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47" w:rsidRDefault="00084675" w:rsidP="00084675">
      <w:pPr>
        <w:pStyle w:val="1"/>
        <w:ind w:firstLine="634"/>
      </w:pPr>
      <w:r>
        <w:rPr>
          <w:rFonts w:hint="eastAsia"/>
        </w:rPr>
        <w:t>接口定义</w:t>
      </w:r>
    </w:p>
    <w:p w:rsidR="00084675" w:rsidRDefault="00923DAB" w:rsidP="00923DAB">
      <w:pPr>
        <w:pStyle w:val="3"/>
        <w:ind w:firstLine="634"/>
      </w:pPr>
      <w:r w:rsidRPr="00923DAB">
        <w:rPr>
          <w:rFonts w:hint="eastAsia"/>
        </w:rPr>
        <w:t>使用信用卡进行</w:t>
      </w:r>
      <w:r w:rsidR="001852A2">
        <w:rPr>
          <w:rFonts w:hint="eastAsia"/>
        </w:rPr>
        <w:t>转账付款</w:t>
      </w:r>
    </w:p>
    <w:p w:rsidR="00923DAB" w:rsidRPr="00923DAB" w:rsidRDefault="004B6AE0" w:rsidP="00923DAB">
      <w:proofErr w:type="spellStart"/>
      <w:r w:rsidRPr="004B6AE0">
        <w:t>ApiTransferMoney</w:t>
      </w:r>
      <w:proofErr w:type="spellEnd"/>
      <w:proofErr w:type="gramStart"/>
      <w:r w:rsidR="00A624DA">
        <w:rPr>
          <w:rFonts w:hint="eastAsia"/>
        </w:rPr>
        <w:t>::</w:t>
      </w:r>
      <w:proofErr w:type="gramEnd"/>
      <w:r w:rsidRPr="004B6AE0">
        <w:t xml:space="preserve"> </w:t>
      </w:r>
      <w:proofErr w:type="spellStart"/>
      <w:r w:rsidRPr="004B6AE0">
        <w:t>Transfer</w:t>
      </w:r>
      <w:r w:rsidR="00A624DA" w:rsidRPr="00A624DA">
        <w:t>WithCreditCard</w:t>
      </w:r>
      <w:proofErr w:type="spellEnd"/>
    </w:p>
    <w:p w:rsidR="00620E47" w:rsidRDefault="00F71BA1" w:rsidP="00426F31">
      <w:pPr>
        <w:pStyle w:val="4"/>
        <w:ind w:firstLine="634"/>
      </w:pPr>
      <w:r>
        <w:rPr>
          <w:rFonts w:hint="eastAsia"/>
        </w:rPr>
        <w:t>请求</w:t>
      </w:r>
    </w:p>
    <w:tbl>
      <w:tblPr>
        <w:tblStyle w:val="a7"/>
        <w:tblW w:w="9240" w:type="dxa"/>
        <w:tblLook w:val="04A0" w:firstRow="1" w:lastRow="0" w:firstColumn="1" w:lastColumn="0" w:noHBand="0" w:noVBand="1"/>
        <w:tblPrChange w:id="0" w:author="20140714" w:date="2014-08-08T18:51:00Z">
          <w:tblPr>
            <w:tblStyle w:val="a7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23"/>
        <w:gridCol w:w="1949"/>
        <w:gridCol w:w="2564"/>
        <w:gridCol w:w="1427"/>
        <w:gridCol w:w="1201"/>
        <w:gridCol w:w="1276"/>
        <w:tblGridChange w:id="1">
          <w:tblGrid>
            <w:gridCol w:w="823"/>
            <w:gridCol w:w="1769"/>
            <w:gridCol w:w="180"/>
            <w:gridCol w:w="2384"/>
            <w:gridCol w:w="180"/>
            <w:gridCol w:w="1247"/>
            <w:gridCol w:w="180"/>
            <w:gridCol w:w="1021"/>
            <w:gridCol w:w="180"/>
            <w:gridCol w:w="1096"/>
            <w:gridCol w:w="180"/>
          </w:tblGrid>
        </w:tblGridChange>
      </w:tblGrid>
      <w:tr w:rsidR="00426F31" w:rsidRPr="00426F31" w:rsidTr="003A5C36">
        <w:trPr>
          <w:trPrChange w:id="2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3" w:author="20140714" w:date="2014-08-08T18:51:00Z">
              <w:tcPr>
                <w:tcW w:w="823" w:type="dxa"/>
              </w:tcPr>
            </w:tcPrChange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949" w:type="dxa"/>
            <w:tcPrChange w:id="4" w:author="20140714" w:date="2014-08-08T18:51:00Z">
              <w:tcPr>
                <w:tcW w:w="1769" w:type="dxa"/>
              </w:tcPr>
            </w:tcPrChange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  <w:tcPrChange w:id="5" w:author="20140714" w:date="2014-08-08T18:51:00Z">
              <w:tcPr>
                <w:tcW w:w="2564" w:type="dxa"/>
                <w:gridSpan w:val="2"/>
              </w:tcPr>
            </w:tcPrChange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  <w:tcPrChange w:id="6" w:author="20140714" w:date="2014-08-08T18:51:00Z">
              <w:tcPr>
                <w:tcW w:w="1427" w:type="dxa"/>
                <w:gridSpan w:val="2"/>
              </w:tcPr>
            </w:tcPrChange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  <w:tcPrChange w:id="7" w:author="20140714" w:date="2014-08-08T18:51:00Z">
              <w:tcPr>
                <w:tcW w:w="1201" w:type="dxa"/>
                <w:gridSpan w:val="2"/>
              </w:tcPr>
            </w:tcPrChange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  <w:tcPrChange w:id="8" w:author="20140714" w:date="2014-08-08T18:51:00Z">
              <w:tcPr>
                <w:tcW w:w="1276" w:type="dxa"/>
                <w:gridSpan w:val="2"/>
              </w:tcPr>
            </w:tcPrChange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426F31" w:rsidRPr="00426F31" w:rsidTr="003A5C36">
        <w:trPr>
          <w:trPrChange w:id="9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10" w:author="20140714" w:date="2014-08-08T18:51:00Z">
              <w:tcPr>
                <w:tcW w:w="823" w:type="dxa"/>
              </w:tcPr>
            </w:tcPrChange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49" w:type="dxa"/>
            <w:tcPrChange w:id="11" w:author="20140714" w:date="2014-08-08T18:51:00Z">
              <w:tcPr>
                <w:tcW w:w="1769" w:type="dxa"/>
              </w:tcPr>
            </w:tcPrChange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  <w:tcPrChange w:id="12" w:author="20140714" w:date="2014-08-08T18:51:00Z">
              <w:tcPr>
                <w:tcW w:w="2564" w:type="dxa"/>
                <w:gridSpan w:val="2"/>
              </w:tcPr>
            </w:tcPrChange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1427" w:type="dxa"/>
            <w:tcPrChange w:id="13" w:author="20140714" w:date="2014-08-08T18:51:00Z">
              <w:tcPr>
                <w:tcW w:w="1427" w:type="dxa"/>
                <w:gridSpan w:val="2"/>
              </w:tcPr>
            </w:tcPrChange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  <w:tcPrChange w:id="14" w:author="20140714" w:date="2014-08-08T18:51:00Z">
              <w:tcPr>
                <w:tcW w:w="1201" w:type="dxa"/>
                <w:gridSpan w:val="2"/>
              </w:tcPr>
            </w:tcPrChange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请求内容</w:t>
            </w:r>
          </w:p>
        </w:tc>
        <w:tc>
          <w:tcPr>
            <w:tcW w:w="1276" w:type="dxa"/>
            <w:tcPrChange w:id="15" w:author="20140714" w:date="2014-08-08T18:51:00Z">
              <w:tcPr>
                <w:tcW w:w="1276" w:type="dxa"/>
                <w:gridSpan w:val="2"/>
              </w:tcPr>
            </w:tcPrChange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426F31" w:rsidRPr="00426F31" w:rsidTr="003A5C36">
        <w:trPr>
          <w:trPrChange w:id="16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17" w:author="20140714" w:date="2014-08-08T18:51:00Z">
              <w:tcPr>
                <w:tcW w:w="823" w:type="dxa"/>
              </w:tcPr>
            </w:tcPrChange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949" w:type="dxa"/>
            <w:tcPrChange w:id="18" w:author="20140714" w:date="2014-08-08T18:51:00Z">
              <w:tcPr>
                <w:tcW w:w="1769" w:type="dxa"/>
              </w:tcPr>
            </w:tcPrChange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  <w:tcPrChange w:id="19" w:author="20140714" w:date="2014-08-08T18:51:00Z">
              <w:tcPr>
                <w:tcW w:w="2564" w:type="dxa"/>
                <w:gridSpan w:val="2"/>
              </w:tcPr>
            </w:tcPrChange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  <w:tcPrChange w:id="20" w:author="20140714" w:date="2014-08-08T18:51:00Z">
              <w:tcPr>
                <w:tcW w:w="1427" w:type="dxa"/>
                <w:gridSpan w:val="2"/>
              </w:tcPr>
            </w:tcPrChange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  <w:tcPrChange w:id="21" w:author="20140714" w:date="2014-08-08T18:51:00Z">
              <w:tcPr>
                <w:tcW w:w="1201" w:type="dxa"/>
                <w:gridSpan w:val="2"/>
              </w:tcPr>
            </w:tcPrChange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  <w:tcPrChange w:id="22" w:author="20140714" w:date="2014-08-08T18:51:00Z">
              <w:tcPr>
                <w:tcW w:w="1276" w:type="dxa"/>
                <w:gridSpan w:val="2"/>
              </w:tcPr>
            </w:tcPrChange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</w:p>
        </w:tc>
      </w:tr>
      <w:tr w:rsidR="00426F31" w:rsidRPr="00426F31" w:rsidTr="003A5C36">
        <w:trPr>
          <w:trPrChange w:id="23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24" w:author="20140714" w:date="2014-08-08T18:51:00Z">
              <w:tcPr>
                <w:tcW w:w="823" w:type="dxa"/>
              </w:tcPr>
            </w:tcPrChange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</w:t>
            </w:r>
          </w:p>
        </w:tc>
        <w:tc>
          <w:tcPr>
            <w:tcW w:w="1949" w:type="dxa"/>
            <w:tcPrChange w:id="25" w:author="20140714" w:date="2014-08-08T18:51:00Z">
              <w:tcPr>
                <w:tcW w:w="1769" w:type="dxa"/>
              </w:tcPr>
            </w:tcPrChange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26" w:author="20140714" w:date="2014-08-08T18:51:00Z">
              <w:tcPr>
                <w:tcW w:w="2564" w:type="dxa"/>
                <w:gridSpan w:val="2"/>
              </w:tcPr>
            </w:tcPrChange>
          </w:tcPr>
          <w:p w:rsidR="00426F31" w:rsidRPr="00426F31" w:rsidRDefault="004B6AE0" w:rsidP="001A472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payMoney</w:t>
            </w:r>
            <w:proofErr w:type="spellEnd"/>
          </w:p>
        </w:tc>
        <w:tc>
          <w:tcPr>
            <w:tcW w:w="1427" w:type="dxa"/>
            <w:tcPrChange w:id="27" w:author="20140714" w:date="2014-08-08T18:51:00Z">
              <w:tcPr>
                <w:tcW w:w="1427" w:type="dxa"/>
                <w:gridSpan w:val="2"/>
              </w:tcPr>
            </w:tcPrChange>
          </w:tcPr>
          <w:p w:rsidR="00426F31" w:rsidRPr="00426F31" w:rsidRDefault="00033FE7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201" w:type="dxa"/>
            <w:tcPrChange w:id="28" w:author="20140714" w:date="2014-08-08T18:51:00Z">
              <w:tcPr>
                <w:tcW w:w="1201" w:type="dxa"/>
                <w:gridSpan w:val="2"/>
              </w:tcPr>
            </w:tcPrChange>
          </w:tcPr>
          <w:p w:rsidR="00426F31" w:rsidRPr="00426F31" w:rsidRDefault="00033FE7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支付金额</w:t>
            </w:r>
          </w:p>
        </w:tc>
        <w:tc>
          <w:tcPr>
            <w:tcW w:w="1276" w:type="dxa"/>
            <w:tcPrChange w:id="29" w:author="20140714" w:date="2014-08-08T18:51:00Z">
              <w:tcPr>
                <w:tcW w:w="1276" w:type="dxa"/>
                <w:gridSpan w:val="2"/>
              </w:tcPr>
            </w:tcPrChange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</w:p>
        </w:tc>
      </w:tr>
      <w:tr w:rsidR="006343A6" w:rsidRPr="00426F31" w:rsidTr="003A5C36">
        <w:trPr>
          <w:trPrChange w:id="30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31" w:author="20140714" w:date="2014-08-08T18:51:00Z">
              <w:tcPr>
                <w:tcW w:w="823" w:type="dxa"/>
              </w:tcPr>
            </w:tcPrChange>
          </w:tcPr>
          <w:p w:rsidR="006343A6" w:rsidRPr="00426F31" w:rsidRDefault="006343A6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.2.2</w:t>
            </w:r>
          </w:p>
        </w:tc>
        <w:tc>
          <w:tcPr>
            <w:tcW w:w="1949" w:type="dxa"/>
            <w:tcPrChange w:id="32" w:author="20140714" w:date="2014-08-08T18:51:00Z">
              <w:tcPr>
                <w:tcW w:w="1769" w:type="dxa"/>
              </w:tcPr>
            </w:tcPrChange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33" w:author="20140714" w:date="2014-08-08T18:51:00Z">
              <w:tcPr>
                <w:tcW w:w="2564" w:type="dxa"/>
                <w:gridSpan w:val="2"/>
              </w:tcPr>
            </w:tcPrChange>
          </w:tcPr>
          <w:p w:rsidR="006343A6" w:rsidRPr="00426F31" w:rsidRDefault="00033FE7" w:rsidP="001A472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transferMoney</w:t>
            </w:r>
            <w:proofErr w:type="spellEnd"/>
          </w:p>
        </w:tc>
        <w:tc>
          <w:tcPr>
            <w:tcW w:w="1427" w:type="dxa"/>
            <w:tcPrChange w:id="34" w:author="20140714" w:date="2014-08-08T18:51:00Z">
              <w:tcPr>
                <w:tcW w:w="1427" w:type="dxa"/>
                <w:gridSpan w:val="2"/>
              </w:tcPr>
            </w:tcPrChange>
          </w:tcPr>
          <w:p w:rsidR="006343A6" w:rsidRPr="00426F31" w:rsidRDefault="00033FE7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201" w:type="dxa"/>
            <w:tcPrChange w:id="35" w:author="20140714" w:date="2014-08-08T18:51:00Z">
              <w:tcPr>
                <w:tcW w:w="1201" w:type="dxa"/>
                <w:gridSpan w:val="2"/>
              </w:tcPr>
            </w:tcPrChange>
          </w:tcPr>
          <w:p w:rsidR="006343A6" w:rsidRPr="00426F31" w:rsidRDefault="00033FE7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转账金额</w:t>
            </w:r>
          </w:p>
        </w:tc>
        <w:tc>
          <w:tcPr>
            <w:tcW w:w="1276" w:type="dxa"/>
            <w:tcPrChange w:id="36" w:author="20140714" w:date="2014-08-08T18:51:00Z">
              <w:tcPr>
                <w:tcW w:w="1276" w:type="dxa"/>
                <w:gridSpan w:val="2"/>
              </w:tcPr>
            </w:tcPrChange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</w:p>
        </w:tc>
      </w:tr>
      <w:tr w:rsidR="006D212E" w:rsidRPr="00426F31" w:rsidTr="003A5C36">
        <w:trPr>
          <w:trPrChange w:id="37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38" w:author="20140714" w:date="2014-08-08T18:51:00Z">
              <w:tcPr>
                <w:tcW w:w="823" w:type="dxa"/>
              </w:tcPr>
            </w:tcPrChange>
          </w:tcPr>
          <w:p w:rsidR="006D212E" w:rsidRPr="00426F31" w:rsidRDefault="006D212E" w:rsidP="007721AF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.2.3</w:t>
            </w:r>
          </w:p>
        </w:tc>
        <w:tc>
          <w:tcPr>
            <w:tcW w:w="1949" w:type="dxa"/>
            <w:tcPrChange w:id="39" w:author="20140714" w:date="2014-08-08T18:51:00Z">
              <w:tcPr>
                <w:tcW w:w="1769" w:type="dxa"/>
              </w:tcPr>
            </w:tcPrChange>
          </w:tcPr>
          <w:p w:rsidR="006D212E" w:rsidRPr="00426F31" w:rsidRDefault="006D212E" w:rsidP="007721AF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40" w:author="20140714" w:date="2014-08-08T18:51:00Z">
              <w:tcPr>
                <w:tcW w:w="2564" w:type="dxa"/>
                <w:gridSpan w:val="2"/>
              </w:tcPr>
            </w:tcPrChange>
          </w:tcPr>
          <w:p w:rsidR="006D212E" w:rsidRPr="00426F31" w:rsidRDefault="006D212E" w:rsidP="006D212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transferType</w:t>
            </w:r>
            <w:proofErr w:type="spellEnd"/>
          </w:p>
        </w:tc>
        <w:tc>
          <w:tcPr>
            <w:tcW w:w="1427" w:type="dxa"/>
            <w:tcPrChange w:id="41" w:author="20140714" w:date="2014-08-08T18:51:00Z">
              <w:tcPr>
                <w:tcW w:w="1427" w:type="dxa"/>
                <w:gridSpan w:val="2"/>
              </w:tcPr>
            </w:tcPrChange>
          </w:tcPr>
          <w:p w:rsidR="006D212E" w:rsidRPr="00426F31" w:rsidRDefault="00BA37BC" w:rsidP="007721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201" w:type="dxa"/>
            <w:tcPrChange w:id="42" w:author="20140714" w:date="2014-08-08T18:51:00Z">
              <w:tcPr>
                <w:tcW w:w="1201" w:type="dxa"/>
                <w:gridSpan w:val="2"/>
              </w:tcPr>
            </w:tcPrChange>
          </w:tcPr>
          <w:p w:rsidR="006D212E" w:rsidRPr="00426F31" w:rsidRDefault="006D212E" w:rsidP="007721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转账金额</w:t>
            </w:r>
          </w:p>
        </w:tc>
        <w:tc>
          <w:tcPr>
            <w:tcW w:w="1276" w:type="dxa"/>
            <w:tcPrChange w:id="43" w:author="20140714" w:date="2014-08-08T18:51:00Z">
              <w:tcPr>
                <w:tcW w:w="1276" w:type="dxa"/>
                <w:gridSpan w:val="2"/>
              </w:tcPr>
            </w:tcPrChange>
          </w:tcPr>
          <w:p w:rsidR="006D212E" w:rsidRPr="00426F31" w:rsidRDefault="006D212E" w:rsidP="007721AF">
            <w:pPr>
              <w:rPr>
                <w:sz w:val="21"/>
                <w:szCs w:val="21"/>
              </w:rPr>
            </w:pPr>
          </w:p>
        </w:tc>
      </w:tr>
      <w:tr w:rsidR="00BD7171" w:rsidRPr="00426F31" w:rsidTr="003A5C36">
        <w:trPr>
          <w:trPrChange w:id="44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45" w:author="20140714" w:date="2014-08-08T18:51:00Z">
              <w:tcPr>
                <w:tcW w:w="823" w:type="dxa"/>
              </w:tcPr>
            </w:tcPrChange>
          </w:tcPr>
          <w:p w:rsidR="00BD7171" w:rsidRPr="00426F31" w:rsidRDefault="00BD7171" w:rsidP="007721AF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.2.4</w:t>
            </w:r>
          </w:p>
        </w:tc>
        <w:tc>
          <w:tcPr>
            <w:tcW w:w="1949" w:type="dxa"/>
            <w:tcPrChange w:id="46" w:author="20140714" w:date="2014-08-08T18:51:00Z">
              <w:tcPr>
                <w:tcW w:w="1769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47" w:author="20140714" w:date="2014-08-08T18:51:00Z">
              <w:tcPr>
                <w:tcW w:w="2564" w:type="dxa"/>
                <w:gridSpan w:val="2"/>
              </w:tcPr>
            </w:tcPrChange>
          </w:tcPr>
          <w:p w:rsidR="00BD7171" w:rsidRPr="00426F31" w:rsidRDefault="00BD7171" w:rsidP="00AC443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receiveBankCardId</w:t>
            </w:r>
            <w:proofErr w:type="spellEnd"/>
          </w:p>
        </w:tc>
        <w:tc>
          <w:tcPr>
            <w:tcW w:w="1427" w:type="dxa"/>
            <w:tcPrChange w:id="48" w:author="20140714" w:date="2014-08-08T18:51:00Z">
              <w:tcPr>
                <w:tcW w:w="1427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  <w:tcPrChange w:id="49" w:author="20140714" w:date="2014-08-08T18:51:00Z">
              <w:tcPr>
                <w:tcW w:w="1201" w:type="dxa"/>
                <w:gridSpan w:val="2"/>
              </w:tcPr>
            </w:tcPrChange>
          </w:tcPr>
          <w:p w:rsidR="00BD7171" w:rsidRPr="00426F31" w:rsidRDefault="00BD7171" w:rsidP="00CA62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收款卡号</w:t>
            </w:r>
          </w:p>
        </w:tc>
        <w:tc>
          <w:tcPr>
            <w:tcW w:w="1276" w:type="dxa"/>
            <w:tcPrChange w:id="50" w:author="20140714" w:date="2014-08-08T18:51:00Z">
              <w:tcPr>
                <w:tcW w:w="1276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</w:p>
        </w:tc>
      </w:tr>
      <w:tr w:rsidR="00BD7171" w:rsidRPr="00426F31" w:rsidTr="003A5C36">
        <w:trPr>
          <w:trPrChange w:id="51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52" w:author="20140714" w:date="2014-08-08T18:51:00Z">
              <w:tcPr>
                <w:tcW w:w="823" w:type="dxa"/>
              </w:tcPr>
            </w:tcPrChange>
          </w:tcPr>
          <w:p w:rsidR="00BD7171" w:rsidRPr="00426F31" w:rsidRDefault="00BD7171" w:rsidP="007721AF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.2.5</w:t>
            </w:r>
          </w:p>
        </w:tc>
        <w:tc>
          <w:tcPr>
            <w:tcW w:w="1949" w:type="dxa"/>
            <w:tcPrChange w:id="53" w:author="20140714" w:date="2014-08-08T18:51:00Z">
              <w:tcPr>
                <w:tcW w:w="1769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54" w:author="20140714" w:date="2014-08-08T18:51:00Z">
              <w:tcPr>
                <w:tcW w:w="2564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receiveBankName</w:t>
            </w:r>
            <w:proofErr w:type="spellEnd"/>
          </w:p>
        </w:tc>
        <w:tc>
          <w:tcPr>
            <w:tcW w:w="1427" w:type="dxa"/>
            <w:tcPrChange w:id="55" w:author="20140714" w:date="2014-08-08T18:51:00Z">
              <w:tcPr>
                <w:tcW w:w="1427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  <w:tcPrChange w:id="56" w:author="20140714" w:date="2014-08-08T18:51:00Z">
              <w:tcPr>
                <w:tcW w:w="1201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收款银行</w:t>
            </w:r>
          </w:p>
        </w:tc>
        <w:tc>
          <w:tcPr>
            <w:tcW w:w="1276" w:type="dxa"/>
            <w:tcPrChange w:id="57" w:author="20140714" w:date="2014-08-08T18:51:00Z">
              <w:tcPr>
                <w:tcW w:w="1276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</w:p>
        </w:tc>
      </w:tr>
      <w:tr w:rsidR="00BD7171" w:rsidRPr="00426F31" w:rsidTr="003A5C36">
        <w:trPr>
          <w:trPrChange w:id="58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59" w:author="20140714" w:date="2014-08-08T18:51:00Z">
              <w:tcPr>
                <w:tcW w:w="823" w:type="dxa"/>
              </w:tcPr>
            </w:tcPrChange>
          </w:tcPr>
          <w:p w:rsidR="00BD7171" w:rsidRPr="00426F31" w:rsidRDefault="00BD7171" w:rsidP="007721AF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.2.6</w:t>
            </w:r>
          </w:p>
        </w:tc>
        <w:tc>
          <w:tcPr>
            <w:tcW w:w="1949" w:type="dxa"/>
            <w:tcPrChange w:id="60" w:author="20140714" w:date="2014-08-08T18:51:00Z">
              <w:tcPr>
                <w:tcW w:w="1769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61" w:author="20140714" w:date="2014-08-08T18:51:00Z">
              <w:tcPr>
                <w:tcW w:w="2564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receive</w:t>
            </w:r>
            <w:r w:rsidRPr="006343A6">
              <w:rPr>
                <w:sz w:val="21"/>
                <w:szCs w:val="21"/>
              </w:rPr>
              <w:t>Phone</w:t>
            </w:r>
            <w:proofErr w:type="spellEnd"/>
          </w:p>
        </w:tc>
        <w:tc>
          <w:tcPr>
            <w:tcW w:w="1427" w:type="dxa"/>
            <w:tcPrChange w:id="62" w:author="20140714" w:date="2014-08-08T18:51:00Z">
              <w:tcPr>
                <w:tcW w:w="1427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  <w:tcPrChange w:id="63" w:author="20140714" w:date="2014-08-08T18:51:00Z">
              <w:tcPr>
                <w:tcW w:w="1201" w:type="dxa"/>
                <w:gridSpan w:val="2"/>
              </w:tcPr>
            </w:tcPrChange>
          </w:tcPr>
          <w:p w:rsidR="00BD7171" w:rsidRPr="00426F31" w:rsidRDefault="00BD7171" w:rsidP="00CA62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收款人手机</w:t>
            </w:r>
          </w:p>
        </w:tc>
        <w:tc>
          <w:tcPr>
            <w:tcW w:w="1276" w:type="dxa"/>
            <w:tcPrChange w:id="64" w:author="20140714" w:date="2014-08-08T18:51:00Z">
              <w:tcPr>
                <w:tcW w:w="1276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</w:p>
        </w:tc>
      </w:tr>
      <w:tr w:rsidR="00BD7171" w:rsidRPr="00426F31" w:rsidTr="003A5C36">
        <w:trPr>
          <w:trPrChange w:id="65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66" w:author="20140714" w:date="2014-08-08T18:51:00Z">
              <w:tcPr>
                <w:tcW w:w="823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1.2.7</w:t>
            </w:r>
          </w:p>
        </w:tc>
        <w:tc>
          <w:tcPr>
            <w:tcW w:w="1949" w:type="dxa"/>
            <w:tcPrChange w:id="67" w:author="20140714" w:date="2014-08-08T18:51:00Z">
              <w:tcPr>
                <w:tcW w:w="1769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68" w:author="20140714" w:date="2014-08-08T18:51:00Z">
              <w:tcPr>
                <w:tcW w:w="2564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receivePersonName</w:t>
            </w:r>
            <w:proofErr w:type="spellEnd"/>
          </w:p>
        </w:tc>
        <w:tc>
          <w:tcPr>
            <w:tcW w:w="1427" w:type="dxa"/>
            <w:tcPrChange w:id="69" w:author="20140714" w:date="2014-08-08T18:51:00Z">
              <w:tcPr>
                <w:tcW w:w="1427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  <w:tcPrChange w:id="70" w:author="20140714" w:date="2014-08-08T18:51:00Z">
              <w:tcPr>
                <w:tcW w:w="1201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收款人姓</w:t>
            </w:r>
            <w:r>
              <w:rPr>
                <w:rFonts w:hint="eastAsia"/>
                <w:sz w:val="21"/>
                <w:szCs w:val="21"/>
              </w:rPr>
              <w:lastRenderedPageBreak/>
              <w:t>名</w:t>
            </w:r>
          </w:p>
        </w:tc>
        <w:tc>
          <w:tcPr>
            <w:tcW w:w="1276" w:type="dxa"/>
            <w:tcPrChange w:id="71" w:author="20140714" w:date="2014-08-08T18:51:00Z">
              <w:tcPr>
                <w:tcW w:w="1276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</w:p>
        </w:tc>
      </w:tr>
      <w:tr w:rsidR="00BD7171" w:rsidRPr="00426F31" w:rsidTr="003A5C36">
        <w:trPr>
          <w:trPrChange w:id="72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73" w:author="20140714" w:date="2014-08-08T18:51:00Z">
              <w:tcPr>
                <w:tcW w:w="823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</w:rPr>
              <w:t>.2.9</w:t>
            </w:r>
          </w:p>
        </w:tc>
        <w:tc>
          <w:tcPr>
            <w:tcW w:w="1949" w:type="dxa"/>
            <w:tcPrChange w:id="74" w:author="20140714" w:date="2014-08-08T18:51:00Z">
              <w:tcPr>
                <w:tcW w:w="1769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75" w:author="20140714" w:date="2014-08-08T18:51:00Z">
              <w:tcPr>
                <w:tcW w:w="2564" w:type="dxa"/>
                <w:gridSpan w:val="2"/>
              </w:tcPr>
            </w:tcPrChange>
          </w:tcPr>
          <w:p w:rsidR="00BD7171" w:rsidRPr="00426F31" w:rsidRDefault="00BD7171" w:rsidP="001D598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cardReaderId</w:t>
            </w:r>
            <w:proofErr w:type="spellEnd"/>
          </w:p>
        </w:tc>
        <w:tc>
          <w:tcPr>
            <w:tcW w:w="1427" w:type="dxa"/>
            <w:tcPrChange w:id="76" w:author="20140714" w:date="2014-08-08T18:51:00Z">
              <w:tcPr>
                <w:tcW w:w="1427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  <w:tcPrChange w:id="77" w:author="20140714" w:date="2014-08-08T18:51:00Z">
              <w:tcPr>
                <w:tcW w:w="1201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刷卡器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  <w:tcPrChange w:id="78" w:author="20140714" w:date="2014-08-08T18:51:00Z">
              <w:tcPr>
                <w:tcW w:w="1276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</w:p>
        </w:tc>
      </w:tr>
      <w:tr w:rsidR="00BD7171" w:rsidRPr="00426F31" w:rsidTr="003A5C36">
        <w:trPr>
          <w:trPrChange w:id="79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80" w:author="20140714" w:date="2014-08-08T18:51:00Z">
              <w:tcPr>
                <w:tcW w:w="823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.2.10</w:t>
            </w:r>
          </w:p>
        </w:tc>
        <w:tc>
          <w:tcPr>
            <w:tcW w:w="1949" w:type="dxa"/>
            <w:tcPrChange w:id="81" w:author="20140714" w:date="2014-08-08T18:51:00Z">
              <w:tcPr>
                <w:tcW w:w="1769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82" w:author="20140714" w:date="2014-08-08T18:51:00Z">
              <w:tcPr>
                <w:tcW w:w="2564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sendB</w:t>
            </w:r>
            <w:r w:rsidRPr="006343A6">
              <w:rPr>
                <w:sz w:val="21"/>
                <w:szCs w:val="21"/>
              </w:rPr>
              <w:t>ankCardId</w:t>
            </w:r>
            <w:proofErr w:type="spellEnd"/>
          </w:p>
        </w:tc>
        <w:tc>
          <w:tcPr>
            <w:tcW w:w="1427" w:type="dxa"/>
            <w:tcPrChange w:id="83" w:author="20140714" w:date="2014-08-08T18:51:00Z">
              <w:tcPr>
                <w:tcW w:w="1427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  <w:tcPrChange w:id="84" w:author="20140714" w:date="2014-08-08T18:51:00Z">
              <w:tcPr>
                <w:tcW w:w="1201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付款方</w:t>
            </w:r>
            <w:r w:rsidRPr="006343A6">
              <w:rPr>
                <w:rFonts w:hint="eastAsia"/>
                <w:sz w:val="21"/>
                <w:szCs w:val="21"/>
              </w:rPr>
              <w:t>银行卡号</w:t>
            </w:r>
          </w:p>
        </w:tc>
        <w:tc>
          <w:tcPr>
            <w:tcW w:w="1276" w:type="dxa"/>
            <w:tcPrChange w:id="85" w:author="20140714" w:date="2014-08-08T18:51:00Z">
              <w:tcPr>
                <w:tcW w:w="1276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</w:p>
        </w:tc>
      </w:tr>
      <w:tr w:rsidR="00BD7171" w:rsidRPr="00426F31" w:rsidTr="003A5C36">
        <w:trPr>
          <w:trPrChange w:id="86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87" w:author="20140714" w:date="2014-08-08T18:51:00Z">
              <w:tcPr>
                <w:tcW w:w="823" w:type="dxa"/>
              </w:tcPr>
            </w:tcPrChange>
          </w:tcPr>
          <w:p w:rsidR="00BD7171" w:rsidRPr="00426F31" w:rsidRDefault="00BD7171" w:rsidP="001F0CB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.2.11</w:t>
            </w:r>
          </w:p>
        </w:tc>
        <w:tc>
          <w:tcPr>
            <w:tcW w:w="1949" w:type="dxa"/>
            <w:tcPrChange w:id="88" w:author="20140714" w:date="2014-08-08T18:51:00Z">
              <w:tcPr>
                <w:tcW w:w="1769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89" w:author="20140714" w:date="2014-08-08T18:51:00Z">
              <w:tcPr>
                <w:tcW w:w="2564" w:type="dxa"/>
                <w:gridSpan w:val="2"/>
              </w:tcPr>
            </w:tcPrChange>
          </w:tcPr>
          <w:p w:rsidR="00BD7171" w:rsidRPr="00426F31" w:rsidRDefault="00BD7171" w:rsidP="001F0CB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sendB</w:t>
            </w:r>
            <w:r w:rsidRPr="006343A6">
              <w:rPr>
                <w:sz w:val="21"/>
                <w:szCs w:val="21"/>
              </w:rPr>
              <w:t>ank</w:t>
            </w:r>
            <w:r>
              <w:rPr>
                <w:rFonts w:hint="eastAsia"/>
                <w:sz w:val="21"/>
                <w:szCs w:val="21"/>
              </w:rPr>
              <w:t>Code</w:t>
            </w:r>
            <w:proofErr w:type="spellEnd"/>
          </w:p>
        </w:tc>
        <w:tc>
          <w:tcPr>
            <w:tcW w:w="1427" w:type="dxa"/>
            <w:tcPrChange w:id="90" w:author="20140714" w:date="2014-08-08T18:51:00Z">
              <w:tcPr>
                <w:tcW w:w="1427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  <w:tcPrChange w:id="91" w:author="20140714" w:date="2014-08-08T18:51:00Z">
              <w:tcPr>
                <w:tcW w:w="1201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付款方</w:t>
            </w:r>
            <w:r w:rsidRPr="006343A6">
              <w:rPr>
                <w:rFonts w:hint="eastAsia"/>
                <w:sz w:val="21"/>
                <w:szCs w:val="21"/>
              </w:rPr>
              <w:t>银行</w:t>
            </w:r>
            <w:r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1276" w:type="dxa"/>
            <w:tcPrChange w:id="92" w:author="20140714" w:date="2014-08-08T18:51:00Z">
              <w:tcPr>
                <w:tcW w:w="1276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</w:p>
        </w:tc>
      </w:tr>
      <w:tr w:rsidR="00BD7171" w:rsidRPr="00426F31" w:rsidTr="003A5C36">
        <w:trPr>
          <w:trPrChange w:id="93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94" w:author="20140714" w:date="2014-08-08T18:51:00Z">
              <w:tcPr>
                <w:tcW w:w="823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.2.12</w:t>
            </w:r>
          </w:p>
        </w:tc>
        <w:tc>
          <w:tcPr>
            <w:tcW w:w="1949" w:type="dxa"/>
            <w:tcPrChange w:id="95" w:author="20140714" w:date="2014-08-08T18:51:00Z">
              <w:tcPr>
                <w:tcW w:w="1769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96" w:author="20140714" w:date="2014-08-08T18:51:00Z">
              <w:tcPr>
                <w:tcW w:w="2564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person</w:t>
            </w:r>
            <w:r w:rsidRPr="006343A6">
              <w:rPr>
                <w:sz w:val="21"/>
                <w:szCs w:val="21"/>
              </w:rPr>
              <w:t>CardId</w:t>
            </w:r>
            <w:proofErr w:type="spellEnd"/>
          </w:p>
        </w:tc>
        <w:tc>
          <w:tcPr>
            <w:tcW w:w="1427" w:type="dxa"/>
            <w:tcPrChange w:id="97" w:author="20140714" w:date="2014-08-08T18:51:00Z">
              <w:tcPr>
                <w:tcW w:w="1427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  <w:tcPrChange w:id="98" w:author="20140714" w:date="2014-08-08T18:51:00Z">
              <w:tcPr>
                <w:tcW w:w="1201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付款方个人</w:t>
            </w:r>
            <w:r w:rsidRPr="006343A6">
              <w:rPr>
                <w:rFonts w:hint="eastAsia"/>
                <w:sz w:val="21"/>
                <w:szCs w:val="21"/>
              </w:rPr>
              <w:t>身份证号码</w:t>
            </w:r>
          </w:p>
        </w:tc>
        <w:tc>
          <w:tcPr>
            <w:tcW w:w="1276" w:type="dxa"/>
            <w:tcPrChange w:id="99" w:author="20140714" w:date="2014-08-08T18:51:00Z">
              <w:tcPr>
                <w:tcW w:w="1276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</w:p>
        </w:tc>
      </w:tr>
      <w:tr w:rsidR="00BD7171" w:rsidRPr="001F0CBE" w:rsidTr="003A5C36">
        <w:trPr>
          <w:trPrChange w:id="100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101" w:author="20140714" w:date="2014-08-08T18:51:00Z">
              <w:tcPr>
                <w:tcW w:w="823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.2.13</w:t>
            </w:r>
          </w:p>
        </w:tc>
        <w:tc>
          <w:tcPr>
            <w:tcW w:w="1949" w:type="dxa"/>
            <w:tcPrChange w:id="102" w:author="20140714" w:date="2014-08-08T18:51:00Z">
              <w:tcPr>
                <w:tcW w:w="1769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103" w:author="20140714" w:date="2014-08-08T18:51:00Z">
              <w:tcPr>
                <w:tcW w:w="2564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send</w:t>
            </w:r>
            <w:r w:rsidRPr="006343A6">
              <w:rPr>
                <w:sz w:val="21"/>
                <w:szCs w:val="21"/>
              </w:rPr>
              <w:t>Phone</w:t>
            </w:r>
            <w:proofErr w:type="spellEnd"/>
          </w:p>
        </w:tc>
        <w:tc>
          <w:tcPr>
            <w:tcW w:w="1427" w:type="dxa"/>
            <w:tcPrChange w:id="104" w:author="20140714" w:date="2014-08-08T18:51:00Z">
              <w:tcPr>
                <w:tcW w:w="1427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  <w:tcPrChange w:id="105" w:author="20140714" w:date="2014-08-08T18:51:00Z">
              <w:tcPr>
                <w:tcW w:w="1201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付款方</w:t>
            </w:r>
            <w:r w:rsidRPr="006343A6"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1276" w:type="dxa"/>
            <w:tcPrChange w:id="106" w:author="20140714" w:date="2014-08-08T18:51:00Z">
              <w:tcPr>
                <w:tcW w:w="1276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</w:p>
        </w:tc>
      </w:tr>
      <w:tr w:rsidR="00BD7171" w:rsidRPr="001F0CBE" w:rsidTr="003A5C36">
        <w:trPr>
          <w:trPrChange w:id="107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108" w:author="20140714" w:date="2014-08-08T18:51:00Z">
              <w:tcPr>
                <w:tcW w:w="823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.2.14</w:t>
            </w:r>
          </w:p>
        </w:tc>
        <w:tc>
          <w:tcPr>
            <w:tcW w:w="1949" w:type="dxa"/>
            <w:tcPrChange w:id="109" w:author="20140714" w:date="2014-08-08T18:51:00Z">
              <w:tcPr>
                <w:tcW w:w="1769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110" w:author="20140714" w:date="2014-08-08T18:51:00Z">
              <w:tcPr>
                <w:tcW w:w="2564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sendPerson</w:t>
            </w:r>
            <w:r w:rsidRPr="006343A6">
              <w:rPr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427" w:type="dxa"/>
            <w:tcPrChange w:id="111" w:author="20140714" w:date="2014-08-08T18:51:00Z">
              <w:tcPr>
                <w:tcW w:w="1427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  <w:tcPrChange w:id="112" w:author="20140714" w:date="2014-08-08T18:51:00Z">
              <w:tcPr>
                <w:tcW w:w="1201" w:type="dxa"/>
                <w:gridSpan w:val="2"/>
              </w:tcPr>
            </w:tcPrChange>
          </w:tcPr>
          <w:p w:rsidR="00BD7171" w:rsidRPr="006343A6" w:rsidRDefault="00BD7171" w:rsidP="008833D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付款方</w:t>
            </w:r>
            <w:r w:rsidRPr="006343A6">
              <w:rPr>
                <w:rFonts w:hint="eastAsia"/>
                <w:sz w:val="21"/>
                <w:szCs w:val="21"/>
              </w:rPr>
              <w:t>信用卡持有者姓名</w:t>
            </w:r>
          </w:p>
        </w:tc>
        <w:tc>
          <w:tcPr>
            <w:tcW w:w="1276" w:type="dxa"/>
            <w:tcPrChange w:id="113" w:author="20140714" w:date="2014-08-08T18:51:00Z">
              <w:tcPr>
                <w:tcW w:w="1276" w:type="dxa"/>
                <w:gridSpan w:val="2"/>
              </w:tcPr>
            </w:tcPrChange>
          </w:tcPr>
          <w:p w:rsidR="00BD7171" w:rsidRPr="001F0CBE" w:rsidRDefault="00BD7171" w:rsidP="008833DE">
            <w:pPr>
              <w:rPr>
                <w:sz w:val="21"/>
                <w:szCs w:val="21"/>
              </w:rPr>
            </w:pPr>
          </w:p>
        </w:tc>
      </w:tr>
      <w:tr w:rsidR="00BD7171" w:rsidRPr="001F0CBE" w:rsidTr="003A5C36">
        <w:trPr>
          <w:trPrChange w:id="114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115" w:author="20140714" w:date="2014-08-08T18:51:00Z">
              <w:tcPr>
                <w:tcW w:w="823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.2.15</w:t>
            </w:r>
          </w:p>
        </w:tc>
        <w:tc>
          <w:tcPr>
            <w:tcW w:w="1949" w:type="dxa"/>
            <w:tcPrChange w:id="116" w:author="20140714" w:date="2014-08-08T18:51:00Z">
              <w:tcPr>
                <w:tcW w:w="1769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117" w:author="20140714" w:date="2014-08-08T18:51:00Z">
              <w:tcPr>
                <w:tcW w:w="2564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expireYear</w:t>
            </w:r>
            <w:proofErr w:type="spellEnd"/>
          </w:p>
        </w:tc>
        <w:tc>
          <w:tcPr>
            <w:tcW w:w="1427" w:type="dxa"/>
            <w:tcPrChange w:id="118" w:author="20140714" w:date="2014-08-08T18:51:00Z">
              <w:tcPr>
                <w:tcW w:w="1427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  <w:tcPrChange w:id="119" w:author="20140714" w:date="2014-08-08T18:51:00Z">
              <w:tcPr>
                <w:tcW w:w="1201" w:type="dxa"/>
                <w:gridSpan w:val="2"/>
              </w:tcPr>
            </w:tcPrChange>
          </w:tcPr>
          <w:p w:rsidR="00BD7171" w:rsidRPr="006343A6" w:rsidRDefault="00BD7171" w:rsidP="008833DE">
            <w:pPr>
              <w:rPr>
                <w:color w:val="FF0000"/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有效期（年）</w:t>
            </w:r>
          </w:p>
        </w:tc>
        <w:tc>
          <w:tcPr>
            <w:tcW w:w="1276" w:type="dxa"/>
            <w:tcPrChange w:id="120" w:author="20140714" w:date="2014-08-08T18:51:00Z">
              <w:tcPr>
                <w:tcW w:w="1276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</w:p>
        </w:tc>
      </w:tr>
      <w:tr w:rsidR="00BD7171" w:rsidRPr="00426F31" w:rsidTr="003A5C36">
        <w:trPr>
          <w:trPrChange w:id="121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122" w:author="20140714" w:date="2014-08-08T18:51:00Z">
              <w:tcPr>
                <w:tcW w:w="823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.2.16</w:t>
            </w:r>
          </w:p>
        </w:tc>
        <w:tc>
          <w:tcPr>
            <w:tcW w:w="1949" w:type="dxa"/>
            <w:tcPrChange w:id="123" w:author="20140714" w:date="2014-08-08T18:51:00Z">
              <w:tcPr>
                <w:tcW w:w="1769" w:type="dxa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124" w:author="20140714" w:date="2014-08-08T18:51:00Z">
              <w:tcPr>
                <w:tcW w:w="2564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expireMonth</w:t>
            </w:r>
            <w:proofErr w:type="spellEnd"/>
          </w:p>
        </w:tc>
        <w:tc>
          <w:tcPr>
            <w:tcW w:w="1427" w:type="dxa"/>
            <w:tcPrChange w:id="125" w:author="20140714" w:date="2014-08-08T18:51:00Z">
              <w:tcPr>
                <w:tcW w:w="1427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  <w:tcPrChange w:id="126" w:author="20140714" w:date="2014-08-08T18:51:00Z">
              <w:tcPr>
                <w:tcW w:w="1201" w:type="dxa"/>
                <w:gridSpan w:val="2"/>
              </w:tcPr>
            </w:tcPrChange>
          </w:tcPr>
          <w:p w:rsidR="00BD7171" w:rsidRPr="006343A6" w:rsidRDefault="00BD7171" w:rsidP="008833DE">
            <w:pPr>
              <w:rPr>
                <w:color w:val="FF0000"/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有效期（月）</w:t>
            </w:r>
          </w:p>
        </w:tc>
        <w:tc>
          <w:tcPr>
            <w:tcW w:w="1276" w:type="dxa"/>
            <w:tcPrChange w:id="127" w:author="20140714" w:date="2014-08-08T18:51:00Z">
              <w:tcPr>
                <w:tcW w:w="1276" w:type="dxa"/>
                <w:gridSpan w:val="2"/>
              </w:tcPr>
            </w:tcPrChange>
          </w:tcPr>
          <w:p w:rsidR="00BD7171" w:rsidRPr="00426F31" w:rsidRDefault="00BD7171" w:rsidP="008833DE">
            <w:pPr>
              <w:rPr>
                <w:sz w:val="21"/>
                <w:szCs w:val="21"/>
              </w:rPr>
            </w:pPr>
          </w:p>
        </w:tc>
      </w:tr>
      <w:tr w:rsidR="00BD7171" w:rsidRPr="00426F31" w:rsidTr="003A5C36">
        <w:trPr>
          <w:trPrChange w:id="128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129" w:author="20140714" w:date="2014-08-08T18:51:00Z">
              <w:tcPr>
                <w:tcW w:w="823" w:type="dxa"/>
              </w:tcPr>
            </w:tcPrChange>
          </w:tcPr>
          <w:p w:rsidR="00BD7171" w:rsidRPr="00426F31" w:rsidRDefault="00BD7171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.2.17</w:t>
            </w:r>
          </w:p>
        </w:tc>
        <w:tc>
          <w:tcPr>
            <w:tcW w:w="1949" w:type="dxa"/>
            <w:tcPrChange w:id="130" w:author="20140714" w:date="2014-08-08T18:51:00Z">
              <w:tcPr>
                <w:tcW w:w="1769" w:type="dxa"/>
              </w:tcPr>
            </w:tcPrChange>
          </w:tcPr>
          <w:p w:rsidR="00BD7171" w:rsidRPr="00426F31" w:rsidRDefault="00BD7171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  <w:tcPrChange w:id="131" w:author="20140714" w:date="2014-08-08T18:51:00Z">
              <w:tcPr>
                <w:tcW w:w="2564" w:type="dxa"/>
                <w:gridSpan w:val="2"/>
              </w:tcPr>
            </w:tcPrChange>
          </w:tcPr>
          <w:p w:rsidR="00BD7171" w:rsidRPr="00426F31" w:rsidRDefault="00BD7171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cvv</w:t>
            </w:r>
            <w:proofErr w:type="spellEnd"/>
          </w:p>
        </w:tc>
        <w:tc>
          <w:tcPr>
            <w:tcW w:w="1427" w:type="dxa"/>
            <w:tcPrChange w:id="132" w:author="20140714" w:date="2014-08-08T18:51:00Z">
              <w:tcPr>
                <w:tcW w:w="1427" w:type="dxa"/>
                <w:gridSpan w:val="2"/>
              </w:tcPr>
            </w:tcPrChange>
          </w:tcPr>
          <w:p w:rsidR="00BD7171" w:rsidRPr="00426F31" w:rsidRDefault="00BD7171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  <w:tcPrChange w:id="133" w:author="20140714" w:date="2014-08-08T18:51:00Z">
              <w:tcPr>
                <w:tcW w:w="1201" w:type="dxa"/>
                <w:gridSpan w:val="2"/>
              </w:tcPr>
            </w:tcPrChange>
          </w:tcPr>
          <w:p w:rsidR="00BD7171" w:rsidRPr="006343A6" w:rsidRDefault="00BD7171" w:rsidP="001A472E">
            <w:pPr>
              <w:rPr>
                <w:color w:val="FF0000"/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信用卡背面的</w:t>
            </w:r>
            <w:r w:rsidRPr="006343A6">
              <w:rPr>
                <w:rFonts w:hint="eastAsia"/>
                <w:sz w:val="21"/>
                <w:szCs w:val="21"/>
              </w:rPr>
              <w:t>3</w:t>
            </w:r>
            <w:r w:rsidRPr="006343A6">
              <w:rPr>
                <w:rFonts w:hint="eastAsia"/>
                <w:sz w:val="21"/>
                <w:szCs w:val="21"/>
              </w:rPr>
              <w:t>位或</w:t>
            </w:r>
            <w:r w:rsidRPr="006343A6">
              <w:rPr>
                <w:rFonts w:hint="eastAsia"/>
                <w:sz w:val="21"/>
                <w:szCs w:val="21"/>
              </w:rPr>
              <w:t>4</w:t>
            </w:r>
            <w:r w:rsidRPr="006343A6">
              <w:rPr>
                <w:rFonts w:hint="eastAsia"/>
                <w:sz w:val="21"/>
                <w:szCs w:val="21"/>
              </w:rPr>
              <w:t>位</w:t>
            </w:r>
            <w:r w:rsidRPr="006343A6">
              <w:rPr>
                <w:rFonts w:hint="eastAsia"/>
                <w:sz w:val="21"/>
                <w:szCs w:val="21"/>
              </w:rPr>
              <w:t>cvv2</w:t>
            </w:r>
            <w:r w:rsidRPr="006343A6">
              <w:rPr>
                <w:rFonts w:hint="eastAsia"/>
                <w:sz w:val="21"/>
                <w:szCs w:val="21"/>
              </w:rPr>
              <w:t>码</w:t>
            </w:r>
          </w:p>
        </w:tc>
        <w:tc>
          <w:tcPr>
            <w:tcW w:w="1276" w:type="dxa"/>
            <w:tcPrChange w:id="134" w:author="20140714" w:date="2014-08-08T18:51:00Z">
              <w:tcPr>
                <w:tcW w:w="1276" w:type="dxa"/>
                <w:gridSpan w:val="2"/>
              </w:tcPr>
            </w:tcPrChange>
          </w:tcPr>
          <w:p w:rsidR="00BD7171" w:rsidRPr="00426F31" w:rsidRDefault="00BD7171" w:rsidP="001A472E">
            <w:pPr>
              <w:rPr>
                <w:sz w:val="21"/>
                <w:szCs w:val="21"/>
              </w:rPr>
            </w:pPr>
          </w:p>
        </w:tc>
      </w:tr>
      <w:tr w:rsidR="000A4398" w:rsidRPr="00426F31" w:rsidTr="003A5C36">
        <w:trPr>
          <w:trPrChange w:id="135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136" w:author="20140714" w:date="2014-08-08T18:51:00Z">
              <w:tcPr>
                <w:tcW w:w="823" w:type="dxa"/>
              </w:tcPr>
            </w:tcPrChange>
          </w:tcPr>
          <w:p w:rsidR="000A4398" w:rsidRPr="00426F31" w:rsidRDefault="000A4398" w:rsidP="006343A6">
            <w:pPr>
              <w:rPr>
                <w:rFonts w:hint="eastAsia"/>
                <w:sz w:val="21"/>
                <w:szCs w:val="21"/>
              </w:rPr>
            </w:pPr>
            <w:ins w:id="137" w:author="20140714" w:date="2014-08-08T18:53:00Z">
              <w:r>
                <w:rPr>
                  <w:rFonts w:hint="eastAsia"/>
                  <w:sz w:val="21"/>
                  <w:szCs w:val="21"/>
                </w:rPr>
                <w:lastRenderedPageBreak/>
                <w:t>1.2.18</w:t>
              </w:r>
            </w:ins>
          </w:p>
        </w:tc>
        <w:tc>
          <w:tcPr>
            <w:tcW w:w="1949" w:type="dxa"/>
            <w:tcPrChange w:id="138" w:author="20140714" w:date="2014-08-08T18:51:00Z">
              <w:tcPr>
                <w:tcW w:w="1769" w:type="dxa"/>
              </w:tcPr>
            </w:tcPrChange>
          </w:tcPr>
          <w:p w:rsidR="000A4398" w:rsidRPr="00426F31" w:rsidRDefault="000A4398" w:rsidP="001A472E">
            <w:pPr>
              <w:rPr>
                <w:sz w:val="21"/>
                <w:szCs w:val="21"/>
              </w:rPr>
            </w:pPr>
            <w:proofErr w:type="spellStart"/>
            <w:ins w:id="139" w:author="20140714" w:date="2014-08-08T18:53:00Z">
              <w:r>
                <w:rPr>
                  <w:rFonts w:hint="eastAsia"/>
                  <w:sz w:val="21"/>
                  <w:szCs w:val="21"/>
                </w:rPr>
                <w:t>msgbody</w:t>
              </w:r>
            </w:ins>
            <w:proofErr w:type="spellEnd"/>
          </w:p>
        </w:tc>
        <w:tc>
          <w:tcPr>
            <w:tcW w:w="2564" w:type="dxa"/>
            <w:tcPrChange w:id="140" w:author="20140714" w:date="2014-08-08T18:51:00Z">
              <w:tcPr>
                <w:tcW w:w="2564" w:type="dxa"/>
                <w:gridSpan w:val="2"/>
              </w:tcPr>
            </w:tcPrChange>
          </w:tcPr>
          <w:p w:rsidR="000A4398" w:rsidRPr="006343A6" w:rsidRDefault="000A4398" w:rsidP="001A472E">
            <w:pPr>
              <w:rPr>
                <w:sz w:val="21"/>
                <w:szCs w:val="21"/>
              </w:rPr>
            </w:pPr>
            <w:proofErr w:type="spellStart"/>
            <w:ins w:id="141" w:author="20140714" w:date="2014-08-08T18:53:00Z">
              <w:r w:rsidRPr="002E4E62">
                <w:rPr>
                  <w:sz w:val="21"/>
                  <w:szCs w:val="21"/>
                </w:rPr>
                <w:t>payType</w:t>
              </w:r>
            </w:ins>
            <w:bookmarkStart w:id="142" w:name="_GoBack"/>
            <w:bookmarkEnd w:id="142"/>
            <w:proofErr w:type="spellEnd"/>
          </w:p>
        </w:tc>
        <w:tc>
          <w:tcPr>
            <w:tcW w:w="1427" w:type="dxa"/>
            <w:tcPrChange w:id="143" w:author="20140714" w:date="2014-08-08T18:51:00Z">
              <w:tcPr>
                <w:tcW w:w="1427" w:type="dxa"/>
                <w:gridSpan w:val="2"/>
              </w:tcPr>
            </w:tcPrChange>
          </w:tcPr>
          <w:p w:rsidR="000A4398" w:rsidRDefault="000A4398" w:rsidP="001A472E">
            <w:pPr>
              <w:rPr>
                <w:rFonts w:hint="eastAsia"/>
                <w:sz w:val="21"/>
                <w:szCs w:val="21"/>
              </w:rPr>
            </w:pPr>
            <w:ins w:id="144" w:author="20140714" w:date="2014-08-08T18:53:00Z">
              <w:r>
                <w:rPr>
                  <w:rFonts w:hint="eastAsia"/>
                  <w:sz w:val="21"/>
                  <w:szCs w:val="21"/>
                </w:rPr>
                <w:t>string</w:t>
              </w:r>
            </w:ins>
          </w:p>
        </w:tc>
        <w:tc>
          <w:tcPr>
            <w:tcW w:w="1201" w:type="dxa"/>
            <w:tcPrChange w:id="145" w:author="20140714" w:date="2014-08-08T18:51:00Z">
              <w:tcPr>
                <w:tcW w:w="1201" w:type="dxa"/>
                <w:gridSpan w:val="2"/>
              </w:tcPr>
            </w:tcPrChange>
          </w:tcPr>
          <w:p w:rsidR="000A4398" w:rsidRPr="006343A6" w:rsidRDefault="000A4398" w:rsidP="001A472E">
            <w:pPr>
              <w:rPr>
                <w:rFonts w:hint="eastAsia"/>
                <w:sz w:val="21"/>
                <w:szCs w:val="21"/>
              </w:rPr>
            </w:pPr>
            <w:ins w:id="146" w:author="20140714" w:date="2014-08-08T18:53:00Z">
              <w:r>
                <w:rPr>
                  <w:rFonts w:hint="eastAsia"/>
                  <w:sz w:val="21"/>
                  <w:szCs w:val="21"/>
                </w:rPr>
                <w:t>转账类型</w:t>
              </w:r>
            </w:ins>
          </w:p>
        </w:tc>
        <w:tc>
          <w:tcPr>
            <w:tcW w:w="1276" w:type="dxa"/>
            <w:tcPrChange w:id="147" w:author="20140714" w:date="2014-08-08T18:51:00Z">
              <w:tcPr>
                <w:tcW w:w="1276" w:type="dxa"/>
                <w:gridSpan w:val="2"/>
              </w:tcPr>
            </w:tcPrChange>
          </w:tcPr>
          <w:p w:rsidR="000A4398" w:rsidRDefault="000A4398" w:rsidP="009C1320">
            <w:pPr>
              <w:rPr>
                <w:ins w:id="148" w:author="20140714" w:date="2014-08-08T18:53:00Z"/>
                <w:rFonts w:hint="eastAsia"/>
                <w:sz w:val="21"/>
                <w:szCs w:val="21"/>
              </w:rPr>
            </w:pPr>
            <w:proofErr w:type="spellStart"/>
            <w:ins w:id="149" w:author="20140714" w:date="2014-08-08T18:53:00Z">
              <w:r w:rsidRPr="002E4E62">
                <w:rPr>
                  <w:sz w:val="21"/>
                  <w:szCs w:val="21"/>
                </w:rPr>
                <w:t>tfmg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为</w:t>
              </w:r>
              <w:r>
                <w:rPr>
                  <w:rFonts w:hint="eastAsia"/>
                  <w:sz w:val="21"/>
                  <w:szCs w:val="21"/>
                </w:rPr>
                <w:t>T+1</w:t>
              </w:r>
              <w:r>
                <w:rPr>
                  <w:rFonts w:hint="eastAsia"/>
                  <w:sz w:val="21"/>
                  <w:szCs w:val="21"/>
                </w:rPr>
                <w:t>转账，</w:t>
              </w:r>
            </w:ins>
          </w:p>
          <w:p w:rsidR="000A4398" w:rsidRPr="00426F31" w:rsidRDefault="000A4398" w:rsidP="001A472E">
            <w:pPr>
              <w:rPr>
                <w:sz w:val="21"/>
                <w:szCs w:val="21"/>
              </w:rPr>
            </w:pPr>
            <w:proofErr w:type="spellStart"/>
            <w:ins w:id="150" w:author="20140714" w:date="2014-08-08T18:53:00Z">
              <w:r w:rsidRPr="002E4E62">
                <w:rPr>
                  <w:sz w:val="21"/>
                  <w:szCs w:val="21"/>
                </w:rPr>
                <w:t>suptfmg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为</w:t>
              </w:r>
              <w:r>
                <w:rPr>
                  <w:rFonts w:hint="eastAsia"/>
                  <w:sz w:val="21"/>
                  <w:szCs w:val="21"/>
                </w:rPr>
                <w:t>T+0</w:t>
              </w:r>
              <w:r>
                <w:rPr>
                  <w:rFonts w:hint="eastAsia"/>
                  <w:sz w:val="21"/>
                  <w:szCs w:val="21"/>
                </w:rPr>
                <w:t>转账</w:t>
              </w:r>
            </w:ins>
          </w:p>
        </w:tc>
      </w:tr>
      <w:tr w:rsidR="000A4398" w:rsidRPr="00426F31" w:rsidTr="003A5C36">
        <w:trPr>
          <w:trPrChange w:id="151" w:author="20140714" w:date="2014-08-08T18:51:00Z">
            <w:trPr>
              <w:gridAfter w:val="0"/>
            </w:trPr>
          </w:trPrChange>
        </w:trPr>
        <w:tc>
          <w:tcPr>
            <w:tcW w:w="823" w:type="dxa"/>
            <w:tcPrChange w:id="152" w:author="20140714" w:date="2014-08-08T18:51:00Z">
              <w:tcPr>
                <w:tcW w:w="823" w:type="dxa"/>
              </w:tcPr>
            </w:tcPrChange>
          </w:tcPr>
          <w:p w:rsidR="000A4398" w:rsidRDefault="000A4398" w:rsidP="006343A6">
            <w:pPr>
              <w:rPr>
                <w:rFonts w:hint="eastAsia"/>
                <w:sz w:val="21"/>
                <w:szCs w:val="21"/>
              </w:rPr>
            </w:pPr>
            <w:ins w:id="153" w:author="20140714" w:date="2014-08-08T18:53:00Z">
              <w:r>
                <w:rPr>
                  <w:rFonts w:hint="eastAsia"/>
                  <w:sz w:val="21"/>
                  <w:szCs w:val="21"/>
                </w:rPr>
                <w:t>1.2.19</w:t>
              </w:r>
            </w:ins>
          </w:p>
        </w:tc>
        <w:tc>
          <w:tcPr>
            <w:tcW w:w="1949" w:type="dxa"/>
            <w:tcPrChange w:id="154" w:author="20140714" w:date="2014-08-08T18:51:00Z">
              <w:tcPr>
                <w:tcW w:w="1769" w:type="dxa"/>
              </w:tcPr>
            </w:tcPrChange>
          </w:tcPr>
          <w:p w:rsidR="000A4398" w:rsidRDefault="000A4398" w:rsidP="001A472E">
            <w:pPr>
              <w:rPr>
                <w:rFonts w:hint="eastAsia"/>
                <w:sz w:val="21"/>
                <w:szCs w:val="21"/>
              </w:rPr>
            </w:pPr>
            <w:proofErr w:type="spellStart"/>
            <w:ins w:id="155" w:author="20140714" w:date="2014-08-08T18:53:00Z">
              <w:r>
                <w:rPr>
                  <w:rFonts w:hint="eastAsia"/>
                  <w:sz w:val="21"/>
                  <w:szCs w:val="21"/>
                </w:rPr>
                <w:t>msgbody</w:t>
              </w:r>
            </w:ins>
            <w:proofErr w:type="spellEnd"/>
          </w:p>
        </w:tc>
        <w:tc>
          <w:tcPr>
            <w:tcW w:w="2564" w:type="dxa"/>
            <w:tcPrChange w:id="156" w:author="20140714" w:date="2014-08-08T18:51:00Z">
              <w:tcPr>
                <w:tcW w:w="2564" w:type="dxa"/>
                <w:gridSpan w:val="2"/>
              </w:tcPr>
            </w:tcPrChange>
          </w:tcPr>
          <w:p w:rsidR="000A4398" w:rsidRPr="002E4E62" w:rsidRDefault="000A4398" w:rsidP="001A472E">
            <w:pPr>
              <w:rPr>
                <w:sz w:val="21"/>
                <w:szCs w:val="21"/>
              </w:rPr>
            </w:pPr>
            <w:proofErr w:type="spellStart"/>
            <w:ins w:id="157" w:author="20140714" w:date="2014-08-08T18:53:00Z">
              <w:r w:rsidRPr="003A5C36">
                <w:rPr>
                  <w:sz w:val="21"/>
                  <w:szCs w:val="21"/>
                </w:rPr>
                <w:t>arriveid</w:t>
              </w:r>
            </w:ins>
            <w:proofErr w:type="spellEnd"/>
          </w:p>
        </w:tc>
        <w:tc>
          <w:tcPr>
            <w:tcW w:w="1427" w:type="dxa"/>
            <w:tcPrChange w:id="158" w:author="20140714" w:date="2014-08-08T18:51:00Z">
              <w:tcPr>
                <w:tcW w:w="1427" w:type="dxa"/>
                <w:gridSpan w:val="2"/>
              </w:tcPr>
            </w:tcPrChange>
          </w:tcPr>
          <w:p w:rsidR="000A4398" w:rsidRDefault="000A4398" w:rsidP="001A472E">
            <w:pPr>
              <w:rPr>
                <w:rFonts w:hint="eastAsia"/>
                <w:sz w:val="21"/>
                <w:szCs w:val="21"/>
              </w:rPr>
            </w:pPr>
            <w:ins w:id="159" w:author="20140714" w:date="2014-08-08T18:53:00Z">
              <w:r>
                <w:rPr>
                  <w:rFonts w:hint="eastAsia"/>
                  <w:sz w:val="21"/>
                  <w:szCs w:val="21"/>
                </w:rPr>
                <w:t>string</w:t>
              </w:r>
            </w:ins>
          </w:p>
        </w:tc>
        <w:tc>
          <w:tcPr>
            <w:tcW w:w="1201" w:type="dxa"/>
            <w:tcPrChange w:id="160" w:author="20140714" w:date="2014-08-08T18:51:00Z">
              <w:tcPr>
                <w:tcW w:w="1201" w:type="dxa"/>
                <w:gridSpan w:val="2"/>
              </w:tcPr>
            </w:tcPrChange>
          </w:tcPr>
          <w:p w:rsidR="000A4398" w:rsidRDefault="000A4398" w:rsidP="001A472E">
            <w:pPr>
              <w:rPr>
                <w:rFonts w:hint="eastAsia"/>
                <w:sz w:val="21"/>
                <w:szCs w:val="21"/>
              </w:rPr>
            </w:pPr>
            <w:ins w:id="161" w:author="20140714" w:date="2014-08-08T18:53:00Z">
              <w:r>
                <w:rPr>
                  <w:rFonts w:hint="eastAsia"/>
                  <w:sz w:val="21"/>
                  <w:szCs w:val="21"/>
                </w:rPr>
                <w:t>到账时间</w:t>
              </w:r>
              <w:r>
                <w:rPr>
                  <w:rFonts w:hint="eastAsia"/>
                  <w:sz w:val="21"/>
                  <w:szCs w:val="21"/>
                </w:rPr>
                <w:t>id</w:t>
              </w:r>
            </w:ins>
          </w:p>
        </w:tc>
        <w:tc>
          <w:tcPr>
            <w:tcW w:w="1276" w:type="dxa"/>
            <w:tcPrChange w:id="162" w:author="20140714" w:date="2014-08-08T18:51:00Z">
              <w:tcPr>
                <w:tcW w:w="1276" w:type="dxa"/>
                <w:gridSpan w:val="2"/>
              </w:tcPr>
            </w:tcPrChange>
          </w:tcPr>
          <w:p w:rsidR="000A4398" w:rsidRPr="002E4E62" w:rsidRDefault="000A4398" w:rsidP="001A472E">
            <w:pPr>
              <w:rPr>
                <w:sz w:val="21"/>
                <w:szCs w:val="21"/>
              </w:rPr>
            </w:pPr>
          </w:p>
        </w:tc>
      </w:tr>
      <w:tr w:rsidR="000A4398" w:rsidRPr="00426F31" w:rsidTr="003A5C36">
        <w:tc>
          <w:tcPr>
            <w:tcW w:w="823" w:type="dxa"/>
          </w:tcPr>
          <w:p w:rsidR="000A4398" w:rsidRDefault="000A4398" w:rsidP="006343A6">
            <w:pPr>
              <w:rPr>
                <w:rFonts w:hint="eastAsia"/>
                <w:sz w:val="21"/>
                <w:szCs w:val="21"/>
              </w:rPr>
            </w:pPr>
            <w:ins w:id="163" w:author="20140714" w:date="2014-08-08T18:53:00Z">
              <w:r>
                <w:rPr>
                  <w:rFonts w:hint="eastAsia"/>
                  <w:sz w:val="21"/>
                  <w:szCs w:val="21"/>
                </w:rPr>
                <w:t>1.2.12</w:t>
              </w:r>
            </w:ins>
          </w:p>
        </w:tc>
        <w:tc>
          <w:tcPr>
            <w:tcW w:w="1949" w:type="dxa"/>
          </w:tcPr>
          <w:p w:rsidR="000A4398" w:rsidRDefault="000A4398" w:rsidP="001A472E">
            <w:pPr>
              <w:rPr>
                <w:rFonts w:hint="eastAsia"/>
                <w:sz w:val="21"/>
                <w:szCs w:val="21"/>
              </w:rPr>
            </w:pPr>
            <w:proofErr w:type="spellStart"/>
            <w:ins w:id="164" w:author="20140714" w:date="2014-08-08T18:53:00Z">
              <w:r>
                <w:rPr>
                  <w:rFonts w:hint="eastAsia"/>
                  <w:sz w:val="21"/>
                  <w:szCs w:val="21"/>
                </w:rPr>
                <w:t>msgbody</w:t>
              </w:r>
            </w:ins>
            <w:proofErr w:type="spellEnd"/>
          </w:p>
        </w:tc>
        <w:tc>
          <w:tcPr>
            <w:tcW w:w="2564" w:type="dxa"/>
          </w:tcPr>
          <w:p w:rsidR="000A4398" w:rsidRPr="003A5C36" w:rsidRDefault="000A4398" w:rsidP="001A472E">
            <w:pPr>
              <w:rPr>
                <w:sz w:val="21"/>
                <w:szCs w:val="21"/>
              </w:rPr>
            </w:pPr>
            <w:proofErr w:type="spellStart"/>
            <w:ins w:id="165" w:author="20140714" w:date="2014-08-08T18:53:00Z">
              <w:r w:rsidRPr="00D16E80">
                <w:rPr>
                  <w:sz w:val="21"/>
                  <w:szCs w:val="21"/>
                </w:rPr>
                <w:t>sendBankName</w:t>
              </w:r>
            </w:ins>
            <w:proofErr w:type="spellEnd"/>
          </w:p>
        </w:tc>
        <w:tc>
          <w:tcPr>
            <w:tcW w:w="1427" w:type="dxa"/>
          </w:tcPr>
          <w:p w:rsidR="000A4398" w:rsidRDefault="000A4398" w:rsidP="001A472E">
            <w:pPr>
              <w:rPr>
                <w:rFonts w:hint="eastAsia"/>
                <w:sz w:val="21"/>
                <w:szCs w:val="21"/>
              </w:rPr>
            </w:pPr>
            <w:ins w:id="166" w:author="20140714" w:date="2014-08-08T18:53:00Z">
              <w:r>
                <w:rPr>
                  <w:rFonts w:hint="eastAsia"/>
                  <w:sz w:val="21"/>
                  <w:szCs w:val="21"/>
                </w:rPr>
                <w:t>string</w:t>
              </w:r>
            </w:ins>
          </w:p>
        </w:tc>
        <w:tc>
          <w:tcPr>
            <w:tcW w:w="1201" w:type="dxa"/>
          </w:tcPr>
          <w:p w:rsidR="000A4398" w:rsidRDefault="000A4398" w:rsidP="001A472E">
            <w:pPr>
              <w:rPr>
                <w:rFonts w:hint="eastAsia"/>
                <w:sz w:val="21"/>
                <w:szCs w:val="21"/>
              </w:rPr>
            </w:pPr>
            <w:ins w:id="167" w:author="20140714" w:date="2014-08-08T18:53:00Z">
              <w:r>
                <w:rPr>
                  <w:rFonts w:hint="eastAsia"/>
                  <w:sz w:val="21"/>
                  <w:szCs w:val="21"/>
                </w:rPr>
                <w:t>付款方银行名称</w:t>
              </w:r>
            </w:ins>
          </w:p>
        </w:tc>
        <w:tc>
          <w:tcPr>
            <w:tcW w:w="1276" w:type="dxa"/>
          </w:tcPr>
          <w:p w:rsidR="000A4398" w:rsidRPr="002E4E62" w:rsidRDefault="000A4398" w:rsidP="001A472E">
            <w:pPr>
              <w:rPr>
                <w:sz w:val="21"/>
                <w:szCs w:val="21"/>
              </w:rPr>
            </w:pPr>
          </w:p>
        </w:tc>
      </w:tr>
    </w:tbl>
    <w:p w:rsidR="00426F31" w:rsidRDefault="006343A6" w:rsidP="006343A6">
      <w:pPr>
        <w:pStyle w:val="4"/>
        <w:ind w:firstLine="634"/>
      </w:pPr>
      <w:r>
        <w:rPr>
          <w:rFonts w:hint="eastAsia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69"/>
        <w:gridCol w:w="2564"/>
        <w:gridCol w:w="1427"/>
        <w:gridCol w:w="1201"/>
        <w:gridCol w:w="1276"/>
      </w:tblGrid>
      <w:tr w:rsidR="00F53DD3" w:rsidRPr="00426F31" w:rsidTr="001A472E">
        <w:tc>
          <w:tcPr>
            <w:tcW w:w="823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69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F53DD3" w:rsidRPr="00426F31" w:rsidTr="001A472E">
        <w:tc>
          <w:tcPr>
            <w:tcW w:w="823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69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operation_response</w:t>
            </w:r>
            <w:proofErr w:type="spellEnd"/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应答消息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F53DD3" w:rsidRPr="00426F31" w:rsidTr="001A472E">
        <w:tc>
          <w:tcPr>
            <w:tcW w:w="823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769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</w:p>
        </w:tc>
      </w:tr>
      <w:tr w:rsidR="00F53DD3" w:rsidRPr="00426F31" w:rsidTr="001A472E">
        <w:tc>
          <w:tcPr>
            <w:tcW w:w="823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1.2.1</w:t>
            </w:r>
          </w:p>
        </w:tc>
        <w:tc>
          <w:tcPr>
            <w:tcW w:w="1769" w:type="dxa"/>
          </w:tcPr>
          <w:p w:rsidR="00F53DD3" w:rsidRPr="00F53DD3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result</w:t>
            </w:r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标记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success</w:t>
            </w:r>
            <w:r w:rsidRPr="00F53DD3">
              <w:rPr>
                <w:rFonts w:hint="eastAsia"/>
                <w:sz w:val="21"/>
                <w:szCs w:val="21"/>
              </w:rPr>
              <w:t>或</w:t>
            </w:r>
            <w:r w:rsidRPr="00F53DD3">
              <w:rPr>
                <w:rFonts w:hint="eastAsia"/>
                <w:sz w:val="21"/>
                <w:szCs w:val="21"/>
              </w:rPr>
              <w:t xml:space="preserve"> failure</w:t>
            </w:r>
          </w:p>
        </w:tc>
      </w:tr>
      <w:tr w:rsidR="00F53DD3" w:rsidRPr="00426F31" w:rsidTr="001A472E">
        <w:tc>
          <w:tcPr>
            <w:tcW w:w="823" w:type="dxa"/>
          </w:tcPr>
          <w:p w:rsidR="00F53DD3" w:rsidRPr="00426F31" w:rsidRDefault="00F53DD3" w:rsidP="00F53DD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1.2.2</w:t>
            </w:r>
          </w:p>
        </w:tc>
        <w:tc>
          <w:tcPr>
            <w:tcW w:w="1769" w:type="dxa"/>
          </w:tcPr>
          <w:p w:rsidR="00F53DD3" w:rsidRPr="00F53DD3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message</w:t>
            </w:r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读取信息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成功或失败（文字描述）</w:t>
            </w:r>
          </w:p>
        </w:tc>
      </w:tr>
      <w:tr w:rsidR="00F53DD3" w:rsidRPr="00F53DD3" w:rsidTr="001A472E">
        <w:tc>
          <w:tcPr>
            <w:tcW w:w="823" w:type="dxa"/>
          </w:tcPr>
          <w:p w:rsidR="00F53DD3" w:rsidRPr="00426F31" w:rsidRDefault="00F53DD3" w:rsidP="00F53DD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1.2.3</w:t>
            </w:r>
          </w:p>
        </w:tc>
        <w:tc>
          <w:tcPr>
            <w:tcW w:w="1769" w:type="dxa"/>
          </w:tcPr>
          <w:p w:rsidR="00F53DD3" w:rsidRPr="00F53DD3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verifyCode</w:t>
            </w:r>
            <w:proofErr w:type="spellEnd"/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是否需要短信验证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，表示需要弹</w:t>
            </w:r>
            <w:r>
              <w:rPr>
                <w:rFonts w:hint="eastAsia"/>
                <w:sz w:val="21"/>
                <w:szCs w:val="21"/>
              </w:rPr>
              <w:lastRenderedPageBreak/>
              <w:t>出输入框，让用户输入短信验证码</w:t>
            </w:r>
          </w:p>
        </w:tc>
      </w:tr>
      <w:tr w:rsidR="00F53DD3" w:rsidRPr="00F53DD3" w:rsidTr="001A472E">
        <w:tc>
          <w:tcPr>
            <w:tcW w:w="823" w:type="dxa"/>
          </w:tcPr>
          <w:p w:rsidR="00F53DD3" w:rsidRPr="00426F31" w:rsidRDefault="00F53DD3" w:rsidP="00F53DD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1.2.4</w:t>
            </w:r>
          </w:p>
        </w:tc>
        <w:tc>
          <w:tcPr>
            <w:tcW w:w="1769" w:type="dxa"/>
          </w:tcPr>
          <w:p w:rsidR="00F53DD3" w:rsidRPr="00F53DD3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通付宝订单号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可以为空</w:t>
            </w:r>
          </w:p>
        </w:tc>
      </w:tr>
    </w:tbl>
    <w:p w:rsidR="006343A6" w:rsidRDefault="006343A6" w:rsidP="006343A6">
      <w:pPr>
        <w:pStyle w:val="3"/>
        <w:ind w:firstLine="634"/>
      </w:pPr>
      <w:r w:rsidRPr="006343A6">
        <w:rPr>
          <w:rFonts w:hint="eastAsia"/>
        </w:rPr>
        <w:t>使用验证码进行验证后</w:t>
      </w:r>
      <w:r w:rsidR="00542431">
        <w:rPr>
          <w:rFonts w:hint="eastAsia"/>
        </w:rPr>
        <w:t>转账付款</w:t>
      </w:r>
    </w:p>
    <w:p w:rsidR="006343A6" w:rsidRDefault="008C561D" w:rsidP="006343A6">
      <w:proofErr w:type="spellStart"/>
      <w:r w:rsidRPr="004B6AE0">
        <w:t>ApiTransferMoney</w:t>
      </w:r>
      <w:proofErr w:type="spellEnd"/>
      <w:r w:rsidR="006343A6">
        <w:rPr>
          <w:rFonts w:hint="eastAsia"/>
        </w:rPr>
        <w:t>：：</w:t>
      </w:r>
      <w:proofErr w:type="spellStart"/>
      <w:r w:rsidR="00D1474B" w:rsidRPr="004B6AE0">
        <w:t>Transfer</w:t>
      </w:r>
      <w:r w:rsidR="006343A6" w:rsidRPr="006343A6">
        <w:t>WithVerifyCode</w:t>
      </w:r>
      <w:proofErr w:type="spellEnd"/>
    </w:p>
    <w:p w:rsidR="006343A6" w:rsidRDefault="006343A6" w:rsidP="006343A6">
      <w:pPr>
        <w:pStyle w:val="4"/>
        <w:ind w:firstLine="634"/>
      </w:pPr>
      <w:r>
        <w:rPr>
          <w:rFonts w:hint="eastAsia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69"/>
        <w:gridCol w:w="2564"/>
        <w:gridCol w:w="1427"/>
        <w:gridCol w:w="1201"/>
        <w:gridCol w:w="1276"/>
      </w:tblGrid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1427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请求内容</w:t>
            </w:r>
          </w:p>
        </w:tc>
        <w:tc>
          <w:tcPr>
            <w:tcW w:w="1276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</w:p>
        </w:tc>
      </w:tr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proofErr w:type="spellStart"/>
            <w:r w:rsidRPr="00CB2BE1">
              <w:rPr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427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D44F5C" w:rsidRPr="00426F31" w:rsidRDefault="00CB2BE1" w:rsidP="00CB2BE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通付宝订单号</w:t>
            </w:r>
          </w:p>
        </w:tc>
        <w:tc>
          <w:tcPr>
            <w:tcW w:w="1276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</w:p>
        </w:tc>
      </w:tr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.2.2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proofErr w:type="spellStart"/>
            <w:r w:rsidRPr="00CB2BE1">
              <w:rPr>
                <w:sz w:val="21"/>
                <w:szCs w:val="21"/>
              </w:rPr>
              <w:t>verifyCode</w:t>
            </w:r>
            <w:proofErr w:type="spellEnd"/>
          </w:p>
        </w:tc>
        <w:tc>
          <w:tcPr>
            <w:tcW w:w="1427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用户输入的短信验证码</w:t>
            </w:r>
          </w:p>
        </w:tc>
        <w:tc>
          <w:tcPr>
            <w:tcW w:w="1276" w:type="dxa"/>
          </w:tcPr>
          <w:p w:rsidR="00D44F5C" w:rsidRPr="00CB2BE1" w:rsidRDefault="00D44F5C" w:rsidP="001A472E">
            <w:pPr>
              <w:rPr>
                <w:sz w:val="21"/>
                <w:szCs w:val="21"/>
              </w:rPr>
            </w:pPr>
          </w:p>
        </w:tc>
      </w:tr>
    </w:tbl>
    <w:p w:rsidR="00D44F5C" w:rsidRPr="00CB2BE1" w:rsidRDefault="00990027" w:rsidP="00990027">
      <w:pPr>
        <w:pStyle w:val="4"/>
        <w:ind w:firstLine="634"/>
      </w:pPr>
      <w:r>
        <w:rPr>
          <w:rFonts w:hint="eastAsia"/>
        </w:rPr>
        <w:lastRenderedPageBreak/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69"/>
        <w:gridCol w:w="2564"/>
        <w:gridCol w:w="1427"/>
        <w:gridCol w:w="1201"/>
        <w:gridCol w:w="1276"/>
      </w:tblGrid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69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69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operation_response</w:t>
            </w:r>
            <w:proofErr w:type="spellEnd"/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应答消息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769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</w:p>
        </w:tc>
      </w:tr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1.2.1</w:t>
            </w:r>
          </w:p>
        </w:tc>
        <w:tc>
          <w:tcPr>
            <w:tcW w:w="1769" w:type="dxa"/>
          </w:tcPr>
          <w:p w:rsidR="00990027" w:rsidRPr="00F53DD3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result</w:t>
            </w:r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标记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success</w:t>
            </w:r>
            <w:r w:rsidRPr="00F53DD3">
              <w:rPr>
                <w:rFonts w:hint="eastAsia"/>
                <w:sz w:val="21"/>
                <w:szCs w:val="21"/>
              </w:rPr>
              <w:t>或</w:t>
            </w:r>
            <w:r w:rsidRPr="00F53DD3">
              <w:rPr>
                <w:rFonts w:hint="eastAsia"/>
                <w:sz w:val="21"/>
                <w:szCs w:val="21"/>
              </w:rPr>
              <w:t xml:space="preserve"> failure</w:t>
            </w:r>
          </w:p>
        </w:tc>
      </w:tr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1.2.2</w:t>
            </w:r>
          </w:p>
        </w:tc>
        <w:tc>
          <w:tcPr>
            <w:tcW w:w="1769" w:type="dxa"/>
          </w:tcPr>
          <w:p w:rsidR="00990027" w:rsidRPr="00F53DD3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message</w:t>
            </w:r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读取信息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成功或失败（文字描述）</w:t>
            </w:r>
          </w:p>
        </w:tc>
      </w:tr>
    </w:tbl>
    <w:p w:rsidR="006343A6" w:rsidRPr="00990027" w:rsidRDefault="006343A6" w:rsidP="006343A6"/>
    <w:sectPr w:rsidR="006343A6" w:rsidRPr="00990027" w:rsidSect="000B7E7E">
      <w:type w:val="continuous"/>
      <w:pgSz w:w="11906" w:h="16838" w:code="9"/>
      <w:pgMar w:top="2041" w:right="1531" w:bottom="2041" w:left="1531" w:header="851" w:footer="992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5C7" w:rsidRDefault="00AA15C7" w:rsidP="00D345B7">
      <w:r>
        <w:separator/>
      </w:r>
    </w:p>
  </w:endnote>
  <w:endnote w:type="continuationSeparator" w:id="0">
    <w:p w:rsidR="00AA15C7" w:rsidRDefault="00AA15C7" w:rsidP="00D3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5C7" w:rsidRDefault="00AA15C7" w:rsidP="00D345B7">
      <w:r>
        <w:separator/>
      </w:r>
    </w:p>
  </w:footnote>
  <w:footnote w:type="continuationSeparator" w:id="0">
    <w:p w:rsidR="00AA15C7" w:rsidRDefault="00AA15C7" w:rsidP="00D34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1756"/>
    <w:multiLevelType w:val="hybridMultilevel"/>
    <w:tmpl w:val="CFB2764C"/>
    <w:lvl w:ilvl="0" w:tplc="CDE6A39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C644B"/>
    <w:multiLevelType w:val="hybridMultilevel"/>
    <w:tmpl w:val="9306B3BA"/>
    <w:lvl w:ilvl="0" w:tplc="F02A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A6C29"/>
    <w:multiLevelType w:val="hybridMultilevel"/>
    <w:tmpl w:val="57DCFC8C"/>
    <w:lvl w:ilvl="0" w:tplc="A2F6514E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7877A2"/>
    <w:multiLevelType w:val="hybridMultilevel"/>
    <w:tmpl w:val="9CDAD0C2"/>
    <w:lvl w:ilvl="0" w:tplc="319C8070">
      <w:start w:val="1"/>
      <w:numFmt w:val="chineseCountingThousand"/>
      <w:pStyle w:val="1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69A12255"/>
    <w:multiLevelType w:val="hybridMultilevel"/>
    <w:tmpl w:val="B6EAA52C"/>
    <w:lvl w:ilvl="0" w:tplc="FF3C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F7324E"/>
    <w:multiLevelType w:val="hybridMultilevel"/>
    <w:tmpl w:val="1444F588"/>
    <w:lvl w:ilvl="0" w:tplc="B4F4A686">
      <w:start w:val="1"/>
      <w:numFmt w:val="decimal"/>
      <w:pStyle w:val="4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64"/>
    <w:rsid w:val="0000372F"/>
    <w:rsid w:val="0002356D"/>
    <w:rsid w:val="00027BB6"/>
    <w:rsid w:val="00033FE7"/>
    <w:rsid w:val="00034A7B"/>
    <w:rsid w:val="00044348"/>
    <w:rsid w:val="00045D38"/>
    <w:rsid w:val="00052FD3"/>
    <w:rsid w:val="00053709"/>
    <w:rsid w:val="00064639"/>
    <w:rsid w:val="00066B91"/>
    <w:rsid w:val="00084675"/>
    <w:rsid w:val="00084E54"/>
    <w:rsid w:val="00086ADD"/>
    <w:rsid w:val="0008779A"/>
    <w:rsid w:val="00093354"/>
    <w:rsid w:val="00095149"/>
    <w:rsid w:val="0009716B"/>
    <w:rsid w:val="000A4398"/>
    <w:rsid w:val="000B4942"/>
    <w:rsid w:val="000B7E7E"/>
    <w:rsid w:val="000C4FE3"/>
    <w:rsid w:val="000C5DEF"/>
    <w:rsid w:val="000E22C3"/>
    <w:rsid w:val="000F4FF9"/>
    <w:rsid w:val="000F558C"/>
    <w:rsid w:val="0010158B"/>
    <w:rsid w:val="00101EC0"/>
    <w:rsid w:val="00104658"/>
    <w:rsid w:val="001135B0"/>
    <w:rsid w:val="0012141C"/>
    <w:rsid w:val="00126517"/>
    <w:rsid w:val="001614B2"/>
    <w:rsid w:val="00165854"/>
    <w:rsid w:val="00172869"/>
    <w:rsid w:val="0017497E"/>
    <w:rsid w:val="0017662D"/>
    <w:rsid w:val="00184BCE"/>
    <w:rsid w:val="001852A2"/>
    <w:rsid w:val="00187D4A"/>
    <w:rsid w:val="00190C8A"/>
    <w:rsid w:val="001A4241"/>
    <w:rsid w:val="001A6EBB"/>
    <w:rsid w:val="001D598A"/>
    <w:rsid w:val="001D7BD7"/>
    <w:rsid w:val="001E2F1F"/>
    <w:rsid w:val="001E6D6E"/>
    <w:rsid w:val="001F0CBE"/>
    <w:rsid w:val="00210C95"/>
    <w:rsid w:val="00224C4D"/>
    <w:rsid w:val="0023120D"/>
    <w:rsid w:val="00231E93"/>
    <w:rsid w:val="00232738"/>
    <w:rsid w:val="00240E5E"/>
    <w:rsid w:val="002520BC"/>
    <w:rsid w:val="00254CF5"/>
    <w:rsid w:val="002605BA"/>
    <w:rsid w:val="00270644"/>
    <w:rsid w:val="00285D64"/>
    <w:rsid w:val="002966EF"/>
    <w:rsid w:val="002A5E19"/>
    <w:rsid w:val="002B3A96"/>
    <w:rsid w:val="002D736E"/>
    <w:rsid w:val="002E4E62"/>
    <w:rsid w:val="002F25AE"/>
    <w:rsid w:val="00300997"/>
    <w:rsid w:val="00300B88"/>
    <w:rsid w:val="003019A3"/>
    <w:rsid w:val="00301BF1"/>
    <w:rsid w:val="00306655"/>
    <w:rsid w:val="00310AF6"/>
    <w:rsid w:val="00320F78"/>
    <w:rsid w:val="00325914"/>
    <w:rsid w:val="003318BC"/>
    <w:rsid w:val="003338AE"/>
    <w:rsid w:val="00335721"/>
    <w:rsid w:val="00341C91"/>
    <w:rsid w:val="00346A09"/>
    <w:rsid w:val="00361D09"/>
    <w:rsid w:val="003624B7"/>
    <w:rsid w:val="00371AD7"/>
    <w:rsid w:val="0037707A"/>
    <w:rsid w:val="003919CE"/>
    <w:rsid w:val="003971D1"/>
    <w:rsid w:val="003A5C36"/>
    <w:rsid w:val="003B0AF6"/>
    <w:rsid w:val="003B0F5C"/>
    <w:rsid w:val="003B7265"/>
    <w:rsid w:val="003C02FF"/>
    <w:rsid w:val="003C2BB4"/>
    <w:rsid w:val="003E2E05"/>
    <w:rsid w:val="00404827"/>
    <w:rsid w:val="0041667C"/>
    <w:rsid w:val="0042487B"/>
    <w:rsid w:val="004261AA"/>
    <w:rsid w:val="00426F31"/>
    <w:rsid w:val="0045169A"/>
    <w:rsid w:val="0045348F"/>
    <w:rsid w:val="0046096A"/>
    <w:rsid w:val="00462DBA"/>
    <w:rsid w:val="004655BE"/>
    <w:rsid w:val="00490C15"/>
    <w:rsid w:val="00497E63"/>
    <w:rsid w:val="004A2825"/>
    <w:rsid w:val="004B3F03"/>
    <w:rsid w:val="004B480C"/>
    <w:rsid w:val="004B6AE0"/>
    <w:rsid w:val="004C0DA1"/>
    <w:rsid w:val="004C2406"/>
    <w:rsid w:val="004C4E58"/>
    <w:rsid w:val="004D4A10"/>
    <w:rsid w:val="004D6606"/>
    <w:rsid w:val="004E07DA"/>
    <w:rsid w:val="004F1A2E"/>
    <w:rsid w:val="00540AE5"/>
    <w:rsid w:val="00542431"/>
    <w:rsid w:val="00545386"/>
    <w:rsid w:val="00550292"/>
    <w:rsid w:val="00555548"/>
    <w:rsid w:val="00586D60"/>
    <w:rsid w:val="005879AC"/>
    <w:rsid w:val="00587D39"/>
    <w:rsid w:val="005D40D0"/>
    <w:rsid w:val="005F5277"/>
    <w:rsid w:val="0060645F"/>
    <w:rsid w:val="00615415"/>
    <w:rsid w:val="00620E47"/>
    <w:rsid w:val="00622AF2"/>
    <w:rsid w:val="00622CF3"/>
    <w:rsid w:val="00627FC8"/>
    <w:rsid w:val="006302BC"/>
    <w:rsid w:val="006343A6"/>
    <w:rsid w:val="006360DD"/>
    <w:rsid w:val="00656A5E"/>
    <w:rsid w:val="00664D46"/>
    <w:rsid w:val="006B32A6"/>
    <w:rsid w:val="006B3A5D"/>
    <w:rsid w:val="006C3DB8"/>
    <w:rsid w:val="006D0318"/>
    <w:rsid w:val="006D047C"/>
    <w:rsid w:val="006D09B2"/>
    <w:rsid w:val="006D212E"/>
    <w:rsid w:val="006D51E8"/>
    <w:rsid w:val="006D589E"/>
    <w:rsid w:val="006D73A9"/>
    <w:rsid w:val="006E4652"/>
    <w:rsid w:val="006F3CEE"/>
    <w:rsid w:val="006F4463"/>
    <w:rsid w:val="00712BD5"/>
    <w:rsid w:val="00720485"/>
    <w:rsid w:val="00722E70"/>
    <w:rsid w:val="00732B67"/>
    <w:rsid w:val="00735087"/>
    <w:rsid w:val="00736DC9"/>
    <w:rsid w:val="007445CD"/>
    <w:rsid w:val="00766491"/>
    <w:rsid w:val="00785635"/>
    <w:rsid w:val="00786778"/>
    <w:rsid w:val="007D36A3"/>
    <w:rsid w:val="007D6A73"/>
    <w:rsid w:val="007F3755"/>
    <w:rsid w:val="00802FCF"/>
    <w:rsid w:val="008141D3"/>
    <w:rsid w:val="0081536C"/>
    <w:rsid w:val="008420D3"/>
    <w:rsid w:val="00845F6F"/>
    <w:rsid w:val="00856B5C"/>
    <w:rsid w:val="00871839"/>
    <w:rsid w:val="00874E06"/>
    <w:rsid w:val="00880278"/>
    <w:rsid w:val="008921BF"/>
    <w:rsid w:val="008945A6"/>
    <w:rsid w:val="008A4A3E"/>
    <w:rsid w:val="008C466A"/>
    <w:rsid w:val="008C561D"/>
    <w:rsid w:val="008D1579"/>
    <w:rsid w:val="008F5D16"/>
    <w:rsid w:val="009045AF"/>
    <w:rsid w:val="00914E9D"/>
    <w:rsid w:val="00923DAB"/>
    <w:rsid w:val="0092610C"/>
    <w:rsid w:val="009278A3"/>
    <w:rsid w:val="00940C11"/>
    <w:rsid w:val="00943246"/>
    <w:rsid w:val="00944DFD"/>
    <w:rsid w:val="00956C2C"/>
    <w:rsid w:val="00963F9E"/>
    <w:rsid w:val="00972F2C"/>
    <w:rsid w:val="0098692A"/>
    <w:rsid w:val="00990027"/>
    <w:rsid w:val="00991DBC"/>
    <w:rsid w:val="00996168"/>
    <w:rsid w:val="009A4A50"/>
    <w:rsid w:val="009B1529"/>
    <w:rsid w:val="009C01F9"/>
    <w:rsid w:val="009C086A"/>
    <w:rsid w:val="009C2198"/>
    <w:rsid w:val="009C486F"/>
    <w:rsid w:val="009C69F7"/>
    <w:rsid w:val="009D3C94"/>
    <w:rsid w:val="009D41FC"/>
    <w:rsid w:val="009F68AD"/>
    <w:rsid w:val="00A004F6"/>
    <w:rsid w:val="00A00645"/>
    <w:rsid w:val="00A05815"/>
    <w:rsid w:val="00A07A53"/>
    <w:rsid w:val="00A50A0D"/>
    <w:rsid w:val="00A624DA"/>
    <w:rsid w:val="00A71123"/>
    <w:rsid w:val="00A75135"/>
    <w:rsid w:val="00A9237E"/>
    <w:rsid w:val="00AA15C7"/>
    <w:rsid w:val="00AA528C"/>
    <w:rsid w:val="00AC4439"/>
    <w:rsid w:val="00AC63A5"/>
    <w:rsid w:val="00AC734E"/>
    <w:rsid w:val="00AD0100"/>
    <w:rsid w:val="00AE4FF6"/>
    <w:rsid w:val="00AF08BC"/>
    <w:rsid w:val="00B04BCB"/>
    <w:rsid w:val="00B12102"/>
    <w:rsid w:val="00B13934"/>
    <w:rsid w:val="00B166DA"/>
    <w:rsid w:val="00B17E2A"/>
    <w:rsid w:val="00B21B40"/>
    <w:rsid w:val="00B22069"/>
    <w:rsid w:val="00B223CD"/>
    <w:rsid w:val="00B40ABF"/>
    <w:rsid w:val="00B416E7"/>
    <w:rsid w:val="00B42F73"/>
    <w:rsid w:val="00B51741"/>
    <w:rsid w:val="00B51E65"/>
    <w:rsid w:val="00B63313"/>
    <w:rsid w:val="00B65116"/>
    <w:rsid w:val="00B775C4"/>
    <w:rsid w:val="00B80C2F"/>
    <w:rsid w:val="00BA1BF5"/>
    <w:rsid w:val="00BA37BC"/>
    <w:rsid w:val="00BB6EB8"/>
    <w:rsid w:val="00BC36C8"/>
    <w:rsid w:val="00BD7171"/>
    <w:rsid w:val="00BE44E9"/>
    <w:rsid w:val="00BE781A"/>
    <w:rsid w:val="00BF1958"/>
    <w:rsid w:val="00BF1CCA"/>
    <w:rsid w:val="00BF2B1E"/>
    <w:rsid w:val="00C04279"/>
    <w:rsid w:val="00C04D0E"/>
    <w:rsid w:val="00C0624E"/>
    <w:rsid w:val="00C17E5F"/>
    <w:rsid w:val="00C23C06"/>
    <w:rsid w:val="00C252FC"/>
    <w:rsid w:val="00C319A6"/>
    <w:rsid w:val="00CA62AF"/>
    <w:rsid w:val="00CB2BE1"/>
    <w:rsid w:val="00CE3EB3"/>
    <w:rsid w:val="00D1474B"/>
    <w:rsid w:val="00D16E80"/>
    <w:rsid w:val="00D258CB"/>
    <w:rsid w:val="00D309ED"/>
    <w:rsid w:val="00D345B7"/>
    <w:rsid w:val="00D37AA7"/>
    <w:rsid w:val="00D446A7"/>
    <w:rsid w:val="00D44F5C"/>
    <w:rsid w:val="00D520DA"/>
    <w:rsid w:val="00D546F9"/>
    <w:rsid w:val="00D650EA"/>
    <w:rsid w:val="00D80E36"/>
    <w:rsid w:val="00D870BF"/>
    <w:rsid w:val="00DA1C26"/>
    <w:rsid w:val="00DA27CC"/>
    <w:rsid w:val="00DB2F8C"/>
    <w:rsid w:val="00DD6DEE"/>
    <w:rsid w:val="00DE0CB1"/>
    <w:rsid w:val="00DE78EE"/>
    <w:rsid w:val="00DF6A3A"/>
    <w:rsid w:val="00E07731"/>
    <w:rsid w:val="00E20E31"/>
    <w:rsid w:val="00E342E7"/>
    <w:rsid w:val="00E417E2"/>
    <w:rsid w:val="00E41D6C"/>
    <w:rsid w:val="00E52E6C"/>
    <w:rsid w:val="00E53001"/>
    <w:rsid w:val="00E548EE"/>
    <w:rsid w:val="00E57456"/>
    <w:rsid w:val="00E6752D"/>
    <w:rsid w:val="00EA0AA4"/>
    <w:rsid w:val="00EA69B6"/>
    <w:rsid w:val="00EB396D"/>
    <w:rsid w:val="00EB3DA8"/>
    <w:rsid w:val="00ED3AF8"/>
    <w:rsid w:val="00F05748"/>
    <w:rsid w:val="00F104B9"/>
    <w:rsid w:val="00F1660F"/>
    <w:rsid w:val="00F27DCD"/>
    <w:rsid w:val="00F30A52"/>
    <w:rsid w:val="00F34EEA"/>
    <w:rsid w:val="00F44BA7"/>
    <w:rsid w:val="00F45C42"/>
    <w:rsid w:val="00F53DD3"/>
    <w:rsid w:val="00F651BD"/>
    <w:rsid w:val="00F66636"/>
    <w:rsid w:val="00F71BA1"/>
    <w:rsid w:val="00F80B5B"/>
    <w:rsid w:val="00FA5DDA"/>
    <w:rsid w:val="00FD657E"/>
    <w:rsid w:val="00FD790F"/>
    <w:rsid w:val="00FE34E9"/>
    <w:rsid w:val="00FE3B67"/>
    <w:rsid w:val="00FE6D60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25"/>
    <w:pPr>
      <w:widowControl w:val="0"/>
      <w:jc w:val="both"/>
    </w:pPr>
    <w:rPr>
      <w:rFonts w:eastAsia="仿宋"/>
      <w:sz w:val="32"/>
    </w:rPr>
  </w:style>
  <w:style w:type="paragraph" w:styleId="1">
    <w:name w:val="heading 1"/>
    <w:basedOn w:val="a"/>
    <w:next w:val="a"/>
    <w:link w:val="1Char"/>
    <w:uiPriority w:val="9"/>
    <w:qFormat/>
    <w:rsid w:val="004A2825"/>
    <w:pPr>
      <w:keepNext/>
      <w:keepLines/>
      <w:numPr>
        <w:numId w:val="1"/>
      </w:numPr>
      <w:spacing w:before="340" w:after="330" w:line="578" w:lineRule="auto"/>
      <w:ind w:left="0" w:firstLineChars="200" w:firstLine="20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825"/>
    <w:pPr>
      <w:keepNext/>
      <w:keepLines/>
      <w:numPr>
        <w:numId w:val="2"/>
      </w:numPr>
      <w:spacing w:before="260" w:after="260" w:line="415" w:lineRule="auto"/>
      <w:ind w:left="0" w:firstLineChars="200" w:firstLine="200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825"/>
    <w:pPr>
      <w:keepNext/>
      <w:keepLines/>
      <w:numPr>
        <w:numId w:val="3"/>
      </w:numPr>
      <w:spacing w:before="260" w:after="260" w:line="415" w:lineRule="auto"/>
      <w:ind w:left="0"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825"/>
    <w:pPr>
      <w:keepNext/>
      <w:keepLines/>
      <w:numPr>
        <w:numId w:val="4"/>
      </w:numPr>
      <w:spacing w:before="280" w:after="290" w:line="377" w:lineRule="auto"/>
      <w:ind w:left="0" w:firstLineChars="200" w:firstLine="20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28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A2825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4A2825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A2825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825"/>
    <w:rPr>
      <w:rFonts w:eastAsia="仿宋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2825"/>
    <w:rPr>
      <w:rFonts w:asciiTheme="majorHAnsi" w:eastAsia="仿宋" w:hAnsiTheme="majorHAnsi" w:cstheme="majorBidi"/>
      <w:b/>
      <w:bCs/>
      <w:sz w:val="32"/>
      <w:szCs w:val="28"/>
    </w:rPr>
  </w:style>
  <w:style w:type="paragraph" w:styleId="a4">
    <w:name w:val="header"/>
    <w:basedOn w:val="a"/>
    <w:link w:val="Char0"/>
    <w:uiPriority w:val="99"/>
    <w:unhideWhenUsed/>
    <w:rsid w:val="00D34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345B7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34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345B7"/>
    <w:rPr>
      <w:rFonts w:eastAsia="仿宋"/>
      <w:sz w:val="18"/>
      <w:szCs w:val="18"/>
    </w:rPr>
  </w:style>
  <w:style w:type="paragraph" w:styleId="a6">
    <w:name w:val="List Paragraph"/>
    <w:basedOn w:val="a"/>
    <w:uiPriority w:val="34"/>
    <w:qFormat/>
    <w:rsid w:val="00A07A53"/>
    <w:pPr>
      <w:ind w:firstLineChars="200" w:firstLine="420"/>
    </w:pPr>
  </w:style>
  <w:style w:type="table" w:styleId="a7">
    <w:name w:val="Table Grid"/>
    <w:basedOn w:val="a1"/>
    <w:uiPriority w:val="59"/>
    <w:rsid w:val="00426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3A5C3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A5C36"/>
    <w:rPr>
      <w:rFonts w:eastAsia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25"/>
    <w:pPr>
      <w:widowControl w:val="0"/>
      <w:jc w:val="both"/>
    </w:pPr>
    <w:rPr>
      <w:rFonts w:eastAsia="仿宋"/>
      <w:sz w:val="32"/>
    </w:rPr>
  </w:style>
  <w:style w:type="paragraph" w:styleId="1">
    <w:name w:val="heading 1"/>
    <w:basedOn w:val="a"/>
    <w:next w:val="a"/>
    <w:link w:val="1Char"/>
    <w:uiPriority w:val="9"/>
    <w:qFormat/>
    <w:rsid w:val="004A2825"/>
    <w:pPr>
      <w:keepNext/>
      <w:keepLines/>
      <w:numPr>
        <w:numId w:val="1"/>
      </w:numPr>
      <w:spacing w:before="340" w:after="330" w:line="578" w:lineRule="auto"/>
      <w:ind w:left="0" w:firstLineChars="200" w:firstLine="20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825"/>
    <w:pPr>
      <w:keepNext/>
      <w:keepLines/>
      <w:numPr>
        <w:numId w:val="2"/>
      </w:numPr>
      <w:spacing w:before="260" w:after="260" w:line="415" w:lineRule="auto"/>
      <w:ind w:left="0" w:firstLineChars="200" w:firstLine="200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825"/>
    <w:pPr>
      <w:keepNext/>
      <w:keepLines/>
      <w:numPr>
        <w:numId w:val="3"/>
      </w:numPr>
      <w:spacing w:before="260" w:after="260" w:line="415" w:lineRule="auto"/>
      <w:ind w:left="0"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825"/>
    <w:pPr>
      <w:keepNext/>
      <w:keepLines/>
      <w:numPr>
        <w:numId w:val="4"/>
      </w:numPr>
      <w:spacing w:before="280" w:after="290" w:line="377" w:lineRule="auto"/>
      <w:ind w:left="0" w:firstLineChars="200" w:firstLine="20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28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A2825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4A2825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A2825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825"/>
    <w:rPr>
      <w:rFonts w:eastAsia="仿宋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2825"/>
    <w:rPr>
      <w:rFonts w:asciiTheme="majorHAnsi" w:eastAsia="仿宋" w:hAnsiTheme="majorHAnsi" w:cstheme="majorBidi"/>
      <w:b/>
      <w:bCs/>
      <w:sz w:val="32"/>
      <w:szCs w:val="28"/>
    </w:rPr>
  </w:style>
  <w:style w:type="paragraph" w:styleId="a4">
    <w:name w:val="header"/>
    <w:basedOn w:val="a"/>
    <w:link w:val="Char0"/>
    <w:uiPriority w:val="99"/>
    <w:unhideWhenUsed/>
    <w:rsid w:val="00D34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345B7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34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345B7"/>
    <w:rPr>
      <w:rFonts w:eastAsia="仿宋"/>
      <w:sz w:val="18"/>
      <w:szCs w:val="18"/>
    </w:rPr>
  </w:style>
  <w:style w:type="paragraph" w:styleId="a6">
    <w:name w:val="List Paragraph"/>
    <w:basedOn w:val="a"/>
    <w:uiPriority w:val="34"/>
    <w:qFormat/>
    <w:rsid w:val="00A07A53"/>
    <w:pPr>
      <w:ind w:firstLineChars="200" w:firstLine="420"/>
    </w:pPr>
  </w:style>
  <w:style w:type="table" w:styleId="a7">
    <w:name w:val="Table Grid"/>
    <w:basedOn w:val="a1"/>
    <w:uiPriority w:val="59"/>
    <w:rsid w:val="00426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3A5C3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A5C36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854;&#23427;&#31169;&#20154;&#25991;&#20214;\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6E459-C462-4A31-805C-39CB07EC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1846</TotalTime>
  <Pages>5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20140714</dc:creator>
  <cp:lastModifiedBy>20140714</cp:lastModifiedBy>
  <cp:revision>641</cp:revision>
  <dcterms:created xsi:type="dcterms:W3CDTF">2014-07-24T05:23:00Z</dcterms:created>
  <dcterms:modified xsi:type="dcterms:W3CDTF">2014-08-08T10:53:00Z</dcterms:modified>
</cp:coreProperties>
</file>