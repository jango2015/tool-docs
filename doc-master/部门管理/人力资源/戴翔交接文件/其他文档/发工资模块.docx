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AF8" w:rsidRDefault="00AB0AF8" w:rsidP="00AB0AF8">
      <w:pPr>
        <w:pStyle w:val="5"/>
      </w:pPr>
      <w:r>
        <w:rPr>
          <w:rFonts w:hint="eastAsia"/>
        </w:rPr>
        <w:t>根据员工手机号获取员工信息</w:t>
      </w:r>
    </w:p>
    <w:p w:rsidR="00AB0AF8" w:rsidRDefault="00AB0AF8" w:rsidP="00AB0AF8">
      <w:pPr>
        <w:pStyle w:val="7"/>
      </w:pPr>
      <w:r>
        <w:rPr>
          <w:rFonts w:hint="eastAsia"/>
        </w:rPr>
        <w:t>接口名</w:t>
      </w:r>
    </w:p>
    <w:p w:rsidR="00AB0AF8" w:rsidRDefault="00AB0AF8" w:rsidP="00AB0AF8">
      <w:r w:rsidRPr="00820117">
        <w:t>ApiWageInfo</w:t>
      </w:r>
      <w:r>
        <w:rPr>
          <w:rFonts w:hint="eastAsia"/>
        </w:rPr>
        <w:t>::GetStaffInfo</w:t>
      </w:r>
    </w:p>
    <w:p w:rsidR="00AB0AF8" w:rsidRDefault="00AB0AF8" w:rsidP="00AB0AF8">
      <w:pPr>
        <w:pStyle w:val="7"/>
      </w:pPr>
      <w:r>
        <w:rPr>
          <w:rFonts w:hint="eastAsia"/>
        </w:rPr>
        <w:t>请求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842"/>
        <w:gridCol w:w="1396"/>
        <w:gridCol w:w="1439"/>
        <w:gridCol w:w="1581"/>
      </w:tblGrid>
      <w:tr w:rsidR="00AB0AF8" w:rsidTr="009835D6">
        <w:tc>
          <w:tcPr>
            <w:tcW w:w="959" w:type="dxa"/>
          </w:tcPr>
          <w:p w:rsidR="00AB0AF8" w:rsidRDefault="00AB0AF8" w:rsidP="009835D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AB0AF8" w:rsidRDefault="00AB0AF8" w:rsidP="009835D6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42" w:type="dxa"/>
          </w:tcPr>
          <w:p w:rsidR="00AB0AF8" w:rsidRDefault="00AB0AF8" w:rsidP="009835D6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96" w:type="dxa"/>
          </w:tcPr>
          <w:p w:rsidR="00AB0AF8" w:rsidRDefault="00AB0AF8" w:rsidP="009835D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39" w:type="dxa"/>
          </w:tcPr>
          <w:p w:rsidR="00AB0AF8" w:rsidRDefault="00AB0AF8" w:rsidP="009835D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81" w:type="dxa"/>
          </w:tcPr>
          <w:p w:rsidR="00AB0AF8" w:rsidRDefault="00AB0AF8" w:rsidP="009835D6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AB0AF8" w:rsidRPr="001216E5" w:rsidTr="009835D6">
        <w:tc>
          <w:tcPr>
            <w:tcW w:w="959" w:type="dxa"/>
          </w:tcPr>
          <w:p w:rsidR="00AB0AF8" w:rsidRPr="001216E5" w:rsidRDefault="00AB0AF8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AB0AF8" w:rsidRPr="001216E5" w:rsidRDefault="00AB0AF8" w:rsidP="009835D6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42" w:type="dxa"/>
          </w:tcPr>
          <w:p w:rsidR="00AB0AF8" w:rsidRPr="001216E5" w:rsidRDefault="00AB0AF8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operation_request</w:t>
            </w:r>
          </w:p>
        </w:tc>
        <w:tc>
          <w:tcPr>
            <w:tcW w:w="1396" w:type="dxa"/>
          </w:tcPr>
          <w:p w:rsidR="00AB0AF8" w:rsidRPr="001216E5" w:rsidRDefault="00AB0AF8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AB0AF8" w:rsidRPr="001216E5" w:rsidRDefault="00AB0AF8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 xml:space="preserve">请求内容 </w:t>
            </w:r>
          </w:p>
        </w:tc>
        <w:tc>
          <w:tcPr>
            <w:tcW w:w="1581" w:type="dxa"/>
          </w:tcPr>
          <w:p w:rsidR="00AB0AF8" w:rsidRPr="001216E5" w:rsidRDefault="00AB0AF8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AB0AF8" w:rsidRPr="001216E5" w:rsidTr="009835D6">
        <w:tc>
          <w:tcPr>
            <w:tcW w:w="959" w:type="dxa"/>
          </w:tcPr>
          <w:p w:rsidR="00AB0AF8" w:rsidRPr="001216E5" w:rsidRDefault="00AB0AF8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</w:t>
            </w:r>
          </w:p>
        </w:tc>
        <w:tc>
          <w:tcPr>
            <w:tcW w:w="1843" w:type="dxa"/>
          </w:tcPr>
          <w:p w:rsidR="00AB0AF8" w:rsidRPr="001216E5" w:rsidRDefault="00AB0AF8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operation_request</w:t>
            </w:r>
          </w:p>
        </w:tc>
        <w:tc>
          <w:tcPr>
            <w:tcW w:w="1842" w:type="dxa"/>
          </w:tcPr>
          <w:p w:rsidR="00AB0AF8" w:rsidRPr="001216E5" w:rsidRDefault="00AB0AF8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msgbody</w:t>
            </w:r>
          </w:p>
        </w:tc>
        <w:tc>
          <w:tcPr>
            <w:tcW w:w="1396" w:type="dxa"/>
          </w:tcPr>
          <w:p w:rsidR="00AB0AF8" w:rsidRPr="001216E5" w:rsidRDefault="00AB0AF8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AB0AF8" w:rsidRPr="001216E5" w:rsidRDefault="00AB0AF8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81" w:type="dxa"/>
          </w:tcPr>
          <w:p w:rsidR="00AB0AF8" w:rsidRPr="001216E5" w:rsidRDefault="00AB0AF8" w:rsidP="009835D6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AB0AF8" w:rsidRPr="001216E5" w:rsidTr="009835D6">
        <w:tc>
          <w:tcPr>
            <w:tcW w:w="959" w:type="dxa"/>
          </w:tcPr>
          <w:p w:rsidR="00AB0AF8" w:rsidRPr="001216E5" w:rsidRDefault="00AB0AF8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1.2.1</w:t>
            </w:r>
          </w:p>
        </w:tc>
        <w:tc>
          <w:tcPr>
            <w:tcW w:w="1843" w:type="dxa"/>
          </w:tcPr>
          <w:p w:rsidR="00AB0AF8" w:rsidRPr="001216E5" w:rsidRDefault="00AB0AF8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msgbody</w:t>
            </w:r>
          </w:p>
        </w:tc>
        <w:tc>
          <w:tcPr>
            <w:tcW w:w="1842" w:type="dxa"/>
          </w:tcPr>
          <w:p w:rsidR="00AB0AF8" w:rsidRPr="001216E5" w:rsidRDefault="00AB0AF8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phone</w:t>
            </w:r>
          </w:p>
        </w:tc>
        <w:tc>
          <w:tcPr>
            <w:tcW w:w="1396" w:type="dxa"/>
          </w:tcPr>
          <w:p w:rsidR="00AB0AF8" w:rsidRPr="001216E5" w:rsidRDefault="00AB0AF8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string</w:t>
            </w:r>
          </w:p>
        </w:tc>
        <w:tc>
          <w:tcPr>
            <w:tcW w:w="1439" w:type="dxa"/>
          </w:tcPr>
          <w:p w:rsidR="00AB0AF8" w:rsidRPr="001216E5" w:rsidRDefault="00AB0AF8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员工手机号</w:t>
            </w:r>
          </w:p>
        </w:tc>
        <w:tc>
          <w:tcPr>
            <w:tcW w:w="1581" w:type="dxa"/>
          </w:tcPr>
          <w:p w:rsidR="00AB0AF8" w:rsidRPr="001216E5" w:rsidRDefault="00AB0AF8" w:rsidP="009835D6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AB0AF8" w:rsidRDefault="00AB0AF8" w:rsidP="00AB0AF8">
      <w:pPr>
        <w:pStyle w:val="7"/>
      </w:pPr>
      <w:r>
        <w:rPr>
          <w:rFonts w:hint="eastAsia"/>
        </w:rPr>
        <w:t>应答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9"/>
        <w:gridCol w:w="1842"/>
        <w:gridCol w:w="1841"/>
        <w:gridCol w:w="1385"/>
        <w:gridCol w:w="1422"/>
        <w:gridCol w:w="1561"/>
      </w:tblGrid>
      <w:tr w:rsidR="00AB0AF8" w:rsidTr="009835D6">
        <w:tc>
          <w:tcPr>
            <w:tcW w:w="1009" w:type="dxa"/>
          </w:tcPr>
          <w:p w:rsidR="00AB0AF8" w:rsidRDefault="00AB0AF8" w:rsidP="009835D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2" w:type="dxa"/>
          </w:tcPr>
          <w:p w:rsidR="00AB0AF8" w:rsidRDefault="00AB0AF8" w:rsidP="009835D6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41" w:type="dxa"/>
          </w:tcPr>
          <w:p w:rsidR="00AB0AF8" w:rsidRDefault="00AB0AF8" w:rsidP="009835D6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85" w:type="dxa"/>
          </w:tcPr>
          <w:p w:rsidR="00AB0AF8" w:rsidRDefault="00AB0AF8" w:rsidP="009835D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22" w:type="dxa"/>
          </w:tcPr>
          <w:p w:rsidR="00AB0AF8" w:rsidRDefault="00AB0AF8" w:rsidP="009835D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61" w:type="dxa"/>
          </w:tcPr>
          <w:p w:rsidR="00AB0AF8" w:rsidRDefault="00AB0AF8" w:rsidP="009835D6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AB0AF8" w:rsidRPr="001216E5" w:rsidTr="009835D6">
        <w:tc>
          <w:tcPr>
            <w:tcW w:w="1009" w:type="dxa"/>
          </w:tcPr>
          <w:p w:rsidR="00AB0AF8" w:rsidRPr="001216E5" w:rsidRDefault="00AB0AF8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42" w:type="dxa"/>
          </w:tcPr>
          <w:p w:rsidR="00AB0AF8" w:rsidRPr="001216E5" w:rsidRDefault="00AB0AF8" w:rsidP="009835D6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41" w:type="dxa"/>
          </w:tcPr>
          <w:p w:rsidR="00AB0AF8" w:rsidRPr="001216E5" w:rsidRDefault="00AB0AF8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operation_response</w:t>
            </w:r>
          </w:p>
        </w:tc>
        <w:tc>
          <w:tcPr>
            <w:tcW w:w="1385" w:type="dxa"/>
          </w:tcPr>
          <w:p w:rsidR="00AB0AF8" w:rsidRPr="001216E5" w:rsidRDefault="00AB0AF8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22" w:type="dxa"/>
          </w:tcPr>
          <w:p w:rsidR="00AB0AF8" w:rsidRPr="001216E5" w:rsidRDefault="00AB0AF8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应答消息</w:t>
            </w:r>
          </w:p>
        </w:tc>
        <w:tc>
          <w:tcPr>
            <w:tcW w:w="1561" w:type="dxa"/>
          </w:tcPr>
          <w:p w:rsidR="00AB0AF8" w:rsidRPr="001216E5" w:rsidRDefault="00AB0AF8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AB0AF8" w:rsidRPr="001216E5" w:rsidTr="009835D6">
        <w:tc>
          <w:tcPr>
            <w:tcW w:w="1009" w:type="dxa"/>
          </w:tcPr>
          <w:p w:rsidR="00AB0AF8" w:rsidRPr="001216E5" w:rsidRDefault="00AB0AF8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</w:t>
            </w:r>
          </w:p>
        </w:tc>
        <w:tc>
          <w:tcPr>
            <w:tcW w:w="1842" w:type="dxa"/>
          </w:tcPr>
          <w:p w:rsidR="00AB0AF8" w:rsidRPr="001216E5" w:rsidRDefault="00AB0AF8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operation_response</w:t>
            </w:r>
          </w:p>
        </w:tc>
        <w:tc>
          <w:tcPr>
            <w:tcW w:w="1841" w:type="dxa"/>
          </w:tcPr>
          <w:p w:rsidR="00AB0AF8" w:rsidRPr="001216E5" w:rsidRDefault="00AB0AF8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msgbody</w:t>
            </w:r>
          </w:p>
        </w:tc>
        <w:tc>
          <w:tcPr>
            <w:tcW w:w="1385" w:type="dxa"/>
          </w:tcPr>
          <w:p w:rsidR="00AB0AF8" w:rsidRPr="001216E5" w:rsidRDefault="00AB0AF8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2" w:type="dxa"/>
          </w:tcPr>
          <w:p w:rsidR="00AB0AF8" w:rsidRPr="001216E5" w:rsidRDefault="00AB0AF8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61" w:type="dxa"/>
          </w:tcPr>
          <w:p w:rsidR="00AB0AF8" w:rsidRPr="001216E5" w:rsidRDefault="00AB0AF8" w:rsidP="009835D6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AB0AF8" w:rsidRPr="001216E5" w:rsidTr="009835D6">
        <w:tc>
          <w:tcPr>
            <w:tcW w:w="1009" w:type="dxa"/>
          </w:tcPr>
          <w:p w:rsidR="00AB0AF8" w:rsidRPr="001216E5" w:rsidRDefault="00AB0AF8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</w:t>
            </w:r>
          </w:p>
        </w:tc>
        <w:tc>
          <w:tcPr>
            <w:tcW w:w="1842" w:type="dxa"/>
          </w:tcPr>
          <w:p w:rsidR="00AB0AF8" w:rsidRPr="001216E5" w:rsidRDefault="00AB0AF8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msgbody</w:t>
            </w:r>
          </w:p>
        </w:tc>
        <w:tc>
          <w:tcPr>
            <w:tcW w:w="1841" w:type="dxa"/>
          </w:tcPr>
          <w:p w:rsidR="00AB0AF8" w:rsidRPr="001216E5" w:rsidRDefault="00AB0AF8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result</w:t>
            </w:r>
          </w:p>
        </w:tc>
        <w:tc>
          <w:tcPr>
            <w:tcW w:w="1385" w:type="dxa"/>
          </w:tcPr>
          <w:p w:rsidR="00AB0AF8" w:rsidRPr="001216E5" w:rsidRDefault="00AB0AF8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2" w:type="dxa"/>
          </w:tcPr>
          <w:p w:rsidR="00AB0AF8" w:rsidRPr="001216E5" w:rsidRDefault="00AB0AF8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应答标记</w:t>
            </w:r>
          </w:p>
        </w:tc>
        <w:tc>
          <w:tcPr>
            <w:tcW w:w="1561" w:type="dxa"/>
          </w:tcPr>
          <w:p w:rsidR="00AB0AF8" w:rsidRPr="001216E5" w:rsidRDefault="00AB0AF8" w:rsidP="009835D6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AB0AF8" w:rsidRPr="001216E5" w:rsidTr="009835D6">
        <w:tc>
          <w:tcPr>
            <w:tcW w:w="1009" w:type="dxa"/>
          </w:tcPr>
          <w:p w:rsidR="00AB0AF8" w:rsidRPr="001216E5" w:rsidRDefault="00AB0AF8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</w:t>
            </w:r>
            <w:r>
              <w:rPr>
                <w:rFonts w:ascii="仿宋" w:hAnsi="仿宋" w:hint="eastAsia"/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:rsidR="00AB0AF8" w:rsidRPr="001216E5" w:rsidRDefault="00AB0AF8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msgbody</w:t>
            </w:r>
          </w:p>
        </w:tc>
        <w:tc>
          <w:tcPr>
            <w:tcW w:w="1841" w:type="dxa"/>
          </w:tcPr>
          <w:p w:rsidR="00AB0AF8" w:rsidRPr="001216E5" w:rsidRDefault="00AB0AF8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message</w:t>
            </w:r>
          </w:p>
        </w:tc>
        <w:tc>
          <w:tcPr>
            <w:tcW w:w="1385" w:type="dxa"/>
          </w:tcPr>
          <w:p w:rsidR="00AB0AF8" w:rsidRPr="001216E5" w:rsidRDefault="00AB0AF8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2" w:type="dxa"/>
          </w:tcPr>
          <w:p w:rsidR="00AB0AF8" w:rsidRPr="001216E5" w:rsidRDefault="00AB0AF8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读取信息</w:t>
            </w:r>
          </w:p>
        </w:tc>
        <w:tc>
          <w:tcPr>
            <w:tcW w:w="1561" w:type="dxa"/>
          </w:tcPr>
          <w:p w:rsidR="00AB0AF8" w:rsidRPr="001216E5" w:rsidRDefault="00AB0AF8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成功或失败（文字描述）</w:t>
            </w:r>
          </w:p>
        </w:tc>
      </w:tr>
      <w:tr w:rsidR="00D33146" w:rsidRPr="001216E5" w:rsidTr="009835D6">
        <w:tc>
          <w:tcPr>
            <w:tcW w:w="1009" w:type="dxa"/>
          </w:tcPr>
          <w:p w:rsidR="00D33146" w:rsidRPr="001216E5" w:rsidRDefault="00D33146" w:rsidP="00D3314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</w:t>
            </w:r>
            <w:r>
              <w:rPr>
                <w:rFonts w:ascii="仿宋" w:hAnsi="仿宋" w:hint="eastAsia"/>
                <w:sz w:val="18"/>
                <w:szCs w:val="18"/>
              </w:rPr>
              <w:t>3</w:t>
            </w:r>
          </w:p>
        </w:tc>
        <w:tc>
          <w:tcPr>
            <w:tcW w:w="1842" w:type="dxa"/>
          </w:tcPr>
          <w:p w:rsidR="00D33146" w:rsidRPr="001216E5" w:rsidRDefault="00D33146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msgbody</w:t>
            </w:r>
          </w:p>
        </w:tc>
        <w:tc>
          <w:tcPr>
            <w:tcW w:w="1841" w:type="dxa"/>
          </w:tcPr>
          <w:p w:rsidR="00D33146" w:rsidRPr="001216E5" w:rsidRDefault="00D33146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name</w:t>
            </w:r>
          </w:p>
        </w:tc>
        <w:tc>
          <w:tcPr>
            <w:tcW w:w="1385" w:type="dxa"/>
          </w:tcPr>
          <w:p w:rsidR="00D33146" w:rsidRPr="001216E5" w:rsidRDefault="00D33146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string</w:t>
            </w:r>
          </w:p>
        </w:tc>
        <w:tc>
          <w:tcPr>
            <w:tcW w:w="1422" w:type="dxa"/>
          </w:tcPr>
          <w:p w:rsidR="00D33146" w:rsidRPr="001216E5" w:rsidRDefault="00D33146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员工姓名</w:t>
            </w:r>
          </w:p>
        </w:tc>
        <w:tc>
          <w:tcPr>
            <w:tcW w:w="1561" w:type="dxa"/>
          </w:tcPr>
          <w:p w:rsidR="00D33146" w:rsidRPr="001216E5" w:rsidRDefault="00D33146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可为空</w:t>
            </w:r>
          </w:p>
        </w:tc>
      </w:tr>
      <w:tr w:rsidR="00D33146" w:rsidRPr="001216E5" w:rsidTr="009835D6">
        <w:tc>
          <w:tcPr>
            <w:tcW w:w="1009" w:type="dxa"/>
          </w:tcPr>
          <w:p w:rsidR="00D33146" w:rsidRPr="001216E5" w:rsidRDefault="00D33146" w:rsidP="00D3314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</w:t>
            </w:r>
            <w:r>
              <w:rPr>
                <w:rFonts w:ascii="仿宋" w:hAnsi="仿宋" w:hint="eastAsia"/>
                <w:sz w:val="18"/>
                <w:szCs w:val="18"/>
              </w:rPr>
              <w:t>4</w:t>
            </w:r>
          </w:p>
        </w:tc>
        <w:tc>
          <w:tcPr>
            <w:tcW w:w="1842" w:type="dxa"/>
          </w:tcPr>
          <w:p w:rsidR="00D33146" w:rsidRPr="001216E5" w:rsidRDefault="00D33146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msgbody</w:t>
            </w:r>
          </w:p>
        </w:tc>
        <w:tc>
          <w:tcPr>
            <w:tcW w:w="1841" w:type="dxa"/>
          </w:tcPr>
          <w:p w:rsidR="00D33146" w:rsidRPr="004B272D" w:rsidRDefault="00D33146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hasRegister</w:t>
            </w:r>
          </w:p>
        </w:tc>
        <w:tc>
          <w:tcPr>
            <w:tcW w:w="1385" w:type="dxa"/>
          </w:tcPr>
          <w:p w:rsidR="00D33146" w:rsidRPr="001216E5" w:rsidRDefault="00D33146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2" w:type="dxa"/>
          </w:tcPr>
          <w:p w:rsidR="00D33146" w:rsidRDefault="00D33146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员工是否已经注册通付宝</w:t>
            </w:r>
          </w:p>
        </w:tc>
        <w:tc>
          <w:tcPr>
            <w:tcW w:w="1561" w:type="dxa"/>
          </w:tcPr>
          <w:p w:rsidR="00D33146" w:rsidRPr="004B272D" w:rsidRDefault="00D33146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返回内容为“未注册”或者“已注册”</w:t>
            </w:r>
          </w:p>
        </w:tc>
      </w:tr>
      <w:tr w:rsidR="00D33146" w:rsidRPr="001216E5" w:rsidTr="009835D6">
        <w:tc>
          <w:tcPr>
            <w:tcW w:w="1009" w:type="dxa"/>
          </w:tcPr>
          <w:p w:rsidR="00D33146" w:rsidRPr="001216E5" w:rsidRDefault="00D33146" w:rsidP="00D3314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</w:t>
            </w:r>
            <w:r>
              <w:rPr>
                <w:rFonts w:ascii="仿宋" w:hAnsi="仿宋" w:hint="eastAsia"/>
                <w:sz w:val="18"/>
                <w:szCs w:val="18"/>
              </w:rPr>
              <w:t>5</w:t>
            </w:r>
          </w:p>
        </w:tc>
        <w:tc>
          <w:tcPr>
            <w:tcW w:w="1842" w:type="dxa"/>
          </w:tcPr>
          <w:p w:rsidR="00D33146" w:rsidRPr="001216E5" w:rsidRDefault="00D33146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msgbody</w:t>
            </w:r>
          </w:p>
        </w:tc>
        <w:tc>
          <w:tcPr>
            <w:tcW w:w="1841" w:type="dxa"/>
          </w:tcPr>
          <w:p w:rsidR="00D33146" w:rsidRPr="004B272D" w:rsidRDefault="00D33146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bankAccount</w:t>
            </w:r>
          </w:p>
        </w:tc>
        <w:tc>
          <w:tcPr>
            <w:tcW w:w="1385" w:type="dxa"/>
          </w:tcPr>
          <w:p w:rsidR="00D33146" w:rsidRPr="001216E5" w:rsidRDefault="00D33146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2" w:type="dxa"/>
          </w:tcPr>
          <w:p w:rsidR="00D33146" w:rsidRDefault="00D33146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员工绑定银行卡号</w:t>
            </w:r>
          </w:p>
        </w:tc>
        <w:tc>
          <w:tcPr>
            <w:tcW w:w="1561" w:type="dxa"/>
          </w:tcPr>
          <w:p w:rsidR="00D33146" w:rsidRDefault="00D33146" w:rsidP="009835D6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820117" w:rsidRDefault="00820117" w:rsidP="00820117">
      <w:pPr>
        <w:pStyle w:val="5"/>
      </w:pPr>
      <w:r>
        <w:rPr>
          <w:rFonts w:hint="eastAsia"/>
        </w:rPr>
        <w:lastRenderedPageBreak/>
        <w:t>新增员工工资记录</w:t>
      </w:r>
    </w:p>
    <w:p w:rsidR="00820117" w:rsidRDefault="00820117" w:rsidP="00820117">
      <w:pPr>
        <w:pStyle w:val="7"/>
      </w:pPr>
      <w:r>
        <w:rPr>
          <w:rFonts w:hint="eastAsia"/>
        </w:rPr>
        <w:t>接口名</w:t>
      </w:r>
    </w:p>
    <w:p w:rsidR="00820117" w:rsidRDefault="00820117" w:rsidP="00820117">
      <w:r w:rsidRPr="00820117">
        <w:t>ApiWageInfo</w:t>
      </w:r>
      <w:r>
        <w:rPr>
          <w:rFonts w:hint="eastAsia"/>
        </w:rPr>
        <w:t>::AddSalaryItem</w:t>
      </w:r>
    </w:p>
    <w:p w:rsidR="00820117" w:rsidRDefault="00820117" w:rsidP="00820117">
      <w:pPr>
        <w:pStyle w:val="7"/>
      </w:pPr>
      <w:r>
        <w:rPr>
          <w:rFonts w:hint="eastAsia"/>
        </w:rPr>
        <w:t>请求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842"/>
        <w:gridCol w:w="1396"/>
        <w:gridCol w:w="1439"/>
        <w:gridCol w:w="1581"/>
      </w:tblGrid>
      <w:tr w:rsidR="00820117" w:rsidTr="009835D6">
        <w:tc>
          <w:tcPr>
            <w:tcW w:w="959" w:type="dxa"/>
          </w:tcPr>
          <w:p w:rsidR="00820117" w:rsidRDefault="00820117" w:rsidP="009835D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820117" w:rsidRDefault="00820117" w:rsidP="009835D6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42" w:type="dxa"/>
          </w:tcPr>
          <w:p w:rsidR="00820117" w:rsidRDefault="00820117" w:rsidP="009835D6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96" w:type="dxa"/>
          </w:tcPr>
          <w:p w:rsidR="00820117" w:rsidRDefault="00820117" w:rsidP="009835D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39" w:type="dxa"/>
          </w:tcPr>
          <w:p w:rsidR="00820117" w:rsidRDefault="00820117" w:rsidP="009835D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81" w:type="dxa"/>
          </w:tcPr>
          <w:p w:rsidR="00820117" w:rsidRDefault="00820117" w:rsidP="009835D6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820117" w:rsidRPr="001216E5" w:rsidTr="009835D6">
        <w:tc>
          <w:tcPr>
            <w:tcW w:w="959" w:type="dxa"/>
          </w:tcPr>
          <w:p w:rsidR="00820117" w:rsidRPr="001216E5" w:rsidRDefault="00820117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42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operation_request</w:t>
            </w:r>
          </w:p>
        </w:tc>
        <w:tc>
          <w:tcPr>
            <w:tcW w:w="1396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 xml:space="preserve">请求内容 </w:t>
            </w:r>
          </w:p>
        </w:tc>
        <w:tc>
          <w:tcPr>
            <w:tcW w:w="1581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820117" w:rsidRPr="001216E5" w:rsidTr="009835D6">
        <w:tc>
          <w:tcPr>
            <w:tcW w:w="959" w:type="dxa"/>
          </w:tcPr>
          <w:p w:rsidR="00820117" w:rsidRPr="001216E5" w:rsidRDefault="00820117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</w:t>
            </w:r>
          </w:p>
        </w:tc>
        <w:tc>
          <w:tcPr>
            <w:tcW w:w="1843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operation_request</w:t>
            </w:r>
          </w:p>
        </w:tc>
        <w:tc>
          <w:tcPr>
            <w:tcW w:w="1842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msgbody</w:t>
            </w:r>
          </w:p>
        </w:tc>
        <w:tc>
          <w:tcPr>
            <w:tcW w:w="1396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81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820117" w:rsidRPr="001216E5" w:rsidTr="009835D6">
        <w:tc>
          <w:tcPr>
            <w:tcW w:w="959" w:type="dxa"/>
          </w:tcPr>
          <w:p w:rsidR="00820117" w:rsidRPr="001216E5" w:rsidRDefault="00820117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1.2.1</w:t>
            </w:r>
          </w:p>
        </w:tc>
        <w:tc>
          <w:tcPr>
            <w:tcW w:w="1843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msgbody</w:t>
            </w:r>
          </w:p>
        </w:tc>
        <w:tc>
          <w:tcPr>
            <w:tcW w:w="1842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month</w:t>
            </w:r>
          </w:p>
        </w:tc>
        <w:tc>
          <w:tcPr>
            <w:tcW w:w="1396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string</w:t>
            </w:r>
          </w:p>
        </w:tc>
        <w:tc>
          <w:tcPr>
            <w:tcW w:w="1439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工资月份</w:t>
            </w:r>
          </w:p>
        </w:tc>
        <w:tc>
          <w:tcPr>
            <w:tcW w:w="1581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数据格式形如“2014-09”</w:t>
            </w:r>
          </w:p>
        </w:tc>
      </w:tr>
      <w:tr w:rsidR="00820117" w:rsidRPr="001216E5" w:rsidTr="009835D6">
        <w:tc>
          <w:tcPr>
            <w:tcW w:w="959" w:type="dxa"/>
          </w:tcPr>
          <w:p w:rsidR="00820117" w:rsidRPr="001216E5" w:rsidRDefault="00820117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1.2.2</w:t>
            </w:r>
          </w:p>
        </w:tc>
        <w:tc>
          <w:tcPr>
            <w:tcW w:w="1843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msgbody</w:t>
            </w:r>
          </w:p>
        </w:tc>
        <w:tc>
          <w:tcPr>
            <w:tcW w:w="1842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phone</w:t>
            </w:r>
          </w:p>
        </w:tc>
        <w:tc>
          <w:tcPr>
            <w:tcW w:w="1396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string</w:t>
            </w:r>
          </w:p>
        </w:tc>
        <w:tc>
          <w:tcPr>
            <w:tcW w:w="1439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员工手机号</w:t>
            </w:r>
          </w:p>
        </w:tc>
        <w:tc>
          <w:tcPr>
            <w:tcW w:w="1581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820117" w:rsidRPr="001216E5" w:rsidTr="009835D6">
        <w:tc>
          <w:tcPr>
            <w:tcW w:w="959" w:type="dxa"/>
          </w:tcPr>
          <w:p w:rsidR="00820117" w:rsidRPr="001216E5" w:rsidRDefault="00820117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1.2.</w:t>
            </w:r>
            <w:r>
              <w:rPr>
                <w:rFonts w:ascii="仿宋" w:hAnsi="仿宋" w:hint="eastAsia"/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msgbody</w:t>
            </w:r>
          </w:p>
        </w:tc>
        <w:tc>
          <w:tcPr>
            <w:tcW w:w="1842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name</w:t>
            </w:r>
          </w:p>
        </w:tc>
        <w:tc>
          <w:tcPr>
            <w:tcW w:w="1396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string</w:t>
            </w:r>
          </w:p>
        </w:tc>
        <w:tc>
          <w:tcPr>
            <w:tcW w:w="1439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员工姓名</w:t>
            </w:r>
          </w:p>
        </w:tc>
        <w:tc>
          <w:tcPr>
            <w:tcW w:w="1581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可为空</w:t>
            </w:r>
          </w:p>
        </w:tc>
      </w:tr>
      <w:tr w:rsidR="00820117" w:rsidRPr="001216E5" w:rsidTr="009835D6">
        <w:tc>
          <w:tcPr>
            <w:tcW w:w="959" w:type="dxa"/>
          </w:tcPr>
          <w:p w:rsidR="00820117" w:rsidRPr="001216E5" w:rsidRDefault="00820117" w:rsidP="00820117">
            <w:pPr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1.2.</w:t>
            </w:r>
            <w:r>
              <w:rPr>
                <w:rFonts w:ascii="仿宋" w:hAnsi="仿宋" w:hint="eastAsia"/>
                <w:sz w:val="18"/>
                <w:szCs w:val="18"/>
              </w:rPr>
              <w:t>4</w:t>
            </w:r>
          </w:p>
        </w:tc>
        <w:tc>
          <w:tcPr>
            <w:tcW w:w="1843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msgbody</w:t>
            </w:r>
          </w:p>
        </w:tc>
        <w:tc>
          <w:tcPr>
            <w:tcW w:w="1842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money</w:t>
            </w:r>
          </w:p>
        </w:tc>
        <w:tc>
          <w:tcPr>
            <w:tcW w:w="1396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double</w:t>
            </w:r>
          </w:p>
        </w:tc>
        <w:tc>
          <w:tcPr>
            <w:tcW w:w="1439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员工薪水数字</w:t>
            </w:r>
          </w:p>
        </w:tc>
        <w:tc>
          <w:tcPr>
            <w:tcW w:w="1581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820117" w:rsidRDefault="00820117" w:rsidP="00820117">
      <w:pPr>
        <w:pStyle w:val="7"/>
      </w:pPr>
      <w:r>
        <w:rPr>
          <w:rFonts w:hint="eastAsia"/>
        </w:rPr>
        <w:t>应答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9"/>
        <w:gridCol w:w="1842"/>
        <w:gridCol w:w="1841"/>
        <w:gridCol w:w="1385"/>
        <w:gridCol w:w="1422"/>
        <w:gridCol w:w="1561"/>
      </w:tblGrid>
      <w:tr w:rsidR="00820117" w:rsidTr="00820117">
        <w:tc>
          <w:tcPr>
            <w:tcW w:w="1009" w:type="dxa"/>
          </w:tcPr>
          <w:p w:rsidR="00820117" w:rsidRDefault="00820117" w:rsidP="009835D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2" w:type="dxa"/>
          </w:tcPr>
          <w:p w:rsidR="00820117" w:rsidRDefault="00820117" w:rsidP="009835D6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41" w:type="dxa"/>
          </w:tcPr>
          <w:p w:rsidR="00820117" w:rsidRDefault="00820117" w:rsidP="009835D6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85" w:type="dxa"/>
          </w:tcPr>
          <w:p w:rsidR="00820117" w:rsidRDefault="00820117" w:rsidP="009835D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22" w:type="dxa"/>
          </w:tcPr>
          <w:p w:rsidR="00820117" w:rsidRDefault="00820117" w:rsidP="009835D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61" w:type="dxa"/>
          </w:tcPr>
          <w:p w:rsidR="00820117" w:rsidRDefault="00820117" w:rsidP="009835D6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820117" w:rsidRPr="001216E5" w:rsidTr="00820117">
        <w:tc>
          <w:tcPr>
            <w:tcW w:w="1009" w:type="dxa"/>
          </w:tcPr>
          <w:p w:rsidR="00820117" w:rsidRPr="001216E5" w:rsidRDefault="00820117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42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41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operation_response</w:t>
            </w:r>
          </w:p>
        </w:tc>
        <w:tc>
          <w:tcPr>
            <w:tcW w:w="1385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22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应答消息</w:t>
            </w:r>
          </w:p>
        </w:tc>
        <w:tc>
          <w:tcPr>
            <w:tcW w:w="1561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820117" w:rsidRPr="001216E5" w:rsidTr="00820117">
        <w:tc>
          <w:tcPr>
            <w:tcW w:w="1009" w:type="dxa"/>
          </w:tcPr>
          <w:p w:rsidR="00820117" w:rsidRPr="001216E5" w:rsidRDefault="00820117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</w:t>
            </w:r>
          </w:p>
        </w:tc>
        <w:tc>
          <w:tcPr>
            <w:tcW w:w="1842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operation_response</w:t>
            </w:r>
          </w:p>
        </w:tc>
        <w:tc>
          <w:tcPr>
            <w:tcW w:w="1841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msgbody</w:t>
            </w:r>
          </w:p>
        </w:tc>
        <w:tc>
          <w:tcPr>
            <w:tcW w:w="1385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2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61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820117" w:rsidRPr="001216E5" w:rsidTr="00820117">
        <w:tc>
          <w:tcPr>
            <w:tcW w:w="1009" w:type="dxa"/>
          </w:tcPr>
          <w:p w:rsidR="00820117" w:rsidRPr="001216E5" w:rsidRDefault="00820117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</w:t>
            </w:r>
          </w:p>
        </w:tc>
        <w:tc>
          <w:tcPr>
            <w:tcW w:w="1842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msgbody</w:t>
            </w:r>
          </w:p>
        </w:tc>
        <w:tc>
          <w:tcPr>
            <w:tcW w:w="1841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result</w:t>
            </w:r>
          </w:p>
        </w:tc>
        <w:tc>
          <w:tcPr>
            <w:tcW w:w="1385" w:type="dxa"/>
          </w:tcPr>
          <w:p w:rsidR="00820117" w:rsidRPr="001216E5" w:rsidRDefault="004B272D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2" w:type="dxa"/>
          </w:tcPr>
          <w:p w:rsidR="00820117" w:rsidRPr="001216E5" w:rsidRDefault="004B272D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应答标记</w:t>
            </w:r>
          </w:p>
        </w:tc>
        <w:tc>
          <w:tcPr>
            <w:tcW w:w="1561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820117" w:rsidRPr="001216E5" w:rsidTr="00820117">
        <w:tc>
          <w:tcPr>
            <w:tcW w:w="1009" w:type="dxa"/>
          </w:tcPr>
          <w:p w:rsidR="00820117" w:rsidRPr="001216E5" w:rsidRDefault="00820117" w:rsidP="00820117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</w:t>
            </w:r>
            <w:r>
              <w:rPr>
                <w:rFonts w:ascii="仿宋" w:hAnsi="仿宋" w:hint="eastAsia"/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:rsidR="00820117" w:rsidRPr="001216E5" w:rsidRDefault="00820117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msgbody</w:t>
            </w:r>
          </w:p>
        </w:tc>
        <w:tc>
          <w:tcPr>
            <w:tcW w:w="1841" w:type="dxa"/>
          </w:tcPr>
          <w:p w:rsidR="00820117" w:rsidRPr="001216E5" w:rsidRDefault="004B272D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message</w:t>
            </w:r>
          </w:p>
        </w:tc>
        <w:tc>
          <w:tcPr>
            <w:tcW w:w="1385" w:type="dxa"/>
          </w:tcPr>
          <w:p w:rsidR="00820117" w:rsidRPr="001216E5" w:rsidRDefault="004B272D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2" w:type="dxa"/>
          </w:tcPr>
          <w:p w:rsidR="00820117" w:rsidRPr="001216E5" w:rsidRDefault="004B272D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读取信息</w:t>
            </w:r>
          </w:p>
        </w:tc>
        <w:tc>
          <w:tcPr>
            <w:tcW w:w="1561" w:type="dxa"/>
          </w:tcPr>
          <w:p w:rsidR="00820117" w:rsidRPr="001216E5" w:rsidRDefault="004B272D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成功或失败（文字描述）</w:t>
            </w:r>
          </w:p>
        </w:tc>
      </w:tr>
    </w:tbl>
    <w:p w:rsidR="004B272D" w:rsidRDefault="004B272D" w:rsidP="004B272D">
      <w:pPr>
        <w:pStyle w:val="5"/>
      </w:pPr>
      <w:r>
        <w:rPr>
          <w:rFonts w:hint="eastAsia"/>
        </w:rPr>
        <w:lastRenderedPageBreak/>
        <w:t>读取员工工资记录</w:t>
      </w:r>
    </w:p>
    <w:p w:rsidR="004B272D" w:rsidRDefault="004B272D" w:rsidP="004B272D">
      <w:pPr>
        <w:pStyle w:val="7"/>
      </w:pPr>
      <w:r>
        <w:rPr>
          <w:rFonts w:hint="eastAsia"/>
        </w:rPr>
        <w:t>接口名</w:t>
      </w:r>
    </w:p>
    <w:p w:rsidR="004B272D" w:rsidRDefault="004B272D" w:rsidP="004B272D">
      <w:r w:rsidRPr="00820117">
        <w:t>ApiWageInfo</w:t>
      </w:r>
      <w:r>
        <w:rPr>
          <w:rFonts w:hint="eastAsia"/>
        </w:rPr>
        <w:t>::GetSalaryList</w:t>
      </w:r>
    </w:p>
    <w:p w:rsidR="004B272D" w:rsidRDefault="004B272D" w:rsidP="004B272D">
      <w:pPr>
        <w:pStyle w:val="7"/>
      </w:pPr>
      <w:r>
        <w:rPr>
          <w:rFonts w:hint="eastAsia"/>
        </w:rPr>
        <w:t>请求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842"/>
        <w:gridCol w:w="1396"/>
        <w:gridCol w:w="1439"/>
        <w:gridCol w:w="1581"/>
      </w:tblGrid>
      <w:tr w:rsidR="004B272D" w:rsidTr="009835D6">
        <w:tc>
          <w:tcPr>
            <w:tcW w:w="959" w:type="dxa"/>
          </w:tcPr>
          <w:p w:rsidR="004B272D" w:rsidRDefault="004B272D" w:rsidP="009835D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4B272D" w:rsidRDefault="004B272D" w:rsidP="009835D6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42" w:type="dxa"/>
          </w:tcPr>
          <w:p w:rsidR="004B272D" w:rsidRDefault="004B272D" w:rsidP="009835D6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96" w:type="dxa"/>
          </w:tcPr>
          <w:p w:rsidR="004B272D" w:rsidRDefault="004B272D" w:rsidP="009835D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39" w:type="dxa"/>
          </w:tcPr>
          <w:p w:rsidR="004B272D" w:rsidRDefault="004B272D" w:rsidP="009835D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81" w:type="dxa"/>
          </w:tcPr>
          <w:p w:rsidR="004B272D" w:rsidRDefault="004B272D" w:rsidP="009835D6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4B272D" w:rsidRPr="001216E5" w:rsidTr="009835D6">
        <w:tc>
          <w:tcPr>
            <w:tcW w:w="959" w:type="dxa"/>
          </w:tcPr>
          <w:p w:rsidR="004B272D" w:rsidRPr="001216E5" w:rsidRDefault="004B272D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4B272D" w:rsidRPr="001216E5" w:rsidRDefault="004B272D" w:rsidP="009835D6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42" w:type="dxa"/>
          </w:tcPr>
          <w:p w:rsidR="004B272D" w:rsidRPr="001216E5" w:rsidRDefault="004B272D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operation_request</w:t>
            </w:r>
          </w:p>
        </w:tc>
        <w:tc>
          <w:tcPr>
            <w:tcW w:w="1396" w:type="dxa"/>
          </w:tcPr>
          <w:p w:rsidR="004B272D" w:rsidRPr="001216E5" w:rsidRDefault="004B272D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4B272D" w:rsidRPr="001216E5" w:rsidRDefault="004B272D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 xml:space="preserve">请求内容 </w:t>
            </w:r>
          </w:p>
        </w:tc>
        <w:tc>
          <w:tcPr>
            <w:tcW w:w="1581" w:type="dxa"/>
          </w:tcPr>
          <w:p w:rsidR="004B272D" w:rsidRPr="001216E5" w:rsidRDefault="004B272D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4B272D" w:rsidRPr="001216E5" w:rsidTr="009835D6">
        <w:tc>
          <w:tcPr>
            <w:tcW w:w="959" w:type="dxa"/>
          </w:tcPr>
          <w:p w:rsidR="004B272D" w:rsidRPr="001216E5" w:rsidRDefault="004B272D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</w:t>
            </w:r>
          </w:p>
        </w:tc>
        <w:tc>
          <w:tcPr>
            <w:tcW w:w="1843" w:type="dxa"/>
          </w:tcPr>
          <w:p w:rsidR="004B272D" w:rsidRPr="001216E5" w:rsidRDefault="004B272D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operation_request</w:t>
            </w:r>
          </w:p>
        </w:tc>
        <w:tc>
          <w:tcPr>
            <w:tcW w:w="1842" w:type="dxa"/>
          </w:tcPr>
          <w:p w:rsidR="004B272D" w:rsidRPr="001216E5" w:rsidRDefault="004B272D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msgbody</w:t>
            </w:r>
          </w:p>
        </w:tc>
        <w:tc>
          <w:tcPr>
            <w:tcW w:w="1396" w:type="dxa"/>
          </w:tcPr>
          <w:p w:rsidR="004B272D" w:rsidRPr="001216E5" w:rsidRDefault="004B272D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4B272D" w:rsidRPr="001216E5" w:rsidRDefault="004B272D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81" w:type="dxa"/>
          </w:tcPr>
          <w:p w:rsidR="004B272D" w:rsidRPr="001216E5" w:rsidRDefault="004B272D" w:rsidP="009835D6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4B272D" w:rsidRPr="001216E5" w:rsidTr="009835D6">
        <w:tc>
          <w:tcPr>
            <w:tcW w:w="959" w:type="dxa"/>
          </w:tcPr>
          <w:p w:rsidR="004B272D" w:rsidRPr="001216E5" w:rsidRDefault="004B272D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1.2.1</w:t>
            </w:r>
          </w:p>
        </w:tc>
        <w:tc>
          <w:tcPr>
            <w:tcW w:w="1843" w:type="dxa"/>
          </w:tcPr>
          <w:p w:rsidR="004B272D" w:rsidRPr="001216E5" w:rsidRDefault="004B272D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msgbody</w:t>
            </w:r>
          </w:p>
        </w:tc>
        <w:tc>
          <w:tcPr>
            <w:tcW w:w="1842" w:type="dxa"/>
          </w:tcPr>
          <w:p w:rsidR="004B272D" w:rsidRPr="001216E5" w:rsidRDefault="004B272D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month</w:t>
            </w:r>
          </w:p>
        </w:tc>
        <w:tc>
          <w:tcPr>
            <w:tcW w:w="1396" w:type="dxa"/>
          </w:tcPr>
          <w:p w:rsidR="004B272D" w:rsidRPr="001216E5" w:rsidRDefault="004B272D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string</w:t>
            </w:r>
          </w:p>
        </w:tc>
        <w:tc>
          <w:tcPr>
            <w:tcW w:w="1439" w:type="dxa"/>
          </w:tcPr>
          <w:p w:rsidR="004B272D" w:rsidRPr="001216E5" w:rsidRDefault="004B272D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工资月份</w:t>
            </w:r>
          </w:p>
        </w:tc>
        <w:tc>
          <w:tcPr>
            <w:tcW w:w="1581" w:type="dxa"/>
          </w:tcPr>
          <w:p w:rsidR="004B272D" w:rsidRPr="001216E5" w:rsidRDefault="004B272D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数据格式形如“2014-09”</w:t>
            </w:r>
          </w:p>
        </w:tc>
      </w:tr>
    </w:tbl>
    <w:p w:rsidR="004B272D" w:rsidRDefault="004B272D" w:rsidP="004B272D">
      <w:pPr>
        <w:pStyle w:val="7"/>
      </w:pPr>
      <w:r>
        <w:rPr>
          <w:rFonts w:hint="eastAsia"/>
        </w:rPr>
        <w:t>应答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9"/>
        <w:gridCol w:w="1842"/>
        <w:gridCol w:w="1841"/>
        <w:gridCol w:w="1385"/>
        <w:gridCol w:w="1422"/>
        <w:gridCol w:w="1561"/>
      </w:tblGrid>
      <w:tr w:rsidR="004B272D" w:rsidTr="009835D6">
        <w:tc>
          <w:tcPr>
            <w:tcW w:w="1009" w:type="dxa"/>
          </w:tcPr>
          <w:p w:rsidR="004B272D" w:rsidRDefault="004B272D" w:rsidP="009835D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2" w:type="dxa"/>
          </w:tcPr>
          <w:p w:rsidR="004B272D" w:rsidRDefault="004B272D" w:rsidP="009835D6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41" w:type="dxa"/>
          </w:tcPr>
          <w:p w:rsidR="004B272D" w:rsidRDefault="004B272D" w:rsidP="009835D6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85" w:type="dxa"/>
          </w:tcPr>
          <w:p w:rsidR="004B272D" w:rsidRDefault="004B272D" w:rsidP="009835D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22" w:type="dxa"/>
          </w:tcPr>
          <w:p w:rsidR="004B272D" w:rsidRDefault="004B272D" w:rsidP="009835D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61" w:type="dxa"/>
          </w:tcPr>
          <w:p w:rsidR="004B272D" w:rsidRDefault="004B272D" w:rsidP="009835D6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4B272D" w:rsidRPr="001216E5" w:rsidTr="009835D6">
        <w:tc>
          <w:tcPr>
            <w:tcW w:w="1009" w:type="dxa"/>
          </w:tcPr>
          <w:p w:rsidR="004B272D" w:rsidRPr="001216E5" w:rsidRDefault="004B272D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42" w:type="dxa"/>
          </w:tcPr>
          <w:p w:rsidR="004B272D" w:rsidRPr="001216E5" w:rsidRDefault="004B272D" w:rsidP="009835D6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41" w:type="dxa"/>
          </w:tcPr>
          <w:p w:rsidR="004B272D" w:rsidRPr="001216E5" w:rsidRDefault="004B272D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operation_response</w:t>
            </w:r>
          </w:p>
        </w:tc>
        <w:tc>
          <w:tcPr>
            <w:tcW w:w="1385" w:type="dxa"/>
          </w:tcPr>
          <w:p w:rsidR="004B272D" w:rsidRPr="001216E5" w:rsidRDefault="004B272D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22" w:type="dxa"/>
          </w:tcPr>
          <w:p w:rsidR="004B272D" w:rsidRPr="001216E5" w:rsidRDefault="004B272D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应答消息</w:t>
            </w:r>
          </w:p>
        </w:tc>
        <w:tc>
          <w:tcPr>
            <w:tcW w:w="1561" w:type="dxa"/>
          </w:tcPr>
          <w:p w:rsidR="004B272D" w:rsidRPr="001216E5" w:rsidRDefault="004B272D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4B272D" w:rsidRPr="001216E5" w:rsidTr="009835D6">
        <w:tc>
          <w:tcPr>
            <w:tcW w:w="1009" w:type="dxa"/>
          </w:tcPr>
          <w:p w:rsidR="004B272D" w:rsidRPr="001216E5" w:rsidRDefault="004B272D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</w:t>
            </w:r>
          </w:p>
        </w:tc>
        <w:tc>
          <w:tcPr>
            <w:tcW w:w="1842" w:type="dxa"/>
          </w:tcPr>
          <w:p w:rsidR="004B272D" w:rsidRPr="001216E5" w:rsidRDefault="004B272D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operation_response</w:t>
            </w:r>
          </w:p>
        </w:tc>
        <w:tc>
          <w:tcPr>
            <w:tcW w:w="1841" w:type="dxa"/>
          </w:tcPr>
          <w:p w:rsidR="004B272D" w:rsidRPr="001216E5" w:rsidRDefault="004B272D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msgbody</w:t>
            </w:r>
          </w:p>
        </w:tc>
        <w:tc>
          <w:tcPr>
            <w:tcW w:w="1385" w:type="dxa"/>
          </w:tcPr>
          <w:p w:rsidR="004B272D" w:rsidRPr="001216E5" w:rsidRDefault="004B272D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2" w:type="dxa"/>
          </w:tcPr>
          <w:p w:rsidR="004B272D" w:rsidRPr="001216E5" w:rsidRDefault="004B272D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61" w:type="dxa"/>
          </w:tcPr>
          <w:p w:rsidR="004B272D" w:rsidRPr="001216E5" w:rsidRDefault="004B272D" w:rsidP="009835D6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4B272D" w:rsidRPr="001216E5" w:rsidTr="009835D6">
        <w:tc>
          <w:tcPr>
            <w:tcW w:w="1009" w:type="dxa"/>
          </w:tcPr>
          <w:p w:rsidR="004B272D" w:rsidRPr="001216E5" w:rsidRDefault="004B272D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</w:t>
            </w:r>
          </w:p>
        </w:tc>
        <w:tc>
          <w:tcPr>
            <w:tcW w:w="1842" w:type="dxa"/>
          </w:tcPr>
          <w:p w:rsidR="004B272D" w:rsidRPr="001216E5" w:rsidRDefault="004B272D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msgbody</w:t>
            </w:r>
          </w:p>
        </w:tc>
        <w:tc>
          <w:tcPr>
            <w:tcW w:w="1841" w:type="dxa"/>
          </w:tcPr>
          <w:p w:rsidR="004B272D" w:rsidRPr="001216E5" w:rsidRDefault="004B272D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result</w:t>
            </w:r>
          </w:p>
        </w:tc>
        <w:tc>
          <w:tcPr>
            <w:tcW w:w="1385" w:type="dxa"/>
          </w:tcPr>
          <w:p w:rsidR="004B272D" w:rsidRPr="001216E5" w:rsidRDefault="004B272D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2" w:type="dxa"/>
          </w:tcPr>
          <w:p w:rsidR="004B272D" w:rsidRPr="001216E5" w:rsidRDefault="004B272D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应答标记</w:t>
            </w:r>
          </w:p>
        </w:tc>
        <w:tc>
          <w:tcPr>
            <w:tcW w:w="1561" w:type="dxa"/>
          </w:tcPr>
          <w:p w:rsidR="004B272D" w:rsidRPr="001216E5" w:rsidRDefault="004B272D" w:rsidP="009835D6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4B272D" w:rsidRPr="001216E5" w:rsidTr="009835D6">
        <w:tc>
          <w:tcPr>
            <w:tcW w:w="1009" w:type="dxa"/>
          </w:tcPr>
          <w:p w:rsidR="004B272D" w:rsidRPr="001216E5" w:rsidRDefault="004B272D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</w:t>
            </w:r>
            <w:r>
              <w:rPr>
                <w:rFonts w:ascii="仿宋" w:hAnsi="仿宋" w:hint="eastAsia"/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:rsidR="004B272D" w:rsidRPr="001216E5" w:rsidRDefault="004B272D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msgbody</w:t>
            </w:r>
          </w:p>
        </w:tc>
        <w:tc>
          <w:tcPr>
            <w:tcW w:w="1841" w:type="dxa"/>
          </w:tcPr>
          <w:p w:rsidR="004B272D" w:rsidRPr="001216E5" w:rsidRDefault="004B272D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message</w:t>
            </w:r>
          </w:p>
        </w:tc>
        <w:tc>
          <w:tcPr>
            <w:tcW w:w="1385" w:type="dxa"/>
          </w:tcPr>
          <w:p w:rsidR="004B272D" w:rsidRPr="001216E5" w:rsidRDefault="004B272D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2" w:type="dxa"/>
          </w:tcPr>
          <w:p w:rsidR="004B272D" w:rsidRPr="001216E5" w:rsidRDefault="004B272D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读取信息</w:t>
            </w:r>
          </w:p>
        </w:tc>
        <w:tc>
          <w:tcPr>
            <w:tcW w:w="1561" w:type="dxa"/>
          </w:tcPr>
          <w:p w:rsidR="004B272D" w:rsidRPr="001216E5" w:rsidRDefault="004B272D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成功或失败（文字描述）</w:t>
            </w:r>
          </w:p>
        </w:tc>
      </w:tr>
      <w:tr w:rsidR="004B272D" w:rsidRPr="001216E5" w:rsidTr="009835D6">
        <w:tc>
          <w:tcPr>
            <w:tcW w:w="1009" w:type="dxa"/>
          </w:tcPr>
          <w:p w:rsidR="004B272D" w:rsidRPr="001216E5" w:rsidRDefault="004B272D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</w:t>
            </w:r>
            <w:r>
              <w:rPr>
                <w:rFonts w:ascii="仿宋" w:hAnsi="仿宋" w:hint="eastAsia"/>
                <w:sz w:val="18"/>
                <w:szCs w:val="18"/>
              </w:rPr>
              <w:t>3</w:t>
            </w:r>
          </w:p>
        </w:tc>
        <w:tc>
          <w:tcPr>
            <w:tcW w:w="1842" w:type="dxa"/>
          </w:tcPr>
          <w:p w:rsidR="004B272D" w:rsidRPr="00820117" w:rsidRDefault="004B272D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msgbody</w:t>
            </w:r>
          </w:p>
        </w:tc>
        <w:tc>
          <w:tcPr>
            <w:tcW w:w="1841" w:type="dxa"/>
          </w:tcPr>
          <w:p w:rsidR="004B272D" w:rsidRDefault="004B272D" w:rsidP="009835D6">
            <w:pPr>
              <w:rPr>
                <w:rFonts w:ascii="仿宋" w:hAnsi="仿宋"/>
                <w:sz w:val="18"/>
                <w:szCs w:val="18"/>
              </w:rPr>
            </w:pPr>
            <w:r w:rsidRPr="004B272D">
              <w:rPr>
                <w:rFonts w:ascii="仿宋" w:hAnsi="仿宋"/>
                <w:sz w:val="18"/>
                <w:szCs w:val="18"/>
              </w:rPr>
              <w:t>msgchild</w:t>
            </w:r>
          </w:p>
        </w:tc>
        <w:tc>
          <w:tcPr>
            <w:tcW w:w="1385" w:type="dxa"/>
          </w:tcPr>
          <w:p w:rsidR="004B272D" w:rsidRDefault="004B272D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2" w:type="dxa"/>
          </w:tcPr>
          <w:p w:rsidR="004B272D" w:rsidRDefault="004B272D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工资记录</w:t>
            </w:r>
          </w:p>
        </w:tc>
        <w:tc>
          <w:tcPr>
            <w:tcW w:w="1561" w:type="dxa"/>
          </w:tcPr>
          <w:p w:rsidR="004B272D" w:rsidRDefault="004B272D" w:rsidP="009835D6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4B272D" w:rsidRPr="001216E5" w:rsidTr="009835D6">
        <w:tc>
          <w:tcPr>
            <w:tcW w:w="1009" w:type="dxa"/>
          </w:tcPr>
          <w:p w:rsidR="004B272D" w:rsidRPr="001216E5" w:rsidRDefault="004B272D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1.2.3.1</w:t>
            </w:r>
          </w:p>
        </w:tc>
        <w:tc>
          <w:tcPr>
            <w:tcW w:w="1842" w:type="dxa"/>
          </w:tcPr>
          <w:p w:rsidR="004B272D" w:rsidRPr="00820117" w:rsidRDefault="004B272D" w:rsidP="009835D6">
            <w:pPr>
              <w:rPr>
                <w:rFonts w:ascii="仿宋" w:hAnsi="仿宋"/>
                <w:sz w:val="18"/>
                <w:szCs w:val="18"/>
              </w:rPr>
            </w:pPr>
            <w:r w:rsidRPr="004B272D">
              <w:rPr>
                <w:rFonts w:ascii="仿宋" w:hAnsi="仿宋"/>
                <w:sz w:val="18"/>
                <w:szCs w:val="18"/>
              </w:rPr>
              <w:t>msgchild</w:t>
            </w:r>
          </w:p>
        </w:tc>
        <w:tc>
          <w:tcPr>
            <w:tcW w:w="1841" w:type="dxa"/>
          </w:tcPr>
          <w:p w:rsidR="004B272D" w:rsidRPr="004B272D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385" w:type="dxa"/>
          </w:tcPr>
          <w:p w:rsidR="004B272D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1422" w:type="dxa"/>
          </w:tcPr>
          <w:p w:rsidR="004B272D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工资记录ID</w:t>
            </w:r>
          </w:p>
        </w:tc>
        <w:tc>
          <w:tcPr>
            <w:tcW w:w="1561" w:type="dxa"/>
          </w:tcPr>
          <w:p w:rsidR="004B272D" w:rsidRDefault="004B272D" w:rsidP="009835D6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7D0685" w:rsidRPr="001216E5" w:rsidTr="009835D6">
        <w:tc>
          <w:tcPr>
            <w:tcW w:w="1009" w:type="dxa"/>
          </w:tcPr>
          <w:p w:rsidR="007D0685" w:rsidRPr="001216E5" w:rsidRDefault="007D0685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1.2.3.2</w:t>
            </w:r>
          </w:p>
        </w:tc>
        <w:tc>
          <w:tcPr>
            <w:tcW w:w="1842" w:type="dxa"/>
          </w:tcPr>
          <w:p w:rsidR="007D0685" w:rsidRPr="00820117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 w:rsidRPr="004B272D">
              <w:rPr>
                <w:rFonts w:ascii="仿宋" w:hAnsi="仿宋"/>
                <w:sz w:val="18"/>
                <w:szCs w:val="18"/>
              </w:rPr>
              <w:t>msgchild</w:t>
            </w:r>
          </w:p>
        </w:tc>
        <w:tc>
          <w:tcPr>
            <w:tcW w:w="1841" w:type="dxa"/>
          </w:tcPr>
          <w:p w:rsidR="007D0685" w:rsidRPr="004B272D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name</w:t>
            </w:r>
          </w:p>
        </w:tc>
        <w:tc>
          <w:tcPr>
            <w:tcW w:w="1385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2" w:type="dxa"/>
          </w:tcPr>
          <w:p w:rsidR="007D068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员工姓名</w:t>
            </w:r>
          </w:p>
        </w:tc>
        <w:tc>
          <w:tcPr>
            <w:tcW w:w="1561" w:type="dxa"/>
          </w:tcPr>
          <w:p w:rsidR="007D0685" w:rsidRDefault="007D0685" w:rsidP="009835D6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7D0685" w:rsidRPr="004B272D" w:rsidTr="009835D6">
        <w:tc>
          <w:tcPr>
            <w:tcW w:w="1009" w:type="dxa"/>
          </w:tcPr>
          <w:p w:rsidR="007D0685" w:rsidRPr="001216E5" w:rsidRDefault="007D0685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1.2.3.3</w:t>
            </w:r>
          </w:p>
        </w:tc>
        <w:tc>
          <w:tcPr>
            <w:tcW w:w="1842" w:type="dxa"/>
          </w:tcPr>
          <w:p w:rsidR="007D0685" w:rsidRPr="00820117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 w:rsidRPr="004B272D">
              <w:rPr>
                <w:rFonts w:ascii="仿宋" w:hAnsi="仿宋"/>
                <w:sz w:val="18"/>
                <w:szCs w:val="18"/>
              </w:rPr>
              <w:t>msgchild</w:t>
            </w:r>
          </w:p>
        </w:tc>
        <w:tc>
          <w:tcPr>
            <w:tcW w:w="1841" w:type="dxa"/>
          </w:tcPr>
          <w:p w:rsidR="007D0685" w:rsidRPr="004B272D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hasRegister</w:t>
            </w:r>
          </w:p>
        </w:tc>
        <w:tc>
          <w:tcPr>
            <w:tcW w:w="1385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2" w:type="dxa"/>
          </w:tcPr>
          <w:p w:rsidR="007D0685" w:rsidRDefault="007D0685" w:rsidP="004B272D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员工是否已经注册通付宝</w:t>
            </w:r>
          </w:p>
        </w:tc>
        <w:tc>
          <w:tcPr>
            <w:tcW w:w="1561" w:type="dxa"/>
          </w:tcPr>
          <w:p w:rsidR="007D0685" w:rsidRPr="004B272D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返回内容为“未注册”或者“已注册”</w:t>
            </w:r>
          </w:p>
        </w:tc>
      </w:tr>
      <w:tr w:rsidR="007D0685" w:rsidRPr="004B272D" w:rsidTr="009835D6">
        <w:tc>
          <w:tcPr>
            <w:tcW w:w="1009" w:type="dxa"/>
          </w:tcPr>
          <w:p w:rsidR="007D0685" w:rsidRDefault="007D0685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lastRenderedPageBreak/>
              <w:t>1.2.3.4</w:t>
            </w:r>
          </w:p>
        </w:tc>
        <w:tc>
          <w:tcPr>
            <w:tcW w:w="1842" w:type="dxa"/>
          </w:tcPr>
          <w:p w:rsidR="007D0685" w:rsidRPr="00820117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 w:rsidRPr="004B272D">
              <w:rPr>
                <w:rFonts w:ascii="仿宋" w:hAnsi="仿宋"/>
                <w:sz w:val="18"/>
                <w:szCs w:val="18"/>
              </w:rPr>
              <w:t>msgchild</w:t>
            </w:r>
          </w:p>
        </w:tc>
        <w:tc>
          <w:tcPr>
            <w:tcW w:w="1841" w:type="dxa"/>
          </w:tcPr>
          <w:p w:rsidR="007D0685" w:rsidRPr="004B272D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bankAccount</w:t>
            </w:r>
          </w:p>
        </w:tc>
        <w:tc>
          <w:tcPr>
            <w:tcW w:w="1385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2" w:type="dxa"/>
          </w:tcPr>
          <w:p w:rsidR="007D068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员工绑定银行卡号</w:t>
            </w:r>
          </w:p>
        </w:tc>
        <w:tc>
          <w:tcPr>
            <w:tcW w:w="1561" w:type="dxa"/>
          </w:tcPr>
          <w:p w:rsidR="007D0685" w:rsidRDefault="007D0685" w:rsidP="009835D6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7D0685" w:rsidRPr="004B272D" w:rsidTr="009835D6">
        <w:tc>
          <w:tcPr>
            <w:tcW w:w="1009" w:type="dxa"/>
          </w:tcPr>
          <w:p w:rsidR="007D0685" w:rsidRDefault="007D0685" w:rsidP="004B272D">
            <w:pPr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1.2.3.5</w:t>
            </w:r>
          </w:p>
        </w:tc>
        <w:tc>
          <w:tcPr>
            <w:tcW w:w="1842" w:type="dxa"/>
          </w:tcPr>
          <w:p w:rsidR="007D0685" w:rsidRPr="004B272D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 w:rsidRPr="004B272D">
              <w:rPr>
                <w:rFonts w:ascii="仿宋" w:hAnsi="仿宋"/>
                <w:sz w:val="18"/>
                <w:szCs w:val="18"/>
              </w:rPr>
              <w:t>msgchild</w:t>
            </w:r>
          </w:p>
        </w:tc>
        <w:tc>
          <w:tcPr>
            <w:tcW w:w="1841" w:type="dxa"/>
          </w:tcPr>
          <w:p w:rsidR="007D068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money</w:t>
            </w:r>
          </w:p>
        </w:tc>
        <w:tc>
          <w:tcPr>
            <w:tcW w:w="1385" w:type="dxa"/>
          </w:tcPr>
          <w:p w:rsidR="007D068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double</w:t>
            </w:r>
          </w:p>
        </w:tc>
        <w:tc>
          <w:tcPr>
            <w:tcW w:w="1422" w:type="dxa"/>
          </w:tcPr>
          <w:p w:rsidR="007D068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员工薪水数字</w:t>
            </w:r>
          </w:p>
        </w:tc>
        <w:tc>
          <w:tcPr>
            <w:tcW w:w="1561" w:type="dxa"/>
          </w:tcPr>
          <w:p w:rsidR="007D0685" w:rsidRDefault="007D0685" w:rsidP="009835D6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500AD3" w:rsidRPr="004B272D" w:rsidTr="009835D6">
        <w:tc>
          <w:tcPr>
            <w:tcW w:w="1009" w:type="dxa"/>
          </w:tcPr>
          <w:p w:rsidR="00500AD3" w:rsidRDefault="00500AD3" w:rsidP="004B272D">
            <w:pPr>
              <w:jc w:val="center"/>
              <w:rPr>
                <w:rFonts w:ascii="仿宋" w:hAnsi="仿宋"/>
                <w:sz w:val="18"/>
                <w:szCs w:val="18"/>
              </w:rPr>
            </w:pPr>
            <w:ins w:id="0" w:author="20140919" w:date="2014-09-19T14:26:00Z">
              <w:r>
                <w:rPr>
                  <w:rFonts w:ascii="仿宋" w:hAnsi="仿宋" w:hint="eastAsia"/>
                  <w:sz w:val="18"/>
                  <w:szCs w:val="18"/>
                </w:rPr>
                <w:t>1.2.3.6</w:t>
              </w:r>
            </w:ins>
          </w:p>
        </w:tc>
        <w:tc>
          <w:tcPr>
            <w:tcW w:w="1842" w:type="dxa"/>
          </w:tcPr>
          <w:p w:rsidR="00500AD3" w:rsidRPr="004B272D" w:rsidRDefault="00500AD3" w:rsidP="009835D6">
            <w:pPr>
              <w:rPr>
                <w:rFonts w:ascii="仿宋" w:hAnsi="仿宋"/>
                <w:sz w:val="18"/>
                <w:szCs w:val="18"/>
              </w:rPr>
            </w:pPr>
            <w:ins w:id="1" w:author="20140919" w:date="2014-09-19T14:26:00Z">
              <w:r w:rsidRPr="004B272D">
                <w:rPr>
                  <w:rFonts w:ascii="仿宋" w:hAnsi="仿宋"/>
                  <w:sz w:val="18"/>
                  <w:szCs w:val="18"/>
                </w:rPr>
                <w:t>msgchild</w:t>
              </w:r>
            </w:ins>
          </w:p>
        </w:tc>
        <w:tc>
          <w:tcPr>
            <w:tcW w:w="1841" w:type="dxa"/>
          </w:tcPr>
          <w:p w:rsidR="00500AD3" w:rsidRDefault="00500AD3" w:rsidP="009835D6">
            <w:pPr>
              <w:rPr>
                <w:rFonts w:ascii="仿宋" w:hAnsi="仿宋"/>
                <w:sz w:val="18"/>
                <w:szCs w:val="18"/>
              </w:rPr>
            </w:pPr>
            <w:ins w:id="2" w:author="20140919" w:date="2014-09-19T14:26:00Z">
              <w:r>
                <w:rPr>
                  <w:rFonts w:ascii="仿宋" w:hAnsi="仿宋" w:hint="eastAsia"/>
                  <w:sz w:val="18"/>
                  <w:szCs w:val="18"/>
                </w:rPr>
                <w:t>phone</w:t>
              </w:r>
            </w:ins>
          </w:p>
        </w:tc>
        <w:tc>
          <w:tcPr>
            <w:tcW w:w="1385" w:type="dxa"/>
          </w:tcPr>
          <w:p w:rsidR="00500AD3" w:rsidRDefault="00500AD3" w:rsidP="009835D6">
            <w:pPr>
              <w:rPr>
                <w:rFonts w:ascii="仿宋" w:hAnsi="仿宋"/>
                <w:sz w:val="18"/>
                <w:szCs w:val="18"/>
              </w:rPr>
            </w:pPr>
            <w:ins w:id="3" w:author="20140919" w:date="2014-09-19T14:26:00Z">
              <w:r>
                <w:rPr>
                  <w:rFonts w:ascii="仿宋" w:hAnsi="仿宋" w:hint="eastAsia"/>
                  <w:sz w:val="18"/>
                  <w:szCs w:val="18"/>
                </w:rPr>
                <w:t>string</w:t>
              </w:r>
            </w:ins>
          </w:p>
        </w:tc>
        <w:tc>
          <w:tcPr>
            <w:tcW w:w="1422" w:type="dxa"/>
          </w:tcPr>
          <w:p w:rsidR="00500AD3" w:rsidRDefault="00500AD3" w:rsidP="00500AD3">
            <w:pPr>
              <w:rPr>
                <w:rFonts w:ascii="仿宋" w:hAnsi="仿宋"/>
                <w:sz w:val="18"/>
                <w:szCs w:val="18"/>
              </w:rPr>
            </w:pPr>
            <w:ins w:id="4" w:author="20140919" w:date="2014-09-19T14:26:00Z">
              <w:r>
                <w:rPr>
                  <w:rFonts w:ascii="仿宋" w:hAnsi="仿宋" w:hint="eastAsia"/>
                  <w:sz w:val="18"/>
                  <w:szCs w:val="18"/>
                </w:rPr>
                <w:t>员工手机号</w:t>
              </w:r>
            </w:ins>
          </w:p>
        </w:tc>
        <w:tc>
          <w:tcPr>
            <w:tcW w:w="1561" w:type="dxa"/>
          </w:tcPr>
          <w:p w:rsidR="00500AD3" w:rsidRDefault="00500AD3" w:rsidP="009835D6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A61A01" w:rsidRPr="004B272D" w:rsidTr="009835D6">
        <w:tc>
          <w:tcPr>
            <w:tcW w:w="1009" w:type="dxa"/>
          </w:tcPr>
          <w:p w:rsidR="00A61A01" w:rsidRDefault="00A61A01" w:rsidP="004B272D">
            <w:pPr>
              <w:jc w:val="center"/>
              <w:rPr>
                <w:rFonts w:ascii="仿宋" w:hAnsi="仿宋" w:hint="eastAsia"/>
                <w:sz w:val="18"/>
                <w:szCs w:val="18"/>
              </w:rPr>
            </w:pPr>
            <w:ins w:id="5" w:author="20140919" w:date="2014-09-19T17:03:00Z">
              <w:r>
                <w:rPr>
                  <w:rFonts w:ascii="仿宋" w:hAnsi="仿宋" w:hint="eastAsia"/>
                  <w:sz w:val="18"/>
                  <w:szCs w:val="18"/>
                </w:rPr>
                <w:t>1.2.3.7</w:t>
              </w:r>
            </w:ins>
          </w:p>
        </w:tc>
        <w:tc>
          <w:tcPr>
            <w:tcW w:w="1842" w:type="dxa"/>
          </w:tcPr>
          <w:p w:rsidR="00A61A01" w:rsidRPr="004B272D" w:rsidRDefault="00A61A01" w:rsidP="009835D6">
            <w:pPr>
              <w:rPr>
                <w:rFonts w:ascii="仿宋" w:hAnsi="仿宋"/>
                <w:sz w:val="18"/>
                <w:szCs w:val="18"/>
              </w:rPr>
            </w:pPr>
            <w:ins w:id="6" w:author="20140919" w:date="2014-09-19T17:03:00Z">
              <w:r w:rsidRPr="004B272D">
                <w:rPr>
                  <w:rFonts w:ascii="仿宋" w:hAnsi="仿宋"/>
                  <w:sz w:val="18"/>
                  <w:szCs w:val="18"/>
                </w:rPr>
                <w:t>msgchild</w:t>
              </w:r>
            </w:ins>
          </w:p>
        </w:tc>
        <w:tc>
          <w:tcPr>
            <w:tcW w:w="1841" w:type="dxa"/>
          </w:tcPr>
          <w:p w:rsidR="00A61A01" w:rsidRDefault="00A61A01" w:rsidP="009835D6">
            <w:pPr>
              <w:rPr>
                <w:rFonts w:ascii="仿宋" w:hAnsi="仿宋" w:hint="eastAsia"/>
                <w:sz w:val="18"/>
                <w:szCs w:val="18"/>
              </w:rPr>
            </w:pPr>
            <w:ins w:id="7" w:author="20140919" w:date="2014-09-19T17:03:00Z">
              <w:r>
                <w:rPr>
                  <w:rFonts w:ascii="仿宋" w:hAnsi="仿宋" w:hint="eastAsia"/>
                  <w:sz w:val="18"/>
                  <w:szCs w:val="18"/>
                </w:rPr>
                <w:t>canEdit</w:t>
              </w:r>
            </w:ins>
          </w:p>
        </w:tc>
        <w:tc>
          <w:tcPr>
            <w:tcW w:w="1385" w:type="dxa"/>
          </w:tcPr>
          <w:p w:rsidR="00A61A01" w:rsidRDefault="00A61A01" w:rsidP="009835D6">
            <w:pPr>
              <w:rPr>
                <w:rFonts w:ascii="仿宋" w:hAnsi="仿宋" w:hint="eastAsia"/>
                <w:sz w:val="18"/>
                <w:szCs w:val="18"/>
              </w:rPr>
            </w:pPr>
            <w:ins w:id="8" w:author="20140919" w:date="2014-09-19T17:03:00Z">
              <w:r>
                <w:rPr>
                  <w:rFonts w:ascii="仿宋" w:hAnsi="仿宋" w:hint="eastAsia"/>
                  <w:sz w:val="18"/>
                  <w:szCs w:val="18"/>
                </w:rPr>
                <w:t>bool</w:t>
              </w:r>
            </w:ins>
          </w:p>
        </w:tc>
        <w:tc>
          <w:tcPr>
            <w:tcW w:w="1422" w:type="dxa"/>
          </w:tcPr>
          <w:p w:rsidR="00A61A01" w:rsidRDefault="00A61A01" w:rsidP="00500AD3">
            <w:pPr>
              <w:rPr>
                <w:rFonts w:ascii="仿宋" w:hAnsi="仿宋" w:hint="eastAsia"/>
                <w:sz w:val="18"/>
                <w:szCs w:val="18"/>
              </w:rPr>
            </w:pPr>
            <w:ins w:id="9" w:author="20140919" w:date="2014-09-19T17:03:00Z">
              <w:r>
                <w:rPr>
                  <w:rFonts w:ascii="仿宋" w:hAnsi="仿宋" w:hint="eastAsia"/>
                  <w:sz w:val="18"/>
                  <w:szCs w:val="18"/>
                </w:rPr>
                <w:t>是否可以编辑</w:t>
              </w:r>
            </w:ins>
            <w:bookmarkStart w:id="10" w:name="_GoBack"/>
            <w:bookmarkEnd w:id="10"/>
          </w:p>
        </w:tc>
        <w:tc>
          <w:tcPr>
            <w:tcW w:w="1561" w:type="dxa"/>
          </w:tcPr>
          <w:p w:rsidR="00A61A01" w:rsidRDefault="00A61A01" w:rsidP="009835D6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7D0685" w:rsidRDefault="007D0685" w:rsidP="007D0685">
      <w:pPr>
        <w:pStyle w:val="5"/>
      </w:pPr>
      <w:r>
        <w:rPr>
          <w:rFonts w:hint="eastAsia"/>
        </w:rPr>
        <w:t>修改员工工资记录</w:t>
      </w:r>
    </w:p>
    <w:p w:rsidR="007D0685" w:rsidRDefault="007D0685" w:rsidP="007D0685">
      <w:pPr>
        <w:pStyle w:val="7"/>
      </w:pPr>
      <w:r>
        <w:rPr>
          <w:rFonts w:hint="eastAsia"/>
        </w:rPr>
        <w:t>接口名</w:t>
      </w:r>
    </w:p>
    <w:p w:rsidR="007D0685" w:rsidRDefault="007D0685" w:rsidP="007D0685">
      <w:r w:rsidRPr="00820117">
        <w:t>ApiWageInfo</w:t>
      </w:r>
      <w:r>
        <w:rPr>
          <w:rFonts w:hint="eastAsia"/>
        </w:rPr>
        <w:t>::ModifySalaryItem</w:t>
      </w:r>
    </w:p>
    <w:p w:rsidR="007D0685" w:rsidRDefault="007D0685" w:rsidP="007D0685">
      <w:pPr>
        <w:pStyle w:val="7"/>
      </w:pPr>
      <w:r>
        <w:rPr>
          <w:rFonts w:hint="eastAsia"/>
        </w:rPr>
        <w:t>请求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842"/>
        <w:gridCol w:w="1396"/>
        <w:gridCol w:w="1439"/>
        <w:gridCol w:w="1581"/>
      </w:tblGrid>
      <w:tr w:rsidR="007D0685" w:rsidTr="009835D6">
        <w:tc>
          <w:tcPr>
            <w:tcW w:w="959" w:type="dxa"/>
          </w:tcPr>
          <w:p w:rsidR="007D0685" w:rsidRDefault="007D0685" w:rsidP="009835D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7D0685" w:rsidRDefault="007D0685" w:rsidP="009835D6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42" w:type="dxa"/>
          </w:tcPr>
          <w:p w:rsidR="007D0685" w:rsidRDefault="007D0685" w:rsidP="009835D6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96" w:type="dxa"/>
          </w:tcPr>
          <w:p w:rsidR="007D0685" w:rsidRDefault="007D0685" w:rsidP="009835D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39" w:type="dxa"/>
          </w:tcPr>
          <w:p w:rsidR="007D0685" w:rsidRDefault="007D0685" w:rsidP="009835D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81" w:type="dxa"/>
          </w:tcPr>
          <w:p w:rsidR="007D0685" w:rsidRDefault="007D0685" w:rsidP="009835D6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7D0685" w:rsidRPr="001216E5" w:rsidTr="009835D6">
        <w:tc>
          <w:tcPr>
            <w:tcW w:w="959" w:type="dxa"/>
          </w:tcPr>
          <w:p w:rsidR="007D0685" w:rsidRPr="001216E5" w:rsidRDefault="007D0685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42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operation_request</w:t>
            </w:r>
          </w:p>
        </w:tc>
        <w:tc>
          <w:tcPr>
            <w:tcW w:w="1396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 xml:space="preserve">请求内容 </w:t>
            </w:r>
          </w:p>
        </w:tc>
        <w:tc>
          <w:tcPr>
            <w:tcW w:w="1581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7D0685" w:rsidRPr="001216E5" w:rsidTr="009835D6">
        <w:tc>
          <w:tcPr>
            <w:tcW w:w="959" w:type="dxa"/>
          </w:tcPr>
          <w:p w:rsidR="007D0685" w:rsidRPr="001216E5" w:rsidRDefault="007D0685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</w:t>
            </w:r>
          </w:p>
        </w:tc>
        <w:tc>
          <w:tcPr>
            <w:tcW w:w="1843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operation_request</w:t>
            </w:r>
          </w:p>
        </w:tc>
        <w:tc>
          <w:tcPr>
            <w:tcW w:w="1842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msgbody</w:t>
            </w:r>
          </w:p>
        </w:tc>
        <w:tc>
          <w:tcPr>
            <w:tcW w:w="1396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81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7D0685" w:rsidRPr="001216E5" w:rsidTr="009835D6">
        <w:tc>
          <w:tcPr>
            <w:tcW w:w="959" w:type="dxa"/>
          </w:tcPr>
          <w:p w:rsidR="007D0685" w:rsidRPr="001216E5" w:rsidRDefault="007D0685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1.2.1</w:t>
            </w:r>
          </w:p>
        </w:tc>
        <w:tc>
          <w:tcPr>
            <w:tcW w:w="1843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msgbody</w:t>
            </w:r>
          </w:p>
        </w:tc>
        <w:tc>
          <w:tcPr>
            <w:tcW w:w="1842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396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1439" w:type="dxa"/>
          </w:tcPr>
          <w:p w:rsidR="007D068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工资记录ID</w:t>
            </w:r>
          </w:p>
        </w:tc>
        <w:tc>
          <w:tcPr>
            <w:tcW w:w="1581" w:type="dxa"/>
          </w:tcPr>
          <w:p w:rsidR="007D068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由接口“读取员工工资记录”返回</w:t>
            </w:r>
          </w:p>
        </w:tc>
      </w:tr>
      <w:tr w:rsidR="007D0685" w:rsidRPr="001216E5" w:rsidTr="009835D6">
        <w:tc>
          <w:tcPr>
            <w:tcW w:w="959" w:type="dxa"/>
          </w:tcPr>
          <w:p w:rsidR="007D0685" w:rsidRPr="001216E5" w:rsidRDefault="007D0685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1.2.2</w:t>
            </w:r>
          </w:p>
        </w:tc>
        <w:tc>
          <w:tcPr>
            <w:tcW w:w="1843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msgbody</w:t>
            </w:r>
          </w:p>
        </w:tc>
        <w:tc>
          <w:tcPr>
            <w:tcW w:w="1842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phone</w:t>
            </w:r>
          </w:p>
        </w:tc>
        <w:tc>
          <w:tcPr>
            <w:tcW w:w="1396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string</w:t>
            </w:r>
          </w:p>
        </w:tc>
        <w:tc>
          <w:tcPr>
            <w:tcW w:w="1439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员工手机号</w:t>
            </w:r>
          </w:p>
        </w:tc>
        <w:tc>
          <w:tcPr>
            <w:tcW w:w="1581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7D0685" w:rsidRPr="001216E5" w:rsidTr="009835D6">
        <w:tc>
          <w:tcPr>
            <w:tcW w:w="959" w:type="dxa"/>
          </w:tcPr>
          <w:p w:rsidR="007D0685" w:rsidRPr="001216E5" w:rsidRDefault="007D0685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1.2.</w:t>
            </w:r>
            <w:r>
              <w:rPr>
                <w:rFonts w:ascii="仿宋" w:hAnsi="仿宋" w:hint="eastAsia"/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msgbody</w:t>
            </w:r>
          </w:p>
        </w:tc>
        <w:tc>
          <w:tcPr>
            <w:tcW w:w="1842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name</w:t>
            </w:r>
          </w:p>
        </w:tc>
        <w:tc>
          <w:tcPr>
            <w:tcW w:w="1396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string</w:t>
            </w:r>
          </w:p>
        </w:tc>
        <w:tc>
          <w:tcPr>
            <w:tcW w:w="1439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员工姓名</w:t>
            </w:r>
          </w:p>
        </w:tc>
        <w:tc>
          <w:tcPr>
            <w:tcW w:w="1581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可为空</w:t>
            </w:r>
          </w:p>
        </w:tc>
      </w:tr>
      <w:tr w:rsidR="007D0685" w:rsidRPr="001216E5" w:rsidTr="009835D6">
        <w:tc>
          <w:tcPr>
            <w:tcW w:w="959" w:type="dxa"/>
          </w:tcPr>
          <w:p w:rsidR="007D0685" w:rsidRPr="001216E5" w:rsidRDefault="007D0685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/>
                <w:sz w:val="18"/>
                <w:szCs w:val="18"/>
              </w:rPr>
              <w:t>1.2.</w:t>
            </w:r>
            <w:r>
              <w:rPr>
                <w:rFonts w:ascii="仿宋" w:hAnsi="仿宋" w:hint="eastAsia"/>
                <w:sz w:val="18"/>
                <w:szCs w:val="18"/>
              </w:rPr>
              <w:t>4</w:t>
            </w:r>
          </w:p>
        </w:tc>
        <w:tc>
          <w:tcPr>
            <w:tcW w:w="1843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msgbody</w:t>
            </w:r>
          </w:p>
        </w:tc>
        <w:tc>
          <w:tcPr>
            <w:tcW w:w="1842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money</w:t>
            </w:r>
          </w:p>
        </w:tc>
        <w:tc>
          <w:tcPr>
            <w:tcW w:w="1396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double</w:t>
            </w:r>
          </w:p>
        </w:tc>
        <w:tc>
          <w:tcPr>
            <w:tcW w:w="1439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员工薪水数字</w:t>
            </w:r>
          </w:p>
        </w:tc>
        <w:tc>
          <w:tcPr>
            <w:tcW w:w="1581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</w:p>
        </w:tc>
      </w:tr>
    </w:tbl>
    <w:p w:rsidR="007D0685" w:rsidRDefault="007D0685" w:rsidP="007D0685">
      <w:pPr>
        <w:pStyle w:val="7"/>
      </w:pPr>
      <w:r>
        <w:rPr>
          <w:rFonts w:hint="eastAsia"/>
        </w:rPr>
        <w:t>应答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9"/>
        <w:gridCol w:w="1842"/>
        <w:gridCol w:w="1841"/>
        <w:gridCol w:w="1385"/>
        <w:gridCol w:w="1422"/>
        <w:gridCol w:w="1561"/>
      </w:tblGrid>
      <w:tr w:rsidR="007D0685" w:rsidTr="009835D6">
        <w:tc>
          <w:tcPr>
            <w:tcW w:w="1009" w:type="dxa"/>
          </w:tcPr>
          <w:p w:rsidR="007D0685" w:rsidRDefault="007D0685" w:rsidP="009835D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2" w:type="dxa"/>
          </w:tcPr>
          <w:p w:rsidR="007D0685" w:rsidRDefault="007D0685" w:rsidP="009835D6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41" w:type="dxa"/>
          </w:tcPr>
          <w:p w:rsidR="007D0685" w:rsidRDefault="007D0685" w:rsidP="009835D6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85" w:type="dxa"/>
          </w:tcPr>
          <w:p w:rsidR="007D0685" w:rsidRDefault="007D0685" w:rsidP="009835D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22" w:type="dxa"/>
          </w:tcPr>
          <w:p w:rsidR="007D0685" w:rsidRDefault="007D0685" w:rsidP="009835D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61" w:type="dxa"/>
          </w:tcPr>
          <w:p w:rsidR="007D0685" w:rsidRDefault="007D0685" w:rsidP="009835D6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7D0685" w:rsidRPr="001216E5" w:rsidTr="009835D6">
        <w:tc>
          <w:tcPr>
            <w:tcW w:w="1009" w:type="dxa"/>
          </w:tcPr>
          <w:p w:rsidR="007D0685" w:rsidRPr="001216E5" w:rsidRDefault="007D0685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42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41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operation_response</w:t>
            </w:r>
          </w:p>
        </w:tc>
        <w:tc>
          <w:tcPr>
            <w:tcW w:w="1385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22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应答消息</w:t>
            </w:r>
          </w:p>
        </w:tc>
        <w:tc>
          <w:tcPr>
            <w:tcW w:w="1561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7D0685" w:rsidRPr="001216E5" w:rsidTr="009835D6">
        <w:tc>
          <w:tcPr>
            <w:tcW w:w="1009" w:type="dxa"/>
          </w:tcPr>
          <w:p w:rsidR="007D0685" w:rsidRPr="001216E5" w:rsidRDefault="007D0685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</w:t>
            </w:r>
          </w:p>
        </w:tc>
        <w:tc>
          <w:tcPr>
            <w:tcW w:w="1842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operation_response</w:t>
            </w:r>
          </w:p>
        </w:tc>
        <w:tc>
          <w:tcPr>
            <w:tcW w:w="1841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msgbody</w:t>
            </w:r>
          </w:p>
        </w:tc>
        <w:tc>
          <w:tcPr>
            <w:tcW w:w="1385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2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61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7D0685" w:rsidRPr="001216E5" w:rsidTr="009835D6">
        <w:tc>
          <w:tcPr>
            <w:tcW w:w="1009" w:type="dxa"/>
          </w:tcPr>
          <w:p w:rsidR="007D0685" w:rsidRPr="001216E5" w:rsidRDefault="007D0685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lastRenderedPageBreak/>
              <w:t>1.2.1</w:t>
            </w:r>
          </w:p>
        </w:tc>
        <w:tc>
          <w:tcPr>
            <w:tcW w:w="1842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msgbody</w:t>
            </w:r>
          </w:p>
        </w:tc>
        <w:tc>
          <w:tcPr>
            <w:tcW w:w="1841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result</w:t>
            </w:r>
          </w:p>
        </w:tc>
        <w:tc>
          <w:tcPr>
            <w:tcW w:w="1385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2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应答标记</w:t>
            </w:r>
          </w:p>
        </w:tc>
        <w:tc>
          <w:tcPr>
            <w:tcW w:w="1561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7D0685" w:rsidRPr="001216E5" w:rsidTr="009835D6">
        <w:tc>
          <w:tcPr>
            <w:tcW w:w="1009" w:type="dxa"/>
          </w:tcPr>
          <w:p w:rsidR="007D0685" w:rsidRPr="001216E5" w:rsidRDefault="007D0685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</w:t>
            </w:r>
            <w:r>
              <w:rPr>
                <w:rFonts w:ascii="仿宋" w:hAnsi="仿宋" w:hint="eastAsia"/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msgbody</w:t>
            </w:r>
          </w:p>
        </w:tc>
        <w:tc>
          <w:tcPr>
            <w:tcW w:w="1841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message</w:t>
            </w:r>
          </w:p>
        </w:tc>
        <w:tc>
          <w:tcPr>
            <w:tcW w:w="1385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2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读取信息</w:t>
            </w:r>
          </w:p>
        </w:tc>
        <w:tc>
          <w:tcPr>
            <w:tcW w:w="1561" w:type="dxa"/>
          </w:tcPr>
          <w:p w:rsidR="007D0685" w:rsidRPr="001216E5" w:rsidRDefault="007D0685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成功或失败（文字描述）</w:t>
            </w:r>
          </w:p>
        </w:tc>
      </w:tr>
    </w:tbl>
    <w:p w:rsidR="007B4EEA" w:rsidRDefault="007B4EEA" w:rsidP="007B4EEA">
      <w:pPr>
        <w:pStyle w:val="5"/>
      </w:pPr>
      <w:r>
        <w:rPr>
          <w:rFonts w:hint="eastAsia"/>
        </w:rPr>
        <w:t>删除员工工资记录</w:t>
      </w:r>
    </w:p>
    <w:p w:rsidR="007B4EEA" w:rsidRDefault="007B4EEA" w:rsidP="007B4EEA">
      <w:pPr>
        <w:pStyle w:val="7"/>
      </w:pPr>
      <w:r>
        <w:rPr>
          <w:rFonts w:hint="eastAsia"/>
        </w:rPr>
        <w:t>接口名</w:t>
      </w:r>
    </w:p>
    <w:p w:rsidR="007B4EEA" w:rsidRDefault="007B4EEA" w:rsidP="007B4EEA">
      <w:r w:rsidRPr="00820117">
        <w:t>ApiWageInfo</w:t>
      </w:r>
      <w:r>
        <w:rPr>
          <w:rFonts w:hint="eastAsia"/>
        </w:rPr>
        <w:t>::DeleteSalaryItem</w:t>
      </w:r>
    </w:p>
    <w:p w:rsidR="007B4EEA" w:rsidRDefault="007B4EEA" w:rsidP="007B4EEA">
      <w:pPr>
        <w:pStyle w:val="7"/>
      </w:pPr>
      <w:r>
        <w:rPr>
          <w:rFonts w:hint="eastAsia"/>
        </w:rPr>
        <w:t>请求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842"/>
        <w:gridCol w:w="1396"/>
        <w:gridCol w:w="1439"/>
        <w:gridCol w:w="1581"/>
      </w:tblGrid>
      <w:tr w:rsidR="007B4EEA" w:rsidTr="009835D6">
        <w:tc>
          <w:tcPr>
            <w:tcW w:w="959" w:type="dxa"/>
          </w:tcPr>
          <w:p w:rsidR="007B4EEA" w:rsidRDefault="007B4EEA" w:rsidP="009835D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7B4EEA" w:rsidRDefault="007B4EEA" w:rsidP="009835D6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42" w:type="dxa"/>
          </w:tcPr>
          <w:p w:rsidR="007B4EEA" w:rsidRDefault="007B4EEA" w:rsidP="009835D6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96" w:type="dxa"/>
          </w:tcPr>
          <w:p w:rsidR="007B4EEA" w:rsidRDefault="007B4EEA" w:rsidP="009835D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39" w:type="dxa"/>
          </w:tcPr>
          <w:p w:rsidR="007B4EEA" w:rsidRDefault="007B4EEA" w:rsidP="009835D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81" w:type="dxa"/>
          </w:tcPr>
          <w:p w:rsidR="007B4EEA" w:rsidRDefault="007B4EEA" w:rsidP="009835D6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7B4EEA" w:rsidRPr="001216E5" w:rsidTr="009835D6">
        <w:tc>
          <w:tcPr>
            <w:tcW w:w="959" w:type="dxa"/>
          </w:tcPr>
          <w:p w:rsidR="007B4EEA" w:rsidRPr="001216E5" w:rsidRDefault="007B4EEA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7B4EEA" w:rsidRPr="001216E5" w:rsidRDefault="007B4EEA" w:rsidP="009835D6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42" w:type="dxa"/>
          </w:tcPr>
          <w:p w:rsidR="007B4EEA" w:rsidRPr="001216E5" w:rsidRDefault="007B4EEA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operation_request</w:t>
            </w:r>
          </w:p>
        </w:tc>
        <w:tc>
          <w:tcPr>
            <w:tcW w:w="1396" w:type="dxa"/>
          </w:tcPr>
          <w:p w:rsidR="007B4EEA" w:rsidRPr="001216E5" w:rsidRDefault="007B4EEA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7B4EEA" w:rsidRPr="001216E5" w:rsidRDefault="007B4EEA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 xml:space="preserve">请求内容 </w:t>
            </w:r>
          </w:p>
        </w:tc>
        <w:tc>
          <w:tcPr>
            <w:tcW w:w="1581" w:type="dxa"/>
          </w:tcPr>
          <w:p w:rsidR="007B4EEA" w:rsidRPr="001216E5" w:rsidRDefault="007B4EEA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7B4EEA" w:rsidRPr="001216E5" w:rsidTr="009835D6">
        <w:tc>
          <w:tcPr>
            <w:tcW w:w="959" w:type="dxa"/>
          </w:tcPr>
          <w:p w:rsidR="007B4EEA" w:rsidRPr="001216E5" w:rsidRDefault="007B4EEA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</w:t>
            </w:r>
          </w:p>
        </w:tc>
        <w:tc>
          <w:tcPr>
            <w:tcW w:w="1843" w:type="dxa"/>
          </w:tcPr>
          <w:p w:rsidR="007B4EEA" w:rsidRPr="001216E5" w:rsidRDefault="007B4EEA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operation_request</w:t>
            </w:r>
          </w:p>
        </w:tc>
        <w:tc>
          <w:tcPr>
            <w:tcW w:w="1842" w:type="dxa"/>
          </w:tcPr>
          <w:p w:rsidR="007B4EEA" w:rsidRPr="001216E5" w:rsidRDefault="007B4EEA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msgbody</w:t>
            </w:r>
          </w:p>
        </w:tc>
        <w:tc>
          <w:tcPr>
            <w:tcW w:w="1396" w:type="dxa"/>
          </w:tcPr>
          <w:p w:rsidR="007B4EEA" w:rsidRPr="001216E5" w:rsidRDefault="007B4EEA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39" w:type="dxa"/>
          </w:tcPr>
          <w:p w:rsidR="007B4EEA" w:rsidRPr="001216E5" w:rsidRDefault="007B4EEA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81" w:type="dxa"/>
          </w:tcPr>
          <w:p w:rsidR="007B4EEA" w:rsidRPr="001216E5" w:rsidRDefault="007B4EEA" w:rsidP="009835D6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7B4EEA" w:rsidRPr="001216E5" w:rsidTr="009835D6">
        <w:tc>
          <w:tcPr>
            <w:tcW w:w="959" w:type="dxa"/>
          </w:tcPr>
          <w:p w:rsidR="007B4EEA" w:rsidRPr="001216E5" w:rsidRDefault="007B4EEA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1.2.1</w:t>
            </w:r>
          </w:p>
        </w:tc>
        <w:tc>
          <w:tcPr>
            <w:tcW w:w="1843" w:type="dxa"/>
          </w:tcPr>
          <w:p w:rsidR="007B4EEA" w:rsidRPr="001216E5" w:rsidRDefault="007B4EEA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msgbody</w:t>
            </w:r>
          </w:p>
        </w:tc>
        <w:tc>
          <w:tcPr>
            <w:tcW w:w="1842" w:type="dxa"/>
          </w:tcPr>
          <w:p w:rsidR="007B4EEA" w:rsidRPr="001216E5" w:rsidRDefault="007B4EEA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id</w:t>
            </w:r>
          </w:p>
        </w:tc>
        <w:tc>
          <w:tcPr>
            <w:tcW w:w="1396" w:type="dxa"/>
          </w:tcPr>
          <w:p w:rsidR="007B4EEA" w:rsidRPr="001216E5" w:rsidRDefault="007B4EEA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int</w:t>
            </w:r>
          </w:p>
        </w:tc>
        <w:tc>
          <w:tcPr>
            <w:tcW w:w="1439" w:type="dxa"/>
          </w:tcPr>
          <w:p w:rsidR="007B4EEA" w:rsidRDefault="007B4EEA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工资记录ID</w:t>
            </w:r>
          </w:p>
        </w:tc>
        <w:tc>
          <w:tcPr>
            <w:tcW w:w="1581" w:type="dxa"/>
          </w:tcPr>
          <w:p w:rsidR="007B4EEA" w:rsidRDefault="007B4EEA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由接口“读取员工工资记录”返回</w:t>
            </w:r>
          </w:p>
        </w:tc>
      </w:tr>
    </w:tbl>
    <w:p w:rsidR="007B4EEA" w:rsidRDefault="007B4EEA" w:rsidP="007B4EEA">
      <w:pPr>
        <w:pStyle w:val="7"/>
      </w:pPr>
      <w:r>
        <w:rPr>
          <w:rFonts w:hint="eastAsia"/>
        </w:rPr>
        <w:t>应答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9"/>
        <w:gridCol w:w="1842"/>
        <w:gridCol w:w="1841"/>
        <w:gridCol w:w="1385"/>
        <w:gridCol w:w="1422"/>
        <w:gridCol w:w="1561"/>
      </w:tblGrid>
      <w:tr w:rsidR="007B4EEA" w:rsidTr="009835D6">
        <w:tc>
          <w:tcPr>
            <w:tcW w:w="1009" w:type="dxa"/>
          </w:tcPr>
          <w:p w:rsidR="007B4EEA" w:rsidRDefault="007B4EEA" w:rsidP="009835D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2" w:type="dxa"/>
          </w:tcPr>
          <w:p w:rsidR="007B4EEA" w:rsidRDefault="007B4EEA" w:rsidP="009835D6">
            <w:pPr>
              <w:jc w:val="center"/>
            </w:pPr>
            <w:r>
              <w:rPr>
                <w:rFonts w:hint="eastAsia"/>
              </w:rPr>
              <w:t>父元素名称</w:t>
            </w:r>
          </w:p>
        </w:tc>
        <w:tc>
          <w:tcPr>
            <w:tcW w:w="1841" w:type="dxa"/>
          </w:tcPr>
          <w:p w:rsidR="007B4EEA" w:rsidRDefault="007B4EEA" w:rsidP="009835D6">
            <w:pPr>
              <w:jc w:val="center"/>
            </w:pPr>
            <w:r>
              <w:rPr>
                <w:rFonts w:hint="eastAsia"/>
              </w:rPr>
              <w:t>元素名称</w:t>
            </w:r>
          </w:p>
        </w:tc>
        <w:tc>
          <w:tcPr>
            <w:tcW w:w="1385" w:type="dxa"/>
          </w:tcPr>
          <w:p w:rsidR="007B4EEA" w:rsidRDefault="007B4EEA" w:rsidP="009835D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22" w:type="dxa"/>
          </w:tcPr>
          <w:p w:rsidR="007B4EEA" w:rsidRDefault="007B4EEA" w:rsidP="009835D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61" w:type="dxa"/>
          </w:tcPr>
          <w:p w:rsidR="007B4EEA" w:rsidRDefault="007B4EEA" w:rsidP="009835D6">
            <w:pPr>
              <w:jc w:val="center"/>
            </w:pPr>
            <w:r>
              <w:rPr>
                <w:rFonts w:hint="eastAsia"/>
              </w:rPr>
              <w:t>取值说明</w:t>
            </w:r>
          </w:p>
        </w:tc>
      </w:tr>
      <w:tr w:rsidR="007B4EEA" w:rsidRPr="001216E5" w:rsidTr="009835D6">
        <w:tc>
          <w:tcPr>
            <w:tcW w:w="1009" w:type="dxa"/>
          </w:tcPr>
          <w:p w:rsidR="007B4EEA" w:rsidRPr="001216E5" w:rsidRDefault="007B4EEA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842" w:type="dxa"/>
          </w:tcPr>
          <w:p w:rsidR="007B4EEA" w:rsidRPr="001216E5" w:rsidRDefault="007B4EEA" w:rsidP="009835D6">
            <w:pPr>
              <w:rPr>
                <w:rFonts w:ascii="仿宋" w:hAnsi="仿宋"/>
                <w:sz w:val="18"/>
                <w:szCs w:val="18"/>
              </w:rPr>
            </w:pPr>
          </w:p>
        </w:tc>
        <w:tc>
          <w:tcPr>
            <w:tcW w:w="1841" w:type="dxa"/>
          </w:tcPr>
          <w:p w:rsidR="007B4EEA" w:rsidRPr="001216E5" w:rsidRDefault="007B4EEA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operation_response</w:t>
            </w:r>
          </w:p>
        </w:tc>
        <w:tc>
          <w:tcPr>
            <w:tcW w:w="1385" w:type="dxa"/>
          </w:tcPr>
          <w:p w:rsidR="007B4EEA" w:rsidRPr="001216E5" w:rsidRDefault="007B4EEA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/>
                <w:sz w:val="18"/>
                <w:szCs w:val="18"/>
              </w:rPr>
              <w:t>complex</w:t>
            </w:r>
          </w:p>
        </w:tc>
        <w:tc>
          <w:tcPr>
            <w:tcW w:w="1422" w:type="dxa"/>
          </w:tcPr>
          <w:p w:rsidR="007B4EEA" w:rsidRPr="001216E5" w:rsidRDefault="007B4EEA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应答消息</w:t>
            </w:r>
          </w:p>
        </w:tc>
        <w:tc>
          <w:tcPr>
            <w:tcW w:w="1561" w:type="dxa"/>
          </w:tcPr>
          <w:p w:rsidR="007B4EEA" w:rsidRPr="001216E5" w:rsidRDefault="007B4EEA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XML格式的字符串</w:t>
            </w:r>
          </w:p>
        </w:tc>
      </w:tr>
      <w:tr w:rsidR="007B4EEA" w:rsidRPr="001216E5" w:rsidTr="009835D6">
        <w:tc>
          <w:tcPr>
            <w:tcW w:w="1009" w:type="dxa"/>
          </w:tcPr>
          <w:p w:rsidR="007B4EEA" w:rsidRPr="001216E5" w:rsidRDefault="007B4EEA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</w:t>
            </w:r>
          </w:p>
        </w:tc>
        <w:tc>
          <w:tcPr>
            <w:tcW w:w="1842" w:type="dxa"/>
          </w:tcPr>
          <w:p w:rsidR="007B4EEA" w:rsidRPr="001216E5" w:rsidRDefault="007B4EEA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operation_response</w:t>
            </w:r>
          </w:p>
        </w:tc>
        <w:tc>
          <w:tcPr>
            <w:tcW w:w="1841" w:type="dxa"/>
          </w:tcPr>
          <w:p w:rsidR="007B4EEA" w:rsidRPr="001216E5" w:rsidRDefault="007B4EEA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msgbody</w:t>
            </w:r>
          </w:p>
        </w:tc>
        <w:tc>
          <w:tcPr>
            <w:tcW w:w="1385" w:type="dxa"/>
          </w:tcPr>
          <w:p w:rsidR="007B4EEA" w:rsidRPr="001216E5" w:rsidRDefault="007B4EEA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complex</w:t>
            </w:r>
          </w:p>
        </w:tc>
        <w:tc>
          <w:tcPr>
            <w:tcW w:w="1422" w:type="dxa"/>
          </w:tcPr>
          <w:p w:rsidR="007B4EEA" w:rsidRPr="001216E5" w:rsidRDefault="007B4EEA" w:rsidP="009835D6">
            <w:pPr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消息正文</w:t>
            </w:r>
          </w:p>
        </w:tc>
        <w:tc>
          <w:tcPr>
            <w:tcW w:w="1561" w:type="dxa"/>
          </w:tcPr>
          <w:p w:rsidR="007B4EEA" w:rsidRPr="001216E5" w:rsidRDefault="007B4EEA" w:rsidP="009835D6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7B4EEA" w:rsidRPr="001216E5" w:rsidTr="009835D6">
        <w:tc>
          <w:tcPr>
            <w:tcW w:w="1009" w:type="dxa"/>
          </w:tcPr>
          <w:p w:rsidR="007B4EEA" w:rsidRPr="001216E5" w:rsidRDefault="007B4EEA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1.2.1</w:t>
            </w:r>
          </w:p>
        </w:tc>
        <w:tc>
          <w:tcPr>
            <w:tcW w:w="1842" w:type="dxa"/>
          </w:tcPr>
          <w:p w:rsidR="007B4EEA" w:rsidRPr="001216E5" w:rsidRDefault="007B4EEA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msgbody</w:t>
            </w:r>
          </w:p>
        </w:tc>
        <w:tc>
          <w:tcPr>
            <w:tcW w:w="1841" w:type="dxa"/>
          </w:tcPr>
          <w:p w:rsidR="007B4EEA" w:rsidRPr="001216E5" w:rsidRDefault="007B4EEA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result</w:t>
            </w:r>
          </w:p>
        </w:tc>
        <w:tc>
          <w:tcPr>
            <w:tcW w:w="1385" w:type="dxa"/>
          </w:tcPr>
          <w:p w:rsidR="007B4EEA" w:rsidRPr="001216E5" w:rsidRDefault="007B4EEA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2" w:type="dxa"/>
          </w:tcPr>
          <w:p w:rsidR="007B4EEA" w:rsidRPr="001216E5" w:rsidRDefault="007B4EEA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应答标记</w:t>
            </w:r>
          </w:p>
        </w:tc>
        <w:tc>
          <w:tcPr>
            <w:tcW w:w="1561" w:type="dxa"/>
          </w:tcPr>
          <w:p w:rsidR="007B4EEA" w:rsidRPr="001216E5" w:rsidRDefault="007B4EEA" w:rsidP="009835D6">
            <w:pPr>
              <w:rPr>
                <w:rFonts w:ascii="仿宋" w:hAnsi="仿宋"/>
                <w:sz w:val="18"/>
                <w:szCs w:val="18"/>
              </w:rPr>
            </w:pPr>
          </w:p>
        </w:tc>
      </w:tr>
      <w:tr w:rsidR="007B4EEA" w:rsidRPr="001216E5" w:rsidTr="009835D6">
        <w:tc>
          <w:tcPr>
            <w:tcW w:w="1009" w:type="dxa"/>
          </w:tcPr>
          <w:p w:rsidR="007B4EEA" w:rsidRPr="001216E5" w:rsidRDefault="007B4EEA" w:rsidP="009835D6">
            <w:pPr>
              <w:jc w:val="center"/>
              <w:rPr>
                <w:rFonts w:ascii="仿宋" w:hAnsi="仿宋"/>
                <w:sz w:val="18"/>
                <w:szCs w:val="18"/>
              </w:rPr>
            </w:pPr>
            <w:r w:rsidRPr="001216E5">
              <w:rPr>
                <w:rFonts w:ascii="仿宋" w:hAnsi="仿宋" w:hint="eastAsia"/>
                <w:sz w:val="18"/>
                <w:szCs w:val="18"/>
              </w:rPr>
              <w:t>1.2.</w:t>
            </w:r>
            <w:r>
              <w:rPr>
                <w:rFonts w:ascii="仿宋" w:hAnsi="仿宋" w:hint="eastAsia"/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:rsidR="007B4EEA" w:rsidRPr="001216E5" w:rsidRDefault="007B4EEA" w:rsidP="009835D6">
            <w:pPr>
              <w:rPr>
                <w:rFonts w:ascii="仿宋" w:hAnsi="仿宋"/>
                <w:sz w:val="18"/>
                <w:szCs w:val="18"/>
              </w:rPr>
            </w:pPr>
            <w:r w:rsidRPr="00820117">
              <w:rPr>
                <w:rFonts w:ascii="仿宋" w:hAnsi="仿宋"/>
                <w:sz w:val="18"/>
                <w:szCs w:val="18"/>
              </w:rPr>
              <w:t>msgbody</w:t>
            </w:r>
          </w:p>
        </w:tc>
        <w:tc>
          <w:tcPr>
            <w:tcW w:w="1841" w:type="dxa"/>
          </w:tcPr>
          <w:p w:rsidR="007B4EEA" w:rsidRPr="001216E5" w:rsidRDefault="007B4EEA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message</w:t>
            </w:r>
          </w:p>
        </w:tc>
        <w:tc>
          <w:tcPr>
            <w:tcW w:w="1385" w:type="dxa"/>
          </w:tcPr>
          <w:p w:rsidR="007B4EEA" w:rsidRPr="001216E5" w:rsidRDefault="007B4EEA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string</w:t>
            </w:r>
          </w:p>
        </w:tc>
        <w:tc>
          <w:tcPr>
            <w:tcW w:w="1422" w:type="dxa"/>
          </w:tcPr>
          <w:p w:rsidR="007B4EEA" w:rsidRPr="001216E5" w:rsidRDefault="007B4EEA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读取信息</w:t>
            </w:r>
          </w:p>
        </w:tc>
        <w:tc>
          <w:tcPr>
            <w:tcW w:w="1561" w:type="dxa"/>
          </w:tcPr>
          <w:p w:rsidR="007B4EEA" w:rsidRPr="001216E5" w:rsidRDefault="007B4EEA" w:rsidP="009835D6">
            <w:pPr>
              <w:rPr>
                <w:rFonts w:ascii="仿宋" w:hAnsi="仿宋"/>
                <w:sz w:val="18"/>
                <w:szCs w:val="18"/>
              </w:rPr>
            </w:pPr>
            <w:r>
              <w:rPr>
                <w:rFonts w:ascii="仿宋" w:hAnsi="仿宋" w:hint="eastAsia"/>
                <w:sz w:val="18"/>
                <w:szCs w:val="18"/>
              </w:rPr>
              <w:t>成功或失败（文字描述）</w:t>
            </w:r>
          </w:p>
        </w:tc>
      </w:tr>
    </w:tbl>
    <w:p w:rsidR="004B272D" w:rsidRDefault="003E20B5" w:rsidP="003E20B5">
      <w:pPr>
        <w:pStyle w:val="5"/>
        <w:rPr>
          <w:ins w:id="11" w:author="20140919" w:date="2014-09-19T16:48:00Z"/>
        </w:rPr>
      </w:pPr>
      <w:ins w:id="12" w:author="20140919" w:date="2014-09-19T16:48:00Z">
        <w:r>
          <w:rPr>
            <w:rFonts w:hint="eastAsia"/>
          </w:rPr>
          <w:lastRenderedPageBreak/>
          <w:t>锁定工资记录</w:t>
        </w:r>
      </w:ins>
    </w:p>
    <w:p w:rsidR="003E20B5" w:rsidRDefault="003E20B5" w:rsidP="003E20B5">
      <w:pPr>
        <w:pStyle w:val="7"/>
        <w:rPr>
          <w:ins w:id="13" w:author="20140919" w:date="2014-09-19T16:50:00Z"/>
        </w:rPr>
      </w:pPr>
      <w:ins w:id="14" w:author="20140919" w:date="2014-09-19T16:50:00Z">
        <w:r>
          <w:rPr>
            <w:rFonts w:hint="eastAsia"/>
          </w:rPr>
          <w:t>接口名</w:t>
        </w:r>
      </w:ins>
    </w:p>
    <w:p w:rsidR="003E20B5" w:rsidRDefault="003E20B5" w:rsidP="003E20B5">
      <w:pPr>
        <w:rPr>
          <w:ins w:id="15" w:author="20140919" w:date="2014-09-19T16:50:00Z"/>
        </w:rPr>
      </w:pPr>
      <w:ins w:id="16" w:author="20140919" w:date="2014-09-19T16:50:00Z">
        <w:r w:rsidRPr="00820117">
          <w:t>ApiWageInfo</w:t>
        </w:r>
        <w:r>
          <w:rPr>
            <w:rFonts w:hint="eastAsia"/>
          </w:rPr>
          <w:t>::Submit</w:t>
        </w:r>
      </w:ins>
    </w:p>
    <w:p w:rsidR="003E20B5" w:rsidRDefault="003E20B5" w:rsidP="003E20B5">
      <w:pPr>
        <w:pStyle w:val="7"/>
        <w:rPr>
          <w:ins w:id="17" w:author="20140919" w:date="2014-09-19T16:50:00Z"/>
        </w:rPr>
      </w:pPr>
      <w:ins w:id="18" w:author="20140919" w:date="2014-09-19T16:50:00Z">
        <w:r>
          <w:rPr>
            <w:rFonts w:hint="eastAsia"/>
          </w:rPr>
          <w:t>请求</w:t>
        </w:r>
      </w:ins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842"/>
        <w:gridCol w:w="1396"/>
        <w:gridCol w:w="1439"/>
        <w:gridCol w:w="1581"/>
      </w:tblGrid>
      <w:tr w:rsidR="003E20B5" w:rsidTr="009835D6">
        <w:trPr>
          <w:ins w:id="19" w:author="20140919" w:date="2014-09-19T16:50:00Z"/>
        </w:trPr>
        <w:tc>
          <w:tcPr>
            <w:tcW w:w="959" w:type="dxa"/>
          </w:tcPr>
          <w:p w:rsidR="003E20B5" w:rsidRDefault="003E20B5" w:rsidP="009835D6">
            <w:pPr>
              <w:jc w:val="center"/>
              <w:rPr>
                <w:ins w:id="20" w:author="20140919" w:date="2014-09-19T16:50:00Z"/>
              </w:rPr>
            </w:pPr>
            <w:ins w:id="21" w:author="20140919" w:date="2014-09-19T16:50:00Z">
              <w:r>
                <w:rPr>
                  <w:rFonts w:hint="eastAsia"/>
                </w:rPr>
                <w:t>序号</w:t>
              </w:r>
            </w:ins>
          </w:p>
        </w:tc>
        <w:tc>
          <w:tcPr>
            <w:tcW w:w="1843" w:type="dxa"/>
          </w:tcPr>
          <w:p w:rsidR="003E20B5" w:rsidRDefault="003E20B5" w:rsidP="009835D6">
            <w:pPr>
              <w:jc w:val="center"/>
              <w:rPr>
                <w:ins w:id="22" w:author="20140919" w:date="2014-09-19T16:50:00Z"/>
              </w:rPr>
            </w:pPr>
            <w:ins w:id="23" w:author="20140919" w:date="2014-09-19T16:50:00Z">
              <w:r>
                <w:rPr>
                  <w:rFonts w:hint="eastAsia"/>
                </w:rPr>
                <w:t>父元素名称</w:t>
              </w:r>
            </w:ins>
          </w:p>
        </w:tc>
        <w:tc>
          <w:tcPr>
            <w:tcW w:w="1842" w:type="dxa"/>
          </w:tcPr>
          <w:p w:rsidR="003E20B5" w:rsidRDefault="003E20B5" w:rsidP="009835D6">
            <w:pPr>
              <w:jc w:val="center"/>
              <w:rPr>
                <w:ins w:id="24" w:author="20140919" w:date="2014-09-19T16:50:00Z"/>
              </w:rPr>
            </w:pPr>
            <w:ins w:id="25" w:author="20140919" w:date="2014-09-19T16:50:00Z">
              <w:r>
                <w:rPr>
                  <w:rFonts w:hint="eastAsia"/>
                </w:rPr>
                <w:t>元素名称</w:t>
              </w:r>
            </w:ins>
          </w:p>
        </w:tc>
        <w:tc>
          <w:tcPr>
            <w:tcW w:w="1396" w:type="dxa"/>
          </w:tcPr>
          <w:p w:rsidR="003E20B5" w:rsidRDefault="003E20B5" w:rsidP="009835D6">
            <w:pPr>
              <w:jc w:val="center"/>
              <w:rPr>
                <w:ins w:id="26" w:author="20140919" w:date="2014-09-19T16:50:00Z"/>
              </w:rPr>
            </w:pPr>
            <w:ins w:id="27" w:author="20140919" w:date="2014-09-19T16:50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1439" w:type="dxa"/>
          </w:tcPr>
          <w:p w:rsidR="003E20B5" w:rsidRDefault="003E20B5" w:rsidP="009835D6">
            <w:pPr>
              <w:jc w:val="center"/>
              <w:rPr>
                <w:ins w:id="28" w:author="20140919" w:date="2014-09-19T16:50:00Z"/>
              </w:rPr>
            </w:pPr>
            <w:ins w:id="29" w:author="20140919" w:date="2014-09-19T16:50:00Z">
              <w:r>
                <w:rPr>
                  <w:rFonts w:hint="eastAsia"/>
                </w:rPr>
                <w:t>描述</w:t>
              </w:r>
            </w:ins>
          </w:p>
        </w:tc>
        <w:tc>
          <w:tcPr>
            <w:tcW w:w="1581" w:type="dxa"/>
          </w:tcPr>
          <w:p w:rsidR="003E20B5" w:rsidRDefault="003E20B5" w:rsidP="009835D6">
            <w:pPr>
              <w:jc w:val="center"/>
              <w:rPr>
                <w:ins w:id="30" w:author="20140919" w:date="2014-09-19T16:50:00Z"/>
              </w:rPr>
            </w:pPr>
            <w:ins w:id="31" w:author="20140919" w:date="2014-09-19T16:50:00Z">
              <w:r>
                <w:rPr>
                  <w:rFonts w:hint="eastAsia"/>
                </w:rPr>
                <w:t>取值说明</w:t>
              </w:r>
            </w:ins>
          </w:p>
        </w:tc>
      </w:tr>
      <w:tr w:rsidR="003E20B5" w:rsidRPr="001216E5" w:rsidTr="009835D6">
        <w:trPr>
          <w:ins w:id="32" w:author="20140919" w:date="2014-09-19T16:50:00Z"/>
        </w:trPr>
        <w:tc>
          <w:tcPr>
            <w:tcW w:w="959" w:type="dxa"/>
          </w:tcPr>
          <w:p w:rsidR="003E20B5" w:rsidRPr="001216E5" w:rsidRDefault="003E20B5" w:rsidP="009835D6">
            <w:pPr>
              <w:jc w:val="center"/>
              <w:rPr>
                <w:ins w:id="33" w:author="20140919" w:date="2014-09-19T16:50:00Z"/>
                <w:rFonts w:ascii="仿宋" w:hAnsi="仿宋"/>
                <w:sz w:val="18"/>
                <w:szCs w:val="18"/>
              </w:rPr>
            </w:pPr>
            <w:ins w:id="34" w:author="20140919" w:date="2014-09-19T16:50:00Z">
              <w:r w:rsidRPr="001216E5">
                <w:rPr>
                  <w:rFonts w:ascii="仿宋" w:hAnsi="仿宋" w:hint="eastAsia"/>
                  <w:sz w:val="18"/>
                  <w:szCs w:val="18"/>
                </w:rPr>
                <w:t>1</w:t>
              </w:r>
            </w:ins>
          </w:p>
        </w:tc>
        <w:tc>
          <w:tcPr>
            <w:tcW w:w="1843" w:type="dxa"/>
          </w:tcPr>
          <w:p w:rsidR="003E20B5" w:rsidRPr="001216E5" w:rsidRDefault="003E20B5" w:rsidP="009835D6">
            <w:pPr>
              <w:rPr>
                <w:ins w:id="35" w:author="20140919" w:date="2014-09-19T16:50:00Z"/>
                <w:rFonts w:ascii="仿宋" w:hAnsi="仿宋"/>
                <w:sz w:val="18"/>
                <w:szCs w:val="18"/>
              </w:rPr>
            </w:pPr>
          </w:p>
        </w:tc>
        <w:tc>
          <w:tcPr>
            <w:tcW w:w="1842" w:type="dxa"/>
          </w:tcPr>
          <w:p w:rsidR="003E20B5" w:rsidRPr="001216E5" w:rsidRDefault="003E20B5" w:rsidP="009835D6">
            <w:pPr>
              <w:rPr>
                <w:ins w:id="36" w:author="20140919" w:date="2014-09-19T16:50:00Z"/>
                <w:rFonts w:ascii="仿宋" w:hAnsi="仿宋"/>
                <w:sz w:val="18"/>
                <w:szCs w:val="18"/>
              </w:rPr>
            </w:pPr>
            <w:ins w:id="37" w:author="20140919" w:date="2014-09-19T16:50:00Z">
              <w:r w:rsidRPr="00820117">
                <w:rPr>
                  <w:rFonts w:ascii="仿宋" w:hAnsi="仿宋"/>
                  <w:sz w:val="18"/>
                  <w:szCs w:val="18"/>
                </w:rPr>
                <w:t>operation_request</w:t>
              </w:r>
            </w:ins>
          </w:p>
        </w:tc>
        <w:tc>
          <w:tcPr>
            <w:tcW w:w="1396" w:type="dxa"/>
          </w:tcPr>
          <w:p w:rsidR="003E20B5" w:rsidRPr="001216E5" w:rsidRDefault="003E20B5" w:rsidP="009835D6">
            <w:pPr>
              <w:rPr>
                <w:ins w:id="38" w:author="20140919" w:date="2014-09-19T16:50:00Z"/>
                <w:rFonts w:ascii="仿宋" w:hAnsi="仿宋"/>
                <w:sz w:val="18"/>
                <w:szCs w:val="18"/>
              </w:rPr>
            </w:pPr>
            <w:ins w:id="39" w:author="20140919" w:date="2014-09-19T16:50:00Z">
              <w:r w:rsidRPr="001216E5">
                <w:rPr>
                  <w:rFonts w:ascii="仿宋" w:hAnsi="仿宋"/>
                  <w:sz w:val="18"/>
                  <w:szCs w:val="18"/>
                </w:rPr>
                <w:t>complex</w:t>
              </w:r>
            </w:ins>
          </w:p>
        </w:tc>
        <w:tc>
          <w:tcPr>
            <w:tcW w:w="1439" w:type="dxa"/>
          </w:tcPr>
          <w:p w:rsidR="003E20B5" w:rsidRPr="001216E5" w:rsidRDefault="003E20B5" w:rsidP="009835D6">
            <w:pPr>
              <w:rPr>
                <w:ins w:id="40" w:author="20140919" w:date="2014-09-19T16:50:00Z"/>
                <w:rFonts w:ascii="仿宋" w:hAnsi="仿宋"/>
                <w:sz w:val="18"/>
                <w:szCs w:val="18"/>
              </w:rPr>
            </w:pPr>
            <w:ins w:id="41" w:author="20140919" w:date="2014-09-19T16:50:00Z">
              <w:r w:rsidRPr="001216E5">
                <w:rPr>
                  <w:rFonts w:ascii="仿宋" w:hAnsi="仿宋" w:hint="eastAsia"/>
                  <w:sz w:val="18"/>
                  <w:szCs w:val="18"/>
                </w:rPr>
                <w:t xml:space="preserve">请求内容 </w:t>
              </w:r>
            </w:ins>
          </w:p>
        </w:tc>
        <w:tc>
          <w:tcPr>
            <w:tcW w:w="1581" w:type="dxa"/>
          </w:tcPr>
          <w:p w:rsidR="003E20B5" w:rsidRPr="001216E5" w:rsidRDefault="003E20B5" w:rsidP="009835D6">
            <w:pPr>
              <w:rPr>
                <w:ins w:id="42" w:author="20140919" w:date="2014-09-19T16:50:00Z"/>
                <w:rFonts w:ascii="仿宋" w:hAnsi="仿宋"/>
                <w:sz w:val="18"/>
                <w:szCs w:val="18"/>
              </w:rPr>
            </w:pPr>
            <w:ins w:id="43" w:author="20140919" w:date="2014-09-19T16:50:00Z">
              <w:r w:rsidRPr="001216E5">
                <w:rPr>
                  <w:rFonts w:ascii="仿宋" w:hAnsi="仿宋" w:hint="eastAsia"/>
                  <w:sz w:val="18"/>
                  <w:szCs w:val="18"/>
                </w:rPr>
                <w:t>XML格式的字符串</w:t>
              </w:r>
            </w:ins>
          </w:p>
        </w:tc>
      </w:tr>
      <w:tr w:rsidR="003E20B5" w:rsidRPr="001216E5" w:rsidTr="009835D6">
        <w:trPr>
          <w:ins w:id="44" w:author="20140919" w:date="2014-09-19T16:50:00Z"/>
        </w:trPr>
        <w:tc>
          <w:tcPr>
            <w:tcW w:w="959" w:type="dxa"/>
          </w:tcPr>
          <w:p w:rsidR="003E20B5" w:rsidRPr="001216E5" w:rsidRDefault="003E20B5" w:rsidP="009835D6">
            <w:pPr>
              <w:jc w:val="center"/>
              <w:rPr>
                <w:ins w:id="45" w:author="20140919" w:date="2014-09-19T16:50:00Z"/>
                <w:rFonts w:ascii="仿宋" w:hAnsi="仿宋"/>
                <w:sz w:val="18"/>
                <w:szCs w:val="18"/>
              </w:rPr>
            </w:pPr>
            <w:ins w:id="46" w:author="20140919" w:date="2014-09-19T16:50:00Z">
              <w:r w:rsidRPr="001216E5">
                <w:rPr>
                  <w:rFonts w:ascii="仿宋" w:hAnsi="仿宋"/>
                  <w:sz w:val="18"/>
                  <w:szCs w:val="18"/>
                </w:rPr>
                <w:t>1.2</w:t>
              </w:r>
            </w:ins>
          </w:p>
        </w:tc>
        <w:tc>
          <w:tcPr>
            <w:tcW w:w="1843" w:type="dxa"/>
          </w:tcPr>
          <w:p w:rsidR="003E20B5" w:rsidRPr="001216E5" w:rsidRDefault="003E20B5" w:rsidP="009835D6">
            <w:pPr>
              <w:rPr>
                <w:ins w:id="47" w:author="20140919" w:date="2014-09-19T16:50:00Z"/>
                <w:rFonts w:ascii="仿宋" w:hAnsi="仿宋"/>
                <w:sz w:val="18"/>
                <w:szCs w:val="18"/>
              </w:rPr>
            </w:pPr>
            <w:ins w:id="48" w:author="20140919" w:date="2014-09-19T16:50:00Z">
              <w:r w:rsidRPr="00820117">
                <w:rPr>
                  <w:rFonts w:ascii="仿宋" w:hAnsi="仿宋"/>
                  <w:sz w:val="18"/>
                  <w:szCs w:val="18"/>
                </w:rPr>
                <w:t>operation_request</w:t>
              </w:r>
            </w:ins>
          </w:p>
        </w:tc>
        <w:tc>
          <w:tcPr>
            <w:tcW w:w="1842" w:type="dxa"/>
          </w:tcPr>
          <w:p w:rsidR="003E20B5" w:rsidRPr="001216E5" w:rsidRDefault="003E20B5" w:rsidP="009835D6">
            <w:pPr>
              <w:rPr>
                <w:ins w:id="49" w:author="20140919" w:date="2014-09-19T16:50:00Z"/>
                <w:rFonts w:ascii="仿宋" w:hAnsi="仿宋"/>
                <w:sz w:val="18"/>
                <w:szCs w:val="18"/>
              </w:rPr>
            </w:pPr>
            <w:ins w:id="50" w:author="20140919" w:date="2014-09-19T16:50:00Z">
              <w:r w:rsidRPr="00820117">
                <w:rPr>
                  <w:rFonts w:ascii="仿宋" w:hAnsi="仿宋"/>
                  <w:sz w:val="18"/>
                  <w:szCs w:val="18"/>
                </w:rPr>
                <w:t>msgbody</w:t>
              </w:r>
            </w:ins>
          </w:p>
        </w:tc>
        <w:tc>
          <w:tcPr>
            <w:tcW w:w="1396" w:type="dxa"/>
          </w:tcPr>
          <w:p w:rsidR="003E20B5" w:rsidRPr="001216E5" w:rsidRDefault="003E20B5" w:rsidP="009835D6">
            <w:pPr>
              <w:rPr>
                <w:ins w:id="51" w:author="20140919" w:date="2014-09-19T16:50:00Z"/>
                <w:rFonts w:ascii="仿宋" w:hAnsi="仿宋"/>
                <w:sz w:val="18"/>
                <w:szCs w:val="18"/>
              </w:rPr>
            </w:pPr>
            <w:ins w:id="52" w:author="20140919" w:date="2014-09-19T16:50:00Z">
              <w:r w:rsidRPr="001216E5">
                <w:rPr>
                  <w:rFonts w:ascii="仿宋" w:hAnsi="仿宋"/>
                  <w:sz w:val="18"/>
                  <w:szCs w:val="18"/>
                </w:rPr>
                <w:t>complex</w:t>
              </w:r>
            </w:ins>
          </w:p>
        </w:tc>
        <w:tc>
          <w:tcPr>
            <w:tcW w:w="1439" w:type="dxa"/>
          </w:tcPr>
          <w:p w:rsidR="003E20B5" w:rsidRPr="001216E5" w:rsidRDefault="003E20B5" w:rsidP="009835D6">
            <w:pPr>
              <w:rPr>
                <w:ins w:id="53" w:author="20140919" w:date="2014-09-19T16:50:00Z"/>
                <w:rFonts w:ascii="仿宋" w:hAnsi="仿宋"/>
                <w:sz w:val="18"/>
                <w:szCs w:val="18"/>
              </w:rPr>
            </w:pPr>
            <w:ins w:id="54" w:author="20140919" w:date="2014-09-19T16:50:00Z">
              <w:r w:rsidRPr="001216E5">
                <w:rPr>
                  <w:rFonts w:ascii="仿宋" w:hAnsi="仿宋" w:hint="eastAsia"/>
                  <w:sz w:val="18"/>
                  <w:szCs w:val="18"/>
                </w:rPr>
                <w:t>消息正文</w:t>
              </w:r>
            </w:ins>
          </w:p>
        </w:tc>
        <w:tc>
          <w:tcPr>
            <w:tcW w:w="1581" w:type="dxa"/>
          </w:tcPr>
          <w:p w:rsidR="003E20B5" w:rsidRPr="001216E5" w:rsidRDefault="003E20B5" w:rsidP="009835D6">
            <w:pPr>
              <w:rPr>
                <w:ins w:id="55" w:author="20140919" w:date="2014-09-19T16:50:00Z"/>
                <w:rFonts w:ascii="仿宋" w:hAnsi="仿宋"/>
                <w:sz w:val="18"/>
                <w:szCs w:val="18"/>
              </w:rPr>
            </w:pPr>
          </w:p>
        </w:tc>
      </w:tr>
      <w:tr w:rsidR="003E20B5" w:rsidRPr="001216E5" w:rsidTr="009835D6">
        <w:trPr>
          <w:ins w:id="56" w:author="20140919" w:date="2014-09-19T16:50:00Z"/>
        </w:trPr>
        <w:tc>
          <w:tcPr>
            <w:tcW w:w="959" w:type="dxa"/>
          </w:tcPr>
          <w:p w:rsidR="003E20B5" w:rsidRPr="001216E5" w:rsidRDefault="003E20B5" w:rsidP="009835D6">
            <w:pPr>
              <w:jc w:val="center"/>
              <w:rPr>
                <w:ins w:id="57" w:author="20140919" w:date="2014-09-19T16:50:00Z"/>
                <w:rFonts w:ascii="仿宋" w:hAnsi="仿宋"/>
                <w:sz w:val="18"/>
                <w:szCs w:val="18"/>
              </w:rPr>
            </w:pPr>
            <w:ins w:id="58" w:author="20140919" w:date="2014-09-19T16:50:00Z">
              <w:r w:rsidRPr="001216E5">
                <w:rPr>
                  <w:rFonts w:ascii="仿宋" w:hAnsi="仿宋"/>
                  <w:sz w:val="18"/>
                  <w:szCs w:val="18"/>
                </w:rPr>
                <w:t>1.2.1</w:t>
              </w:r>
            </w:ins>
          </w:p>
        </w:tc>
        <w:tc>
          <w:tcPr>
            <w:tcW w:w="1843" w:type="dxa"/>
          </w:tcPr>
          <w:p w:rsidR="003E20B5" w:rsidRPr="001216E5" w:rsidRDefault="003E20B5" w:rsidP="009835D6">
            <w:pPr>
              <w:rPr>
                <w:ins w:id="59" w:author="20140919" w:date="2014-09-19T16:50:00Z"/>
                <w:rFonts w:ascii="仿宋" w:hAnsi="仿宋"/>
                <w:sz w:val="18"/>
                <w:szCs w:val="18"/>
              </w:rPr>
            </w:pPr>
            <w:ins w:id="60" w:author="20140919" w:date="2014-09-19T16:50:00Z">
              <w:r w:rsidRPr="00820117">
                <w:rPr>
                  <w:rFonts w:ascii="仿宋" w:hAnsi="仿宋"/>
                  <w:sz w:val="18"/>
                  <w:szCs w:val="18"/>
                </w:rPr>
                <w:t>msgbody</w:t>
              </w:r>
            </w:ins>
          </w:p>
        </w:tc>
        <w:tc>
          <w:tcPr>
            <w:tcW w:w="1842" w:type="dxa"/>
          </w:tcPr>
          <w:p w:rsidR="003E20B5" w:rsidRPr="001216E5" w:rsidRDefault="003E20B5" w:rsidP="009835D6">
            <w:pPr>
              <w:rPr>
                <w:rFonts w:ascii="仿宋" w:hAnsi="仿宋"/>
                <w:sz w:val="18"/>
                <w:szCs w:val="18"/>
              </w:rPr>
            </w:pPr>
            <w:ins w:id="61" w:author="20140919" w:date="2014-09-19T16:51:00Z">
              <w:r>
                <w:rPr>
                  <w:rFonts w:ascii="仿宋" w:hAnsi="仿宋" w:hint="eastAsia"/>
                  <w:sz w:val="18"/>
                  <w:szCs w:val="18"/>
                </w:rPr>
                <w:t>month</w:t>
              </w:r>
            </w:ins>
          </w:p>
        </w:tc>
        <w:tc>
          <w:tcPr>
            <w:tcW w:w="1396" w:type="dxa"/>
          </w:tcPr>
          <w:p w:rsidR="003E20B5" w:rsidRPr="001216E5" w:rsidRDefault="003E20B5" w:rsidP="009835D6">
            <w:pPr>
              <w:rPr>
                <w:rFonts w:ascii="仿宋" w:hAnsi="仿宋"/>
                <w:sz w:val="18"/>
                <w:szCs w:val="18"/>
              </w:rPr>
            </w:pPr>
            <w:ins w:id="62" w:author="20140919" w:date="2014-09-19T16:51:00Z">
              <w:r w:rsidRPr="001216E5">
                <w:rPr>
                  <w:rFonts w:ascii="仿宋" w:hAnsi="仿宋"/>
                  <w:sz w:val="18"/>
                  <w:szCs w:val="18"/>
                </w:rPr>
                <w:t>string</w:t>
              </w:r>
            </w:ins>
          </w:p>
        </w:tc>
        <w:tc>
          <w:tcPr>
            <w:tcW w:w="1439" w:type="dxa"/>
          </w:tcPr>
          <w:p w:rsidR="003E20B5" w:rsidRPr="001216E5" w:rsidRDefault="003E20B5" w:rsidP="009835D6">
            <w:pPr>
              <w:rPr>
                <w:rFonts w:ascii="仿宋" w:hAnsi="仿宋"/>
                <w:sz w:val="18"/>
                <w:szCs w:val="18"/>
              </w:rPr>
            </w:pPr>
            <w:ins w:id="63" w:author="20140919" w:date="2014-09-19T16:51:00Z">
              <w:r>
                <w:rPr>
                  <w:rFonts w:ascii="仿宋" w:hAnsi="仿宋" w:hint="eastAsia"/>
                  <w:sz w:val="18"/>
                  <w:szCs w:val="18"/>
                </w:rPr>
                <w:t>工资月份</w:t>
              </w:r>
            </w:ins>
          </w:p>
        </w:tc>
        <w:tc>
          <w:tcPr>
            <w:tcW w:w="1581" w:type="dxa"/>
          </w:tcPr>
          <w:p w:rsidR="003E20B5" w:rsidRPr="001216E5" w:rsidRDefault="003E20B5" w:rsidP="009835D6">
            <w:pPr>
              <w:rPr>
                <w:rFonts w:ascii="仿宋" w:hAnsi="仿宋"/>
                <w:sz w:val="18"/>
                <w:szCs w:val="18"/>
              </w:rPr>
            </w:pPr>
            <w:ins w:id="64" w:author="20140919" w:date="2014-09-19T16:51:00Z">
              <w:r>
                <w:rPr>
                  <w:rFonts w:ascii="仿宋" w:hAnsi="仿宋" w:hint="eastAsia"/>
                  <w:sz w:val="18"/>
                  <w:szCs w:val="18"/>
                </w:rPr>
                <w:t>数据格式形如“2014-09”</w:t>
              </w:r>
            </w:ins>
          </w:p>
        </w:tc>
      </w:tr>
    </w:tbl>
    <w:p w:rsidR="003E20B5" w:rsidRDefault="003E20B5" w:rsidP="003E20B5">
      <w:pPr>
        <w:pStyle w:val="7"/>
        <w:rPr>
          <w:ins w:id="65" w:author="20140919" w:date="2014-09-19T16:50:00Z"/>
        </w:rPr>
      </w:pPr>
      <w:ins w:id="66" w:author="20140919" w:date="2014-09-19T16:50:00Z">
        <w:r>
          <w:rPr>
            <w:rFonts w:hint="eastAsia"/>
          </w:rPr>
          <w:t>应答</w:t>
        </w:r>
      </w:ins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9"/>
        <w:gridCol w:w="1842"/>
        <w:gridCol w:w="1841"/>
        <w:gridCol w:w="1385"/>
        <w:gridCol w:w="1422"/>
        <w:gridCol w:w="1561"/>
      </w:tblGrid>
      <w:tr w:rsidR="003E20B5" w:rsidTr="009835D6">
        <w:trPr>
          <w:ins w:id="67" w:author="20140919" w:date="2014-09-19T16:50:00Z"/>
        </w:trPr>
        <w:tc>
          <w:tcPr>
            <w:tcW w:w="1009" w:type="dxa"/>
          </w:tcPr>
          <w:p w:rsidR="003E20B5" w:rsidRDefault="003E20B5" w:rsidP="009835D6">
            <w:pPr>
              <w:jc w:val="center"/>
              <w:rPr>
                <w:ins w:id="68" w:author="20140919" w:date="2014-09-19T16:50:00Z"/>
              </w:rPr>
            </w:pPr>
            <w:ins w:id="69" w:author="20140919" w:date="2014-09-19T16:50:00Z">
              <w:r>
                <w:rPr>
                  <w:rFonts w:hint="eastAsia"/>
                </w:rPr>
                <w:t>序号</w:t>
              </w:r>
            </w:ins>
          </w:p>
        </w:tc>
        <w:tc>
          <w:tcPr>
            <w:tcW w:w="1842" w:type="dxa"/>
          </w:tcPr>
          <w:p w:rsidR="003E20B5" w:rsidRDefault="003E20B5" w:rsidP="009835D6">
            <w:pPr>
              <w:jc w:val="center"/>
              <w:rPr>
                <w:ins w:id="70" w:author="20140919" w:date="2014-09-19T16:50:00Z"/>
              </w:rPr>
            </w:pPr>
            <w:ins w:id="71" w:author="20140919" w:date="2014-09-19T16:50:00Z">
              <w:r>
                <w:rPr>
                  <w:rFonts w:hint="eastAsia"/>
                </w:rPr>
                <w:t>父元素名称</w:t>
              </w:r>
            </w:ins>
          </w:p>
        </w:tc>
        <w:tc>
          <w:tcPr>
            <w:tcW w:w="1841" w:type="dxa"/>
          </w:tcPr>
          <w:p w:rsidR="003E20B5" w:rsidRDefault="003E20B5" w:rsidP="009835D6">
            <w:pPr>
              <w:jc w:val="center"/>
              <w:rPr>
                <w:ins w:id="72" w:author="20140919" w:date="2014-09-19T16:50:00Z"/>
              </w:rPr>
            </w:pPr>
            <w:ins w:id="73" w:author="20140919" w:date="2014-09-19T16:50:00Z">
              <w:r>
                <w:rPr>
                  <w:rFonts w:hint="eastAsia"/>
                </w:rPr>
                <w:t>元素名称</w:t>
              </w:r>
            </w:ins>
          </w:p>
        </w:tc>
        <w:tc>
          <w:tcPr>
            <w:tcW w:w="1385" w:type="dxa"/>
          </w:tcPr>
          <w:p w:rsidR="003E20B5" w:rsidRDefault="003E20B5" w:rsidP="009835D6">
            <w:pPr>
              <w:jc w:val="center"/>
              <w:rPr>
                <w:ins w:id="74" w:author="20140919" w:date="2014-09-19T16:50:00Z"/>
              </w:rPr>
            </w:pPr>
            <w:ins w:id="75" w:author="20140919" w:date="2014-09-19T16:50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1422" w:type="dxa"/>
          </w:tcPr>
          <w:p w:rsidR="003E20B5" w:rsidRDefault="003E20B5" w:rsidP="009835D6">
            <w:pPr>
              <w:jc w:val="center"/>
              <w:rPr>
                <w:ins w:id="76" w:author="20140919" w:date="2014-09-19T16:50:00Z"/>
              </w:rPr>
            </w:pPr>
            <w:ins w:id="77" w:author="20140919" w:date="2014-09-19T16:50:00Z">
              <w:r>
                <w:rPr>
                  <w:rFonts w:hint="eastAsia"/>
                </w:rPr>
                <w:t>描述</w:t>
              </w:r>
            </w:ins>
          </w:p>
        </w:tc>
        <w:tc>
          <w:tcPr>
            <w:tcW w:w="1561" w:type="dxa"/>
          </w:tcPr>
          <w:p w:rsidR="003E20B5" w:rsidRDefault="003E20B5" w:rsidP="009835D6">
            <w:pPr>
              <w:jc w:val="center"/>
              <w:rPr>
                <w:ins w:id="78" w:author="20140919" w:date="2014-09-19T16:50:00Z"/>
              </w:rPr>
            </w:pPr>
            <w:ins w:id="79" w:author="20140919" w:date="2014-09-19T16:50:00Z">
              <w:r>
                <w:rPr>
                  <w:rFonts w:hint="eastAsia"/>
                </w:rPr>
                <w:t>取值说明</w:t>
              </w:r>
            </w:ins>
          </w:p>
        </w:tc>
      </w:tr>
      <w:tr w:rsidR="003E20B5" w:rsidRPr="001216E5" w:rsidTr="009835D6">
        <w:trPr>
          <w:ins w:id="80" w:author="20140919" w:date="2014-09-19T16:50:00Z"/>
        </w:trPr>
        <w:tc>
          <w:tcPr>
            <w:tcW w:w="1009" w:type="dxa"/>
          </w:tcPr>
          <w:p w:rsidR="003E20B5" w:rsidRPr="001216E5" w:rsidRDefault="003E20B5" w:rsidP="009835D6">
            <w:pPr>
              <w:jc w:val="center"/>
              <w:rPr>
                <w:ins w:id="81" w:author="20140919" w:date="2014-09-19T16:50:00Z"/>
                <w:rFonts w:ascii="仿宋" w:hAnsi="仿宋"/>
                <w:sz w:val="18"/>
                <w:szCs w:val="18"/>
              </w:rPr>
            </w:pPr>
            <w:ins w:id="82" w:author="20140919" w:date="2014-09-19T16:50:00Z">
              <w:r w:rsidRPr="001216E5">
                <w:rPr>
                  <w:rFonts w:ascii="仿宋" w:hAnsi="仿宋" w:hint="eastAsia"/>
                  <w:sz w:val="18"/>
                  <w:szCs w:val="18"/>
                </w:rPr>
                <w:t>1</w:t>
              </w:r>
            </w:ins>
          </w:p>
        </w:tc>
        <w:tc>
          <w:tcPr>
            <w:tcW w:w="1842" w:type="dxa"/>
          </w:tcPr>
          <w:p w:rsidR="003E20B5" w:rsidRPr="001216E5" w:rsidRDefault="003E20B5" w:rsidP="009835D6">
            <w:pPr>
              <w:rPr>
                <w:ins w:id="83" w:author="20140919" w:date="2014-09-19T16:50:00Z"/>
                <w:rFonts w:ascii="仿宋" w:hAnsi="仿宋"/>
                <w:sz w:val="18"/>
                <w:szCs w:val="18"/>
              </w:rPr>
            </w:pPr>
          </w:p>
        </w:tc>
        <w:tc>
          <w:tcPr>
            <w:tcW w:w="1841" w:type="dxa"/>
          </w:tcPr>
          <w:p w:rsidR="003E20B5" w:rsidRPr="001216E5" w:rsidRDefault="003E20B5" w:rsidP="009835D6">
            <w:pPr>
              <w:rPr>
                <w:ins w:id="84" w:author="20140919" w:date="2014-09-19T16:50:00Z"/>
                <w:rFonts w:ascii="仿宋" w:hAnsi="仿宋"/>
                <w:sz w:val="18"/>
                <w:szCs w:val="18"/>
              </w:rPr>
            </w:pPr>
            <w:ins w:id="85" w:author="20140919" w:date="2014-09-19T16:50:00Z">
              <w:r w:rsidRPr="00820117">
                <w:rPr>
                  <w:rFonts w:ascii="仿宋" w:hAnsi="仿宋"/>
                  <w:sz w:val="18"/>
                  <w:szCs w:val="18"/>
                </w:rPr>
                <w:t>operation_response</w:t>
              </w:r>
            </w:ins>
          </w:p>
        </w:tc>
        <w:tc>
          <w:tcPr>
            <w:tcW w:w="1385" w:type="dxa"/>
          </w:tcPr>
          <w:p w:rsidR="003E20B5" w:rsidRPr="001216E5" w:rsidRDefault="003E20B5" w:rsidP="009835D6">
            <w:pPr>
              <w:rPr>
                <w:ins w:id="86" w:author="20140919" w:date="2014-09-19T16:50:00Z"/>
                <w:rFonts w:ascii="仿宋" w:hAnsi="仿宋"/>
                <w:sz w:val="18"/>
                <w:szCs w:val="18"/>
              </w:rPr>
            </w:pPr>
            <w:ins w:id="87" w:author="20140919" w:date="2014-09-19T16:50:00Z">
              <w:r w:rsidRPr="001216E5">
                <w:rPr>
                  <w:rFonts w:ascii="仿宋" w:hAnsi="仿宋"/>
                  <w:sz w:val="18"/>
                  <w:szCs w:val="18"/>
                </w:rPr>
                <w:t>complex</w:t>
              </w:r>
            </w:ins>
          </w:p>
        </w:tc>
        <w:tc>
          <w:tcPr>
            <w:tcW w:w="1422" w:type="dxa"/>
          </w:tcPr>
          <w:p w:rsidR="003E20B5" w:rsidRPr="001216E5" w:rsidRDefault="003E20B5" w:rsidP="009835D6">
            <w:pPr>
              <w:rPr>
                <w:ins w:id="88" w:author="20140919" w:date="2014-09-19T16:50:00Z"/>
                <w:rFonts w:ascii="仿宋" w:hAnsi="仿宋"/>
                <w:sz w:val="18"/>
                <w:szCs w:val="18"/>
              </w:rPr>
            </w:pPr>
            <w:ins w:id="89" w:author="20140919" w:date="2014-09-19T16:50:00Z">
              <w:r w:rsidRPr="001216E5">
                <w:rPr>
                  <w:rFonts w:ascii="仿宋" w:hAnsi="仿宋" w:hint="eastAsia"/>
                  <w:sz w:val="18"/>
                  <w:szCs w:val="18"/>
                </w:rPr>
                <w:t>应答消息</w:t>
              </w:r>
            </w:ins>
          </w:p>
        </w:tc>
        <w:tc>
          <w:tcPr>
            <w:tcW w:w="1561" w:type="dxa"/>
          </w:tcPr>
          <w:p w:rsidR="003E20B5" w:rsidRPr="001216E5" w:rsidRDefault="003E20B5" w:rsidP="009835D6">
            <w:pPr>
              <w:rPr>
                <w:ins w:id="90" w:author="20140919" w:date="2014-09-19T16:50:00Z"/>
                <w:rFonts w:ascii="仿宋" w:hAnsi="仿宋"/>
                <w:sz w:val="18"/>
                <w:szCs w:val="18"/>
              </w:rPr>
            </w:pPr>
            <w:ins w:id="91" w:author="20140919" w:date="2014-09-19T16:50:00Z">
              <w:r w:rsidRPr="001216E5">
                <w:rPr>
                  <w:rFonts w:ascii="仿宋" w:hAnsi="仿宋" w:hint="eastAsia"/>
                  <w:sz w:val="18"/>
                  <w:szCs w:val="18"/>
                </w:rPr>
                <w:t>XML格式的字符串</w:t>
              </w:r>
            </w:ins>
          </w:p>
        </w:tc>
      </w:tr>
      <w:tr w:rsidR="003E20B5" w:rsidRPr="001216E5" w:rsidTr="009835D6">
        <w:trPr>
          <w:ins w:id="92" w:author="20140919" w:date="2014-09-19T16:50:00Z"/>
        </w:trPr>
        <w:tc>
          <w:tcPr>
            <w:tcW w:w="1009" w:type="dxa"/>
          </w:tcPr>
          <w:p w:rsidR="003E20B5" w:rsidRPr="001216E5" w:rsidRDefault="003E20B5" w:rsidP="009835D6">
            <w:pPr>
              <w:jc w:val="center"/>
              <w:rPr>
                <w:ins w:id="93" w:author="20140919" w:date="2014-09-19T16:50:00Z"/>
                <w:rFonts w:ascii="仿宋" w:hAnsi="仿宋"/>
                <w:sz w:val="18"/>
                <w:szCs w:val="18"/>
              </w:rPr>
            </w:pPr>
            <w:ins w:id="94" w:author="20140919" w:date="2014-09-19T16:50:00Z">
              <w:r w:rsidRPr="001216E5">
                <w:rPr>
                  <w:rFonts w:ascii="仿宋" w:hAnsi="仿宋" w:hint="eastAsia"/>
                  <w:sz w:val="18"/>
                  <w:szCs w:val="18"/>
                </w:rPr>
                <w:t>1.2</w:t>
              </w:r>
            </w:ins>
          </w:p>
        </w:tc>
        <w:tc>
          <w:tcPr>
            <w:tcW w:w="1842" w:type="dxa"/>
          </w:tcPr>
          <w:p w:rsidR="003E20B5" w:rsidRPr="001216E5" w:rsidRDefault="003E20B5" w:rsidP="009835D6">
            <w:pPr>
              <w:rPr>
                <w:ins w:id="95" w:author="20140919" w:date="2014-09-19T16:50:00Z"/>
                <w:rFonts w:ascii="仿宋" w:hAnsi="仿宋"/>
                <w:sz w:val="18"/>
                <w:szCs w:val="18"/>
              </w:rPr>
            </w:pPr>
            <w:ins w:id="96" w:author="20140919" w:date="2014-09-19T16:50:00Z">
              <w:r w:rsidRPr="00820117">
                <w:rPr>
                  <w:rFonts w:ascii="仿宋" w:hAnsi="仿宋"/>
                  <w:sz w:val="18"/>
                  <w:szCs w:val="18"/>
                </w:rPr>
                <w:t>operation_response</w:t>
              </w:r>
            </w:ins>
          </w:p>
        </w:tc>
        <w:tc>
          <w:tcPr>
            <w:tcW w:w="1841" w:type="dxa"/>
          </w:tcPr>
          <w:p w:rsidR="003E20B5" w:rsidRPr="001216E5" w:rsidRDefault="003E20B5" w:rsidP="009835D6">
            <w:pPr>
              <w:rPr>
                <w:ins w:id="97" w:author="20140919" w:date="2014-09-19T16:50:00Z"/>
                <w:rFonts w:ascii="仿宋" w:hAnsi="仿宋"/>
                <w:sz w:val="18"/>
                <w:szCs w:val="18"/>
              </w:rPr>
            </w:pPr>
            <w:ins w:id="98" w:author="20140919" w:date="2014-09-19T16:50:00Z">
              <w:r w:rsidRPr="00820117">
                <w:rPr>
                  <w:rFonts w:ascii="仿宋" w:hAnsi="仿宋"/>
                  <w:sz w:val="18"/>
                  <w:szCs w:val="18"/>
                </w:rPr>
                <w:t>msgbody</w:t>
              </w:r>
            </w:ins>
          </w:p>
        </w:tc>
        <w:tc>
          <w:tcPr>
            <w:tcW w:w="1385" w:type="dxa"/>
          </w:tcPr>
          <w:p w:rsidR="003E20B5" w:rsidRPr="001216E5" w:rsidRDefault="003E20B5" w:rsidP="009835D6">
            <w:pPr>
              <w:rPr>
                <w:ins w:id="99" w:author="20140919" w:date="2014-09-19T16:50:00Z"/>
                <w:rFonts w:ascii="仿宋" w:hAnsi="仿宋"/>
                <w:sz w:val="18"/>
                <w:szCs w:val="18"/>
              </w:rPr>
            </w:pPr>
            <w:ins w:id="100" w:author="20140919" w:date="2014-09-19T16:50:00Z">
              <w:r w:rsidRPr="001216E5">
                <w:rPr>
                  <w:rFonts w:ascii="仿宋" w:hAnsi="仿宋" w:hint="eastAsia"/>
                  <w:sz w:val="18"/>
                  <w:szCs w:val="18"/>
                </w:rPr>
                <w:t>complex</w:t>
              </w:r>
            </w:ins>
          </w:p>
        </w:tc>
        <w:tc>
          <w:tcPr>
            <w:tcW w:w="1422" w:type="dxa"/>
          </w:tcPr>
          <w:p w:rsidR="003E20B5" w:rsidRPr="001216E5" w:rsidRDefault="003E20B5" w:rsidP="009835D6">
            <w:pPr>
              <w:rPr>
                <w:ins w:id="101" w:author="20140919" w:date="2014-09-19T16:50:00Z"/>
                <w:rFonts w:ascii="仿宋" w:hAnsi="仿宋"/>
                <w:sz w:val="18"/>
                <w:szCs w:val="18"/>
              </w:rPr>
            </w:pPr>
            <w:ins w:id="102" w:author="20140919" w:date="2014-09-19T16:50:00Z">
              <w:r w:rsidRPr="001216E5">
                <w:rPr>
                  <w:rFonts w:ascii="仿宋" w:hAnsi="仿宋" w:hint="eastAsia"/>
                  <w:sz w:val="18"/>
                  <w:szCs w:val="18"/>
                </w:rPr>
                <w:t>消息正文</w:t>
              </w:r>
            </w:ins>
          </w:p>
        </w:tc>
        <w:tc>
          <w:tcPr>
            <w:tcW w:w="1561" w:type="dxa"/>
          </w:tcPr>
          <w:p w:rsidR="003E20B5" w:rsidRPr="001216E5" w:rsidRDefault="003E20B5" w:rsidP="009835D6">
            <w:pPr>
              <w:rPr>
                <w:ins w:id="103" w:author="20140919" w:date="2014-09-19T16:50:00Z"/>
                <w:rFonts w:ascii="仿宋" w:hAnsi="仿宋"/>
                <w:sz w:val="18"/>
                <w:szCs w:val="18"/>
              </w:rPr>
            </w:pPr>
          </w:p>
        </w:tc>
      </w:tr>
      <w:tr w:rsidR="003E20B5" w:rsidRPr="001216E5" w:rsidTr="009835D6">
        <w:trPr>
          <w:ins w:id="104" w:author="20140919" w:date="2014-09-19T16:50:00Z"/>
        </w:trPr>
        <w:tc>
          <w:tcPr>
            <w:tcW w:w="1009" w:type="dxa"/>
          </w:tcPr>
          <w:p w:rsidR="003E20B5" w:rsidRPr="001216E5" w:rsidRDefault="003E20B5" w:rsidP="009835D6">
            <w:pPr>
              <w:jc w:val="center"/>
              <w:rPr>
                <w:ins w:id="105" w:author="20140919" w:date="2014-09-19T16:50:00Z"/>
                <w:rFonts w:ascii="仿宋" w:hAnsi="仿宋"/>
                <w:sz w:val="18"/>
                <w:szCs w:val="18"/>
              </w:rPr>
            </w:pPr>
            <w:ins w:id="106" w:author="20140919" w:date="2014-09-19T16:50:00Z">
              <w:r w:rsidRPr="001216E5">
                <w:rPr>
                  <w:rFonts w:ascii="仿宋" w:hAnsi="仿宋" w:hint="eastAsia"/>
                  <w:sz w:val="18"/>
                  <w:szCs w:val="18"/>
                </w:rPr>
                <w:t>1.2.1</w:t>
              </w:r>
            </w:ins>
          </w:p>
        </w:tc>
        <w:tc>
          <w:tcPr>
            <w:tcW w:w="1842" w:type="dxa"/>
          </w:tcPr>
          <w:p w:rsidR="003E20B5" w:rsidRPr="001216E5" w:rsidRDefault="003E20B5" w:rsidP="009835D6">
            <w:pPr>
              <w:rPr>
                <w:ins w:id="107" w:author="20140919" w:date="2014-09-19T16:50:00Z"/>
                <w:rFonts w:ascii="仿宋" w:hAnsi="仿宋"/>
                <w:sz w:val="18"/>
                <w:szCs w:val="18"/>
              </w:rPr>
            </w:pPr>
            <w:ins w:id="108" w:author="20140919" w:date="2014-09-19T16:50:00Z">
              <w:r w:rsidRPr="00820117">
                <w:rPr>
                  <w:rFonts w:ascii="仿宋" w:hAnsi="仿宋"/>
                  <w:sz w:val="18"/>
                  <w:szCs w:val="18"/>
                </w:rPr>
                <w:t>msgbody</w:t>
              </w:r>
            </w:ins>
          </w:p>
        </w:tc>
        <w:tc>
          <w:tcPr>
            <w:tcW w:w="1841" w:type="dxa"/>
          </w:tcPr>
          <w:p w:rsidR="003E20B5" w:rsidRPr="001216E5" w:rsidRDefault="003E20B5" w:rsidP="009835D6">
            <w:pPr>
              <w:rPr>
                <w:ins w:id="109" w:author="20140919" w:date="2014-09-19T16:50:00Z"/>
                <w:rFonts w:ascii="仿宋" w:hAnsi="仿宋"/>
                <w:sz w:val="18"/>
                <w:szCs w:val="18"/>
              </w:rPr>
            </w:pPr>
            <w:ins w:id="110" w:author="20140919" w:date="2014-09-19T16:50:00Z">
              <w:r w:rsidRPr="00820117">
                <w:rPr>
                  <w:rFonts w:ascii="仿宋" w:hAnsi="仿宋"/>
                  <w:sz w:val="18"/>
                  <w:szCs w:val="18"/>
                </w:rPr>
                <w:t>result</w:t>
              </w:r>
            </w:ins>
          </w:p>
        </w:tc>
        <w:tc>
          <w:tcPr>
            <w:tcW w:w="1385" w:type="dxa"/>
          </w:tcPr>
          <w:p w:rsidR="003E20B5" w:rsidRPr="001216E5" w:rsidRDefault="003E20B5" w:rsidP="009835D6">
            <w:pPr>
              <w:rPr>
                <w:ins w:id="111" w:author="20140919" w:date="2014-09-19T16:50:00Z"/>
                <w:rFonts w:ascii="仿宋" w:hAnsi="仿宋"/>
                <w:sz w:val="18"/>
                <w:szCs w:val="18"/>
              </w:rPr>
            </w:pPr>
            <w:ins w:id="112" w:author="20140919" w:date="2014-09-19T16:50:00Z">
              <w:r>
                <w:rPr>
                  <w:rFonts w:ascii="仿宋" w:hAnsi="仿宋" w:hint="eastAsia"/>
                  <w:sz w:val="18"/>
                  <w:szCs w:val="18"/>
                </w:rPr>
                <w:t>string</w:t>
              </w:r>
            </w:ins>
          </w:p>
        </w:tc>
        <w:tc>
          <w:tcPr>
            <w:tcW w:w="1422" w:type="dxa"/>
          </w:tcPr>
          <w:p w:rsidR="003E20B5" w:rsidRPr="001216E5" w:rsidRDefault="003E20B5" w:rsidP="009835D6">
            <w:pPr>
              <w:rPr>
                <w:ins w:id="113" w:author="20140919" w:date="2014-09-19T16:50:00Z"/>
                <w:rFonts w:ascii="仿宋" w:hAnsi="仿宋"/>
                <w:sz w:val="18"/>
                <w:szCs w:val="18"/>
              </w:rPr>
            </w:pPr>
            <w:ins w:id="114" w:author="20140919" w:date="2014-09-19T16:50:00Z">
              <w:r>
                <w:rPr>
                  <w:rFonts w:ascii="仿宋" w:hAnsi="仿宋" w:hint="eastAsia"/>
                  <w:sz w:val="18"/>
                  <w:szCs w:val="18"/>
                </w:rPr>
                <w:t>应答标记</w:t>
              </w:r>
            </w:ins>
          </w:p>
        </w:tc>
        <w:tc>
          <w:tcPr>
            <w:tcW w:w="1561" w:type="dxa"/>
          </w:tcPr>
          <w:p w:rsidR="003E20B5" w:rsidRPr="001216E5" w:rsidRDefault="003E20B5" w:rsidP="009835D6">
            <w:pPr>
              <w:rPr>
                <w:ins w:id="115" w:author="20140919" w:date="2014-09-19T16:50:00Z"/>
                <w:rFonts w:ascii="仿宋" w:hAnsi="仿宋"/>
                <w:sz w:val="18"/>
                <w:szCs w:val="18"/>
              </w:rPr>
            </w:pPr>
          </w:p>
        </w:tc>
      </w:tr>
      <w:tr w:rsidR="003E20B5" w:rsidRPr="001216E5" w:rsidTr="009835D6">
        <w:trPr>
          <w:ins w:id="116" w:author="20140919" w:date="2014-09-19T16:50:00Z"/>
        </w:trPr>
        <w:tc>
          <w:tcPr>
            <w:tcW w:w="1009" w:type="dxa"/>
          </w:tcPr>
          <w:p w:rsidR="003E20B5" w:rsidRPr="001216E5" w:rsidRDefault="003E20B5" w:rsidP="009835D6">
            <w:pPr>
              <w:jc w:val="center"/>
              <w:rPr>
                <w:ins w:id="117" w:author="20140919" w:date="2014-09-19T16:50:00Z"/>
                <w:rFonts w:ascii="仿宋" w:hAnsi="仿宋"/>
                <w:sz w:val="18"/>
                <w:szCs w:val="18"/>
              </w:rPr>
            </w:pPr>
            <w:ins w:id="118" w:author="20140919" w:date="2014-09-19T16:50:00Z">
              <w:r w:rsidRPr="001216E5">
                <w:rPr>
                  <w:rFonts w:ascii="仿宋" w:hAnsi="仿宋" w:hint="eastAsia"/>
                  <w:sz w:val="18"/>
                  <w:szCs w:val="18"/>
                </w:rPr>
                <w:t>1.2.</w:t>
              </w:r>
              <w:r>
                <w:rPr>
                  <w:rFonts w:ascii="仿宋" w:hAnsi="仿宋" w:hint="eastAsia"/>
                  <w:sz w:val="18"/>
                  <w:szCs w:val="18"/>
                </w:rPr>
                <w:t>2</w:t>
              </w:r>
            </w:ins>
          </w:p>
        </w:tc>
        <w:tc>
          <w:tcPr>
            <w:tcW w:w="1842" w:type="dxa"/>
          </w:tcPr>
          <w:p w:rsidR="003E20B5" w:rsidRPr="001216E5" w:rsidRDefault="003E20B5" w:rsidP="009835D6">
            <w:pPr>
              <w:rPr>
                <w:ins w:id="119" w:author="20140919" w:date="2014-09-19T16:50:00Z"/>
                <w:rFonts w:ascii="仿宋" w:hAnsi="仿宋"/>
                <w:sz w:val="18"/>
                <w:szCs w:val="18"/>
              </w:rPr>
            </w:pPr>
            <w:ins w:id="120" w:author="20140919" w:date="2014-09-19T16:50:00Z">
              <w:r w:rsidRPr="00820117">
                <w:rPr>
                  <w:rFonts w:ascii="仿宋" w:hAnsi="仿宋"/>
                  <w:sz w:val="18"/>
                  <w:szCs w:val="18"/>
                </w:rPr>
                <w:t>msgbody</w:t>
              </w:r>
            </w:ins>
          </w:p>
        </w:tc>
        <w:tc>
          <w:tcPr>
            <w:tcW w:w="1841" w:type="dxa"/>
          </w:tcPr>
          <w:p w:rsidR="003E20B5" w:rsidRPr="001216E5" w:rsidRDefault="003E20B5" w:rsidP="009835D6">
            <w:pPr>
              <w:rPr>
                <w:ins w:id="121" w:author="20140919" w:date="2014-09-19T16:50:00Z"/>
                <w:rFonts w:ascii="仿宋" w:hAnsi="仿宋"/>
                <w:sz w:val="18"/>
                <w:szCs w:val="18"/>
              </w:rPr>
            </w:pPr>
            <w:ins w:id="122" w:author="20140919" w:date="2014-09-19T16:50:00Z">
              <w:r>
                <w:rPr>
                  <w:rFonts w:ascii="仿宋" w:hAnsi="仿宋" w:hint="eastAsia"/>
                  <w:sz w:val="18"/>
                  <w:szCs w:val="18"/>
                </w:rPr>
                <w:t>message</w:t>
              </w:r>
            </w:ins>
          </w:p>
        </w:tc>
        <w:tc>
          <w:tcPr>
            <w:tcW w:w="1385" w:type="dxa"/>
          </w:tcPr>
          <w:p w:rsidR="003E20B5" w:rsidRPr="001216E5" w:rsidRDefault="003E20B5" w:rsidP="009835D6">
            <w:pPr>
              <w:rPr>
                <w:ins w:id="123" w:author="20140919" w:date="2014-09-19T16:50:00Z"/>
                <w:rFonts w:ascii="仿宋" w:hAnsi="仿宋"/>
                <w:sz w:val="18"/>
                <w:szCs w:val="18"/>
              </w:rPr>
            </w:pPr>
            <w:ins w:id="124" w:author="20140919" w:date="2014-09-19T16:50:00Z">
              <w:r>
                <w:rPr>
                  <w:rFonts w:ascii="仿宋" w:hAnsi="仿宋" w:hint="eastAsia"/>
                  <w:sz w:val="18"/>
                  <w:szCs w:val="18"/>
                </w:rPr>
                <w:t>string</w:t>
              </w:r>
            </w:ins>
          </w:p>
        </w:tc>
        <w:tc>
          <w:tcPr>
            <w:tcW w:w="1422" w:type="dxa"/>
          </w:tcPr>
          <w:p w:rsidR="003E20B5" w:rsidRPr="001216E5" w:rsidRDefault="003E20B5" w:rsidP="009835D6">
            <w:pPr>
              <w:rPr>
                <w:ins w:id="125" w:author="20140919" w:date="2014-09-19T16:50:00Z"/>
                <w:rFonts w:ascii="仿宋" w:hAnsi="仿宋"/>
                <w:sz w:val="18"/>
                <w:szCs w:val="18"/>
              </w:rPr>
            </w:pPr>
            <w:ins w:id="126" w:author="20140919" w:date="2014-09-19T16:50:00Z">
              <w:r>
                <w:rPr>
                  <w:rFonts w:ascii="仿宋" w:hAnsi="仿宋" w:hint="eastAsia"/>
                  <w:sz w:val="18"/>
                  <w:szCs w:val="18"/>
                </w:rPr>
                <w:t>读取信息</w:t>
              </w:r>
            </w:ins>
          </w:p>
        </w:tc>
        <w:tc>
          <w:tcPr>
            <w:tcW w:w="1561" w:type="dxa"/>
          </w:tcPr>
          <w:p w:rsidR="003E20B5" w:rsidRPr="001216E5" w:rsidRDefault="003E20B5" w:rsidP="009835D6">
            <w:pPr>
              <w:rPr>
                <w:ins w:id="127" w:author="20140919" w:date="2014-09-19T16:50:00Z"/>
                <w:rFonts w:ascii="仿宋" w:hAnsi="仿宋"/>
                <w:sz w:val="18"/>
                <w:szCs w:val="18"/>
              </w:rPr>
            </w:pPr>
            <w:ins w:id="128" w:author="20140919" w:date="2014-09-19T16:50:00Z">
              <w:r>
                <w:rPr>
                  <w:rFonts w:ascii="仿宋" w:hAnsi="仿宋" w:hint="eastAsia"/>
                  <w:sz w:val="18"/>
                  <w:szCs w:val="18"/>
                </w:rPr>
                <w:t>成功或失败（文字描述）</w:t>
              </w:r>
            </w:ins>
          </w:p>
        </w:tc>
      </w:tr>
    </w:tbl>
    <w:p w:rsidR="003E20B5" w:rsidRPr="003E20B5" w:rsidRDefault="003E20B5" w:rsidP="003E20B5"/>
    <w:sectPr w:rsidR="003E20B5" w:rsidRPr="003E20B5" w:rsidSect="004A2825">
      <w:pgSz w:w="11906" w:h="16838" w:code="9"/>
      <w:pgMar w:top="2041" w:right="1531" w:bottom="2041" w:left="1531" w:header="851" w:footer="992" w:gutter="0"/>
      <w:cols w:space="425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8CD" w:rsidRDefault="008338CD" w:rsidP="00C76796">
      <w:r>
        <w:separator/>
      </w:r>
    </w:p>
  </w:endnote>
  <w:endnote w:type="continuationSeparator" w:id="0">
    <w:p w:rsidR="008338CD" w:rsidRDefault="008338CD" w:rsidP="00C76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8CD" w:rsidRDefault="008338CD" w:rsidP="00C76796">
      <w:r>
        <w:separator/>
      </w:r>
    </w:p>
  </w:footnote>
  <w:footnote w:type="continuationSeparator" w:id="0">
    <w:p w:rsidR="008338CD" w:rsidRDefault="008338CD" w:rsidP="00C76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D66126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09BCE29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B21438B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D040E76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19CAAB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922D2C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7CEB89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A82DBF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EE408F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53E576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A4472D"/>
    <w:multiLevelType w:val="multilevel"/>
    <w:tmpl w:val="62DE4F9C"/>
    <w:lvl w:ilvl="0">
      <w:start w:val="1"/>
      <w:numFmt w:val="chineseCountingThousand"/>
      <w:pStyle w:val="1"/>
      <w:lvlText w:val="第%1部分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lvlRestart w:val="0"/>
      <w:pStyle w:val="2"/>
      <w:lvlText w:val="第%2章"/>
      <w:lvlJc w:val="left"/>
      <w:pPr>
        <w:ind w:left="992" w:hanging="567"/>
      </w:pPr>
      <w:rPr>
        <w:rFonts w:hint="eastAsia"/>
      </w:rPr>
    </w:lvl>
    <w:lvl w:ilvl="2">
      <w:start w:val="1"/>
      <w:numFmt w:val="chineseCountingThousand"/>
      <w:pStyle w:val="3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4.%5.%6"/>
      <w:lvlJc w:val="left"/>
      <w:pPr>
        <w:ind w:left="3686" w:hanging="1134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03A0347E"/>
    <w:multiLevelType w:val="multilevel"/>
    <w:tmpl w:val="4028B19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0EEA5304"/>
    <w:multiLevelType w:val="multilevel"/>
    <w:tmpl w:val="91D4E24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lowerRoman"/>
      <w:lvlText w:val="%4. 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14763774"/>
    <w:multiLevelType w:val="hybridMultilevel"/>
    <w:tmpl w:val="177A243C"/>
    <w:lvl w:ilvl="0" w:tplc="27C87F1E">
      <w:start w:val="1"/>
      <w:numFmt w:val="bullet"/>
      <w:pStyle w:val="a"/>
      <w:lvlText w:val="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70A1756"/>
    <w:multiLevelType w:val="hybridMultilevel"/>
    <w:tmpl w:val="F410C312"/>
    <w:lvl w:ilvl="0" w:tplc="CDE6A39C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BA6C29"/>
    <w:multiLevelType w:val="hybridMultilevel"/>
    <w:tmpl w:val="FE20D38E"/>
    <w:lvl w:ilvl="0" w:tplc="A2F6514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E7877A2"/>
    <w:multiLevelType w:val="hybridMultilevel"/>
    <w:tmpl w:val="AD540B04"/>
    <w:lvl w:ilvl="0" w:tplc="319C8070">
      <w:start w:val="1"/>
      <w:numFmt w:val="chineseCountingThousand"/>
      <w:lvlText w:val="%1、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7">
    <w:nsid w:val="72F7324E"/>
    <w:multiLevelType w:val="hybridMultilevel"/>
    <w:tmpl w:val="A79EE8E4"/>
    <w:lvl w:ilvl="0" w:tplc="B4F4A68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4"/>
  </w:num>
  <w:num w:numId="3">
    <w:abstractNumId w:val="15"/>
  </w:num>
  <w:num w:numId="4">
    <w:abstractNumId w:val="17"/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3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420"/>
  <w:drawingGridHorizontalSpacing w:val="158"/>
  <w:drawingGridVerticalSpacing w:val="57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E3D"/>
    <w:rsid w:val="0000662F"/>
    <w:rsid w:val="000111AE"/>
    <w:rsid w:val="0001369A"/>
    <w:rsid w:val="00014B7A"/>
    <w:rsid w:val="00020986"/>
    <w:rsid w:val="00020CBE"/>
    <w:rsid w:val="00020CD1"/>
    <w:rsid w:val="00021B00"/>
    <w:rsid w:val="00031DCE"/>
    <w:rsid w:val="00037514"/>
    <w:rsid w:val="000410EA"/>
    <w:rsid w:val="00041573"/>
    <w:rsid w:val="00042635"/>
    <w:rsid w:val="00047513"/>
    <w:rsid w:val="00053D26"/>
    <w:rsid w:val="0005703C"/>
    <w:rsid w:val="00064D38"/>
    <w:rsid w:val="00067127"/>
    <w:rsid w:val="00072F33"/>
    <w:rsid w:val="00080989"/>
    <w:rsid w:val="00080ADB"/>
    <w:rsid w:val="00081495"/>
    <w:rsid w:val="00084ED9"/>
    <w:rsid w:val="00085FB9"/>
    <w:rsid w:val="00086EC5"/>
    <w:rsid w:val="00093264"/>
    <w:rsid w:val="0009447C"/>
    <w:rsid w:val="00094F0F"/>
    <w:rsid w:val="00095672"/>
    <w:rsid w:val="000B3478"/>
    <w:rsid w:val="000D0051"/>
    <w:rsid w:val="000E05AA"/>
    <w:rsid w:val="000E081B"/>
    <w:rsid w:val="000F13CA"/>
    <w:rsid w:val="000F753B"/>
    <w:rsid w:val="00106948"/>
    <w:rsid w:val="0010781B"/>
    <w:rsid w:val="00110E3D"/>
    <w:rsid w:val="00111EDF"/>
    <w:rsid w:val="001173AA"/>
    <w:rsid w:val="00120FF8"/>
    <w:rsid w:val="001216E5"/>
    <w:rsid w:val="00125C16"/>
    <w:rsid w:val="00126517"/>
    <w:rsid w:val="0013083F"/>
    <w:rsid w:val="00142833"/>
    <w:rsid w:val="00145F45"/>
    <w:rsid w:val="00145F55"/>
    <w:rsid w:val="0014662C"/>
    <w:rsid w:val="00146F09"/>
    <w:rsid w:val="00161984"/>
    <w:rsid w:val="00161BD6"/>
    <w:rsid w:val="001738D4"/>
    <w:rsid w:val="00174E91"/>
    <w:rsid w:val="001754D8"/>
    <w:rsid w:val="00181A21"/>
    <w:rsid w:val="00181F06"/>
    <w:rsid w:val="0018389A"/>
    <w:rsid w:val="0019549A"/>
    <w:rsid w:val="00195647"/>
    <w:rsid w:val="001A13EC"/>
    <w:rsid w:val="001A17E5"/>
    <w:rsid w:val="001A2B2A"/>
    <w:rsid w:val="001B6A34"/>
    <w:rsid w:val="001D7A21"/>
    <w:rsid w:val="001E0E44"/>
    <w:rsid w:val="001E7E90"/>
    <w:rsid w:val="002000AF"/>
    <w:rsid w:val="00201464"/>
    <w:rsid w:val="0020329B"/>
    <w:rsid w:val="002105F4"/>
    <w:rsid w:val="002140F2"/>
    <w:rsid w:val="0022232F"/>
    <w:rsid w:val="00222FB0"/>
    <w:rsid w:val="00225350"/>
    <w:rsid w:val="00225CD7"/>
    <w:rsid w:val="00231E93"/>
    <w:rsid w:val="00232F90"/>
    <w:rsid w:val="0023412A"/>
    <w:rsid w:val="00241589"/>
    <w:rsid w:val="00247D45"/>
    <w:rsid w:val="00250E54"/>
    <w:rsid w:val="00253A6D"/>
    <w:rsid w:val="002562BC"/>
    <w:rsid w:val="0025691A"/>
    <w:rsid w:val="00257A4C"/>
    <w:rsid w:val="00262423"/>
    <w:rsid w:val="00264600"/>
    <w:rsid w:val="00266DD2"/>
    <w:rsid w:val="00274711"/>
    <w:rsid w:val="00275494"/>
    <w:rsid w:val="002826A4"/>
    <w:rsid w:val="00284B60"/>
    <w:rsid w:val="00284D86"/>
    <w:rsid w:val="002860E6"/>
    <w:rsid w:val="00286FE7"/>
    <w:rsid w:val="002939FC"/>
    <w:rsid w:val="00295C82"/>
    <w:rsid w:val="002A1D5D"/>
    <w:rsid w:val="002A1FAD"/>
    <w:rsid w:val="002A4008"/>
    <w:rsid w:val="002A7116"/>
    <w:rsid w:val="002B096F"/>
    <w:rsid w:val="002D38DD"/>
    <w:rsid w:val="002D3BB1"/>
    <w:rsid w:val="002E09CC"/>
    <w:rsid w:val="002E79DA"/>
    <w:rsid w:val="002E7D5D"/>
    <w:rsid w:val="002E7F77"/>
    <w:rsid w:val="002F3D65"/>
    <w:rsid w:val="00302627"/>
    <w:rsid w:val="003057AC"/>
    <w:rsid w:val="00310C5C"/>
    <w:rsid w:val="00312761"/>
    <w:rsid w:val="0031505D"/>
    <w:rsid w:val="00316351"/>
    <w:rsid w:val="00316451"/>
    <w:rsid w:val="00317A86"/>
    <w:rsid w:val="00330887"/>
    <w:rsid w:val="0033122C"/>
    <w:rsid w:val="0033126D"/>
    <w:rsid w:val="0033192B"/>
    <w:rsid w:val="00333D53"/>
    <w:rsid w:val="003601D8"/>
    <w:rsid w:val="00362917"/>
    <w:rsid w:val="00375D5F"/>
    <w:rsid w:val="0037608E"/>
    <w:rsid w:val="003867C6"/>
    <w:rsid w:val="003A344E"/>
    <w:rsid w:val="003A378F"/>
    <w:rsid w:val="003A6368"/>
    <w:rsid w:val="003B0879"/>
    <w:rsid w:val="003C1325"/>
    <w:rsid w:val="003C47AE"/>
    <w:rsid w:val="003C5BCE"/>
    <w:rsid w:val="003D1F0F"/>
    <w:rsid w:val="003E20B5"/>
    <w:rsid w:val="003F22E5"/>
    <w:rsid w:val="003F26FC"/>
    <w:rsid w:val="00403854"/>
    <w:rsid w:val="00413DA4"/>
    <w:rsid w:val="00416E24"/>
    <w:rsid w:val="00427697"/>
    <w:rsid w:val="00433428"/>
    <w:rsid w:val="00437971"/>
    <w:rsid w:val="00442301"/>
    <w:rsid w:val="00450200"/>
    <w:rsid w:val="00453FFA"/>
    <w:rsid w:val="004610D8"/>
    <w:rsid w:val="00463B83"/>
    <w:rsid w:val="00467DD7"/>
    <w:rsid w:val="00471DF2"/>
    <w:rsid w:val="00473FA2"/>
    <w:rsid w:val="00475428"/>
    <w:rsid w:val="00487806"/>
    <w:rsid w:val="00490E6E"/>
    <w:rsid w:val="004964AB"/>
    <w:rsid w:val="004A2825"/>
    <w:rsid w:val="004B272D"/>
    <w:rsid w:val="004B2EAA"/>
    <w:rsid w:val="004B64CC"/>
    <w:rsid w:val="004C3614"/>
    <w:rsid w:val="004D18B1"/>
    <w:rsid w:val="004D72AE"/>
    <w:rsid w:val="004E274F"/>
    <w:rsid w:val="004E2ED3"/>
    <w:rsid w:val="004E35FF"/>
    <w:rsid w:val="004F6768"/>
    <w:rsid w:val="00500AD3"/>
    <w:rsid w:val="0050586A"/>
    <w:rsid w:val="00512343"/>
    <w:rsid w:val="00512B51"/>
    <w:rsid w:val="00521A2E"/>
    <w:rsid w:val="0052595D"/>
    <w:rsid w:val="00533DBE"/>
    <w:rsid w:val="00545043"/>
    <w:rsid w:val="00555A8E"/>
    <w:rsid w:val="00560BA4"/>
    <w:rsid w:val="00564FF1"/>
    <w:rsid w:val="00566174"/>
    <w:rsid w:val="00572338"/>
    <w:rsid w:val="005813E1"/>
    <w:rsid w:val="0058486A"/>
    <w:rsid w:val="00585BF8"/>
    <w:rsid w:val="00591471"/>
    <w:rsid w:val="00594732"/>
    <w:rsid w:val="005B070C"/>
    <w:rsid w:val="005B285B"/>
    <w:rsid w:val="005C7B3D"/>
    <w:rsid w:val="005D24A1"/>
    <w:rsid w:val="005D5074"/>
    <w:rsid w:val="005E4BB5"/>
    <w:rsid w:val="005F2A58"/>
    <w:rsid w:val="005F2E32"/>
    <w:rsid w:val="00603B26"/>
    <w:rsid w:val="00603DA0"/>
    <w:rsid w:val="00610AEC"/>
    <w:rsid w:val="00617189"/>
    <w:rsid w:val="00617B00"/>
    <w:rsid w:val="00623932"/>
    <w:rsid w:val="00624541"/>
    <w:rsid w:val="00624560"/>
    <w:rsid w:val="00624D83"/>
    <w:rsid w:val="006254D5"/>
    <w:rsid w:val="0063017F"/>
    <w:rsid w:val="00632919"/>
    <w:rsid w:val="006370C2"/>
    <w:rsid w:val="00637C5D"/>
    <w:rsid w:val="006411FA"/>
    <w:rsid w:val="00644C21"/>
    <w:rsid w:val="006463B6"/>
    <w:rsid w:val="00654D32"/>
    <w:rsid w:val="00657A2A"/>
    <w:rsid w:val="006722A8"/>
    <w:rsid w:val="0067750A"/>
    <w:rsid w:val="0068219C"/>
    <w:rsid w:val="00695D4B"/>
    <w:rsid w:val="006A2CEE"/>
    <w:rsid w:val="006A344C"/>
    <w:rsid w:val="006B35C8"/>
    <w:rsid w:val="006B386D"/>
    <w:rsid w:val="006B76A4"/>
    <w:rsid w:val="006C3487"/>
    <w:rsid w:val="006E2CFA"/>
    <w:rsid w:val="006E4EDB"/>
    <w:rsid w:val="006E5E1C"/>
    <w:rsid w:val="006F41FE"/>
    <w:rsid w:val="006F67A7"/>
    <w:rsid w:val="0070386E"/>
    <w:rsid w:val="00705355"/>
    <w:rsid w:val="0070567F"/>
    <w:rsid w:val="007258B8"/>
    <w:rsid w:val="007262D5"/>
    <w:rsid w:val="00730525"/>
    <w:rsid w:val="00743C36"/>
    <w:rsid w:val="00750551"/>
    <w:rsid w:val="007526F2"/>
    <w:rsid w:val="0075399A"/>
    <w:rsid w:val="00760D99"/>
    <w:rsid w:val="007617E2"/>
    <w:rsid w:val="0076282C"/>
    <w:rsid w:val="00766187"/>
    <w:rsid w:val="00767A9C"/>
    <w:rsid w:val="00771D7B"/>
    <w:rsid w:val="00774AD3"/>
    <w:rsid w:val="00780E82"/>
    <w:rsid w:val="00784566"/>
    <w:rsid w:val="00785D42"/>
    <w:rsid w:val="00787A40"/>
    <w:rsid w:val="007B1549"/>
    <w:rsid w:val="007B281A"/>
    <w:rsid w:val="007B3A45"/>
    <w:rsid w:val="007B4CE3"/>
    <w:rsid w:val="007B4EEA"/>
    <w:rsid w:val="007B5BA8"/>
    <w:rsid w:val="007B7D44"/>
    <w:rsid w:val="007C237F"/>
    <w:rsid w:val="007C2397"/>
    <w:rsid w:val="007D01E0"/>
    <w:rsid w:val="007D0548"/>
    <w:rsid w:val="007D0685"/>
    <w:rsid w:val="007D3E1D"/>
    <w:rsid w:val="007E464D"/>
    <w:rsid w:val="008064C3"/>
    <w:rsid w:val="0081566A"/>
    <w:rsid w:val="00820117"/>
    <w:rsid w:val="0082214D"/>
    <w:rsid w:val="0082420F"/>
    <w:rsid w:val="00825374"/>
    <w:rsid w:val="0082799D"/>
    <w:rsid w:val="008338CD"/>
    <w:rsid w:val="00833E73"/>
    <w:rsid w:val="0083543B"/>
    <w:rsid w:val="00840640"/>
    <w:rsid w:val="008475D6"/>
    <w:rsid w:val="008545FB"/>
    <w:rsid w:val="00880627"/>
    <w:rsid w:val="00885FDE"/>
    <w:rsid w:val="008863B3"/>
    <w:rsid w:val="00891CE2"/>
    <w:rsid w:val="00892089"/>
    <w:rsid w:val="008920FC"/>
    <w:rsid w:val="00895F06"/>
    <w:rsid w:val="008A1FD6"/>
    <w:rsid w:val="008A201B"/>
    <w:rsid w:val="008A3ECC"/>
    <w:rsid w:val="008A6E12"/>
    <w:rsid w:val="008B4461"/>
    <w:rsid w:val="008C2F3B"/>
    <w:rsid w:val="008C3AB8"/>
    <w:rsid w:val="008E0500"/>
    <w:rsid w:val="008E542F"/>
    <w:rsid w:val="008F09C1"/>
    <w:rsid w:val="008F7B3C"/>
    <w:rsid w:val="0090353B"/>
    <w:rsid w:val="00915823"/>
    <w:rsid w:val="00920E1C"/>
    <w:rsid w:val="00926CAA"/>
    <w:rsid w:val="009404C0"/>
    <w:rsid w:val="009534FB"/>
    <w:rsid w:val="00954474"/>
    <w:rsid w:val="00961FCC"/>
    <w:rsid w:val="00970365"/>
    <w:rsid w:val="00980B65"/>
    <w:rsid w:val="00985587"/>
    <w:rsid w:val="00986BDF"/>
    <w:rsid w:val="009A7DFB"/>
    <w:rsid w:val="009B540A"/>
    <w:rsid w:val="009C19F8"/>
    <w:rsid w:val="009D1800"/>
    <w:rsid w:val="009D1CD7"/>
    <w:rsid w:val="009D2072"/>
    <w:rsid w:val="009D2B1C"/>
    <w:rsid w:val="009D735B"/>
    <w:rsid w:val="009E2A4C"/>
    <w:rsid w:val="009E61B7"/>
    <w:rsid w:val="009F2E52"/>
    <w:rsid w:val="009F3149"/>
    <w:rsid w:val="009F3B3E"/>
    <w:rsid w:val="00A0318A"/>
    <w:rsid w:val="00A03F7C"/>
    <w:rsid w:val="00A05E4D"/>
    <w:rsid w:val="00A062CB"/>
    <w:rsid w:val="00A1466C"/>
    <w:rsid w:val="00A220B3"/>
    <w:rsid w:val="00A22695"/>
    <w:rsid w:val="00A22ACE"/>
    <w:rsid w:val="00A250FD"/>
    <w:rsid w:val="00A32C20"/>
    <w:rsid w:val="00A35256"/>
    <w:rsid w:val="00A540E5"/>
    <w:rsid w:val="00A55D4F"/>
    <w:rsid w:val="00A61A01"/>
    <w:rsid w:val="00A64477"/>
    <w:rsid w:val="00A648C5"/>
    <w:rsid w:val="00A72F3C"/>
    <w:rsid w:val="00A84B5C"/>
    <w:rsid w:val="00A93C65"/>
    <w:rsid w:val="00AA23E9"/>
    <w:rsid w:val="00AB0867"/>
    <w:rsid w:val="00AB0AF8"/>
    <w:rsid w:val="00AB15AD"/>
    <w:rsid w:val="00AB17B9"/>
    <w:rsid w:val="00AB4A11"/>
    <w:rsid w:val="00AB61B2"/>
    <w:rsid w:val="00AC158F"/>
    <w:rsid w:val="00AC42CC"/>
    <w:rsid w:val="00AC44AD"/>
    <w:rsid w:val="00AD7F01"/>
    <w:rsid w:val="00AD7FF9"/>
    <w:rsid w:val="00AE1A77"/>
    <w:rsid w:val="00AE6CA7"/>
    <w:rsid w:val="00AF148F"/>
    <w:rsid w:val="00AF1D44"/>
    <w:rsid w:val="00AF3475"/>
    <w:rsid w:val="00AF4022"/>
    <w:rsid w:val="00AF4146"/>
    <w:rsid w:val="00AF44C2"/>
    <w:rsid w:val="00AF6065"/>
    <w:rsid w:val="00B01D29"/>
    <w:rsid w:val="00B02D4D"/>
    <w:rsid w:val="00B04B8D"/>
    <w:rsid w:val="00B069DE"/>
    <w:rsid w:val="00B07BE4"/>
    <w:rsid w:val="00B10CA1"/>
    <w:rsid w:val="00B13F3E"/>
    <w:rsid w:val="00B14655"/>
    <w:rsid w:val="00B218EA"/>
    <w:rsid w:val="00B2219B"/>
    <w:rsid w:val="00B27C83"/>
    <w:rsid w:val="00B40B5E"/>
    <w:rsid w:val="00B44A38"/>
    <w:rsid w:val="00B46F7D"/>
    <w:rsid w:val="00B505F9"/>
    <w:rsid w:val="00B56C24"/>
    <w:rsid w:val="00B621D8"/>
    <w:rsid w:val="00B63D0F"/>
    <w:rsid w:val="00B64B31"/>
    <w:rsid w:val="00B65800"/>
    <w:rsid w:val="00B712C6"/>
    <w:rsid w:val="00B7762D"/>
    <w:rsid w:val="00B860F9"/>
    <w:rsid w:val="00B90020"/>
    <w:rsid w:val="00B9083E"/>
    <w:rsid w:val="00B93B4B"/>
    <w:rsid w:val="00B94647"/>
    <w:rsid w:val="00B94E4E"/>
    <w:rsid w:val="00BA3CC7"/>
    <w:rsid w:val="00BA762C"/>
    <w:rsid w:val="00BB391A"/>
    <w:rsid w:val="00BC29EA"/>
    <w:rsid w:val="00BC6CB6"/>
    <w:rsid w:val="00BD7165"/>
    <w:rsid w:val="00BE6112"/>
    <w:rsid w:val="00BE7AD5"/>
    <w:rsid w:val="00BF5311"/>
    <w:rsid w:val="00BF561B"/>
    <w:rsid w:val="00BF67B6"/>
    <w:rsid w:val="00BF6AD5"/>
    <w:rsid w:val="00BF6D4C"/>
    <w:rsid w:val="00C01D2F"/>
    <w:rsid w:val="00C04641"/>
    <w:rsid w:val="00C05C11"/>
    <w:rsid w:val="00C11A3C"/>
    <w:rsid w:val="00C12985"/>
    <w:rsid w:val="00C23C39"/>
    <w:rsid w:val="00C23F75"/>
    <w:rsid w:val="00C300AF"/>
    <w:rsid w:val="00C308CE"/>
    <w:rsid w:val="00C36A87"/>
    <w:rsid w:val="00C47AA3"/>
    <w:rsid w:val="00C518B6"/>
    <w:rsid w:val="00C51D54"/>
    <w:rsid w:val="00C53B3A"/>
    <w:rsid w:val="00C63E3C"/>
    <w:rsid w:val="00C667E8"/>
    <w:rsid w:val="00C754CD"/>
    <w:rsid w:val="00C76796"/>
    <w:rsid w:val="00C8409C"/>
    <w:rsid w:val="00C868FD"/>
    <w:rsid w:val="00CA0A71"/>
    <w:rsid w:val="00CA3B6D"/>
    <w:rsid w:val="00CB3BC4"/>
    <w:rsid w:val="00CB51E0"/>
    <w:rsid w:val="00CC1968"/>
    <w:rsid w:val="00CC319A"/>
    <w:rsid w:val="00CC5B0F"/>
    <w:rsid w:val="00CD1F3D"/>
    <w:rsid w:val="00CE14EC"/>
    <w:rsid w:val="00CE7A40"/>
    <w:rsid w:val="00CF57C7"/>
    <w:rsid w:val="00D01EFC"/>
    <w:rsid w:val="00D02443"/>
    <w:rsid w:val="00D06D4F"/>
    <w:rsid w:val="00D11AFA"/>
    <w:rsid w:val="00D14603"/>
    <w:rsid w:val="00D146CC"/>
    <w:rsid w:val="00D14C8C"/>
    <w:rsid w:val="00D151E8"/>
    <w:rsid w:val="00D240D3"/>
    <w:rsid w:val="00D25D80"/>
    <w:rsid w:val="00D33146"/>
    <w:rsid w:val="00D40029"/>
    <w:rsid w:val="00D5062F"/>
    <w:rsid w:val="00D51A59"/>
    <w:rsid w:val="00D5558C"/>
    <w:rsid w:val="00D576E3"/>
    <w:rsid w:val="00D638F9"/>
    <w:rsid w:val="00D66609"/>
    <w:rsid w:val="00D70099"/>
    <w:rsid w:val="00D710D7"/>
    <w:rsid w:val="00D73A62"/>
    <w:rsid w:val="00D811CD"/>
    <w:rsid w:val="00D90AFD"/>
    <w:rsid w:val="00D93ED1"/>
    <w:rsid w:val="00D94BD0"/>
    <w:rsid w:val="00D95F77"/>
    <w:rsid w:val="00D976B6"/>
    <w:rsid w:val="00DA4199"/>
    <w:rsid w:val="00DB40E6"/>
    <w:rsid w:val="00DC240F"/>
    <w:rsid w:val="00DC2840"/>
    <w:rsid w:val="00DE3667"/>
    <w:rsid w:val="00DE4561"/>
    <w:rsid w:val="00DE78A3"/>
    <w:rsid w:val="00DE7C89"/>
    <w:rsid w:val="00DF2C16"/>
    <w:rsid w:val="00DF572C"/>
    <w:rsid w:val="00DF5DB7"/>
    <w:rsid w:val="00DF65CC"/>
    <w:rsid w:val="00E029A8"/>
    <w:rsid w:val="00E234D3"/>
    <w:rsid w:val="00E24162"/>
    <w:rsid w:val="00E25A28"/>
    <w:rsid w:val="00E741AB"/>
    <w:rsid w:val="00E743D7"/>
    <w:rsid w:val="00E774F3"/>
    <w:rsid w:val="00E85D92"/>
    <w:rsid w:val="00E91F4C"/>
    <w:rsid w:val="00EA0CF4"/>
    <w:rsid w:val="00EA7D6E"/>
    <w:rsid w:val="00EB137F"/>
    <w:rsid w:val="00EB3F4C"/>
    <w:rsid w:val="00EC4DBA"/>
    <w:rsid w:val="00ED5F7C"/>
    <w:rsid w:val="00ED6160"/>
    <w:rsid w:val="00ED61C6"/>
    <w:rsid w:val="00EE2D1E"/>
    <w:rsid w:val="00EE7406"/>
    <w:rsid w:val="00EF5988"/>
    <w:rsid w:val="00EF6765"/>
    <w:rsid w:val="00F0010F"/>
    <w:rsid w:val="00F02B01"/>
    <w:rsid w:val="00F115DB"/>
    <w:rsid w:val="00F13670"/>
    <w:rsid w:val="00F144E4"/>
    <w:rsid w:val="00F1574E"/>
    <w:rsid w:val="00F30901"/>
    <w:rsid w:val="00F31AC5"/>
    <w:rsid w:val="00F31FDD"/>
    <w:rsid w:val="00F37E67"/>
    <w:rsid w:val="00F41095"/>
    <w:rsid w:val="00F47753"/>
    <w:rsid w:val="00F514B0"/>
    <w:rsid w:val="00F600B2"/>
    <w:rsid w:val="00F64924"/>
    <w:rsid w:val="00F74024"/>
    <w:rsid w:val="00F82A73"/>
    <w:rsid w:val="00F9534A"/>
    <w:rsid w:val="00FA3187"/>
    <w:rsid w:val="00FA7977"/>
    <w:rsid w:val="00FB2257"/>
    <w:rsid w:val="00FB43F7"/>
    <w:rsid w:val="00FB63D9"/>
    <w:rsid w:val="00FB6FED"/>
    <w:rsid w:val="00FC1A63"/>
    <w:rsid w:val="00FC2086"/>
    <w:rsid w:val="00FC2AA9"/>
    <w:rsid w:val="00FD6CB6"/>
    <w:rsid w:val="00FD73B3"/>
    <w:rsid w:val="00FE09D2"/>
    <w:rsid w:val="00FE0B1A"/>
    <w:rsid w:val="00FE1E56"/>
    <w:rsid w:val="00FF14FE"/>
    <w:rsid w:val="00FF2549"/>
    <w:rsid w:val="00FF7219"/>
    <w:rsid w:val="00FF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84B5C"/>
    <w:pPr>
      <w:widowControl w:val="0"/>
      <w:jc w:val="both"/>
    </w:pPr>
    <w:rPr>
      <w:rFonts w:eastAsia="仿宋"/>
      <w:sz w:val="32"/>
    </w:rPr>
  </w:style>
  <w:style w:type="paragraph" w:styleId="1">
    <w:name w:val="heading 1"/>
    <w:basedOn w:val="a0"/>
    <w:next w:val="a0"/>
    <w:link w:val="1Char"/>
    <w:uiPriority w:val="9"/>
    <w:qFormat/>
    <w:rsid w:val="00825374"/>
    <w:pPr>
      <w:keepNext/>
      <w:keepLines/>
      <w:numPr>
        <w:numId w:val="8"/>
      </w:numPr>
      <w:spacing w:before="120" w:after="120" w:line="360" w:lineRule="auto"/>
      <w:ind w:left="0" w:firstLine="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25374"/>
    <w:pPr>
      <w:keepNext/>
      <w:keepLines/>
      <w:numPr>
        <w:ilvl w:val="1"/>
        <w:numId w:val="8"/>
      </w:numPr>
      <w:spacing w:before="140" w:after="140" w:line="415" w:lineRule="auto"/>
      <w:ind w:left="0" w:firstLine="0"/>
      <w:outlineLvl w:val="1"/>
    </w:pPr>
    <w:rPr>
      <w:rFonts w:asciiTheme="majorHAnsi" w:eastAsia="黑体" w:hAnsiTheme="majorHAnsi" w:cstheme="majorBidi"/>
      <w:b/>
      <w:bCs/>
      <w:sz w:val="36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FB43F7"/>
    <w:pPr>
      <w:keepNext/>
      <w:keepLines/>
      <w:numPr>
        <w:ilvl w:val="2"/>
        <w:numId w:val="8"/>
      </w:numPr>
      <w:spacing w:before="140" w:after="140"/>
      <w:ind w:left="113" w:firstLine="0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FB43F7"/>
    <w:pPr>
      <w:keepNext/>
      <w:keepLines/>
      <w:numPr>
        <w:ilvl w:val="3"/>
        <w:numId w:val="8"/>
      </w:numPr>
      <w:spacing w:before="120" w:after="120"/>
      <w:ind w:left="226" w:hanging="113"/>
      <w:outlineLvl w:val="3"/>
    </w:pPr>
    <w:rPr>
      <w:rFonts w:asciiTheme="majorHAnsi" w:eastAsia="楷体" w:hAnsiTheme="majorHAnsi" w:cstheme="majorBidi"/>
      <w:b/>
      <w:bCs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FB43F7"/>
    <w:pPr>
      <w:keepNext/>
      <w:keepLines/>
      <w:numPr>
        <w:ilvl w:val="4"/>
        <w:numId w:val="8"/>
      </w:numPr>
      <w:ind w:left="113" w:firstLine="0"/>
      <w:outlineLvl w:val="4"/>
    </w:pPr>
    <w:rPr>
      <w:rFonts w:eastAsia="楷体"/>
      <w:b/>
      <w:bCs/>
      <w:sz w:val="30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FB43F7"/>
    <w:pPr>
      <w:keepNext/>
      <w:keepLines/>
      <w:numPr>
        <w:ilvl w:val="5"/>
        <w:numId w:val="8"/>
      </w:numPr>
      <w:spacing w:before="120" w:after="120"/>
      <w:ind w:left="113" w:firstLine="0"/>
      <w:outlineLvl w:val="5"/>
    </w:pPr>
    <w:rPr>
      <w:rFonts w:asciiTheme="majorHAnsi" w:hAnsiTheme="majorHAnsi" w:cstheme="majorBidi"/>
      <w:b/>
      <w:bCs/>
      <w:sz w:val="30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8F7B3C"/>
    <w:pPr>
      <w:keepNext/>
      <w:keepLines/>
      <w:numPr>
        <w:ilvl w:val="6"/>
        <w:numId w:val="8"/>
      </w:numPr>
      <w:ind w:left="567" w:hanging="454"/>
      <w:outlineLvl w:val="6"/>
    </w:pPr>
    <w:rPr>
      <w:b/>
      <w:bCs/>
      <w:sz w:val="30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B9083E"/>
    <w:pPr>
      <w:spacing w:before="240" w:after="60"/>
      <w:jc w:val="center"/>
      <w:outlineLvl w:val="0"/>
    </w:pPr>
    <w:rPr>
      <w:rFonts w:asciiTheme="majorHAnsi" w:eastAsia="华文楷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1"/>
    <w:link w:val="a4"/>
    <w:uiPriority w:val="10"/>
    <w:rsid w:val="00B9083E"/>
    <w:rPr>
      <w:rFonts w:asciiTheme="majorHAnsi" w:eastAsia="华文楷体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1"/>
    <w:link w:val="1"/>
    <w:uiPriority w:val="9"/>
    <w:rsid w:val="00825374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825374"/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1"/>
    <w:link w:val="3"/>
    <w:uiPriority w:val="9"/>
    <w:rsid w:val="00FB43F7"/>
    <w:rPr>
      <w:rFonts w:eastAsia="黑体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FB43F7"/>
    <w:rPr>
      <w:rFonts w:asciiTheme="majorHAnsi" w:eastAsia="楷体" w:hAnsiTheme="majorHAnsi" w:cstheme="majorBidi"/>
      <w:b/>
      <w:bCs/>
      <w:sz w:val="32"/>
      <w:szCs w:val="28"/>
    </w:rPr>
  </w:style>
  <w:style w:type="paragraph" w:styleId="a5">
    <w:name w:val="Subtitle"/>
    <w:basedOn w:val="a0"/>
    <w:next w:val="a0"/>
    <w:link w:val="Char0"/>
    <w:uiPriority w:val="11"/>
    <w:qFormat/>
    <w:rsid w:val="00A84B5C"/>
    <w:pPr>
      <w:spacing w:before="240" w:after="60" w:line="312" w:lineRule="auto"/>
      <w:jc w:val="center"/>
      <w:outlineLvl w:val="1"/>
    </w:pPr>
    <w:rPr>
      <w:rFonts w:asciiTheme="majorHAnsi" w:eastAsia="华文行楷" w:hAnsiTheme="majorHAnsi" w:cstheme="majorBidi"/>
      <w:bCs/>
      <w:kern w:val="28"/>
      <w:szCs w:val="32"/>
    </w:rPr>
  </w:style>
  <w:style w:type="character" w:customStyle="1" w:styleId="Char0">
    <w:name w:val="副标题 Char"/>
    <w:basedOn w:val="a1"/>
    <w:link w:val="a5"/>
    <w:uiPriority w:val="11"/>
    <w:rsid w:val="00A84B5C"/>
    <w:rPr>
      <w:rFonts w:asciiTheme="majorHAnsi" w:eastAsia="华文行楷" w:hAnsiTheme="majorHAnsi" w:cstheme="majorBidi"/>
      <w:bCs/>
      <w:kern w:val="28"/>
      <w:sz w:val="32"/>
      <w:szCs w:val="32"/>
    </w:rPr>
  </w:style>
  <w:style w:type="paragraph" w:styleId="a6">
    <w:name w:val="header"/>
    <w:basedOn w:val="a0"/>
    <w:link w:val="Char1"/>
    <w:uiPriority w:val="99"/>
    <w:unhideWhenUsed/>
    <w:rsid w:val="00C76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uiPriority w:val="99"/>
    <w:rsid w:val="00C76796"/>
    <w:rPr>
      <w:rFonts w:eastAsia="仿宋"/>
      <w:sz w:val="18"/>
      <w:szCs w:val="18"/>
    </w:rPr>
  </w:style>
  <w:style w:type="paragraph" w:styleId="a7">
    <w:name w:val="footer"/>
    <w:basedOn w:val="a0"/>
    <w:link w:val="Char2"/>
    <w:uiPriority w:val="99"/>
    <w:unhideWhenUsed/>
    <w:rsid w:val="00C76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7"/>
    <w:uiPriority w:val="99"/>
    <w:rsid w:val="00C76796"/>
    <w:rPr>
      <w:rFonts w:eastAsia="仿宋"/>
      <w:sz w:val="18"/>
      <w:szCs w:val="18"/>
    </w:rPr>
  </w:style>
  <w:style w:type="character" w:customStyle="1" w:styleId="5Char">
    <w:name w:val="标题 5 Char"/>
    <w:basedOn w:val="a1"/>
    <w:link w:val="5"/>
    <w:uiPriority w:val="9"/>
    <w:rsid w:val="00FB43F7"/>
    <w:rPr>
      <w:rFonts w:eastAsia="楷体"/>
      <w:b/>
      <w:bCs/>
      <w:sz w:val="30"/>
      <w:szCs w:val="28"/>
    </w:rPr>
  </w:style>
  <w:style w:type="paragraph" w:styleId="a8">
    <w:name w:val="Quote"/>
    <w:basedOn w:val="a0"/>
    <w:next w:val="a0"/>
    <w:link w:val="Char3"/>
    <w:uiPriority w:val="29"/>
    <w:qFormat/>
    <w:rsid w:val="005D5074"/>
    <w:rPr>
      <w:i/>
      <w:iCs/>
      <w:color w:val="000000" w:themeColor="text1"/>
      <w:u w:val="single"/>
    </w:rPr>
  </w:style>
  <w:style w:type="character" w:customStyle="1" w:styleId="Char3">
    <w:name w:val="引用 Char"/>
    <w:basedOn w:val="a1"/>
    <w:link w:val="a8"/>
    <w:uiPriority w:val="29"/>
    <w:rsid w:val="005D5074"/>
    <w:rPr>
      <w:rFonts w:eastAsia="仿宋"/>
      <w:i/>
      <w:iCs/>
      <w:color w:val="000000" w:themeColor="text1"/>
      <w:sz w:val="32"/>
      <w:u w:val="single"/>
    </w:rPr>
  </w:style>
  <w:style w:type="paragraph" w:styleId="a9">
    <w:name w:val="Intense Quote"/>
    <w:basedOn w:val="a0"/>
    <w:next w:val="a0"/>
    <w:link w:val="Char4"/>
    <w:uiPriority w:val="30"/>
    <w:rsid w:val="005D50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1"/>
    <w:link w:val="a9"/>
    <w:uiPriority w:val="30"/>
    <w:rsid w:val="005D5074"/>
    <w:rPr>
      <w:rFonts w:eastAsia="仿宋"/>
      <w:b/>
      <w:bCs/>
      <w:i/>
      <w:iCs/>
      <w:color w:val="4F81BD" w:themeColor="accent1"/>
      <w:sz w:val="32"/>
    </w:rPr>
  </w:style>
  <w:style w:type="character" w:styleId="aa">
    <w:name w:val="Strong"/>
    <w:basedOn w:val="a1"/>
    <w:uiPriority w:val="22"/>
    <w:qFormat/>
    <w:rsid w:val="005D5074"/>
    <w:rPr>
      <w:b/>
      <w:bCs/>
      <w:color w:val="C0504D" w:themeColor="accent2"/>
      <w:u w:val="single"/>
    </w:rPr>
  </w:style>
  <w:style w:type="character" w:styleId="ab">
    <w:name w:val="Subtle Emphasis"/>
    <w:basedOn w:val="a1"/>
    <w:uiPriority w:val="19"/>
    <w:rsid w:val="005D5074"/>
    <w:rPr>
      <w:i/>
      <w:iCs/>
      <w:color w:val="808080" w:themeColor="text1" w:themeTint="7F"/>
    </w:rPr>
  </w:style>
  <w:style w:type="character" w:styleId="ac">
    <w:name w:val="Emphasis"/>
    <w:basedOn w:val="a1"/>
    <w:uiPriority w:val="20"/>
    <w:rsid w:val="005D5074"/>
    <w:rPr>
      <w:i/>
      <w:iCs/>
    </w:rPr>
  </w:style>
  <w:style w:type="paragraph" w:styleId="a">
    <w:name w:val="List Paragraph"/>
    <w:aliases w:val="条目"/>
    <w:basedOn w:val="a0"/>
    <w:uiPriority w:val="34"/>
    <w:qFormat/>
    <w:rsid w:val="00A84B5C"/>
    <w:pPr>
      <w:numPr>
        <w:numId w:val="20"/>
      </w:numPr>
    </w:pPr>
  </w:style>
  <w:style w:type="character" w:styleId="ad">
    <w:name w:val="Book Title"/>
    <w:basedOn w:val="a1"/>
    <w:uiPriority w:val="33"/>
    <w:rsid w:val="005D5074"/>
    <w:rPr>
      <w:b/>
      <w:bCs/>
      <w:smallCaps/>
      <w:spacing w:val="5"/>
    </w:rPr>
  </w:style>
  <w:style w:type="character" w:styleId="ae">
    <w:name w:val="Intense Reference"/>
    <w:basedOn w:val="a1"/>
    <w:uiPriority w:val="32"/>
    <w:rsid w:val="005D5074"/>
    <w:rPr>
      <w:b/>
      <w:bCs/>
      <w:smallCaps/>
      <w:color w:val="C0504D" w:themeColor="accent2"/>
      <w:spacing w:val="5"/>
      <w:u w:val="single"/>
    </w:rPr>
  </w:style>
  <w:style w:type="character" w:styleId="af">
    <w:name w:val="Intense Emphasis"/>
    <w:basedOn w:val="a1"/>
    <w:uiPriority w:val="21"/>
    <w:qFormat/>
    <w:rsid w:val="005D5074"/>
    <w:rPr>
      <w:b/>
      <w:bCs/>
      <w:i w:val="0"/>
      <w:iCs/>
      <w:color w:val="4F81BD" w:themeColor="accent1"/>
      <w:u w:val="single"/>
    </w:rPr>
  </w:style>
  <w:style w:type="character" w:customStyle="1" w:styleId="6Char">
    <w:name w:val="标题 6 Char"/>
    <w:basedOn w:val="a1"/>
    <w:link w:val="6"/>
    <w:uiPriority w:val="9"/>
    <w:rsid w:val="00FB43F7"/>
    <w:rPr>
      <w:rFonts w:asciiTheme="majorHAnsi" w:eastAsia="仿宋" w:hAnsiTheme="majorHAnsi" w:cstheme="majorBidi"/>
      <w:b/>
      <w:bCs/>
      <w:sz w:val="30"/>
      <w:szCs w:val="24"/>
    </w:rPr>
  </w:style>
  <w:style w:type="character" w:customStyle="1" w:styleId="7Char">
    <w:name w:val="标题 7 Char"/>
    <w:basedOn w:val="a1"/>
    <w:link w:val="7"/>
    <w:uiPriority w:val="9"/>
    <w:rsid w:val="008F7B3C"/>
    <w:rPr>
      <w:rFonts w:eastAsia="仿宋"/>
      <w:b/>
      <w:bCs/>
      <w:sz w:val="30"/>
      <w:szCs w:val="24"/>
    </w:rPr>
  </w:style>
  <w:style w:type="paragraph" w:styleId="af0">
    <w:name w:val="List"/>
    <w:basedOn w:val="a0"/>
    <w:uiPriority w:val="99"/>
    <w:unhideWhenUsed/>
    <w:rsid w:val="00A84B5C"/>
    <w:pPr>
      <w:ind w:left="200" w:hangingChars="200" w:hanging="200"/>
      <w:contextualSpacing/>
    </w:pPr>
  </w:style>
  <w:style w:type="character" w:styleId="af1">
    <w:name w:val="Hyperlink"/>
    <w:basedOn w:val="a1"/>
    <w:uiPriority w:val="99"/>
    <w:unhideWhenUsed/>
    <w:rsid w:val="008C3AB8"/>
    <w:rPr>
      <w:color w:val="0000FF" w:themeColor="hyperlink"/>
      <w:u w:val="single"/>
    </w:rPr>
  </w:style>
  <w:style w:type="paragraph" w:styleId="af2">
    <w:name w:val="Balloon Text"/>
    <w:basedOn w:val="a0"/>
    <w:link w:val="Char5"/>
    <w:uiPriority w:val="99"/>
    <w:semiHidden/>
    <w:unhideWhenUsed/>
    <w:rsid w:val="009F2E52"/>
    <w:rPr>
      <w:sz w:val="18"/>
      <w:szCs w:val="18"/>
    </w:rPr>
  </w:style>
  <w:style w:type="character" w:customStyle="1" w:styleId="Char5">
    <w:name w:val="批注框文本 Char"/>
    <w:basedOn w:val="a1"/>
    <w:link w:val="af2"/>
    <w:uiPriority w:val="99"/>
    <w:semiHidden/>
    <w:rsid w:val="009F2E52"/>
    <w:rPr>
      <w:rFonts w:eastAsia="仿宋"/>
      <w:sz w:val="18"/>
      <w:szCs w:val="18"/>
    </w:rPr>
  </w:style>
  <w:style w:type="table" w:styleId="af3">
    <w:name w:val="Table Grid"/>
    <w:basedOn w:val="a2"/>
    <w:uiPriority w:val="59"/>
    <w:rsid w:val="003601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Block Text"/>
    <w:aliases w:val="代码"/>
    <w:basedOn w:val="a0"/>
    <w:uiPriority w:val="99"/>
    <w:unhideWhenUsed/>
    <w:qFormat/>
    <w:rsid w:val="003C5BC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  <w:rPr>
      <w:rFonts w:ascii="仿宋" w:hAnsi="仿宋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84B5C"/>
    <w:pPr>
      <w:widowControl w:val="0"/>
      <w:jc w:val="both"/>
    </w:pPr>
    <w:rPr>
      <w:rFonts w:eastAsia="仿宋"/>
      <w:sz w:val="32"/>
    </w:rPr>
  </w:style>
  <w:style w:type="paragraph" w:styleId="1">
    <w:name w:val="heading 1"/>
    <w:basedOn w:val="a0"/>
    <w:next w:val="a0"/>
    <w:link w:val="1Char"/>
    <w:uiPriority w:val="9"/>
    <w:qFormat/>
    <w:rsid w:val="00825374"/>
    <w:pPr>
      <w:keepNext/>
      <w:keepLines/>
      <w:numPr>
        <w:numId w:val="8"/>
      </w:numPr>
      <w:spacing w:before="120" w:after="120" w:line="360" w:lineRule="auto"/>
      <w:ind w:left="0" w:firstLine="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25374"/>
    <w:pPr>
      <w:keepNext/>
      <w:keepLines/>
      <w:numPr>
        <w:ilvl w:val="1"/>
        <w:numId w:val="8"/>
      </w:numPr>
      <w:spacing w:before="140" w:after="140" w:line="415" w:lineRule="auto"/>
      <w:ind w:left="0" w:firstLine="0"/>
      <w:outlineLvl w:val="1"/>
    </w:pPr>
    <w:rPr>
      <w:rFonts w:asciiTheme="majorHAnsi" w:eastAsia="黑体" w:hAnsiTheme="majorHAnsi" w:cstheme="majorBidi"/>
      <w:b/>
      <w:bCs/>
      <w:sz w:val="36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FB43F7"/>
    <w:pPr>
      <w:keepNext/>
      <w:keepLines/>
      <w:numPr>
        <w:ilvl w:val="2"/>
        <w:numId w:val="8"/>
      </w:numPr>
      <w:spacing w:before="140" w:after="140"/>
      <w:ind w:left="113" w:firstLine="0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FB43F7"/>
    <w:pPr>
      <w:keepNext/>
      <w:keepLines/>
      <w:numPr>
        <w:ilvl w:val="3"/>
        <w:numId w:val="8"/>
      </w:numPr>
      <w:spacing w:before="120" w:after="120"/>
      <w:ind w:left="226" w:hanging="113"/>
      <w:outlineLvl w:val="3"/>
    </w:pPr>
    <w:rPr>
      <w:rFonts w:asciiTheme="majorHAnsi" w:eastAsia="楷体" w:hAnsiTheme="majorHAnsi" w:cstheme="majorBidi"/>
      <w:b/>
      <w:bCs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FB43F7"/>
    <w:pPr>
      <w:keepNext/>
      <w:keepLines/>
      <w:numPr>
        <w:ilvl w:val="4"/>
        <w:numId w:val="8"/>
      </w:numPr>
      <w:ind w:left="113" w:firstLine="0"/>
      <w:outlineLvl w:val="4"/>
    </w:pPr>
    <w:rPr>
      <w:rFonts w:eastAsia="楷体"/>
      <w:b/>
      <w:bCs/>
      <w:sz w:val="30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FB43F7"/>
    <w:pPr>
      <w:keepNext/>
      <w:keepLines/>
      <w:numPr>
        <w:ilvl w:val="5"/>
        <w:numId w:val="8"/>
      </w:numPr>
      <w:spacing w:before="120" w:after="120"/>
      <w:ind w:left="113" w:firstLine="0"/>
      <w:outlineLvl w:val="5"/>
    </w:pPr>
    <w:rPr>
      <w:rFonts w:asciiTheme="majorHAnsi" w:hAnsiTheme="majorHAnsi" w:cstheme="majorBidi"/>
      <w:b/>
      <w:bCs/>
      <w:sz w:val="30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8F7B3C"/>
    <w:pPr>
      <w:keepNext/>
      <w:keepLines/>
      <w:numPr>
        <w:ilvl w:val="6"/>
        <w:numId w:val="8"/>
      </w:numPr>
      <w:ind w:left="567" w:hanging="454"/>
      <w:outlineLvl w:val="6"/>
    </w:pPr>
    <w:rPr>
      <w:b/>
      <w:bCs/>
      <w:sz w:val="30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B9083E"/>
    <w:pPr>
      <w:spacing w:before="240" w:after="60"/>
      <w:jc w:val="center"/>
      <w:outlineLvl w:val="0"/>
    </w:pPr>
    <w:rPr>
      <w:rFonts w:asciiTheme="majorHAnsi" w:eastAsia="华文楷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1"/>
    <w:link w:val="a4"/>
    <w:uiPriority w:val="10"/>
    <w:rsid w:val="00B9083E"/>
    <w:rPr>
      <w:rFonts w:asciiTheme="majorHAnsi" w:eastAsia="华文楷体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1"/>
    <w:link w:val="1"/>
    <w:uiPriority w:val="9"/>
    <w:rsid w:val="00825374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825374"/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1"/>
    <w:link w:val="3"/>
    <w:uiPriority w:val="9"/>
    <w:rsid w:val="00FB43F7"/>
    <w:rPr>
      <w:rFonts w:eastAsia="黑体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FB43F7"/>
    <w:rPr>
      <w:rFonts w:asciiTheme="majorHAnsi" w:eastAsia="楷体" w:hAnsiTheme="majorHAnsi" w:cstheme="majorBidi"/>
      <w:b/>
      <w:bCs/>
      <w:sz w:val="32"/>
      <w:szCs w:val="28"/>
    </w:rPr>
  </w:style>
  <w:style w:type="paragraph" w:styleId="a5">
    <w:name w:val="Subtitle"/>
    <w:basedOn w:val="a0"/>
    <w:next w:val="a0"/>
    <w:link w:val="Char0"/>
    <w:uiPriority w:val="11"/>
    <w:qFormat/>
    <w:rsid w:val="00A84B5C"/>
    <w:pPr>
      <w:spacing w:before="240" w:after="60" w:line="312" w:lineRule="auto"/>
      <w:jc w:val="center"/>
      <w:outlineLvl w:val="1"/>
    </w:pPr>
    <w:rPr>
      <w:rFonts w:asciiTheme="majorHAnsi" w:eastAsia="华文行楷" w:hAnsiTheme="majorHAnsi" w:cstheme="majorBidi"/>
      <w:bCs/>
      <w:kern w:val="28"/>
      <w:szCs w:val="32"/>
    </w:rPr>
  </w:style>
  <w:style w:type="character" w:customStyle="1" w:styleId="Char0">
    <w:name w:val="副标题 Char"/>
    <w:basedOn w:val="a1"/>
    <w:link w:val="a5"/>
    <w:uiPriority w:val="11"/>
    <w:rsid w:val="00A84B5C"/>
    <w:rPr>
      <w:rFonts w:asciiTheme="majorHAnsi" w:eastAsia="华文行楷" w:hAnsiTheme="majorHAnsi" w:cstheme="majorBidi"/>
      <w:bCs/>
      <w:kern w:val="28"/>
      <w:sz w:val="32"/>
      <w:szCs w:val="32"/>
    </w:rPr>
  </w:style>
  <w:style w:type="paragraph" w:styleId="a6">
    <w:name w:val="header"/>
    <w:basedOn w:val="a0"/>
    <w:link w:val="Char1"/>
    <w:uiPriority w:val="99"/>
    <w:unhideWhenUsed/>
    <w:rsid w:val="00C76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uiPriority w:val="99"/>
    <w:rsid w:val="00C76796"/>
    <w:rPr>
      <w:rFonts w:eastAsia="仿宋"/>
      <w:sz w:val="18"/>
      <w:szCs w:val="18"/>
    </w:rPr>
  </w:style>
  <w:style w:type="paragraph" w:styleId="a7">
    <w:name w:val="footer"/>
    <w:basedOn w:val="a0"/>
    <w:link w:val="Char2"/>
    <w:uiPriority w:val="99"/>
    <w:unhideWhenUsed/>
    <w:rsid w:val="00C76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7"/>
    <w:uiPriority w:val="99"/>
    <w:rsid w:val="00C76796"/>
    <w:rPr>
      <w:rFonts w:eastAsia="仿宋"/>
      <w:sz w:val="18"/>
      <w:szCs w:val="18"/>
    </w:rPr>
  </w:style>
  <w:style w:type="character" w:customStyle="1" w:styleId="5Char">
    <w:name w:val="标题 5 Char"/>
    <w:basedOn w:val="a1"/>
    <w:link w:val="5"/>
    <w:uiPriority w:val="9"/>
    <w:rsid w:val="00FB43F7"/>
    <w:rPr>
      <w:rFonts w:eastAsia="楷体"/>
      <w:b/>
      <w:bCs/>
      <w:sz w:val="30"/>
      <w:szCs w:val="28"/>
    </w:rPr>
  </w:style>
  <w:style w:type="paragraph" w:styleId="a8">
    <w:name w:val="Quote"/>
    <w:basedOn w:val="a0"/>
    <w:next w:val="a0"/>
    <w:link w:val="Char3"/>
    <w:uiPriority w:val="29"/>
    <w:qFormat/>
    <w:rsid w:val="005D5074"/>
    <w:rPr>
      <w:i/>
      <w:iCs/>
      <w:color w:val="000000" w:themeColor="text1"/>
      <w:u w:val="single"/>
    </w:rPr>
  </w:style>
  <w:style w:type="character" w:customStyle="1" w:styleId="Char3">
    <w:name w:val="引用 Char"/>
    <w:basedOn w:val="a1"/>
    <w:link w:val="a8"/>
    <w:uiPriority w:val="29"/>
    <w:rsid w:val="005D5074"/>
    <w:rPr>
      <w:rFonts w:eastAsia="仿宋"/>
      <w:i/>
      <w:iCs/>
      <w:color w:val="000000" w:themeColor="text1"/>
      <w:sz w:val="32"/>
      <w:u w:val="single"/>
    </w:rPr>
  </w:style>
  <w:style w:type="paragraph" w:styleId="a9">
    <w:name w:val="Intense Quote"/>
    <w:basedOn w:val="a0"/>
    <w:next w:val="a0"/>
    <w:link w:val="Char4"/>
    <w:uiPriority w:val="30"/>
    <w:rsid w:val="005D50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1"/>
    <w:link w:val="a9"/>
    <w:uiPriority w:val="30"/>
    <w:rsid w:val="005D5074"/>
    <w:rPr>
      <w:rFonts w:eastAsia="仿宋"/>
      <w:b/>
      <w:bCs/>
      <w:i/>
      <w:iCs/>
      <w:color w:val="4F81BD" w:themeColor="accent1"/>
      <w:sz w:val="32"/>
    </w:rPr>
  </w:style>
  <w:style w:type="character" w:styleId="aa">
    <w:name w:val="Strong"/>
    <w:basedOn w:val="a1"/>
    <w:uiPriority w:val="22"/>
    <w:qFormat/>
    <w:rsid w:val="005D5074"/>
    <w:rPr>
      <w:b/>
      <w:bCs/>
      <w:color w:val="C0504D" w:themeColor="accent2"/>
      <w:u w:val="single"/>
    </w:rPr>
  </w:style>
  <w:style w:type="character" w:styleId="ab">
    <w:name w:val="Subtle Emphasis"/>
    <w:basedOn w:val="a1"/>
    <w:uiPriority w:val="19"/>
    <w:rsid w:val="005D5074"/>
    <w:rPr>
      <w:i/>
      <w:iCs/>
      <w:color w:val="808080" w:themeColor="text1" w:themeTint="7F"/>
    </w:rPr>
  </w:style>
  <w:style w:type="character" w:styleId="ac">
    <w:name w:val="Emphasis"/>
    <w:basedOn w:val="a1"/>
    <w:uiPriority w:val="20"/>
    <w:rsid w:val="005D5074"/>
    <w:rPr>
      <w:i/>
      <w:iCs/>
    </w:rPr>
  </w:style>
  <w:style w:type="paragraph" w:styleId="a">
    <w:name w:val="List Paragraph"/>
    <w:aliases w:val="条目"/>
    <w:basedOn w:val="a0"/>
    <w:uiPriority w:val="34"/>
    <w:qFormat/>
    <w:rsid w:val="00A84B5C"/>
    <w:pPr>
      <w:numPr>
        <w:numId w:val="20"/>
      </w:numPr>
    </w:pPr>
  </w:style>
  <w:style w:type="character" w:styleId="ad">
    <w:name w:val="Book Title"/>
    <w:basedOn w:val="a1"/>
    <w:uiPriority w:val="33"/>
    <w:rsid w:val="005D5074"/>
    <w:rPr>
      <w:b/>
      <w:bCs/>
      <w:smallCaps/>
      <w:spacing w:val="5"/>
    </w:rPr>
  </w:style>
  <w:style w:type="character" w:styleId="ae">
    <w:name w:val="Intense Reference"/>
    <w:basedOn w:val="a1"/>
    <w:uiPriority w:val="32"/>
    <w:rsid w:val="005D5074"/>
    <w:rPr>
      <w:b/>
      <w:bCs/>
      <w:smallCaps/>
      <w:color w:val="C0504D" w:themeColor="accent2"/>
      <w:spacing w:val="5"/>
      <w:u w:val="single"/>
    </w:rPr>
  </w:style>
  <w:style w:type="character" w:styleId="af">
    <w:name w:val="Intense Emphasis"/>
    <w:basedOn w:val="a1"/>
    <w:uiPriority w:val="21"/>
    <w:qFormat/>
    <w:rsid w:val="005D5074"/>
    <w:rPr>
      <w:b/>
      <w:bCs/>
      <w:i w:val="0"/>
      <w:iCs/>
      <w:color w:val="4F81BD" w:themeColor="accent1"/>
      <w:u w:val="single"/>
    </w:rPr>
  </w:style>
  <w:style w:type="character" w:customStyle="1" w:styleId="6Char">
    <w:name w:val="标题 6 Char"/>
    <w:basedOn w:val="a1"/>
    <w:link w:val="6"/>
    <w:uiPriority w:val="9"/>
    <w:rsid w:val="00FB43F7"/>
    <w:rPr>
      <w:rFonts w:asciiTheme="majorHAnsi" w:eastAsia="仿宋" w:hAnsiTheme="majorHAnsi" w:cstheme="majorBidi"/>
      <w:b/>
      <w:bCs/>
      <w:sz w:val="30"/>
      <w:szCs w:val="24"/>
    </w:rPr>
  </w:style>
  <w:style w:type="character" w:customStyle="1" w:styleId="7Char">
    <w:name w:val="标题 7 Char"/>
    <w:basedOn w:val="a1"/>
    <w:link w:val="7"/>
    <w:uiPriority w:val="9"/>
    <w:rsid w:val="008F7B3C"/>
    <w:rPr>
      <w:rFonts w:eastAsia="仿宋"/>
      <w:b/>
      <w:bCs/>
      <w:sz w:val="30"/>
      <w:szCs w:val="24"/>
    </w:rPr>
  </w:style>
  <w:style w:type="paragraph" w:styleId="af0">
    <w:name w:val="List"/>
    <w:basedOn w:val="a0"/>
    <w:uiPriority w:val="99"/>
    <w:unhideWhenUsed/>
    <w:rsid w:val="00A84B5C"/>
    <w:pPr>
      <w:ind w:left="200" w:hangingChars="200" w:hanging="200"/>
      <w:contextualSpacing/>
    </w:pPr>
  </w:style>
  <w:style w:type="character" w:styleId="af1">
    <w:name w:val="Hyperlink"/>
    <w:basedOn w:val="a1"/>
    <w:uiPriority w:val="99"/>
    <w:unhideWhenUsed/>
    <w:rsid w:val="008C3AB8"/>
    <w:rPr>
      <w:color w:val="0000FF" w:themeColor="hyperlink"/>
      <w:u w:val="single"/>
    </w:rPr>
  </w:style>
  <w:style w:type="paragraph" w:styleId="af2">
    <w:name w:val="Balloon Text"/>
    <w:basedOn w:val="a0"/>
    <w:link w:val="Char5"/>
    <w:uiPriority w:val="99"/>
    <w:semiHidden/>
    <w:unhideWhenUsed/>
    <w:rsid w:val="009F2E52"/>
    <w:rPr>
      <w:sz w:val="18"/>
      <w:szCs w:val="18"/>
    </w:rPr>
  </w:style>
  <w:style w:type="character" w:customStyle="1" w:styleId="Char5">
    <w:name w:val="批注框文本 Char"/>
    <w:basedOn w:val="a1"/>
    <w:link w:val="af2"/>
    <w:uiPriority w:val="99"/>
    <w:semiHidden/>
    <w:rsid w:val="009F2E52"/>
    <w:rPr>
      <w:rFonts w:eastAsia="仿宋"/>
      <w:sz w:val="18"/>
      <w:szCs w:val="18"/>
    </w:rPr>
  </w:style>
  <w:style w:type="table" w:styleId="af3">
    <w:name w:val="Table Grid"/>
    <w:basedOn w:val="a2"/>
    <w:uiPriority w:val="59"/>
    <w:rsid w:val="003601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Block Text"/>
    <w:aliases w:val="代码"/>
    <w:basedOn w:val="a0"/>
    <w:uiPriority w:val="99"/>
    <w:unhideWhenUsed/>
    <w:qFormat/>
    <w:rsid w:val="003C5BC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  <w:rPr>
      <w:rFonts w:ascii="仿宋" w:hAnsi="仿宋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0854;&#23427;&#31169;&#20154;&#25991;&#20214;\&#25991;&#26723;&#27169;&#26495;20140824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文档模板20140824.dotx</Template>
  <TotalTime>7867</TotalTime>
  <Pages>6</Pages>
  <Words>920</Words>
  <Characters>2227</Characters>
  <Application>Microsoft Office Word</Application>
  <DocSecurity>0</DocSecurity>
  <Lines>445</Lines>
  <Paragraphs>449</Paragraphs>
  <ScaleCrop>false</ScaleCrop>
  <Company/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20140714</dc:creator>
  <cp:lastModifiedBy>20140919</cp:lastModifiedBy>
  <cp:revision>709</cp:revision>
  <dcterms:created xsi:type="dcterms:W3CDTF">2014-08-25T01:47:00Z</dcterms:created>
  <dcterms:modified xsi:type="dcterms:W3CDTF">2014-09-19T09:04:00Z</dcterms:modified>
</cp:coreProperties>
</file>