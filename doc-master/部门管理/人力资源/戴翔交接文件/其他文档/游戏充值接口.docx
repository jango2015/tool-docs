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8F9" w:rsidRDefault="002467DA">
      <w:pPr>
        <w:pStyle w:val="2"/>
      </w:pPr>
      <w:r>
        <w:rPr>
          <w:rFonts w:hint="eastAsia"/>
        </w:rPr>
        <w:t xml:space="preserve">TFB_API_2013 </w:t>
      </w:r>
      <w:r>
        <w:rPr>
          <w:rFonts w:hint="eastAsia"/>
        </w:rPr>
        <w:t>获取全部游戏大类列表</w:t>
      </w:r>
    </w:p>
    <w:p w:rsidR="001738F9" w:rsidRDefault="002467DA">
      <w:pPr>
        <w:pStyle w:val="3"/>
      </w:pPr>
      <w:r>
        <w:rPr>
          <w:rFonts w:hint="eastAsia"/>
        </w:rPr>
        <w:t>业务标识</w:t>
      </w:r>
      <w:proofErr w:type="spellStart"/>
      <w:r>
        <w:rPr>
          <w:rFonts w:hint="eastAsia"/>
        </w:rPr>
        <w:t>ApiGameRecharge</w:t>
      </w:r>
      <w:r>
        <w:t>.</w:t>
      </w:r>
      <w:proofErr w:type="gramStart"/>
      <w:r>
        <w:t>php</w:t>
      </w:r>
      <w:proofErr w:type="spellEnd"/>
      <w:proofErr w:type="gramEnd"/>
    </w:p>
    <w:p w:rsidR="001738F9" w:rsidRDefault="002467DA">
      <w:pPr>
        <w:pStyle w:val="3"/>
      </w:pPr>
      <w:r>
        <w:rPr>
          <w:rFonts w:hint="eastAsia"/>
        </w:rPr>
        <w:t>业务功能描述</w:t>
      </w:r>
    </w:p>
    <w:p w:rsidR="001738F9" w:rsidRDefault="002467DA">
      <w:r>
        <w:rPr>
          <w:rFonts w:hint="eastAsia"/>
        </w:rPr>
        <w:t>读取可充值的游戏大类列表，诸如鹿</w:t>
      </w:r>
      <w:proofErr w:type="gramStart"/>
      <w:r>
        <w:rPr>
          <w:rFonts w:hint="eastAsia"/>
        </w:rPr>
        <w:t>鼎记直充</w:t>
      </w:r>
      <w:proofErr w:type="gramEnd"/>
      <w:r>
        <w:rPr>
          <w:rFonts w:hint="eastAsia"/>
        </w:rPr>
        <w:t>、圣斗士星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直充等</w:t>
      </w:r>
    </w:p>
    <w:p w:rsidR="001738F9" w:rsidRDefault="002467DA">
      <w:pPr>
        <w:pStyle w:val="3"/>
      </w:pPr>
      <w:r>
        <w:rPr>
          <w:rFonts w:hint="eastAsia"/>
        </w:rPr>
        <w:t>请求</w:t>
      </w:r>
    </w:p>
    <w:tbl>
      <w:tblPr>
        <w:tblW w:w="94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581"/>
        <w:gridCol w:w="428"/>
        <w:gridCol w:w="973"/>
        <w:gridCol w:w="1355"/>
        <w:gridCol w:w="2276"/>
      </w:tblGrid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取值说明</w:t>
            </w:r>
          </w:p>
        </w:tc>
      </w:tr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operation_request</w:t>
            </w:r>
            <w:proofErr w:type="spellEnd"/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请求内容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t>XML</w:t>
            </w:r>
            <w:r>
              <w:rPr>
                <w:rFonts w:hint="eastAsia"/>
              </w:rPr>
              <w:t>格式的字符串</w:t>
            </w:r>
          </w:p>
        </w:tc>
      </w:tr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operation_request</w:t>
            </w:r>
            <w:proofErr w:type="spellEnd"/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消息体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</w:tbl>
    <w:p w:rsidR="001738F9" w:rsidRDefault="002467DA">
      <w:pPr>
        <w:pStyle w:val="3"/>
      </w:pPr>
      <w:r>
        <w:rPr>
          <w:rFonts w:hint="eastAsia"/>
        </w:rPr>
        <w:t>应答</w:t>
      </w:r>
    </w:p>
    <w:tbl>
      <w:tblPr>
        <w:tblW w:w="95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09"/>
        <w:gridCol w:w="1582"/>
        <w:gridCol w:w="562"/>
        <w:gridCol w:w="981"/>
        <w:gridCol w:w="1207"/>
        <w:gridCol w:w="2196"/>
      </w:tblGrid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序号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父元素名称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描述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取值说明</w:t>
            </w:r>
          </w:p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operation_response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应答消息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operation_response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738F9" w:rsidRDefault="002467DA">
            <w:proofErr w:type="spellStart"/>
            <w:r>
              <w:rPr>
                <w:rFonts w:hint="eastAsia"/>
              </w:rPr>
              <w:t>m</w:t>
            </w:r>
            <w:r>
              <w:t>sgbody</w:t>
            </w:r>
            <w:proofErr w:type="spellEnd"/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?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消息体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1.2.1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标记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t xml:space="preserve">Success </w:t>
            </w:r>
            <w:r>
              <w:rPr>
                <w:rFonts w:hint="eastAsia"/>
              </w:rPr>
              <w:t>或</w:t>
            </w:r>
            <w:r>
              <w:t>failure</w:t>
            </w:r>
          </w:p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1.2.2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读取信息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成功或失败（文字描述）</w:t>
            </w:r>
          </w:p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1.2.3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msgchild</w:t>
            </w:r>
            <w:proofErr w:type="spellEnd"/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游戏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1.2.3</w:t>
            </w:r>
            <w:r>
              <w:rPr>
                <w:rFonts w:hint="eastAsia"/>
              </w:rPr>
              <w:t>.1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msgchild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gameId</w:t>
            </w:r>
            <w:proofErr w:type="spellEnd"/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id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1.2.3</w:t>
            </w:r>
            <w:r>
              <w:rPr>
                <w:rFonts w:hint="eastAsia"/>
              </w:rPr>
              <w:t>.2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msgchild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gameName</w:t>
            </w:r>
            <w:proofErr w:type="spellEnd"/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游戏名字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</w:tbl>
    <w:p w:rsidR="001738F9" w:rsidRDefault="002467DA">
      <w:pPr>
        <w:pStyle w:val="3"/>
      </w:pPr>
      <w:r>
        <w:rPr>
          <w:rFonts w:hint="eastAsia"/>
        </w:rPr>
        <w:t>说明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38F9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highlight w:val="white"/>
              </w:rPr>
              <w:t>api_name</w:t>
            </w:r>
            <w:proofErr w:type="spellEnd"/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highlight w:val="white"/>
              </w:rPr>
              <w:t>api_name_func</w:t>
            </w:r>
            <w:proofErr w:type="spellEnd"/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ApiGameRecharge</w:t>
            </w:r>
            <w:proofErr w:type="spellEnd"/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getGameList</w:t>
            </w:r>
            <w:proofErr w:type="spellEnd"/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</w:tbl>
    <w:p w:rsidR="001738F9" w:rsidRDefault="002467DA">
      <w:pPr>
        <w:pStyle w:val="2"/>
      </w:pPr>
      <w:r>
        <w:rPr>
          <w:rFonts w:hint="eastAsia"/>
        </w:rPr>
        <w:lastRenderedPageBreak/>
        <w:t xml:space="preserve">TFB_API_2014 </w:t>
      </w:r>
      <w:r>
        <w:rPr>
          <w:rFonts w:hint="eastAsia"/>
        </w:rPr>
        <w:t>获取所有平台列表</w:t>
      </w:r>
    </w:p>
    <w:p w:rsidR="001738F9" w:rsidRDefault="002467DA">
      <w:pPr>
        <w:pStyle w:val="3"/>
      </w:pPr>
      <w:r>
        <w:rPr>
          <w:rFonts w:hint="eastAsia"/>
        </w:rPr>
        <w:t>业务标识</w:t>
      </w:r>
      <w:proofErr w:type="spellStart"/>
      <w:r>
        <w:rPr>
          <w:rFonts w:hint="eastAsia"/>
        </w:rPr>
        <w:t>ApiGameRecharge</w:t>
      </w:r>
      <w:r>
        <w:t>.</w:t>
      </w:r>
      <w:proofErr w:type="gramStart"/>
      <w:r>
        <w:t>php</w:t>
      </w:r>
      <w:proofErr w:type="spellEnd"/>
      <w:proofErr w:type="gramEnd"/>
    </w:p>
    <w:p w:rsidR="001738F9" w:rsidRDefault="002467DA">
      <w:pPr>
        <w:pStyle w:val="3"/>
      </w:pPr>
      <w:r>
        <w:rPr>
          <w:rFonts w:hint="eastAsia"/>
        </w:rPr>
        <w:t>业务功能描述</w:t>
      </w:r>
    </w:p>
    <w:p w:rsidR="001738F9" w:rsidRDefault="002467DA">
      <w:r>
        <w:rPr>
          <w:rFonts w:hint="eastAsia"/>
        </w:rPr>
        <w:t>读取可充值的平台列表</w:t>
      </w:r>
    </w:p>
    <w:p w:rsidR="001738F9" w:rsidRDefault="002467DA">
      <w:pPr>
        <w:pStyle w:val="3"/>
      </w:pPr>
      <w:r>
        <w:rPr>
          <w:rFonts w:hint="eastAsia"/>
        </w:rPr>
        <w:t>请求</w:t>
      </w:r>
    </w:p>
    <w:tbl>
      <w:tblPr>
        <w:tblW w:w="94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581"/>
        <w:gridCol w:w="428"/>
        <w:gridCol w:w="973"/>
        <w:gridCol w:w="1355"/>
        <w:gridCol w:w="2276"/>
      </w:tblGrid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取值说明</w:t>
            </w:r>
          </w:p>
        </w:tc>
      </w:tr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operation_request</w:t>
            </w:r>
            <w:proofErr w:type="spellEnd"/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请求内容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t>XML</w:t>
            </w:r>
            <w:r>
              <w:rPr>
                <w:rFonts w:hint="eastAsia"/>
              </w:rPr>
              <w:t>格式的字符串</w:t>
            </w:r>
          </w:p>
        </w:tc>
      </w:tr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operation_request</w:t>
            </w:r>
            <w:proofErr w:type="spellEnd"/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消息体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</w:tbl>
    <w:p w:rsidR="001738F9" w:rsidRDefault="002467DA">
      <w:pPr>
        <w:pStyle w:val="3"/>
      </w:pPr>
      <w:r>
        <w:rPr>
          <w:rFonts w:hint="eastAsia"/>
        </w:rPr>
        <w:t>应答</w:t>
      </w:r>
    </w:p>
    <w:tbl>
      <w:tblPr>
        <w:tblW w:w="95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09"/>
        <w:gridCol w:w="1582"/>
        <w:gridCol w:w="562"/>
        <w:gridCol w:w="981"/>
        <w:gridCol w:w="1207"/>
        <w:gridCol w:w="2196"/>
      </w:tblGrid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序号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父元素名称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描述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取值说明</w:t>
            </w:r>
          </w:p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operation_response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应答消息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operation_response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738F9" w:rsidRDefault="002467DA">
            <w:proofErr w:type="spellStart"/>
            <w:r>
              <w:rPr>
                <w:rFonts w:hint="eastAsia"/>
              </w:rPr>
              <w:t>m</w:t>
            </w:r>
            <w:r>
              <w:t>sgbody</w:t>
            </w:r>
            <w:proofErr w:type="spellEnd"/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?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消息体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1.2.1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标记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t xml:space="preserve">Success </w:t>
            </w:r>
            <w:r>
              <w:rPr>
                <w:rFonts w:hint="eastAsia"/>
              </w:rPr>
              <w:t>或</w:t>
            </w:r>
            <w:r>
              <w:t>failure</w:t>
            </w:r>
          </w:p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1.2.2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读取信息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成功或失败（文字描述）</w:t>
            </w:r>
          </w:p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1.2.3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msgchild</w:t>
            </w:r>
            <w:proofErr w:type="spellEnd"/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平台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1.2.3</w:t>
            </w:r>
            <w:r>
              <w:rPr>
                <w:rFonts w:hint="eastAsia"/>
              </w:rPr>
              <w:t>.1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msgchild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platformId</w:t>
            </w:r>
            <w:proofErr w:type="spellEnd"/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id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1.2.3</w:t>
            </w:r>
            <w:r>
              <w:rPr>
                <w:rFonts w:hint="eastAsia"/>
              </w:rPr>
              <w:t>.2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msgchild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platformName</w:t>
            </w:r>
            <w:proofErr w:type="spellEnd"/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平台名字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</w:tbl>
    <w:p w:rsidR="001738F9" w:rsidRDefault="002467DA">
      <w:pPr>
        <w:pStyle w:val="3"/>
      </w:pPr>
      <w:r>
        <w:rPr>
          <w:rFonts w:hint="eastAsia"/>
        </w:rPr>
        <w:t>说明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38F9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highlight w:val="white"/>
              </w:rPr>
              <w:t>api_name</w:t>
            </w:r>
            <w:proofErr w:type="spellEnd"/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highlight w:val="white"/>
              </w:rPr>
              <w:t>api_name_func</w:t>
            </w:r>
            <w:proofErr w:type="spellEnd"/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ApiGameRecharge</w:t>
            </w:r>
            <w:proofErr w:type="spellEnd"/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getplatformList</w:t>
            </w:r>
            <w:proofErr w:type="spellEnd"/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</w:tbl>
    <w:p w:rsidR="001738F9" w:rsidRDefault="001738F9">
      <w:pPr>
        <w:widowControl/>
        <w:jc w:val="left"/>
      </w:pPr>
    </w:p>
    <w:p w:rsidR="001738F9" w:rsidRDefault="002467DA">
      <w:pPr>
        <w:pStyle w:val="2"/>
      </w:pPr>
      <w:r>
        <w:rPr>
          <w:rFonts w:hint="eastAsia"/>
        </w:rPr>
        <w:lastRenderedPageBreak/>
        <w:t xml:space="preserve">TFB_API_2015 </w:t>
      </w:r>
      <w:r>
        <w:rPr>
          <w:rFonts w:hint="eastAsia"/>
        </w:rPr>
        <w:t>获取具体游戏小类列表</w:t>
      </w:r>
    </w:p>
    <w:p w:rsidR="001738F9" w:rsidRDefault="002467DA">
      <w:pPr>
        <w:pStyle w:val="3"/>
      </w:pPr>
      <w:r>
        <w:rPr>
          <w:rFonts w:hint="eastAsia"/>
        </w:rPr>
        <w:t>业务标识</w:t>
      </w:r>
      <w:proofErr w:type="spellStart"/>
      <w:r>
        <w:rPr>
          <w:rFonts w:hint="eastAsia"/>
        </w:rPr>
        <w:t>ApiGameRecharge</w:t>
      </w:r>
      <w:r>
        <w:t>.</w:t>
      </w:r>
      <w:proofErr w:type="gramStart"/>
      <w:r>
        <w:t>php</w:t>
      </w:r>
      <w:proofErr w:type="spellEnd"/>
      <w:proofErr w:type="gramEnd"/>
    </w:p>
    <w:p w:rsidR="001738F9" w:rsidRDefault="002467DA">
      <w:pPr>
        <w:pStyle w:val="3"/>
      </w:pPr>
      <w:r>
        <w:rPr>
          <w:rFonts w:hint="eastAsia"/>
        </w:rPr>
        <w:t>业务功能描述</w:t>
      </w:r>
    </w:p>
    <w:p w:rsidR="001738F9" w:rsidRDefault="002467DA">
      <w:r>
        <w:rPr>
          <w:rFonts w:hint="eastAsia"/>
        </w:rPr>
        <w:t>读取可充值的游戏小类列表，诸如圣斗士星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10</w:t>
      </w:r>
      <w:r>
        <w:rPr>
          <w:rFonts w:hint="eastAsia"/>
        </w:rPr>
        <w:t>元直充、圣斗士星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20</w:t>
      </w:r>
      <w:r>
        <w:rPr>
          <w:rFonts w:hint="eastAsia"/>
        </w:rPr>
        <w:t>元直充、圣斗士星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50</w:t>
      </w:r>
      <w:r>
        <w:rPr>
          <w:rFonts w:hint="eastAsia"/>
        </w:rPr>
        <w:t>元直充、圣斗士星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100</w:t>
      </w:r>
      <w:r>
        <w:rPr>
          <w:rFonts w:hint="eastAsia"/>
        </w:rPr>
        <w:t>元直充等</w:t>
      </w:r>
    </w:p>
    <w:p w:rsidR="001738F9" w:rsidRDefault="002467DA">
      <w:pPr>
        <w:pStyle w:val="3"/>
      </w:pPr>
      <w:r>
        <w:rPr>
          <w:rFonts w:hint="eastAsia"/>
        </w:rPr>
        <w:t>请求</w:t>
      </w:r>
    </w:p>
    <w:tbl>
      <w:tblPr>
        <w:tblW w:w="94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581"/>
        <w:gridCol w:w="428"/>
        <w:gridCol w:w="973"/>
        <w:gridCol w:w="1355"/>
        <w:gridCol w:w="2276"/>
      </w:tblGrid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取值说明</w:t>
            </w:r>
          </w:p>
        </w:tc>
      </w:tr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operation_request</w:t>
            </w:r>
            <w:proofErr w:type="spellEnd"/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请求内容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t>XML</w:t>
            </w:r>
            <w:r>
              <w:rPr>
                <w:rFonts w:hint="eastAsia"/>
              </w:rPr>
              <w:t>格式的字符串</w:t>
            </w:r>
          </w:p>
        </w:tc>
      </w:tr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operation_request</w:t>
            </w:r>
            <w:proofErr w:type="spellEnd"/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消息体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1.2.1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gameId</w:t>
            </w:r>
            <w:proofErr w:type="spellEnd"/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id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</w:tbl>
    <w:p w:rsidR="001738F9" w:rsidRDefault="002467DA">
      <w:pPr>
        <w:pStyle w:val="3"/>
      </w:pPr>
      <w:r>
        <w:rPr>
          <w:rFonts w:hint="eastAsia"/>
        </w:rPr>
        <w:t>应答</w:t>
      </w:r>
    </w:p>
    <w:tbl>
      <w:tblPr>
        <w:tblW w:w="95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09"/>
        <w:gridCol w:w="1582"/>
        <w:gridCol w:w="562"/>
        <w:gridCol w:w="981"/>
        <w:gridCol w:w="1207"/>
        <w:gridCol w:w="2196"/>
        <w:tblGridChange w:id="0">
          <w:tblGrid>
            <w:gridCol w:w="952"/>
            <w:gridCol w:w="2109"/>
            <w:gridCol w:w="1582"/>
            <w:gridCol w:w="562"/>
            <w:gridCol w:w="981"/>
            <w:gridCol w:w="1207"/>
            <w:gridCol w:w="2196"/>
          </w:tblGrid>
        </w:tblGridChange>
      </w:tblGrid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序号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父元素名称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描述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取值说明</w:t>
            </w:r>
          </w:p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operation_response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应答消息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operation_response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738F9" w:rsidRDefault="002467DA">
            <w:proofErr w:type="spellStart"/>
            <w:r>
              <w:rPr>
                <w:rFonts w:hint="eastAsia"/>
              </w:rPr>
              <w:t>m</w:t>
            </w:r>
            <w:r>
              <w:t>sgbody</w:t>
            </w:r>
            <w:proofErr w:type="spellEnd"/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?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消息体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1.2.1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标记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t xml:space="preserve">Success </w:t>
            </w:r>
            <w:r>
              <w:rPr>
                <w:rFonts w:hint="eastAsia"/>
              </w:rPr>
              <w:t>或</w:t>
            </w:r>
            <w:r>
              <w:t>failure</w:t>
            </w:r>
          </w:p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1.2.2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读取信息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成功或失败（文字描述）</w:t>
            </w:r>
          </w:p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1.2.3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msgchild</w:t>
            </w:r>
            <w:proofErr w:type="spellEnd"/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游戏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1.2.3</w:t>
            </w:r>
            <w:r>
              <w:rPr>
                <w:rFonts w:hint="eastAsia"/>
              </w:rPr>
              <w:t>.1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msgchild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gameId</w:t>
            </w:r>
            <w:proofErr w:type="spellEnd"/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id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 w:rsidTr="00D4314E">
        <w:tblPrEx>
          <w:tblW w:w="9589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PrExChange w:id="1" w:author="20140613" w:date="2014-06-24T17:11:00Z">
            <w:tblPrEx>
              <w:tblW w:w="958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</w:tblPrEx>
          </w:tblPrExChange>
        </w:tblPrEx>
        <w:trPr>
          <w:cantSplit/>
          <w:trPrChange w:id="2" w:author="20140613" w:date="2014-06-24T17:11:00Z">
            <w:trPr>
              <w:cantSplit/>
            </w:trPr>
          </w:trPrChange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tcPrChange w:id="3" w:author="20140613" w:date="2014-06-24T17:11:00Z">
              <w:tcPr>
                <w:tcW w:w="952" w:type="dxa"/>
                <w:tcBorders>
                  <w:top w:val="single" w:sz="12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1738F9" w:rsidRDefault="002467DA">
            <w:r>
              <w:t>1.2.3</w:t>
            </w:r>
            <w:r>
              <w:rPr>
                <w:rFonts w:hint="eastAsia"/>
              </w:rPr>
              <w:t>.2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tcPrChange w:id="4" w:author="20140613" w:date="2014-06-24T17:11:00Z">
              <w:tcPr>
                <w:tcW w:w="2109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1738F9" w:rsidRDefault="002467DA">
            <w:proofErr w:type="spellStart"/>
            <w:r>
              <w:rPr>
                <w:rFonts w:hint="eastAsia"/>
              </w:rPr>
              <w:t>msgchild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tcPrChange w:id="5" w:author="20140613" w:date="2014-06-24T17:11:00Z">
              <w:tcPr>
                <w:tcW w:w="1582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1738F9" w:rsidRDefault="002467DA">
            <w:proofErr w:type="spellStart"/>
            <w:r>
              <w:rPr>
                <w:rFonts w:hint="eastAsia"/>
              </w:rPr>
              <w:t>gameName</w:t>
            </w:r>
            <w:proofErr w:type="spellEnd"/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tcPrChange w:id="6" w:author="20140613" w:date="2014-06-24T17:11:00Z">
              <w:tcPr>
                <w:tcW w:w="562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tcPrChange w:id="7" w:author="20140613" w:date="2014-06-24T17:11:00Z">
              <w:tcPr>
                <w:tcW w:w="981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tcPrChange w:id="8" w:author="20140613" w:date="2014-06-24T17:11:00Z">
              <w:tcPr>
                <w:tcW w:w="1207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1738F9" w:rsidRDefault="002467DA">
            <w:r>
              <w:rPr>
                <w:rFonts w:hint="eastAsia"/>
              </w:rPr>
              <w:t>游戏名字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tcPrChange w:id="9" w:author="20140613" w:date="2014-06-24T17:11:00Z">
              <w:tcPr>
                <w:tcW w:w="2196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vAlign w:val="center"/>
              </w:tcPr>
            </w:tcPrChange>
          </w:tcPr>
          <w:p w:rsidR="001738F9" w:rsidRDefault="001738F9"/>
        </w:tc>
      </w:tr>
      <w:tr w:rsidR="00D4314E" w:rsidTr="00832518">
        <w:tblPrEx>
          <w:tblW w:w="9589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PrExChange w:id="10" w:author="20140629" w:date="2014-07-07T16:20:00Z">
            <w:tblPrEx>
              <w:tblW w:w="958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</w:tblPrEx>
          </w:tblPrExChange>
        </w:tblPrEx>
        <w:trPr>
          <w:cantSplit/>
          <w:ins w:id="11" w:author="20140613" w:date="2014-06-24T17:11:00Z"/>
          <w:trPrChange w:id="12" w:author="20140629" w:date="2014-07-07T16:20:00Z">
            <w:trPr>
              <w:cantSplit/>
            </w:trPr>
          </w:trPrChange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tcPrChange w:id="13" w:author="20140629" w:date="2014-07-07T16:20:00Z">
              <w:tcPr>
                <w:tcW w:w="952" w:type="dxa"/>
                <w:tcBorders>
                  <w:top w:val="single" w:sz="12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D4314E" w:rsidRDefault="00D4314E" w:rsidP="00C84968">
            <w:pPr>
              <w:rPr>
                <w:ins w:id="14" w:author="20140613" w:date="2014-06-24T17:11:00Z"/>
              </w:rPr>
            </w:pPr>
            <w:ins w:id="15" w:author="20140613" w:date="2014-06-24T17:11:00Z">
              <w:r>
                <w:rPr>
                  <w:rFonts w:hint="eastAsia"/>
                </w:rPr>
                <w:t>1.2.</w:t>
              </w:r>
              <w:r>
                <w:commentReference w:id="16"/>
              </w:r>
              <w:r w:rsidR="00C84968"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.3</w:t>
              </w:r>
            </w:ins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tcPrChange w:id="17" w:author="20140629" w:date="2014-07-07T16:20:00Z">
              <w:tcPr>
                <w:tcW w:w="2109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D4314E" w:rsidRDefault="00D4314E">
            <w:pPr>
              <w:rPr>
                <w:ins w:id="18" w:author="20140613" w:date="2014-06-24T17:11:00Z"/>
              </w:rPr>
            </w:pPr>
            <w:proofErr w:type="spellStart"/>
            <w:ins w:id="19" w:author="20140613" w:date="2014-06-24T17:11:00Z">
              <w:r>
                <w:rPr>
                  <w:rFonts w:ascii="Courier New" w:hAnsi="Courier New" w:hint="eastAsia"/>
                  <w:sz w:val="20"/>
                </w:rPr>
                <w:t>msgchild</w:t>
              </w:r>
              <w:proofErr w:type="spellEnd"/>
            </w:ins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tcPrChange w:id="20" w:author="20140629" w:date="2014-07-07T16:20:00Z">
              <w:tcPr>
                <w:tcW w:w="1582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D4314E" w:rsidRDefault="00D4314E">
            <w:pPr>
              <w:rPr>
                <w:ins w:id="21" w:author="20140613" w:date="2014-06-24T17:11:00Z"/>
              </w:rPr>
            </w:pPr>
            <w:ins w:id="22" w:author="20140613" w:date="2014-06-24T17:11:00Z">
              <w:r>
                <w:rPr>
                  <w:rFonts w:ascii="Courier New" w:hAnsi="Courier New" w:hint="eastAsia"/>
                  <w:sz w:val="20"/>
                </w:rPr>
                <w:t>price</w:t>
              </w:r>
            </w:ins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tcPrChange w:id="23" w:author="20140629" w:date="2014-07-07T16:20:00Z">
              <w:tcPr>
                <w:tcW w:w="562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D4314E" w:rsidRDefault="00D4314E">
            <w:pPr>
              <w:rPr>
                <w:ins w:id="24" w:author="20140613" w:date="2014-06-24T17:11:00Z"/>
              </w:rPr>
            </w:pPr>
            <w:ins w:id="25" w:author="20140613" w:date="2014-06-24T17:11:00Z">
              <w:r>
                <w:rPr>
                  <w:rFonts w:hint="eastAsia"/>
                </w:rPr>
                <w:t>？</w:t>
              </w:r>
            </w:ins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tcPrChange w:id="26" w:author="20140629" w:date="2014-07-07T16:20:00Z">
              <w:tcPr>
                <w:tcW w:w="981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D4314E" w:rsidRDefault="00D4314E">
            <w:pPr>
              <w:rPr>
                <w:ins w:id="27" w:author="20140613" w:date="2014-06-24T17:11:00Z"/>
              </w:rPr>
            </w:pPr>
            <w:ins w:id="28" w:author="20140613" w:date="2014-06-24T17:11:00Z">
              <w:r>
                <w:t>String</w:t>
              </w:r>
            </w:ins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tcPrChange w:id="29" w:author="20140629" w:date="2014-07-07T16:20:00Z">
              <w:tcPr>
                <w:tcW w:w="1207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D4314E" w:rsidRDefault="00D4314E">
            <w:pPr>
              <w:rPr>
                <w:ins w:id="30" w:author="20140613" w:date="2014-06-24T17:11:00Z"/>
              </w:rPr>
            </w:pPr>
            <w:ins w:id="31" w:author="20140613" w:date="2014-06-24T17:11:00Z">
              <w:r>
                <w:rPr>
                  <w:rFonts w:hint="eastAsia"/>
                </w:rPr>
                <w:t>单价</w:t>
              </w:r>
            </w:ins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tcPrChange w:id="32" w:author="20140629" w:date="2014-07-07T16:20:00Z">
              <w:tcPr>
                <w:tcW w:w="2196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vAlign w:val="center"/>
              </w:tcPr>
            </w:tcPrChange>
          </w:tcPr>
          <w:p w:rsidR="00D4314E" w:rsidRDefault="00D4314E">
            <w:pPr>
              <w:rPr>
                <w:ins w:id="33" w:author="20140613" w:date="2014-06-24T17:11:00Z"/>
              </w:rPr>
            </w:pPr>
          </w:p>
        </w:tc>
      </w:tr>
      <w:tr w:rsidR="00832518">
        <w:trPr>
          <w:cantSplit/>
          <w:ins w:id="34" w:author="20140629" w:date="2014-07-07T16:20:00Z"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2518" w:rsidRDefault="00832518" w:rsidP="00C84968">
            <w:pPr>
              <w:rPr>
                <w:ins w:id="35" w:author="20140629" w:date="2014-07-07T16:20:00Z"/>
                <w:rFonts w:hint="eastAsia"/>
              </w:rPr>
            </w:pPr>
            <w:ins w:id="36" w:author="20140629" w:date="2014-07-07T16:20:00Z">
              <w:r>
                <w:rPr>
                  <w:rFonts w:hint="eastAsia"/>
                </w:rPr>
                <w:t>1.2.3.4</w:t>
              </w:r>
            </w:ins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2518" w:rsidRDefault="00832518">
            <w:pPr>
              <w:rPr>
                <w:ins w:id="37" w:author="20140629" w:date="2014-07-07T16:20:00Z"/>
                <w:rFonts w:ascii="Courier New" w:hAnsi="Courier New" w:hint="eastAsia"/>
                <w:sz w:val="20"/>
              </w:rPr>
            </w:pPr>
            <w:proofErr w:type="spellStart"/>
            <w:ins w:id="38" w:author="20140629" w:date="2014-07-07T16:20:00Z">
              <w:r>
                <w:rPr>
                  <w:rFonts w:ascii="Courier New" w:hAnsi="Courier New" w:hint="eastAsia"/>
                  <w:sz w:val="20"/>
                </w:rPr>
                <w:t>msgchild</w:t>
              </w:r>
              <w:proofErr w:type="spellEnd"/>
            </w:ins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2518" w:rsidRDefault="00832518">
            <w:pPr>
              <w:rPr>
                <w:ins w:id="39" w:author="20140629" w:date="2014-07-07T16:20:00Z"/>
                <w:rFonts w:ascii="Courier New" w:hAnsi="Courier New" w:hint="eastAsia"/>
                <w:sz w:val="20"/>
              </w:rPr>
            </w:pPr>
            <w:ins w:id="40" w:author="20140629" w:date="2014-07-07T16:20:00Z">
              <w:r>
                <w:rPr>
                  <w:rFonts w:ascii="Courier New" w:hAnsi="Courier New" w:hint="eastAsia"/>
                  <w:sz w:val="20"/>
                </w:rPr>
                <w:t>cost</w:t>
              </w:r>
            </w:ins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2518" w:rsidRDefault="00832518">
            <w:pPr>
              <w:rPr>
                <w:ins w:id="41" w:author="20140629" w:date="2014-07-07T16:20:00Z"/>
                <w:rFonts w:hint="eastAsia"/>
              </w:rPr>
            </w:pPr>
            <w:ins w:id="42" w:author="20140629" w:date="2014-07-07T16:20:00Z">
              <w:r>
                <w:rPr>
                  <w:rFonts w:hint="eastAsia"/>
                </w:rPr>
                <w:t>？</w:t>
              </w:r>
            </w:ins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2518" w:rsidRDefault="00832518">
            <w:pPr>
              <w:rPr>
                <w:ins w:id="43" w:author="20140629" w:date="2014-07-07T16:20:00Z"/>
              </w:rPr>
            </w:pPr>
            <w:ins w:id="44" w:author="20140629" w:date="2014-07-07T16:20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2518" w:rsidRDefault="00832518">
            <w:pPr>
              <w:rPr>
                <w:ins w:id="45" w:author="20140629" w:date="2014-07-07T16:20:00Z"/>
                <w:rFonts w:hint="eastAsia"/>
              </w:rPr>
            </w:pPr>
            <w:ins w:id="46" w:author="20140629" w:date="2014-07-07T16:20:00Z">
              <w:r>
                <w:rPr>
                  <w:rFonts w:hint="eastAsia"/>
                </w:rPr>
                <w:t>成本</w:t>
              </w:r>
            </w:ins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32518" w:rsidRDefault="00832518">
            <w:pPr>
              <w:rPr>
                <w:ins w:id="47" w:author="20140629" w:date="2014-07-07T16:20:00Z"/>
              </w:rPr>
            </w:pPr>
          </w:p>
        </w:tc>
      </w:tr>
    </w:tbl>
    <w:p w:rsidR="001738F9" w:rsidRDefault="002467DA">
      <w:pPr>
        <w:pStyle w:val="3"/>
      </w:pPr>
      <w:r>
        <w:rPr>
          <w:rFonts w:hint="eastAsia"/>
        </w:rPr>
        <w:t>说明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38F9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highlight w:val="white"/>
              </w:rPr>
              <w:t>api_name</w:t>
            </w:r>
            <w:proofErr w:type="spellEnd"/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highlight w:val="white"/>
              </w:rPr>
              <w:t>api_name_func</w:t>
            </w:r>
            <w:proofErr w:type="spellEnd"/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ApiGameRecharge</w:t>
            </w:r>
            <w:proofErr w:type="spellEnd"/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getChildGame</w:t>
            </w:r>
            <w:proofErr w:type="spellEnd"/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</w:tbl>
    <w:p w:rsidR="001738F9" w:rsidRDefault="002467DA">
      <w:pPr>
        <w:pStyle w:val="2"/>
      </w:pPr>
      <w:r>
        <w:rPr>
          <w:rFonts w:hint="eastAsia"/>
        </w:rPr>
        <w:lastRenderedPageBreak/>
        <w:t xml:space="preserve">TFB_API_2016 </w:t>
      </w:r>
      <w:r>
        <w:rPr>
          <w:rFonts w:hint="eastAsia"/>
        </w:rPr>
        <w:t>获取某一游戏详细信息</w:t>
      </w:r>
    </w:p>
    <w:p w:rsidR="001738F9" w:rsidRDefault="002467DA">
      <w:pPr>
        <w:pStyle w:val="3"/>
      </w:pPr>
      <w:r>
        <w:rPr>
          <w:rFonts w:hint="eastAsia"/>
        </w:rPr>
        <w:t>业务标识</w:t>
      </w:r>
      <w:proofErr w:type="spellStart"/>
      <w:r>
        <w:rPr>
          <w:rFonts w:hint="eastAsia"/>
        </w:rPr>
        <w:t>ApiGameRecharge</w:t>
      </w:r>
      <w:r>
        <w:t>.</w:t>
      </w:r>
      <w:proofErr w:type="gramStart"/>
      <w:r>
        <w:t>php</w:t>
      </w:r>
      <w:proofErr w:type="spellEnd"/>
      <w:proofErr w:type="gramEnd"/>
    </w:p>
    <w:p w:rsidR="001738F9" w:rsidRDefault="002467DA">
      <w:pPr>
        <w:pStyle w:val="3"/>
      </w:pPr>
      <w:r>
        <w:rPr>
          <w:rFonts w:hint="eastAsia"/>
        </w:rPr>
        <w:t>业务功能描述</w:t>
      </w:r>
    </w:p>
    <w:p w:rsidR="001738F9" w:rsidRDefault="002467DA">
      <w:r>
        <w:rPr>
          <w:rFonts w:hint="eastAsia"/>
        </w:rPr>
        <w:t>用户选择将要充值的游戏后，将会看到该游戏支持的区、服、充值卡金额</w:t>
      </w:r>
    </w:p>
    <w:p w:rsidR="001738F9" w:rsidRDefault="002467DA">
      <w:pPr>
        <w:pStyle w:val="3"/>
      </w:pPr>
      <w:r>
        <w:rPr>
          <w:rFonts w:hint="eastAsia"/>
        </w:rPr>
        <w:t>请求</w:t>
      </w:r>
    </w:p>
    <w:tbl>
      <w:tblPr>
        <w:tblW w:w="94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581"/>
        <w:gridCol w:w="428"/>
        <w:gridCol w:w="973"/>
        <w:gridCol w:w="1355"/>
        <w:gridCol w:w="2276"/>
      </w:tblGrid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取值说明</w:t>
            </w:r>
          </w:p>
        </w:tc>
      </w:tr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operation_request</w:t>
            </w:r>
            <w:proofErr w:type="spellEnd"/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请求内容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t>XML</w:t>
            </w:r>
            <w:r>
              <w:rPr>
                <w:rFonts w:hint="eastAsia"/>
              </w:rPr>
              <w:t>格式的字符串</w:t>
            </w:r>
          </w:p>
        </w:tc>
      </w:tr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operation_request</w:t>
            </w:r>
            <w:proofErr w:type="spellEnd"/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消息体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1.2.1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gameId</w:t>
            </w:r>
            <w:proofErr w:type="spellEnd"/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id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</w:tbl>
    <w:p w:rsidR="001738F9" w:rsidRDefault="002467DA">
      <w:pPr>
        <w:pStyle w:val="3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序号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父元素名称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描述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取值说明</w:t>
            </w:r>
          </w:p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operation_response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应答消息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operation_response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738F9" w:rsidRDefault="002467DA">
            <w:proofErr w:type="spellStart"/>
            <w:r>
              <w:rPr>
                <w:rFonts w:hint="eastAsia"/>
              </w:rPr>
              <w:t>m</w:t>
            </w:r>
            <w:r>
              <w:t>sgbody</w:t>
            </w:r>
            <w:proofErr w:type="spellEnd"/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?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消息体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1.2.1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标记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t xml:space="preserve">Success </w:t>
            </w:r>
            <w:r>
              <w:rPr>
                <w:rFonts w:hint="eastAsia"/>
              </w:rPr>
              <w:t>或</w:t>
            </w:r>
            <w:r>
              <w:t>failure</w:t>
            </w:r>
          </w:p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1.2.2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读取信息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成功或失败（文字描述）</w:t>
            </w:r>
          </w:p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1.2.3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gameName</w:t>
            </w:r>
            <w:proofErr w:type="spellEnd"/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游戏名字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1.2.4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 w:hint="eastAsia"/>
                <w:sz w:val="20"/>
              </w:rPr>
              <w:t>msgchild</w:t>
            </w:r>
            <w:proofErr w:type="spellEnd"/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区列表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1.2.4.1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ascii="Courier New" w:hAnsi="Courier New" w:hint="eastAsia"/>
                <w:sz w:val="20"/>
              </w:rPr>
              <w:t>msgchild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sz w:val="20"/>
              </w:rPr>
              <w:t>area</w:t>
            </w:r>
            <w:del w:id="48" w:author="20140613" w:date="2015-06-18T17:10:00Z">
              <w:r>
                <w:rPr>
                  <w:rFonts w:ascii="Courier New" w:hAnsi="Courier New" w:hint="eastAsia"/>
                  <w:sz w:val="20"/>
                </w:rPr>
                <w:delText>Id</w:delText>
              </w:r>
            </w:del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ins w:id="49" w:author="20140613" w:date="2015-06-18T17:10:00Z">
              <w:r>
                <w:rPr>
                  <w:rFonts w:hint="eastAsia"/>
                </w:rPr>
                <w:t>区名</w:t>
              </w:r>
            </w:ins>
            <w:del w:id="50" w:author="20140613" w:date="2015-06-18T17:10:00Z">
              <w:r>
                <w:rPr>
                  <w:rFonts w:hint="eastAsia"/>
                </w:rPr>
                <w:delText>区</w:delText>
              </w:r>
              <w:r>
                <w:rPr>
                  <w:rFonts w:hint="eastAsia"/>
                </w:rPr>
                <w:delText>Id</w:delText>
              </w:r>
            </w:del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  <w:del w:id="51" w:author="20140613" w:date="2015-06-18T17:10:00Z"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del w:id="52" w:author="20140613" w:date="2015-06-18T17:10:00Z"/>
              </w:rPr>
            </w:pPr>
            <w:del w:id="53" w:author="20140613" w:date="2015-06-18T17:10:00Z">
              <w:r>
                <w:rPr>
                  <w:rFonts w:hint="eastAsia"/>
                </w:rPr>
                <w:delText>1.2.4.2</w:delText>
              </w:r>
            </w:del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del w:id="54" w:author="20140613" w:date="2015-06-18T17:10:00Z"/>
              </w:rPr>
            </w:pPr>
            <w:del w:id="55" w:author="20140613" w:date="2015-06-18T17:10:00Z">
              <w:r>
                <w:rPr>
                  <w:rFonts w:ascii="Courier New" w:hAnsi="Courier New" w:hint="eastAsia"/>
                  <w:sz w:val="20"/>
                </w:rPr>
                <w:delText>msgchild</w:delText>
              </w:r>
            </w:del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del w:id="56" w:author="20140613" w:date="2015-06-18T17:10:00Z"/>
                <w:rFonts w:ascii="Courier New" w:hAnsi="Courier New"/>
                <w:sz w:val="20"/>
              </w:rPr>
            </w:pPr>
            <w:del w:id="57" w:author="20140613" w:date="2015-06-18T17:10:00Z">
              <w:r>
                <w:rPr>
                  <w:rFonts w:ascii="Courier New" w:hAnsi="Courier New" w:hint="eastAsia"/>
                  <w:sz w:val="20"/>
                </w:rPr>
                <w:delText>areaName</w:delText>
              </w:r>
            </w:del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del w:id="58" w:author="20140613" w:date="2015-06-18T17:10:00Z"/>
              </w:rPr>
            </w:pPr>
            <w:del w:id="59" w:author="20140613" w:date="2015-06-18T17:10:00Z">
              <w:r>
                <w:rPr>
                  <w:rFonts w:hint="eastAsia"/>
                </w:rPr>
                <w:delText>？</w:delText>
              </w:r>
            </w:del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del w:id="60" w:author="20140613" w:date="2015-06-18T17:10:00Z"/>
              </w:rPr>
            </w:pPr>
            <w:del w:id="61" w:author="20140613" w:date="2015-06-18T17:10:00Z">
              <w:r>
                <w:delText>String</w:delText>
              </w:r>
            </w:del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del w:id="62" w:author="20140613" w:date="2015-06-18T17:10:00Z"/>
              </w:rPr>
            </w:pPr>
            <w:del w:id="63" w:author="20140613" w:date="2015-06-18T17:10:00Z">
              <w:r>
                <w:rPr>
                  <w:rFonts w:hint="eastAsia"/>
                </w:rPr>
                <w:delText>区名</w:delText>
              </w:r>
            </w:del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>
            <w:pPr>
              <w:rPr>
                <w:del w:id="64" w:author="20140613" w:date="2015-06-18T17:10:00Z"/>
              </w:rPr>
            </w:pPr>
          </w:p>
        </w:tc>
      </w:tr>
      <w:tr w:rsidR="001738F9">
        <w:trPr>
          <w:cantSplit/>
          <w:del w:id="65" w:author="20140613" w:date="2015-06-18T17:11:00Z"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del w:id="66" w:author="20140613" w:date="2015-06-18T17:11:00Z"/>
              </w:rPr>
            </w:pPr>
            <w:del w:id="67" w:author="20140613" w:date="2015-06-18T17:11:00Z">
              <w:r>
                <w:rPr>
                  <w:rFonts w:hint="eastAsia"/>
                </w:rPr>
                <w:delText>1.2.4.3</w:delText>
              </w:r>
            </w:del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del w:id="68" w:author="20140613" w:date="2015-06-18T17:11:00Z"/>
              </w:rPr>
            </w:pPr>
            <w:del w:id="69" w:author="20140613" w:date="2015-06-18T17:11:00Z">
              <w:r>
                <w:rPr>
                  <w:rFonts w:ascii="Courier New" w:hAnsi="Courier New" w:hint="eastAsia"/>
                  <w:sz w:val="20"/>
                </w:rPr>
                <w:delText>msgchild</w:delText>
              </w:r>
            </w:del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del w:id="70" w:author="20140613" w:date="2015-06-18T17:11:00Z"/>
                <w:rFonts w:ascii="Courier New" w:hAnsi="Courier New"/>
                <w:sz w:val="20"/>
              </w:rPr>
            </w:pPr>
            <w:del w:id="71" w:author="20140613" w:date="2015-06-18T17:11:00Z">
              <w:r>
                <w:rPr>
                  <w:rFonts w:ascii="Courier New" w:hAnsi="Courier New" w:hint="eastAsia"/>
                  <w:sz w:val="20"/>
                </w:rPr>
                <w:delText>serverid</w:delText>
              </w:r>
            </w:del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del w:id="72" w:author="20140613" w:date="2015-06-18T17:11:00Z"/>
              </w:rPr>
            </w:pPr>
            <w:del w:id="73" w:author="20140613" w:date="2015-06-18T17:11:00Z">
              <w:r>
                <w:rPr>
                  <w:rFonts w:hint="eastAsia"/>
                </w:rPr>
                <w:delText>？</w:delText>
              </w:r>
            </w:del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del w:id="74" w:author="20140613" w:date="2015-06-18T17:11:00Z"/>
              </w:rPr>
            </w:pPr>
            <w:del w:id="75" w:author="20140613" w:date="2015-06-18T17:11:00Z">
              <w:r>
                <w:delText>String</w:delText>
              </w:r>
            </w:del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del w:id="76" w:author="20140613" w:date="2015-06-18T17:11:00Z"/>
              </w:rPr>
            </w:pPr>
            <w:del w:id="77" w:author="20140613" w:date="2015-06-18T17:11:00Z">
              <w:r>
                <w:rPr>
                  <w:rFonts w:hint="eastAsia"/>
                </w:rPr>
                <w:delText>服</w:delText>
              </w:r>
              <w:r>
                <w:rPr>
                  <w:rFonts w:hint="eastAsia"/>
                </w:rPr>
                <w:delText>Id</w:delText>
              </w:r>
            </w:del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2467DA">
            <w:pPr>
              <w:rPr>
                <w:del w:id="78" w:author="20140613" w:date="2015-06-18T17:11:00Z"/>
              </w:rPr>
            </w:pPr>
            <w:del w:id="79" w:author="20140613" w:date="2015-06-18T17:11:00Z">
              <w:r>
                <w:rPr>
                  <w:rFonts w:hint="eastAsia"/>
                </w:rPr>
                <w:delText>形如</w:delText>
              </w:r>
              <w:r>
                <w:rPr>
                  <w:rFonts w:hint="eastAsia"/>
                </w:rPr>
                <w:delText>1#2#3#4</w:delText>
              </w:r>
            </w:del>
          </w:p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1.2.4.</w:t>
            </w:r>
            <w:del w:id="80" w:author="20140613" w:date="2015-06-18T17:11:00Z">
              <w:r>
                <w:rPr>
                  <w:rFonts w:hint="eastAsia"/>
                </w:rPr>
                <w:delText>4</w:delText>
              </w:r>
            </w:del>
            <w:ins w:id="81" w:author="20140613" w:date="2015-06-18T17:11:00Z"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ascii="Courier New" w:hAnsi="Courier New" w:hint="eastAsia"/>
                <w:sz w:val="20"/>
              </w:rPr>
              <w:t>msgchild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sz w:val="20"/>
              </w:rPr>
              <w:t>server</w:t>
            </w:r>
            <w:del w:id="82" w:author="20140613" w:date="2015-06-18T17:11:00Z">
              <w:r>
                <w:rPr>
                  <w:rFonts w:ascii="Courier New" w:hAnsi="Courier New" w:hint="eastAsia"/>
                  <w:sz w:val="20"/>
                </w:rPr>
                <w:delText>Name</w:delText>
              </w:r>
            </w:del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gramStart"/>
            <w:r>
              <w:rPr>
                <w:rFonts w:hint="eastAsia"/>
              </w:rPr>
              <w:t>服名</w:t>
            </w:r>
            <w:proofErr w:type="gramEnd"/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形</w:t>
            </w:r>
            <w:proofErr w:type="gramStart"/>
            <w:r>
              <w:rPr>
                <w:rFonts w:hint="eastAsia"/>
              </w:rPr>
              <w:t>如服东</w:t>
            </w:r>
            <w:proofErr w:type="gramEnd"/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服南</w:t>
            </w:r>
            <w:r>
              <w:rPr>
                <w:rFonts w:hint="eastAsia"/>
              </w:rPr>
              <w:t>#</w:t>
            </w:r>
            <w:proofErr w:type="gramStart"/>
            <w:r>
              <w:rPr>
                <w:rFonts w:hint="eastAsia"/>
              </w:rPr>
              <w:t>服西</w:t>
            </w:r>
            <w:proofErr w:type="gramEnd"/>
          </w:p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del w:id="83" w:author="20140613" w:date="2014-06-24T17:11:00Z">
              <w:r w:rsidDel="00D4314E">
                <w:rPr>
                  <w:rFonts w:hint="eastAsia"/>
                </w:rPr>
                <w:delText>1.2.</w:delText>
              </w:r>
              <w:r w:rsidDel="00D4314E">
                <w:commentReference w:id="84"/>
              </w:r>
              <w:r w:rsidDel="00D4314E">
                <w:rPr>
                  <w:rFonts w:hint="eastAsia"/>
                </w:rPr>
                <w:delText>4.</w:delText>
              </w:r>
            </w:del>
            <w:del w:id="85" w:author="20140613" w:date="2015-06-18T17:11:00Z">
              <w:r>
                <w:rPr>
                  <w:rFonts w:hint="eastAsia"/>
                </w:rPr>
                <w:delText>4</w:delText>
              </w:r>
            </w:del>
            <w:del w:id="86" w:author="20140613" w:date="2014-06-24T17:11:00Z">
              <w:r w:rsidDel="00D4314E">
                <w:rPr>
                  <w:rFonts w:hint="eastAsia"/>
                </w:rPr>
                <w:delText>3</w:delText>
              </w:r>
            </w:del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del w:id="87" w:author="20140613" w:date="2014-06-24T17:11:00Z">
              <w:r w:rsidDel="00D4314E">
                <w:rPr>
                  <w:rFonts w:ascii="Courier New" w:hAnsi="Courier New" w:hint="eastAsia"/>
                  <w:sz w:val="20"/>
                </w:rPr>
                <w:delText>msgchild</w:delText>
              </w:r>
            </w:del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rFonts w:ascii="Courier New" w:hAnsi="Courier New"/>
                <w:sz w:val="20"/>
              </w:rPr>
            </w:pPr>
            <w:del w:id="88" w:author="20140613" w:date="2014-06-24T17:11:00Z">
              <w:r w:rsidDel="00D4314E">
                <w:rPr>
                  <w:rFonts w:ascii="Courier New" w:hAnsi="Courier New" w:hint="eastAsia"/>
                  <w:sz w:val="20"/>
                </w:rPr>
                <w:delText>price</w:delText>
              </w:r>
            </w:del>
            <w:del w:id="89" w:author="20140613" w:date="2015-06-18T17:11:00Z">
              <w:r>
                <w:rPr>
                  <w:rFonts w:ascii="Courier New" w:hAnsi="Courier New" w:hint="eastAsia"/>
                  <w:sz w:val="20"/>
                </w:rPr>
                <w:delText>Name</w:delText>
              </w:r>
            </w:del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del w:id="90" w:author="20140613" w:date="2014-06-24T17:11:00Z">
              <w:r w:rsidDel="00D4314E">
                <w:rPr>
                  <w:rFonts w:hint="eastAsia"/>
                </w:rPr>
                <w:delText>？</w:delText>
              </w:r>
            </w:del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del w:id="91" w:author="20140613" w:date="2014-06-24T17:11:00Z">
              <w:r w:rsidDel="00D4314E">
                <w:delText>String</w:delText>
              </w:r>
            </w:del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del w:id="92" w:author="20140613" w:date="2014-06-24T17:11:00Z">
              <w:r w:rsidDel="00D4314E">
                <w:rPr>
                  <w:rFonts w:hint="eastAsia"/>
                </w:rPr>
                <w:delText>单价</w:delText>
              </w:r>
            </w:del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</w:tbl>
    <w:p w:rsidR="001738F9" w:rsidRDefault="002467DA">
      <w:pPr>
        <w:pStyle w:val="3"/>
      </w:pPr>
      <w:r>
        <w:rPr>
          <w:rFonts w:hint="eastAsia"/>
        </w:rPr>
        <w:t>说明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38F9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highlight w:val="white"/>
              </w:rPr>
              <w:t>api_name</w:t>
            </w:r>
            <w:proofErr w:type="spellEnd"/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highlight w:val="white"/>
              </w:rPr>
              <w:t>api_name_func</w:t>
            </w:r>
            <w:proofErr w:type="spellEnd"/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ApiUtility</w:t>
            </w:r>
            <w:proofErr w:type="spellEnd"/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getGameDetail</w:t>
            </w:r>
            <w:proofErr w:type="spellEnd"/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</w:tbl>
    <w:p w:rsidR="001738F9" w:rsidRDefault="002467DA">
      <w:pPr>
        <w:pStyle w:val="2"/>
      </w:pPr>
      <w:r>
        <w:rPr>
          <w:rFonts w:hint="eastAsia"/>
        </w:rPr>
        <w:lastRenderedPageBreak/>
        <w:t xml:space="preserve">TFB_API_2017 </w:t>
      </w:r>
      <w:r>
        <w:rPr>
          <w:rFonts w:hint="eastAsia"/>
        </w:rPr>
        <w:t>生成订单</w:t>
      </w:r>
    </w:p>
    <w:p w:rsidR="001738F9" w:rsidRDefault="002467DA">
      <w:pPr>
        <w:pStyle w:val="3"/>
      </w:pPr>
      <w:r>
        <w:rPr>
          <w:rFonts w:hint="eastAsia"/>
        </w:rPr>
        <w:t>业务标识</w:t>
      </w:r>
      <w:proofErr w:type="spellStart"/>
      <w:r>
        <w:rPr>
          <w:rFonts w:hint="eastAsia"/>
        </w:rPr>
        <w:t>ApiGameRecharge</w:t>
      </w:r>
      <w:r>
        <w:t>.</w:t>
      </w:r>
      <w:proofErr w:type="gramStart"/>
      <w:r>
        <w:t>php</w:t>
      </w:r>
      <w:proofErr w:type="spellEnd"/>
      <w:proofErr w:type="gramEnd"/>
    </w:p>
    <w:p w:rsidR="001738F9" w:rsidRDefault="002467DA">
      <w:pPr>
        <w:pStyle w:val="3"/>
      </w:pPr>
      <w:r>
        <w:rPr>
          <w:rFonts w:hint="eastAsia"/>
        </w:rPr>
        <w:t>业务功能描述</w:t>
      </w:r>
    </w:p>
    <w:p w:rsidR="001738F9" w:rsidRDefault="002467DA">
      <w:r>
        <w:rPr>
          <w:rFonts w:hint="eastAsia"/>
        </w:rPr>
        <w:t>用户选择游戏的区、服、充值金额、数量后，输入自己的账号，准备支付</w:t>
      </w:r>
    </w:p>
    <w:p w:rsidR="001738F9" w:rsidRDefault="002467DA">
      <w:pPr>
        <w:pStyle w:val="3"/>
      </w:pPr>
      <w:r>
        <w:rPr>
          <w:rFonts w:hint="eastAsia"/>
        </w:rPr>
        <w:t>请求</w:t>
      </w:r>
    </w:p>
    <w:tbl>
      <w:tblPr>
        <w:tblW w:w="94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581"/>
        <w:gridCol w:w="428"/>
        <w:gridCol w:w="973"/>
        <w:gridCol w:w="1355"/>
        <w:gridCol w:w="2276"/>
      </w:tblGrid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取值说明</w:t>
            </w:r>
          </w:p>
        </w:tc>
      </w:tr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operation_request</w:t>
            </w:r>
            <w:proofErr w:type="spellEnd"/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请求内容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t>XML</w:t>
            </w:r>
            <w:r>
              <w:rPr>
                <w:rFonts w:hint="eastAsia"/>
              </w:rPr>
              <w:t>格式的字符串</w:t>
            </w:r>
          </w:p>
        </w:tc>
      </w:tr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operation_request</w:t>
            </w:r>
            <w:proofErr w:type="spellEnd"/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消息体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1.2.1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gameId</w:t>
            </w:r>
            <w:proofErr w:type="spellEnd"/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id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  <w:ins w:id="93" w:author="20140613" w:date="2015-06-18T17:58:00Z"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94" w:author="20140613" w:date="2015-06-18T17:58:00Z"/>
              </w:rPr>
            </w:pPr>
            <w:ins w:id="95" w:author="20140613" w:date="2015-06-18T17:58:00Z">
              <w:r>
                <w:rPr>
                  <w:rFonts w:hint="eastAsia"/>
                </w:rPr>
                <w:t>1.2.2</w:t>
              </w:r>
            </w:ins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96" w:author="20140613" w:date="2015-06-18T17:58:00Z"/>
              </w:rPr>
            </w:pPr>
            <w:proofErr w:type="spellStart"/>
            <w:ins w:id="97" w:author="20140613" w:date="2015-06-18T17:59:00Z">
              <w:r>
                <w:t>msgbody</w:t>
              </w:r>
            </w:ins>
            <w:proofErr w:type="spellEnd"/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98" w:author="20140613" w:date="2015-06-18T17:58:00Z"/>
              </w:rPr>
            </w:pPr>
            <w:proofErr w:type="spellStart"/>
            <w:ins w:id="99" w:author="20140613" w:date="2015-06-18T17:59:00Z">
              <w:r>
                <w:rPr>
                  <w:rFonts w:hint="eastAsia"/>
                </w:rPr>
                <w:t>gameName</w:t>
              </w:r>
            </w:ins>
            <w:proofErr w:type="spellEnd"/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100" w:author="20140613" w:date="2015-06-18T17:58:00Z"/>
              </w:rPr>
            </w:pPr>
            <w:ins w:id="101" w:author="20140613" w:date="2015-06-18T17:59:00Z">
              <w:r>
                <w:rPr>
                  <w:rFonts w:hint="eastAsia"/>
                </w:rPr>
                <w:t>？</w:t>
              </w:r>
            </w:ins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102" w:author="20140613" w:date="2015-06-18T17:58:00Z"/>
              </w:rPr>
            </w:pPr>
            <w:ins w:id="103" w:author="20140613" w:date="2015-06-18T17:59:00Z">
              <w:r>
                <w:t>String</w:t>
              </w:r>
            </w:ins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104" w:author="20140613" w:date="2015-06-18T17:58:00Z"/>
              </w:rPr>
            </w:pPr>
            <w:ins w:id="105" w:author="20140613" w:date="2015-06-18T17:59:00Z">
              <w:r>
                <w:rPr>
                  <w:rFonts w:hint="eastAsia"/>
                </w:rPr>
                <w:t>游戏名称</w:t>
              </w:r>
            </w:ins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>
            <w:pPr>
              <w:rPr>
                <w:ins w:id="106" w:author="20140613" w:date="2015-06-18T17:58:00Z"/>
              </w:rPr>
            </w:pPr>
          </w:p>
        </w:tc>
      </w:tr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ins w:id="107" w:author="20140613" w:date="2015-06-18T17:58:00Z">
              <w:r>
                <w:rPr>
                  <w:rFonts w:hint="eastAsia"/>
                </w:rPr>
                <w:t>1.2.3</w:t>
              </w:r>
            </w:ins>
            <w:del w:id="108" w:author="20140613" w:date="2015-06-18T17:58:00Z">
              <w:r>
                <w:rPr>
                  <w:rFonts w:hint="eastAsia"/>
                </w:rPr>
                <w:delText>1.2.2</w:delText>
              </w:r>
            </w:del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sz w:val="20"/>
              </w:rPr>
              <w:t>area</w:t>
            </w:r>
            <w:del w:id="109" w:author="20140613" w:date="2015-06-18T17:59:00Z">
              <w:r>
                <w:rPr>
                  <w:rFonts w:ascii="Courier New" w:hAnsi="Courier New" w:hint="eastAsia"/>
                  <w:sz w:val="20"/>
                </w:rPr>
                <w:delText>Id</w:delText>
              </w:r>
            </w:del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区</w:t>
            </w:r>
            <w:del w:id="110" w:author="20140613" w:date="2015-06-18T17:59:00Z">
              <w:r>
                <w:rPr>
                  <w:rFonts w:hint="eastAsia"/>
                </w:rPr>
                <w:delText>Id</w:delText>
              </w:r>
            </w:del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ins w:id="111" w:author="20140613" w:date="2015-06-18T17:58:00Z">
              <w:r>
                <w:rPr>
                  <w:rFonts w:hint="eastAsia"/>
                </w:rPr>
                <w:t>1.2.4</w:t>
              </w:r>
            </w:ins>
            <w:del w:id="112" w:author="20140613" w:date="2015-06-18T17:58:00Z">
              <w:r>
                <w:rPr>
                  <w:rFonts w:hint="eastAsia"/>
                </w:rPr>
                <w:delText>1.2.3</w:delText>
              </w:r>
            </w:del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sz w:val="20"/>
              </w:rPr>
              <w:t>server</w:t>
            </w:r>
            <w:del w:id="113" w:author="20140613" w:date="2015-06-18T17:59:00Z">
              <w:r>
                <w:rPr>
                  <w:rFonts w:ascii="Courier New" w:hAnsi="Courier New" w:hint="eastAsia"/>
                  <w:sz w:val="20"/>
                </w:rPr>
                <w:delText>Id</w:delText>
              </w:r>
            </w:del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服</w:t>
            </w:r>
            <w:del w:id="114" w:author="20140613" w:date="2015-06-18T17:59:00Z">
              <w:r>
                <w:rPr>
                  <w:rFonts w:hint="eastAsia"/>
                </w:rPr>
                <w:delText>Id</w:delText>
              </w:r>
            </w:del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ins w:id="115" w:author="20140613" w:date="2015-06-18T17:58:00Z">
              <w:r>
                <w:rPr>
                  <w:rFonts w:hint="eastAsia"/>
                </w:rPr>
                <w:t>1.2.5</w:t>
              </w:r>
            </w:ins>
            <w:del w:id="116" w:author="20140613" w:date="2015-06-18T17:58:00Z">
              <w:r>
                <w:rPr>
                  <w:rFonts w:hint="eastAsia"/>
                </w:rPr>
                <w:delText>1.2.4</w:delText>
              </w:r>
            </w:del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sz w:val="20"/>
              </w:rPr>
              <w:t>quantity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值数量</w:t>
            </w:r>
            <w:proofErr w:type="gramEnd"/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A15D06">
        <w:trPr>
          <w:cantSplit/>
          <w:ins w:id="117" w:author="20140613" w:date="2014-06-25T09:23:00Z"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D06" w:rsidRDefault="00A15D06">
            <w:pPr>
              <w:rPr>
                <w:ins w:id="118" w:author="20140613" w:date="2014-06-25T09:23:00Z"/>
              </w:rPr>
            </w:pPr>
            <w:ins w:id="119" w:author="20140613" w:date="2014-06-25T09:23:00Z">
              <w:r>
                <w:rPr>
                  <w:rFonts w:hint="eastAsia"/>
                </w:rPr>
                <w:t>1.2.5</w:t>
              </w:r>
            </w:ins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D06" w:rsidRDefault="00A15D06">
            <w:pPr>
              <w:rPr>
                <w:ins w:id="120" w:author="20140613" w:date="2014-06-25T09:23:00Z"/>
              </w:rPr>
            </w:pPr>
            <w:proofErr w:type="spellStart"/>
            <w:ins w:id="121" w:author="20140613" w:date="2014-06-25T09:23:00Z">
              <w:r>
                <w:t>msgbody</w:t>
              </w:r>
              <w:proofErr w:type="spellEnd"/>
            </w:ins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D06" w:rsidRDefault="00A15D06">
            <w:pPr>
              <w:rPr>
                <w:ins w:id="122" w:author="20140613" w:date="2014-06-25T09:23:00Z"/>
                <w:rFonts w:ascii="Courier New" w:hAnsi="Courier New"/>
                <w:sz w:val="20"/>
              </w:rPr>
            </w:pPr>
            <w:ins w:id="123" w:author="20140613" w:date="2014-06-25T09:23:00Z">
              <w:r>
                <w:rPr>
                  <w:rFonts w:ascii="Courier New" w:hAnsi="Courier New" w:hint="eastAsia"/>
                  <w:sz w:val="20"/>
                </w:rPr>
                <w:t>price</w:t>
              </w:r>
            </w:ins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D06" w:rsidRDefault="00A15D06">
            <w:pPr>
              <w:rPr>
                <w:ins w:id="124" w:author="20140613" w:date="2014-06-25T09:23:00Z"/>
              </w:rPr>
            </w:pPr>
            <w:ins w:id="125" w:author="20140613" w:date="2014-06-25T09:23:00Z">
              <w:r>
                <w:rPr>
                  <w:rFonts w:hint="eastAsia"/>
                </w:rPr>
                <w:t>？</w:t>
              </w:r>
            </w:ins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D06" w:rsidRDefault="00A15D06">
            <w:pPr>
              <w:rPr>
                <w:ins w:id="126" w:author="20140613" w:date="2014-06-25T09:23:00Z"/>
              </w:rPr>
            </w:pPr>
            <w:ins w:id="127" w:author="20140613" w:date="2014-06-25T09:23:00Z">
              <w:r>
                <w:t>String</w:t>
              </w:r>
            </w:ins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D06" w:rsidRDefault="00E62211" w:rsidP="00A15D06">
            <w:pPr>
              <w:rPr>
                <w:ins w:id="128" w:author="20140613" w:date="2014-06-25T09:23:00Z"/>
              </w:rPr>
            </w:pPr>
            <w:ins w:id="129" w:author="20140613" w:date="2014-06-25T09:23:00Z">
              <w:r>
                <w:rPr>
                  <w:rFonts w:hint="eastAsia"/>
                </w:rPr>
                <w:t>充值金额</w:t>
              </w:r>
            </w:ins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D06" w:rsidRDefault="00FB0F26">
            <w:pPr>
              <w:rPr>
                <w:ins w:id="130" w:author="20140613" w:date="2014-06-25T09:23:00Z"/>
              </w:rPr>
            </w:pPr>
            <w:ins w:id="131" w:author="20140613" w:date="2014-06-25T09:23:00Z">
              <w:r>
                <w:rPr>
                  <w:rFonts w:hint="eastAsia"/>
                </w:rPr>
                <w:t>单价</w:t>
              </w:r>
              <w:r>
                <w:rPr>
                  <w:rFonts w:hint="eastAsia"/>
                </w:rPr>
                <w:t>*</w:t>
              </w:r>
              <w:r>
                <w:rPr>
                  <w:rFonts w:hint="eastAsia"/>
                </w:rPr>
                <w:t>数量</w:t>
              </w:r>
            </w:ins>
          </w:p>
        </w:tc>
      </w:tr>
      <w:tr w:rsidR="00BC4103">
        <w:trPr>
          <w:cantSplit/>
          <w:ins w:id="132" w:author="20140629" w:date="2014-07-07T16:21:00Z"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C4103" w:rsidRDefault="00BC4103">
            <w:pPr>
              <w:rPr>
                <w:ins w:id="133" w:author="20140629" w:date="2014-07-07T16:21:00Z"/>
                <w:rFonts w:hint="eastAsia"/>
              </w:rPr>
            </w:pPr>
            <w:ins w:id="134" w:author="20140629" w:date="2014-07-07T16:21:00Z">
              <w:r>
                <w:rPr>
                  <w:rFonts w:hint="eastAsia"/>
                </w:rPr>
                <w:t>1.2.6</w:t>
              </w:r>
            </w:ins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C4103" w:rsidRDefault="00BC4103">
            <w:pPr>
              <w:rPr>
                <w:ins w:id="135" w:author="20140629" w:date="2014-07-07T16:21:00Z"/>
              </w:rPr>
            </w:pPr>
            <w:proofErr w:type="spellStart"/>
            <w:ins w:id="136" w:author="20140629" w:date="2014-07-07T16:21:00Z">
              <w:r>
                <w:rPr>
                  <w:rFonts w:hint="eastAsia"/>
                </w:rPr>
                <w:t>msgbody</w:t>
              </w:r>
              <w:proofErr w:type="spellEnd"/>
            </w:ins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C4103" w:rsidRDefault="00BC4103">
            <w:pPr>
              <w:rPr>
                <w:ins w:id="137" w:author="20140629" w:date="2014-07-07T16:21:00Z"/>
                <w:rFonts w:ascii="Courier New" w:hAnsi="Courier New" w:hint="eastAsia"/>
                <w:sz w:val="20"/>
              </w:rPr>
            </w:pPr>
            <w:ins w:id="138" w:author="20140629" w:date="2014-07-07T16:21:00Z">
              <w:r>
                <w:rPr>
                  <w:rFonts w:ascii="Courier New" w:hAnsi="Courier New" w:hint="eastAsia"/>
                  <w:sz w:val="20"/>
                </w:rPr>
                <w:t>cost</w:t>
              </w:r>
            </w:ins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C4103" w:rsidRDefault="00BC4103">
            <w:pPr>
              <w:rPr>
                <w:ins w:id="139" w:author="20140629" w:date="2014-07-07T16:21:00Z"/>
                <w:rFonts w:hint="eastAsia"/>
              </w:rPr>
            </w:pPr>
            <w:ins w:id="140" w:author="20140629" w:date="2014-07-07T16:21:00Z">
              <w:r>
                <w:rPr>
                  <w:rFonts w:hint="eastAsia"/>
                </w:rPr>
                <w:t>？</w:t>
              </w:r>
            </w:ins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C4103" w:rsidRDefault="00BC4103">
            <w:pPr>
              <w:rPr>
                <w:ins w:id="141" w:author="20140629" w:date="2014-07-07T16:21:00Z"/>
              </w:rPr>
            </w:pPr>
            <w:ins w:id="142" w:author="20140629" w:date="2014-07-07T16:21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C4103" w:rsidRDefault="00BC4103" w:rsidP="00A15D06">
            <w:pPr>
              <w:rPr>
                <w:ins w:id="143" w:author="20140629" w:date="2014-07-07T16:21:00Z"/>
                <w:rFonts w:hint="eastAsia"/>
              </w:rPr>
            </w:pPr>
            <w:ins w:id="144" w:author="20140629" w:date="2014-07-07T16:21:00Z">
              <w:r>
                <w:rPr>
                  <w:rFonts w:hint="eastAsia"/>
                </w:rPr>
                <w:t>成本金额</w:t>
              </w:r>
            </w:ins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103" w:rsidRDefault="00BC4103">
            <w:pPr>
              <w:rPr>
                <w:ins w:id="145" w:author="20140629" w:date="2014-07-07T16:21:00Z"/>
                <w:rFonts w:hint="eastAsia"/>
              </w:rPr>
            </w:pPr>
            <w:ins w:id="146" w:author="20140629" w:date="2014-07-07T16:21:00Z">
              <w:r>
                <w:rPr>
                  <w:rFonts w:hint="eastAsia"/>
                </w:rPr>
                <w:t>成本</w:t>
              </w:r>
              <w:r>
                <w:rPr>
                  <w:rFonts w:hint="eastAsia"/>
                </w:rPr>
                <w:t>*</w:t>
              </w:r>
              <w:r>
                <w:rPr>
                  <w:rFonts w:hint="eastAsia"/>
                </w:rPr>
                <w:t>数量</w:t>
              </w:r>
            </w:ins>
          </w:p>
        </w:tc>
      </w:tr>
      <w:tr w:rsidR="00A15D06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D06" w:rsidRDefault="00A15D06">
            <w:r>
              <w:rPr>
                <w:rFonts w:hint="eastAsia"/>
              </w:rPr>
              <w:t>1.2.</w:t>
            </w:r>
            <w:del w:id="147" w:author="20140613" w:date="2015-06-18T17:58:00Z">
              <w:r>
                <w:rPr>
                  <w:rFonts w:hint="eastAsia"/>
                </w:rPr>
                <w:delText>5</w:delText>
              </w:r>
            </w:del>
            <w:ins w:id="148" w:author="20140613" w:date="2015-06-18T17:58:00Z">
              <w:r>
                <w:rPr>
                  <w:rFonts w:hint="eastAsia"/>
                </w:rPr>
                <w:t>6</w:t>
              </w:r>
            </w:ins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D06" w:rsidRDefault="00A15D06">
            <w:proofErr w:type="spellStart"/>
            <w:r>
              <w:t>msgbody</w:t>
            </w:r>
            <w:proofErr w:type="spellEnd"/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D06" w:rsidRDefault="00A15D06">
            <w:pPr>
              <w:rPr>
                <w:rFonts w:ascii="Courier New" w:hAnsi="Courier New"/>
                <w:sz w:val="20"/>
              </w:rPr>
            </w:pPr>
            <w:del w:id="149" w:author="20140613" w:date="2015-06-19T09:07:00Z">
              <w:r>
                <w:rPr>
                  <w:rFonts w:ascii="Courier New" w:hAnsi="Courier New"/>
                  <w:sz w:val="20"/>
                </w:rPr>
                <w:delText>U</w:delText>
              </w:r>
              <w:r>
                <w:rPr>
                  <w:rFonts w:ascii="Courier New" w:hAnsi="Courier New" w:hint="eastAsia"/>
                  <w:sz w:val="20"/>
                </w:rPr>
                <w:delText>sercount</w:delText>
              </w:r>
            </w:del>
            <w:proofErr w:type="spellStart"/>
            <w:ins w:id="150" w:author="20140613" w:date="2015-06-19T09:07:00Z">
              <w:r>
                <w:rPr>
                  <w:rFonts w:ascii="Courier New" w:hAnsi="Courier New" w:hint="eastAsia"/>
                  <w:sz w:val="20"/>
                </w:rPr>
                <w:t>userCount</w:t>
              </w:r>
            </w:ins>
            <w:proofErr w:type="spellEnd"/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D06" w:rsidRDefault="00A15D06">
            <w:r>
              <w:rPr>
                <w:rFonts w:hint="eastAsia"/>
              </w:rPr>
              <w:t>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D06" w:rsidRDefault="00A15D06">
            <w:r>
              <w:t>String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D06" w:rsidRDefault="00A15D06">
            <w:r>
              <w:rPr>
                <w:rFonts w:hint="eastAsia"/>
              </w:rPr>
              <w:t>用户账号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D06" w:rsidRDefault="00A15D06">
            <w:bookmarkStart w:id="151" w:name="_GoBack"/>
            <w:bookmarkEnd w:id="151"/>
          </w:p>
        </w:tc>
      </w:tr>
      <w:tr w:rsidR="00A15D06">
        <w:trPr>
          <w:cantSplit/>
          <w:ins w:id="152" w:author="20140613" w:date="2015-06-19T09:16:00Z"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D06" w:rsidRDefault="00A15D06">
            <w:pPr>
              <w:rPr>
                <w:ins w:id="153" w:author="20140613" w:date="2015-06-19T09:16:00Z"/>
              </w:rPr>
            </w:pPr>
            <w:ins w:id="154" w:author="20140613" w:date="2015-06-19T09:16:00Z">
              <w:r>
                <w:rPr>
                  <w:rFonts w:hint="eastAsia"/>
                </w:rPr>
                <w:t>1.2.7</w:t>
              </w:r>
            </w:ins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D06" w:rsidRDefault="00A15D06">
            <w:pPr>
              <w:rPr>
                <w:ins w:id="155" w:author="20140613" w:date="2015-06-19T09:16:00Z"/>
              </w:rPr>
            </w:pPr>
            <w:proofErr w:type="spellStart"/>
            <w:ins w:id="156" w:author="20140613" w:date="2015-06-19T09:16:00Z">
              <w:r>
                <w:rPr>
                  <w:rFonts w:hint="eastAsia"/>
                </w:rPr>
                <w:t>msgbody</w:t>
              </w:r>
              <w:proofErr w:type="spellEnd"/>
            </w:ins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D06" w:rsidRDefault="00A15D06">
            <w:pPr>
              <w:rPr>
                <w:ins w:id="157" w:author="20140613" w:date="2015-06-19T09:16:00Z"/>
                <w:rFonts w:ascii="Courier New" w:hAnsi="Courier New"/>
                <w:sz w:val="20"/>
              </w:rPr>
            </w:pPr>
            <w:proofErr w:type="spellStart"/>
            <w:ins w:id="158" w:author="20140613" w:date="2015-06-19T09:16:00Z">
              <w:r>
                <w:rPr>
                  <w:rFonts w:ascii="Courier New" w:hAnsi="Courier New"/>
                  <w:sz w:val="20"/>
                </w:rPr>
                <w:t>paycardid</w:t>
              </w:r>
              <w:proofErr w:type="spellEnd"/>
            </w:ins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D06" w:rsidRDefault="00A15D06">
            <w:pPr>
              <w:rPr>
                <w:ins w:id="159" w:author="20140613" w:date="2015-06-19T09:16:00Z"/>
              </w:rPr>
            </w:pPr>
            <w:ins w:id="160" w:author="20140613" w:date="2015-06-19T09:17:00Z">
              <w:r>
                <w:rPr>
                  <w:rFonts w:hint="eastAsia"/>
                </w:rPr>
                <w:t>?</w:t>
              </w:r>
            </w:ins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D06" w:rsidRDefault="00A15D06">
            <w:pPr>
              <w:rPr>
                <w:ins w:id="161" w:author="20140613" w:date="2015-06-19T09:16:00Z"/>
              </w:rPr>
            </w:pPr>
            <w:ins w:id="162" w:author="20140613" w:date="2015-06-19T09:17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D06" w:rsidRDefault="00A15D06">
            <w:pPr>
              <w:rPr>
                <w:ins w:id="163" w:author="20140613" w:date="2015-06-19T09:16:00Z"/>
              </w:rPr>
            </w:pPr>
            <w:ins w:id="164" w:author="20140613" w:date="2015-06-19T09:18:00Z">
              <w:r>
                <w:rPr>
                  <w:rFonts w:hint="eastAsia"/>
                </w:rPr>
                <w:t>刷卡器</w:t>
              </w:r>
            </w:ins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D06" w:rsidRDefault="00A15D06">
            <w:pPr>
              <w:rPr>
                <w:ins w:id="165" w:author="20140613" w:date="2015-06-19T09:16:00Z"/>
              </w:rPr>
            </w:pPr>
          </w:p>
        </w:tc>
      </w:tr>
      <w:tr w:rsidR="00A15D06">
        <w:trPr>
          <w:cantSplit/>
          <w:ins w:id="166" w:author="20140613" w:date="2015-06-19T09:17:00Z"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D06" w:rsidRDefault="00A15D06">
            <w:pPr>
              <w:rPr>
                <w:ins w:id="167" w:author="20140613" w:date="2015-06-19T09:17:00Z"/>
              </w:rPr>
            </w:pPr>
            <w:ins w:id="168" w:author="20140613" w:date="2015-06-19T09:17:00Z">
              <w:r>
                <w:rPr>
                  <w:rFonts w:hint="eastAsia"/>
                </w:rPr>
                <w:t>1.2.8</w:t>
              </w:r>
            </w:ins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D06" w:rsidRDefault="00A15D06">
            <w:pPr>
              <w:rPr>
                <w:ins w:id="169" w:author="20140613" w:date="2015-06-19T09:17:00Z"/>
              </w:rPr>
            </w:pPr>
            <w:proofErr w:type="spellStart"/>
            <w:ins w:id="170" w:author="20140613" w:date="2015-06-19T09:17:00Z">
              <w:r>
                <w:rPr>
                  <w:rFonts w:hint="eastAsia"/>
                </w:rPr>
                <w:t>msgbody</w:t>
              </w:r>
              <w:proofErr w:type="spellEnd"/>
            </w:ins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D06" w:rsidRDefault="00A15D06">
            <w:pPr>
              <w:rPr>
                <w:ins w:id="171" w:author="20140613" w:date="2015-06-19T09:17:00Z"/>
                <w:rFonts w:ascii="Courier New" w:hAnsi="Courier New"/>
                <w:sz w:val="20"/>
              </w:rPr>
            </w:pPr>
            <w:proofErr w:type="spellStart"/>
            <w:ins w:id="172" w:author="20140613" w:date="2015-06-19T09:17:00Z">
              <w:r>
                <w:rPr>
                  <w:rFonts w:ascii="Courier New" w:hAnsi="Courier New"/>
                  <w:sz w:val="20"/>
                </w:rPr>
                <w:t>rechabkcardno</w:t>
              </w:r>
              <w:proofErr w:type="spellEnd"/>
            </w:ins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D06" w:rsidRDefault="00A15D06">
            <w:pPr>
              <w:rPr>
                <w:ins w:id="173" w:author="20140613" w:date="2015-06-19T09:17:00Z"/>
              </w:rPr>
            </w:pPr>
            <w:ins w:id="174" w:author="20140613" w:date="2015-06-19T09:17:00Z">
              <w:r>
                <w:rPr>
                  <w:rFonts w:hint="eastAsia"/>
                </w:rPr>
                <w:t>？</w:t>
              </w:r>
            </w:ins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D06" w:rsidRDefault="00A15D06">
            <w:pPr>
              <w:rPr>
                <w:ins w:id="175" w:author="20140613" w:date="2015-06-19T09:17:00Z"/>
              </w:rPr>
            </w:pPr>
            <w:ins w:id="176" w:author="20140613" w:date="2015-06-19T09:17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D06" w:rsidRDefault="00A15D06">
            <w:pPr>
              <w:rPr>
                <w:ins w:id="177" w:author="20140613" w:date="2015-06-19T09:17:00Z"/>
              </w:rPr>
            </w:pPr>
            <w:ins w:id="178" w:author="20140613" w:date="2015-06-19T09:18:00Z">
              <w:r>
                <w:rPr>
                  <w:rFonts w:hint="eastAsia"/>
                </w:rPr>
                <w:t>银行卡</w:t>
              </w:r>
            </w:ins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D06" w:rsidRDefault="00A15D06">
            <w:pPr>
              <w:rPr>
                <w:ins w:id="179" w:author="20140613" w:date="2015-06-19T09:17:00Z"/>
              </w:rPr>
            </w:pPr>
          </w:p>
        </w:tc>
      </w:tr>
    </w:tbl>
    <w:p w:rsidR="001738F9" w:rsidRDefault="002467DA">
      <w:pPr>
        <w:pStyle w:val="3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  <w:tblGridChange w:id="180">
          <w:tblGrid>
            <w:gridCol w:w="98"/>
            <w:gridCol w:w="854"/>
            <w:gridCol w:w="98"/>
            <w:gridCol w:w="2052"/>
            <w:gridCol w:w="98"/>
            <w:gridCol w:w="1484"/>
            <w:gridCol w:w="98"/>
            <w:gridCol w:w="464"/>
            <w:gridCol w:w="98"/>
            <w:gridCol w:w="883"/>
            <w:gridCol w:w="98"/>
            <w:gridCol w:w="1109"/>
            <w:gridCol w:w="98"/>
            <w:gridCol w:w="2098"/>
            <w:gridCol w:w="98"/>
          </w:tblGrid>
        </w:tblGridChange>
      </w:tblGrid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序号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父元素名称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描述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取值说明</w:t>
            </w:r>
          </w:p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operation_response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应答消息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operation_response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738F9" w:rsidRDefault="002467DA">
            <w:proofErr w:type="spellStart"/>
            <w:r>
              <w:rPr>
                <w:rFonts w:hint="eastAsia"/>
              </w:rPr>
              <w:t>m</w:t>
            </w:r>
            <w:r>
              <w:t>sgbody</w:t>
            </w:r>
            <w:proofErr w:type="spellEnd"/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?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消息体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1.2.1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标记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t xml:space="preserve">Success </w:t>
            </w:r>
            <w:r>
              <w:rPr>
                <w:rFonts w:hint="eastAsia"/>
              </w:rPr>
              <w:t>或</w:t>
            </w:r>
            <w:r>
              <w:t>failure</w:t>
            </w:r>
          </w:p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1.2.2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读取信息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成功或失败（文字描述）</w:t>
            </w:r>
          </w:p>
        </w:tc>
      </w:tr>
      <w:tr w:rsidR="001738F9" w:rsidDel="00302933">
        <w:trPr>
          <w:cantSplit/>
          <w:del w:id="181" w:author="20140613" w:date="2014-06-25T09:20:00Z"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Del="00302933" w:rsidRDefault="002467DA">
            <w:pPr>
              <w:rPr>
                <w:del w:id="182" w:author="20140613" w:date="2014-06-25T09:20:00Z"/>
              </w:rPr>
            </w:pPr>
            <w:del w:id="183" w:author="20140613" w:date="2014-06-25T09:20:00Z">
              <w:r w:rsidDel="00302933">
                <w:lastRenderedPageBreak/>
                <w:delText>1.2.</w:delText>
              </w:r>
              <w:r w:rsidDel="00302933">
                <w:rPr>
                  <w:rFonts w:hint="eastAsia"/>
                </w:rPr>
                <w:delText>3</w:delText>
              </w:r>
            </w:del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Del="00302933" w:rsidRDefault="002467DA">
            <w:pPr>
              <w:rPr>
                <w:del w:id="184" w:author="20140613" w:date="2014-06-25T09:20:00Z"/>
              </w:rPr>
            </w:pPr>
            <w:del w:id="185" w:author="20140613" w:date="2014-06-25T09:20:00Z">
              <w:r w:rsidDel="00302933">
                <w:delText>msgbody</w:delText>
              </w:r>
            </w:del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Del="00302933" w:rsidRDefault="002467DA">
            <w:pPr>
              <w:rPr>
                <w:del w:id="186" w:author="20140613" w:date="2014-06-25T09:20:00Z"/>
              </w:rPr>
            </w:pPr>
            <w:del w:id="187" w:author="20140613" w:date="2014-06-25T09:20:00Z">
              <w:r w:rsidDel="00302933">
                <w:rPr>
                  <w:rFonts w:hint="eastAsia"/>
                </w:rPr>
                <w:delText>orderid</w:delText>
              </w:r>
            </w:del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Del="00302933" w:rsidRDefault="002467DA">
            <w:pPr>
              <w:rPr>
                <w:del w:id="188" w:author="20140613" w:date="2014-06-25T09:20:00Z"/>
              </w:rPr>
            </w:pPr>
            <w:del w:id="189" w:author="20140613" w:date="2014-06-25T09:20:00Z">
              <w:r w:rsidDel="00302933">
                <w:rPr>
                  <w:rFonts w:hint="eastAsia"/>
                </w:rPr>
                <w:delText>？</w:delText>
              </w:r>
            </w:del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Del="00302933" w:rsidRDefault="002467DA">
            <w:pPr>
              <w:rPr>
                <w:del w:id="190" w:author="20140613" w:date="2014-06-25T09:20:00Z"/>
              </w:rPr>
            </w:pPr>
            <w:del w:id="191" w:author="20140613" w:date="2014-06-25T09:20:00Z">
              <w:r w:rsidDel="00302933">
                <w:delText>String</w:delText>
              </w:r>
            </w:del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Del="00302933" w:rsidRDefault="002467DA">
            <w:pPr>
              <w:rPr>
                <w:del w:id="192" w:author="20140613" w:date="2014-06-25T09:20:00Z"/>
              </w:rPr>
            </w:pPr>
            <w:del w:id="193" w:author="20140613" w:date="2014-06-25T09:20:00Z">
              <w:r w:rsidDel="00302933">
                <w:rPr>
                  <w:rFonts w:hint="eastAsia"/>
                </w:rPr>
                <w:delText>订单编号</w:delText>
              </w:r>
            </w:del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Del="00302933" w:rsidRDefault="001738F9">
            <w:pPr>
              <w:rPr>
                <w:del w:id="194" w:author="20140613" w:date="2014-06-25T09:20:00Z"/>
              </w:rPr>
            </w:pPr>
          </w:p>
        </w:tc>
      </w:tr>
      <w:tr w:rsidR="001738F9" w:rsidTr="001738F9">
        <w:tblPrEx>
          <w:tblW w:w="9630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PrExChange w:id="195" w:author="20140613" w:date="2015-06-19T09:09:00Z">
            <w:tblPrEx>
              <w:tblW w:w="9630" w:type="dxa"/>
              <w:tblInd w:w="0" w:type="nil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</w:tblPrEx>
          </w:tblPrExChange>
        </w:tblPrEx>
        <w:trPr>
          <w:cantSplit/>
          <w:trPrChange w:id="196" w:author="20140613" w:date="2015-06-19T09:09:00Z">
            <w:trPr>
              <w:gridBefore w:val="1"/>
              <w:cantSplit/>
            </w:trPr>
          </w:trPrChange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tcPrChange w:id="197" w:author="20140613" w:date="2015-06-19T09:09:00Z">
              <w:tcPr>
                <w:tcW w:w="952" w:type="dxa"/>
                <w:gridSpan w:val="2"/>
                <w:tcBorders>
                  <w:top w:val="single" w:sz="12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1738F9" w:rsidRDefault="002467DA">
            <w:r>
              <w:t>1.2.</w:t>
            </w:r>
            <w:r>
              <w:rPr>
                <w:rFonts w:hint="eastAsia"/>
              </w:rPr>
              <w:t>4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tcPrChange w:id="198" w:author="20140613" w:date="2015-06-19T09:09:00Z">
              <w:tcPr>
                <w:tcW w:w="2150" w:type="dxa"/>
                <w:gridSpan w:val="2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tcPrChange w:id="199" w:author="20140613" w:date="2015-06-19T09:09:00Z">
              <w:tcPr>
                <w:tcW w:w="1582" w:type="dxa"/>
                <w:gridSpan w:val="2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1738F9" w:rsidRDefault="002467DA">
            <w:proofErr w:type="spellStart"/>
            <w:r>
              <w:rPr>
                <w:rFonts w:ascii="Courier New" w:eastAsia="Courier New" w:hAnsi="Courier New" w:hint="eastAsia"/>
                <w:color w:val="2A00FF"/>
                <w:sz w:val="20"/>
                <w:highlight w:val="white"/>
              </w:rPr>
              <w:t>bkntno</w:t>
            </w:r>
            <w:proofErr w:type="spellEnd"/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tcPrChange w:id="200" w:author="20140613" w:date="2015-06-19T09:09:00Z">
              <w:tcPr>
                <w:tcW w:w="562" w:type="dxa"/>
                <w:gridSpan w:val="2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tcPrChange w:id="201" w:author="20140613" w:date="2015-06-19T09:09:00Z">
              <w:tcPr>
                <w:tcW w:w="981" w:type="dxa"/>
                <w:gridSpan w:val="2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tcPrChange w:id="202" w:author="20140613" w:date="2015-06-19T09:09:00Z">
              <w:tcPr>
                <w:tcW w:w="1207" w:type="dxa"/>
                <w:gridSpan w:val="2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1738F9" w:rsidRDefault="002467DA">
            <w:r>
              <w:rPr>
                <w:rFonts w:hint="eastAsia"/>
              </w:rPr>
              <w:t>生成的银联流水号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tcPrChange w:id="203" w:author="20140613" w:date="2015-06-19T09:09:00Z">
              <w:tcPr>
                <w:tcW w:w="2196" w:type="dxa"/>
                <w:gridSpan w:val="2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vAlign w:val="center"/>
              </w:tcPr>
            </w:tcPrChange>
          </w:tcPr>
          <w:p w:rsidR="001738F9" w:rsidRDefault="001738F9"/>
        </w:tc>
      </w:tr>
      <w:tr w:rsidR="001738F9">
        <w:trPr>
          <w:cantSplit/>
          <w:ins w:id="204" w:author="20140613" w:date="2015-06-19T09:09:00Z"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205" w:author="20140613" w:date="2015-06-19T09:09:00Z"/>
              </w:rPr>
            </w:pPr>
            <w:ins w:id="206" w:author="20140613" w:date="2015-06-19T09:09:00Z">
              <w:r>
                <w:rPr>
                  <w:rFonts w:hint="eastAsia"/>
                </w:rPr>
                <w:t>1.2.5</w:t>
              </w:r>
            </w:ins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207" w:author="20140613" w:date="2015-06-19T09:09:00Z"/>
              </w:rPr>
            </w:pPr>
            <w:proofErr w:type="spellStart"/>
            <w:ins w:id="208" w:author="20140613" w:date="2015-06-19T09:09:00Z">
              <w:r>
                <w:rPr>
                  <w:rFonts w:hint="eastAsia"/>
                </w:rPr>
                <w:t>msgbody</w:t>
              </w:r>
              <w:proofErr w:type="spellEnd"/>
            </w:ins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Pr="001738F9" w:rsidRDefault="002467DA">
            <w:pPr>
              <w:rPr>
                <w:ins w:id="209" w:author="20140613" w:date="2015-06-19T09:09:00Z"/>
                <w:rFonts w:ascii="Courier New" w:hAnsi="Courier New"/>
                <w:color w:val="2A00FF"/>
                <w:sz w:val="20"/>
                <w:highlight w:val="white"/>
                <w:rPrChange w:id="210" w:author="20140613" w:date="2015-06-19T09:09:00Z">
                  <w:rPr>
                    <w:ins w:id="211" w:author="20140613" w:date="2015-06-19T09:09:00Z"/>
                    <w:rFonts w:ascii="Courier New" w:eastAsia="Courier New" w:hAnsi="Courier New"/>
                    <w:color w:val="2A00FF"/>
                    <w:sz w:val="20"/>
                    <w:highlight w:val="white"/>
                  </w:rPr>
                </w:rPrChange>
              </w:rPr>
            </w:pPr>
            <w:proofErr w:type="spellStart"/>
            <w:ins w:id="212" w:author="20140613" w:date="2015-06-19T09:09:00Z">
              <w:r>
                <w:rPr>
                  <w:rFonts w:ascii="Courier New" w:hAnsi="Courier New" w:hint="eastAsia"/>
                  <w:color w:val="2A00FF"/>
                  <w:sz w:val="20"/>
                  <w:highlight w:val="white"/>
                </w:rPr>
                <w:t>totalPrice</w:t>
              </w:r>
              <w:proofErr w:type="spellEnd"/>
            </w:ins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213" w:author="20140613" w:date="2015-06-19T09:09:00Z"/>
              </w:rPr>
            </w:pPr>
            <w:ins w:id="214" w:author="20140613" w:date="2015-06-19T09:09:00Z">
              <w:r>
                <w:rPr>
                  <w:rFonts w:hint="eastAsia"/>
                </w:rPr>
                <w:t>?</w:t>
              </w:r>
            </w:ins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215" w:author="20140613" w:date="2015-06-19T09:09:00Z"/>
              </w:rPr>
            </w:pPr>
            <w:ins w:id="216" w:author="20140613" w:date="2015-06-19T09:0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217" w:author="20140613" w:date="2015-06-19T09:09:00Z"/>
              </w:rPr>
            </w:pPr>
            <w:ins w:id="218" w:author="20140613" w:date="2015-06-19T09:09:00Z">
              <w:r>
                <w:rPr>
                  <w:rFonts w:hint="eastAsia"/>
                </w:rPr>
                <w:t>总转账金额</w:t>
              </w:r>
            </w:ins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>
            <w:pPr>
              <w:rPr>
                <w:ins w:id="219" w:author="20140613" w:date="2015-06-19T09:09:00Z"/>
              </w:rPr>
            </w:pPr>
          </w:p>
        </w:tc>
      </w:tr>
    </w:tbl>
    <w:p w:rsidR="001738F9" w:rsidRDefault="002467DA">
      <w:pPr>
        <w:pStyle w:val="3"/>
      </w:pPr>
      <w:r>
        <w:rPr>
          <w:rFonts w:hint="eastAsia"/>
        </w:rPr>
        <w:t>说明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38F9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highlight w:val="white"/>
              </w:rPr>
              <w:t>api_name</w:t>
            </w:r>
            <w:proofErr w:type="spellEnd"/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highlight w:val="white"/>
              </w:rPr>
              <w:t>api_name_func</w:t>
            </w:r>
            <w:proofErr w:type="spellEnd"/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ApiGameRecharge</w:t>
            </w:r>
            <w:proofErr w:type="spellEnd"/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createOrder</w:t>
            </w:r>
            <w:proofErr w:type="spellEnd"/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</w:tbl>
    <w:p w:rsidR="001738F9" w:rsidRDefault="002467DA">
      <w:pPr>
        <w:pStyle w:val="2"/>
      </w:pPr>
      <w:r>
        <w:rPr>
          <w:rFonts w:hint="eastAsia"/>
        </w:rPr>
        <w:t xml:space="preserve">TFB_API_2018 </w:t>
      </w:r>
      <w:r>
        <w:rPr>
          <w:rFonts w:hint="eastAsia"/>
        </w:rPr>
        <w:t>支付完订单</w:t>
      </w:r>
    </w:p>
    <w:p w:rsidR="001738F9" w:rsidRDefault="002467DA">
      <w:pPr>
        <w:pStyle w:val="3"/>
      </w:pPr>
      <w:r>
        <w:rPr>
          <w:rFonts w:hint="eastAsia"/>
        </w:rPr>
        <w:t>业务标识</w:t>
      </w:r>
      <w:proofErr w:type="spellStart"/>
      <w:r>
        <w:rPr>
          <w:rFonts w:hint="eastAsia"/>
        </w:rPr>
        <w:t>ApiGameRecharge</w:t>
      </w:r>
      <w:r>
        <w:t>.</w:t>
      </w:r>
      <w:proofErr w:type="gramStart"/>
      <w:r>
        <w:t>php</w:t>
      </w:r>
      <w:proofErr w:type="spellEnd"/>
      <w:proofErr w:type="gramEnd"/>
    </w:p>
    <w:p w:rsidR="001738F9" w:rsidRDefault="002467DA">
      <w:pPr>
        <w:pStyle w:val="3"/>
      </w:pPr>
      <w:r>
        <w:rPr>
          <w:rFonts w:hint="eastAsia"/>
        </w:rPr>
        <w:t>业务功能描述</w:t>
      </w:r>
    </w:p>
    <w:p w:rsidR="001738F9" w:rsidRDefault="002467DA">
      <w:r>
        <w:rPr>
          <w:rFonts w:hint="eastAsia"/>
        </w:rPr>
        <w:t>用户在银联付完钱后，向后台报告已支付信息</w:t>
      </w:r>
    </w:p>
    <w:p w:rsidR="001738F9" w:rsidRDefault="002467DA">
      <w:pPr>
        <w:pStyle w:val="3"/>
      </w:pPr>
      <w:r>
        <w:rPr>
          <w:rFonts w:hint="eastAsia"/>
        </w:rPr>
        <w:t>请求</w:t>
      </w:r>
    </w:p>
    <w:tbl>
      <w:tblPr>
        <w:tblW w:w="94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581"/>
        <w:gridCol w:w="428"/>
        <w:gridCol w:w="973"/>
        <w:gridCol w:w="1355"/>
        <w:gridCol w:w="2276"/>
      </w:tblGrid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取值说明</w:t>
            </w:r>
          </w:p>
        </w:tc>
      </w:tr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operation_request</w:t>
            </w:r>
            <w:proofErr w:type="spellEnd"/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请求内容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t>XML</w:t>
            </w:r>
            <w:r>
              <w:rPr>
                <w:rFonts w:hint="eastAsia"/>
              </w:rPr>
              <w:t>格式的字符串</w:t>
            </w:r>
          </w:p>
        </w:tc>
      </w:tr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operation_request</w:t>
            </w:r>
            <w:proofErr w:type="spellEnd"/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消息体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 w:rsidDel="00302933">
        <w:trPr>
          <w:cantSplit/>
          <w:del w:id="220" w:author="20140613" w:date="2014-06-25T09:20:00Z"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Del="00302933" w:rsidRDefault="002467DA">
            <w:pPr>
              <w:rPr>
                <w:del w:id="221" w:author="20140613" w:date="2014-06-25T09:20:00Z"/>
              </w:rPr>
            </w:pPr>
            <w:del w:id="222" w:author="20140613" w:date="2014-06-25T09:20:00Z">
              <w:r w:rsidDel="00302933">
                <w:rPr>
                  <w:rFonts w:hint="eastAsia"/>
                </w:rPr>
                <w:delText>1.2.1</w:delText>
              </w:r>
            </w:del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Del="00302933" w:rsidRDefault="002467DA">
            <w:pPr>
              <w:rPr>
                <w:del w:id="223" w:author="20140613" w:date="2014-06-25T09:20:00Z"/>
              </w:rPr>
            </w:pPr>
            <w:del w:id="224" w:author="20140613" w:date="2014-06-25T09:20:00Z">
              <w:r w:rsidDel="00302933">
                <w:delText>msgbody</w:delText>
              </w:r>
            </w:del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Del="00302933" w:rsidRDefault="002467DA">
            <w:pPr>
              <w:rPr>
                <w:del w:id="225" w:author="20140613" w:date="2014-06-25T09:20:00Z"/>
              </w:rPr>
            </w:pPr>
            <w:del w:id="226" w:author="20140613" w:date="2014-06-25T09:20:00Z">
              <w:r w:rsidDel="00302933">
                <w:rPr>
                  <w:rFonts w:hint="eastAsia"/>
                </w:rPr>
                <w:delText>orderid</w:delText>
              </w:r>
            </w:del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Del="00302933" w:rsidRDefault="002467DA">
            <w:pPr>
              <w:rPr>
                <w:del w:id="227" w:author="20140613" w:date="2014-06-25T09:20:00Z"/>
              </w:rPr>
            </w:pPr>
            <w:del w:id="228" w:author="20140613" w:date="2014-06-25T09:20:00Z">
              <w:r w:rsidDel="00302933">
                <w:rPr>
                  <w:rFonts w:hint="eastAsia"/>
                </w:rPr>
                <w:delText>？</w:delText>
              </w:r>
            </w:del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Del="00302933" w:rsidRDefault="002467DA">
            <w:pPr>
              <w:rPr>
                <w:del w:id="229" w:author="20140613" w:date="2014-06-25T09:20:00Z"/>
              </w:rPr>
            </w:pPr>
            <w:del w:id="230" w:author="20140613" w:date="2014-06-25T09:20:00Z">
              <w:r w:rsidDel="00302933">
                <w:delText>String</w:delText>
              </w:r>
            </w:del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Del="00302933" w:rsidRDefault="002467DA">
            <w:pPr>
              <w:rPr>
                <w:del w:id="231" w:author="20140613" w:date="2014-06-25T09:20:00Z"/>
              </w:rPr>
            </w:pPr>
            <w:del w:id="232" w:author="20140613" w:date="2014-06-25T09:20:00Z">
              <w:r w:rsidDel="00302933">
                <w:rPr>
                  <w:rFonts w:hint="eastAsia"/>
                </w:rPr>
                <w:delText>订单编号</w:delText>
              </w:r>
            </w:del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Del="00302933" w:rsidRDefault="002467DA">
            <w:pPr>
              <w:rPr>
                <w:del w:id="233" w:author="20140613" w:date="2014-06-25T09:20:00Z"/>
              </w:rPr>
            </w:pPr>
            <w:del w:id="234" w:author="20140613" w:date="2014-06-25T09:20:00Z">
              <w:r w:rsidDel="00302933">
                <w:rPr>
                  <w:rFonts w:hint="eastAsia"/>
                </w:rPr>
                <w:delText>订单编号</w:delText>
              </w:r>
            </w:del>
          </w:p>
        </w:tc>
      </w:tr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1.2.2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ascii="Courier New" w:eastAsia="Courier New" w:hAnsi="Courier New" w:hint="eastAsia"/>
                <w:color w:val="2A00FF"/>
                <w:sz w:val="20"/>
                <w:highlight w:val="white"/>
              </w:rPr>
              <w:t>bkntno</w:t>
            </w:r>
            <w:proofErr w:type="spellEnd"/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银联流水号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</w:tbl>
    <w:p w:rsidR="001738F9" w:rsidRDefault="002467DA">
      <w:pPr>
        <w:pStyle w:val="3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序号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父元素名称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描述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取值说明</w:t>
            </w:r>
          </w:p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operation_response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应答消息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operation_response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738F9" w:rsidRDefault="002467DA">
            <w:proofErr w:type="spellStart"/>
            <w:r>
              <w:rPr>
                <w:rFonts w:hint="eastAsia"/>
              </w:rPr>
              <w:t>m</w:t>
            </w:r>
            <w:r>
              <w:t>sgbody</w:t>
            </w:r>
            <w:proofErr w:type="spellEnd"/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?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消息体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1.2.1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标记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t xml:space="preserve">Success </w:t>
            </w:r>
            <w:r>
              <w:rPr>
                <w:rFonts w:hint="eastAsia"/>
              </w:rPr>
              <w:t>或</w:t>
            </w:r>
            <w:r>
              <w:t>failure</w:t>
            </w:r>
          </w:p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1.2.2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读取信息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成功或失败（文字描述）</w:t>
            </w:r>
          </w:p>
        </w:tc>
      </w:tr>
    </w:tbl>
    <w:p w:rsidR="001738F9" w:rsidRDefault="002467DA">
      <w:pPr>
        <w:pStyle w:val="3"/>
      </w:pPr>
      <w:r>
        <w:rPr>
          <w:rFonts w:hint="eastAsia"/>
        </w:rPr>
        <w:lastRenderedPageBreak/>
        <w:t>说明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38F9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highlight w:val="white"/>
              </w:rPr>
              <w:t>api_name</w:t>
            </w:r>
            <w:proofErr w:type="spellEnd"/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highlight w:val="white"/>
              </w:rPr>
              <w:t>api_name_func</w:t>
            </w:r>
            <w:proofErr w:type="spellEnd"/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ApiGameRecharge</w:t>
            </w:r>
            <w:proofErr w:type="spellEnd"/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completeOrder</w:t>
            </w:r>
            <w:proofErr w:type="spellEnd"/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</w:tbl>
    <w:p w:rsidR="001738F9" w:rsidRDefault="002467DA">
      <w:pPr>
        <w:pStyle w:val="2"/>
      </w:pPr>
      <w:r>
        <w:rPr>
          <w:rFonts w:hint="eastAsia"/>
        </w:rPr>
        <w:t xml:space="preserve">TFB_API_2019 </w:t>
      </w:r>
      <w:r>
        <w:rPr>
          <w:rFonts w:hint="eastAsia"/>
        </w:rPr>
        <w:t>查询历史订单</w:t>
      </w:r>
    </w:p>
    <w:p w:rsidR="001738F9" w:rsidRDefault="002467DA">
      <w:pPr>
        <w:pStyle w:val="3"/>
      </w:pPr>
      <w:r>
        <w:rPr>
          <w:rFonts w:hint="eastAsia"/>
        </w:rPr>
        <w:t>业务标识</w:t>
      </w:r>
      <w:proofErr w:type="spellStart"/>
      <w:r>
        <w:rPr>
          <w:rFonts w:hint="eastAsia"/>
        </w:rPr>
        <w:t>ApiGameRecharge</w:t>
      </w:r>
      <w:r>
        <w:t>.</w:t>
      </w:r>
      <w:proofErr w:type="gramStart"/>
      <w:r>
        <w:t>php</w:t>
      </w:r>
      <w:proofErr w:type="spellEnd"/>
      <w:proofErr w:type="gramEnd"/>
    </w:p>
    <w:p w:rsidR="001738F9" w:rsidRDefault="002467DA">
      <w:pPr>
        <w:pStyle w:val="3"/>
      </w:pPr>
      <w:r>
        <w:rPr>
          <w:rFonts w:hint="eastAsia"/>
        </w:rPr>
        <w:t>业务功能描述</w:t>
      </w:r>
    </w:p>
    <w:p w:rsidR="001738F9" w:rsidRDefault="002467DA">
      <w:r>
        <w:rPr>
          <w:rFonts w:hint="eastAsia"/>
        </w:rPr>
        <w:t>用户查看自己的历史支付记录</w:t>
      </w:r>
    </w:p>
    <w:p w:rsidR="001738F9" w:rsidRDefault="002467DA">
      <w:pPr>
        <w:pStyle w:val="3"/>
      </w:pPr>
      <w:r>
        <w:rPr>
          <w:rFonts w:hint="eastAsia"/>
        </w:rPr>
        <w:t>请求</w:t>
      </w:r>
    </w:p>
    <w:tbl>
      <w:tblPr>
        <w:tblW w:w="94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581"/>
        <w:gridCol w:w="428"/>
        <w:gridCol w:w="973"/>
        <w:gridCol w:w="1355"/>
        <w:gridCol w:w="2276"/>
      </w:tblGrid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取值说明</w:t>
            </w:r>
          </w:p>
        </w:tc>
      </w:tr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operation_request</w:t>
            </w:r>
            <w:proofErr w:type="spellEnd"/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请求内容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t>XML</w:t>
            </w:r>
            <w:r>
              <w:rPr>
                <w:rFonts w:hint="eastAsia"/>
              </w:rPr>
              <w:t>格式的字符串</w:t>
            </w:r>
          </w:p>
        </w:tc>
      </w:tr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operation_request</w:t>
            </w:r>
            <w:proofErr w:type="spellEnd"/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消息体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1.2.1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msgstart</w:t>
            </w:r>
            <w:proofErr w:type="spellEnd"/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开始读取行数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1.2.2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msgdisplay</w:t>
            </w:r>
            <w:proofErr w:type="spellEnd"/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一次读取的信息条数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</w:tbl>
    <w:p w:rsidR="001738F9" w:rsidRDefault="002467DA">
      <w:pPr>
        <w:pStyle w:val="3"/>
      </w:pPr>
      <w:r>
        <w:rPr>
          <w:rFonts w:hint="eastAsia"/>
        </w:rPr>
        <w:t>应答</w:t>
      </w:r>
    </w:p>
    <w:tbl>
      <w:tblPr>
        <w:tblW w:w="95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09"/>
        <w:gridCol w:w="1582"/>
        <w:gridCol w:w="562"/>
        <w:gridCol w:w="981"/>
        <w:gridCol w:w="1207"/>
        <w:gridCol w:w="2196"/>
      </w:tblGrid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序号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父元素名称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描述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取值说明</w:t>
            </w:r>
          </w:p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operation_response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1738F9"/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应答消息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operation_response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738F9" w:rsidRDefault="002467DA">
            <w:proofErr w:type="spellStart"/>
            <w:r>
              <w:rPr>
                <w:rFonts w:hint="eastAsia"/>
              </w:rPr>
              <w:t>m</w:t>
            </w:r>
            <w:r>
              <w:t>sgbody</w:t>
            </w:r>
            <w:proofErr w:type="spellEnd"/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?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消息体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1.2.1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标记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t xml:space="preserve">Success </w:t>
            </w:r>
            <w:r>
              <w:rPr>
                <w:rFonts w:hint="eastAsia"/>
              </w:rPr>
              <w:t>或</w:t>
            </w:r>
            <w:r>
              <w:t>failure</w:t>
            </w:r>
          </w:p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1.2.2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读取信息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成功或失败（文字描述）</w:t>
            </w:r>
          </w:p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1.2.3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t>msgbody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msgchild</w:t>
            </w:r>
            <w:proofErr w:type="spellEnd"/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complex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订单列表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1.2.3.1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msgchild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ascii="Courier New" w:eastAsia="Courier New" w:hAnsi="Courier New" w:hint="eastAsia"/>
                <w:color w:val="2A00FF"/>
                <w:sz w:val="20"/>
                <w:highlight w:val="white"/>
              </w:rPr>
              <w:t>bkntno</w:t>
            </w:r>
            <w:proofErr w:type="spellEnd"/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银联流水号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  <w:del w:id="235" w:author="20140613" w:date="2015-06-18T18:04:00Z"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del w:id="236" w:author="20140613" w:date="2015-06-18T18:04:00Z"/>
              </w:rPr>
            </w:pPr>
            <w:del w:id="237" w:author="20140613" w:date="2015-06-18T18:04:00Z">
              <w:r>
                <w:rPr>
                  <w:rFonts w:hint="eastAsia"/>
                </w:rPr>
                <w:delText>1.2.3.2</w:delText>
              </w:r>
            </w:del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del w:id="238" w:author="20140613" w:date="2015-06-18T18:04:00Z"/>
              </w:rPr>
            </w:pPr>
            <w:del w:id="239" w:author="20140613" w:date="2015-06-18T18:04:00Z">
              <w:r>
                <w:rPr>
                  <w:rFonts w:hint="eastAsia"/>
                </w:rPr>
                <w:delText>msgchild</w:delText>
              </w:r>
            </w:del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del w:id="240" w:author="20140613" w:date="2015-06-18T18:04:00Z"/>
              </w:rPr>
            </w:pPr>
            <w:del w:id="241" w:author="20140613" w:date="2015-06-18T18:04:00Z">
              <w:r>
                <w:rPr>
                  <w:rFonts w:hint="eastAsia"/>
                </w:rPr>
                <w:delText>price</w:delText>
              </w:r>
            </w:del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del w:id="242" w:author="20140613" w:date="2015-06-18T18:04:00Z"/>
              </w:rPr>
            </w:pPr>
            <w:del w:id="243" w:author="20140613" w:date="2015-06-18T18:04:00Z">
              <w:r>
                <w:rPr>
                  <w:rFonts w:hint="eastAsia"/>
                </w:rPr>
                <w:delText>？</w:delText>
              </w:r>
            </w:del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del w:id="244" w:author="20140613" w:date="2015-06-18T18:04:00Z"/>
              </w:rPr>
            </w:pPr>
            <w:del w:id="245" w:author="20140613" w:date="2015-06-18T18:04:00Z">
              <w:r>
                <w:delText>String</w:delText>
              </w:r>
            </w:del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del w:id="246" w:author="20140613" w:date="2015-06-18T18:04:00Z"/>
              </w:rPr>
            </w:pPr>
            <w:del w:id="247" w:author="20140613" w:date="2015-06-18T18:04:00Z">
              <w:r>
                <w:rPr>
                  <w:rFonts w:hint="eastAsia"/>
                </w:rPr>
                <w:delText>价格</w:delText>
              </w:r>
            </w:del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>
            <w:pPr>
              <w:rPr>
                <w:del w:id="248" w:author="20140613" w:date="2015-06-18T18:04:00Z"/>
              </w:rPr>
            </w:pPr>
          </w:p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lastRenderedPageBreak/>
              <w:t>1.2.3.3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msgchild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sz w:val="20"/>
              </w:rPr>
              <w:t>quantity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值数量</w:t>
            </w:r>
            <w:proofErr w:type="gramEnd"/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1.2.3.4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msgchild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gamename</w:t>
            </w:r>
            <w:proofErr w:type="spellEnd"/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?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充值游戏名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1.2.3.5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msgchild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status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?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状态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  <w:ins w:id="249" w:author="tao song" w:date="2015-06-10T17:40:00Z"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250" w:author="tao song" w:date="2015-06-10T17:40:00Z"/>
              </w:rPr>
            </w:pPr>
            <w:ins w:id="251" w:author="tao song" w:date="2015-06-10T17:40:00Z">
              <w:r>
                <w:rPr>
                  <w:rFonts w:hint="eastAsia"/>
                </w:rPr>
                <w:t>1.2.3.6</w:t>
              </w:r>
            </w:ins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252" w:author="tao song" w:date="2015-06-10T17:40:00Z"/>
              </w:rPr>
            </w:pPr>
            <w:proofErr w:type="spellStart"/>
            <w:ins w:id="253" w:author="tao song" w:date="2015-06-10T17:40:00Z">
              <w:r>
                <w:rPr>
                  <w:rFonts w:hint="eastAsia"/>
                </w:rPr>
                <w:t>msgchild</w:t>
              </w:r>
              <w:proofErr w:type="spellEnd"/>
            </w:ins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254" w:author="tao song" w:date="2015-06-10T17:40:00Z"/>
              </w:rPr>
            </w:pPr>
            <w:proofErr w:type="spellStart"/>
            <w:ins w:id="255" w:author="tao song" w:date="2015-06-10T17:40:00Z">
              <w:r>
                <w:t>t</w:t>
              </w:r>
              <w:r>
                <w:rPr>
                  <w:rFonts w:hint="eastAsia"/>
                </w:rPr>
                <w:t>otal</w:t>
              </w:r>
              <w:r>
                <w:t>Price</w:t>
              </w:r>
              <w:proofErr w:type="spellEnd"/>
            </w:ins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256" w:author="tao song" w:date="2015-06-10T17:40:00Z"/>
              </w:rPr>
            </w:pPr>
            <w:ins w:id="257" w:author="tao song" w:date="2015-06-10T17:40:00Z">
              <w:r>
                <w:rPr>
                  <w:rFonts w:hint="eastAsia"/>
                </w:rPr>
                <w:t>?</w:t>
              </w:r>
            </w:ins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258" w:author="tao song" w:date="2015-06-10T17:40:00Z"/>
              </w:rPr>
            </w:pPr>
            <w:ins w:id="259" w:author="tao song" w:date="2015-06-10T17:40:00Z">
              <w:r>
                <w:t>String</w:t>
              </w:r>
            </w:ins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260" w:author="tao song" w:date="2015-06-10T17:40:00Z"/>
              </w:rPr>
            </w:pPr>
            <w:ins w:id="261" w:author="tao song" w:date="2015-06-10T17:40:00Z">
              <w:r>
                <w:rPr>
                  <w:rFonts w:hint="eastAsia"/>
                </w:rPr>
                <w:t>总价</w:t>
              </w:r>
            </w:ins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>
            <w:pPr>
              <w:rPr>
                <w:ins w:id="262" w:author="tao song" w:date="2015-06-10T17:40:00Z"/>
              </w:rPr>
            </w:pPr>
          </w:p>
        </w:tc>
      </w:tr>
      <w:tr w:rsidR="001738F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1.2.3.6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msgchild</w:t>
            </w:r>
            <w:proofErr w:type="spellEnd"/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completeTime</w:t>
            </w:r>
            <w:proofErr w:type="spellEnd"/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?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t>String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r>
              <w:rPr>
                <w:rFonts w:hint="eastAsia"/>
              </w:rPr>
              <w:t>完成时间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  <w:ins w:id="263" w:author="xd" w:date="2014-06-19T17:04:00Z"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264" w:author="xd" w:date="2014-06-19T17:04:00Z"/>
              </w:rPr>
            </w:pPr>
            <w:ins w:id="265" w:author="xd" w:date="2014-06-19T17:04:00Z">
              <w:r>
                <w:rPr>
                  <w:rFonts w:hint="eastAsia"/>
                </w:rPr>
                <w:t>1.2.3.</w:t>
              </w:r>
            </w:ins>
            <w:ins w:id="266" w:author="xd" w:date="2014-06-19T17:05:00Z">
              <w:r>
                <w:rPr>
                  <w:rFonts w:hint="eastAsia"/>
                </w:rPr>
                <w:t>7</w:t>
              </w:r>
            </w:ins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267" w:author="xd" w:date="2014-06-19T17:04:00Z"/>
              </w:rPr>
            </w:pPr>
            <w:proofErr w:type="spellStart"/>
            <w:ins w:id="268" w:author="xd" w:date="2014-06-19T17:04:00Z">
              <w:r>
                <w:rPr>
                  <w:rFonts w:hint="eastAsia"/>
                </w:rPr>
                <w:t>msgch</w:t>
              </w:r>
            </w:ins>
            <w:r>
              <w:commentReference w:id="269"/>
            </w:r>
            <w:ins w:id="270" w:author="xd" w:date="2014-06-19T17:04:00Z">
              <w:r>
                <w:rPr>
                  <w:rFonts w:hint="eastAsia"/>
                </w:rPr>
                <w:t>ild</w:t>
              </w:r>
              <w:proofErr w:type="spellEnd"/>
            </w:ins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271" w:author="xd" w:date="2014-06-19T17:04:00Z"/>
              </w:rPr>
            </w:pPr>
            <w:ins w:id="272" w:author="xd" w:date="2014-06-19T17:05:00Z">
              <w:r>
                <w:rPr>
                  <w:rFonts w:hint="eastAsia"/>
                </w:rPr>
                <w:t>price</w:t>
              </w:r>
            </w:ins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273" w:author="xd" w:date="2014-06-19T17:04:00Z"/>
              </w:rPr>
            </w:pPr>
            <w:ins w:id="274" w:author="xd" w:date="2014-06-19T17:04:00Z">
              <w:r>
                <w:rPr>
                  <w:rFonts w:hint="eastAsia"/>
                </w:rPr>
                <w:t>?</w:t>
              </w:r>
            </w:ins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275" w:author="xd" w:date="2014-06-19T17:04:00Z"/>
              </w:rPr>
            </w:pPr>
            <w:ins w:id="276" w:author="xd" w:date="2014-06-19T17:04:00Z">
              <w:r>
                <w:t>String</w:t>
              </w:r>
            </w:ins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277" w:author="xd" w:date="2014-06-19T17:04:00Z"/>
              </w:rPr>
            </w:pPr>
            <w:ins w:id="278" w:author="xd" w:date="2014-06-19T17:05:00Z">
              <w:r>
                <w:rPr>
                  <w:rFonts w:hint="eastAsia"/>
                </w:rPr>
                <w:t>优惠单价</w:t>
              </w:r>
            </w:ins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>
            <w:pPr>
              <w:rPr>
                <w:ins w:id="279" w:author="xd" w:date="2014-06-19T17:04:00Z"/>
              </w:rPr>
            </w:pPr>
          </w:p>
        </w:tc>
      </w:tr>
      <w:tr w:rsidR="001738F9">
        <w:trPr>
          <w:cantSplit/>
          <w:ins w:id="280" w:author="xd" w:date="2014-06-19T17:05:00Z"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281" w:author="xd" w:date="2014-06-19T17:05:00Z"/>
              </w:rPr>
            </w:pPr>
            <w:ins w:id="282" w:author="xd" w:date="2014-06-19T17:05:00Z">
              <w:r>
                <w:rPr>
                  <w:rFonts w:hint="eastAsia"/>
                </w:rPr>
                <w:t>1.2.3.8</w:t>
              </w:r>
            </w:ins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283" w:author="xd" w:date="2014-06-19T17:05:00Z"/>
              </w:rPr>
            </w:pPr>
            <w:proofErr w:type="spellStart"/>
            <w:ins w:id="284" w:author="xd" w:date="2014-06-19T17:05:00Z">
              <w:r>
                <w:rPr>
                  <w:rFonts w:hint="eastAsia"/>
                </w:rPr>
                <w:t>msgchild</w:t>
              </w:r>
              <w:proofErr w:type="spellEnd"/>
            </w:ins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285" w:author="xd" w:date="2014-06-19T17:05:00Z"/>
              </w:rPr>
            </w:pPr>
            <w:ins w:id="286" w:author="xd" w:date="2014-06-19T17:06:00Z">
              <w:r>
                <w:rPr>
                  <w:rFonts w:hint="eastAsia"/>
                </w:rPr>
                <w:t>area</w:t>
              </w:r>
            </w:ins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287" w:author="xd" w:date="2014-06-19T17:05:00Z"/>
              </w:rPr>
            </w:pPr>
            <w:ins w:id="288" w:author="xd" w:date="2014-06-19T17:05:00Z">
              <w:r>
                <w:rPr>
                  <w:rFonts w:hint="eastAsia"/>
                </w:rPr>
                <w:t>?</w:t>
              </w:r>
            </w:ins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289" w:author="xd" w:date="2014-06-19T17:05:00Z"/>
              </w:rPr>
            </w:pPr>
            <w:ins w:id="290" w:author="xd" w:date="2014-06-19T17:05:00Z">
              <w:r>
                <w:t>String</w:t>
              </w:r>
            </w:ins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291" w:author="xd" w:date="2014-06-19T17:05:00Z"/>
              </w:rPr>
            </w:pPr>
            <w:ins w:id="292" w:author="xd" w:date="2014-06-19T17:06:00Z">
              <w:r>
                <w:rPr>
                  <w:rFonts w:hint="eastAsia"/>
                </w:rPr>
                <w:t>分区</w:t>
              </w:r>
            </w:ins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>
            <w:pPr>
              <w:rPr>
                <w:ins w:id="293" w:author="xd" w:date="2014-06-19T17:05:00Z"/>
              </w:rPr>
            </w:pPr>
          </w:p>
        </w:tc>
      </w:tr>
      <w:tr w:rsidR="001738F9">
        <w:trPr>
          <w:cantSplit/>
          <w:ins w:id="294" w:author="xd" w:date="2014-06-19T17:05:00Z"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295" w:author="xd" w:date="2014-06-19T17:05:00Z"/>
              </w:rPr>
            </w:pPr>
            <w:ins w:id="296" w:author="xd" w:date="2014-06-19T17:05:00Z">
              <w:r>
                <w:rPr>
                  <w:rFonts w:hint="eastAsia"/>
                </w:rPr>
                <w:t>1.2.3.9</w:t>
              </w:r>
            </w:ins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297" w:author="xd" w:date="2014-06-19T17:05:00Z"/>
              </w:rPr>
            </w:pPr>
            <w:proofErr w:type="spellStart"/>
            <w:ins w:id="298" w:author="xd" w:date="2014-06-19T17:05:00Z">
              <w:r>
                <w:rPr>
                  <w:rFonts w:hint="eastAsia"/>
                </w:rPr>
                <w:t>msgchild</w:t>
              </w:r>
              <w:proofErr w:type="spellEnd"/>
            </w:ins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299" w:author="xd" w:date="2014-06-19T17:05:00Z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300" w:author="xd" w:date="2014-06-19T17:05:00Z"/>
              </w:rPr>
            </w:pPr>
            <w:ins w:id="301" w:author="xd" w:date="2014-06-19T17:05:00Z">
              <w:r>
                <w:rPr>
                  <w:rFonts w:hint="eastAsia"/>
                </w:rPr>
                <w:t>?</w:t>
              </w:r>
            </w:ins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302" w:author="xd" w:date="2014-06-19T17:05:00Z"/>
              </w:rPr>
            </w:pPr>
            <w:ins w:id="303" w:author="xd" w:date="2014-06-19T17:05:00Z">
              <w:r>
                <w:t>String</w:t>
              </w:r>
            </w:ins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304" w:author="xd" w:date="2014-06-19T17:05:00Z"/>
              </w:rPr>
            </w:pPr>
            <w:r>
              <w:rPr>
                <w:rFonts w:hint="eastAsia"/>
              </w:rPr>
              <w:t>付款账号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>
            <w:pPr>
              <w:rPr>
                <w:ins w:id="305" w:author="xd" w:date="2014-06-19T17:05:00Z"/>
              </w:rPr>
            </w:pPr>
          </w:p>
        </w:tc>
      </w:tr>
      <w:tr w:rsidR="001738F9">
        <w:trPr>
          <w:cantSplit/>
          <w:ins w:id="306" w:author="xd" w:date="2014-06-19T17:05:00Z"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307" w:author="xd" w:date="2014-06-19T17:05:00Z"/>
              </w:rPr>
            </w:pPr>
            <w:ins w:id="308" w:author="xd" w:date="2014-06-19T17:05:00Z">
              <w:r>
                <w:rPr>
                  <w:rFonts w:hint="eastAsia"/>
                </w:rPr>
                <w:t>1.2.3.10</w:t>
              </w:r>
            </w:ins>
          </w:p>
        </w:tc>
        <w:tc>
          <w:tcPr>
            <w:tcW w:w="21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309" w:author="xd" w:date="2014-06-19T17:05:00Z"/>
              </w:rPr>
            </w:pPr>
            <w:proofErr w:type="spellStart"/>
            <w:ins w:id="310" w:author="xd" w:date="2014-06-19T17:05:00Z">
              <w:r>
                <w:rPr>
                  <w:rFonts w:hint="eastAsia"/>
                </w:rPr>
                <w:t>msgchild</w:t>
              </w:r>
              <w:proofErr w:type="spellEnd"/>
            </w:ins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311" w:author="xd" w:date="2014-06-19T17:05:00Z"/>
              </w:rPr>
            </w:pPr>
            <w:r>
              <w:rPr>
                <w:rFonts w:ascii="Courier New" w:hAnsi="Courier New" w:hint="eastAsia"/>
                <w:sz w:val="20"/>
              </w:rPr>
              <w:t>quantity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312" w:author="xd" w:date="2014-06-19T17:05:00Z"/>
              </w:rPr>
            </w:pPr>
            <w:ins w:id="313" w:author="xd" w:date="2014-06-19T17:05:00Z">
              <w:r>
                <w:rPr>
                  <w:rFonts w:hint="eastAsia"/>
                </w:rPr>
                <w:t>?</w:t>
              </w:r>
            </w:ins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314" w:author="xd" w:date="2014-06-19T17:05:00Z"/>
              </w:rPr>
            </w:pPr>
            <w:ins w:id="315" w:author="xd" w:date="2014-06-19T17:05:00Z">
              <w:r>
                <w:t>String</w:t>
              </w:r>
            </w:ins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Pr>
              <w:rPr>
                <w:ins w:id="316" w:author="xd" w:date="2014-06-19T17:05:00Z"/>
              </w:rPr>
            </w:pPr>
            <w:r>
              <w:rPr>
                <w:rFonts w:hint="eastAsia"/>
              </w:rPr>
              <w:t>购买数量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>
            <w:pPr>
              <w:rPr>
                <w:ins w:id="317" w:author="xd" w:date="2014-06-19T17:05:00Z"/>
              </w:rPr>
            </w:pPr>
          </w:p>
        </w:tc>
      </w:tr>
    </w:tbl>
    <w:p w:rsidR="001738F9" w:rsidRDefault="002467DA">
      <w:pPr>
        <w:pStyle w:val="3"/>
      </w:pPr>
      <w:r>
        <w:rPr>
          <w:rFonts w:hint="eastAsia"/>
        </w:rPr>
        <w:t>说明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38F9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highlight w:val="white"/>
              </w:rPr>
              <w:t>api_name</w:t>
            </w:r>
            <w:proofErr w:type="spellEnd"/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highlight w:val="white"/>
              </w:rPr>
              <w:t>api_name_func</w:t>
            </w:r>
            <w:proofErr w:type="spellEnd"/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  <w:tr w:rsidR="001738F9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ApiGameRecharge</w:t>
            </w:r>
            <w:proofErr w:type="spellEnd"/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38F9" w:rsidRDefault="002467DA">
            <w:proofErr w:type="spellStart"/>
            <w:r>
              <w:rPr>
                <w:rFonts w:hint="eastAsia"/>
              </w:rPr>
              <w:t>getOrderHistory</w:t>
            </w:r>
            <w:proofErr w:type="spellEnd"/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38F9" w:rsidRDefault="001738F9"/>
        </w:tc>
      </w:tr>
    </w:tbl>
    <w:p w:rsidR="001738F9" w:rsidRDefault="001738F9">
      <w:pPr>
        <w:widowControl/>
        <w:jc w:val="left"/>
      </w:pPr>
    </w:p>
    <w:sectPr w:rsidR="00173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6" w:author="xd" w:date="2014-06-19T17:12:00Z" w:initials="x">
    <w:p w:rsidR="00D4314E" w:rsidRDefault="00D4314E">
      <w:pPr>
        <w:pStyle w:val="a4"/>
      </w:pPr>
      <w:r>
        <w:rPr>
          <w:rFonts w:hint="eastAsia"/>
        </w:rPr>
        <w:t>添加单价这个字段</w:t>
      </w:r>
    </w:p>
  </w:comment>
  <w:comment w:id="84" w:author="xd" w:date="2014-06-19T17:12:00Z" w:initials="x">
    <w:p w:rsidR="001738F9" w:rsidRDefault="002467DA">
      <w:pPr>
        <w:pStyle w:val="a4"/>
      </w:pPr>
      <w:r>
        <w:rPr>
          <w:rFonts w:hint="eastAsia"/>
        </w:rPr>
        <w:t>添加单价这个字段</w:t>
      </w:r>
    </w:p>
  </w:comment>
  <w:comment w:id="269" w:author="xd" w:date="2014-06-19T17:10:00Z" w:initials="x">
    <w:p w:rsidR="001738F9" w:rsidRDefault="002467DA">
      <w:pPr>
        <w:pStyle w:val="a4"/>
      </w:pPr>
      <w:r>
        <w:rPr>
          <w:rFonts w:hint="eastAsia"/>
        </w:rPr>
        <w:t>添加</w:t>
      </w:r>
      <w:r>
        <w:rPr>
          <w:rFonts w:hint="eastAsia"/>
        </w:rPr>
        <w:t>1.2.3.7</w:t>
      </w:r>
      <w:r>
        <w:rPr>
          <w:rFonts w:hint="eastAsia"/>
        </w:rPr>
        <w:t>——</w:t>
      </w:r>
      <w:r>
        <w:rPr>
          <w:rFonts w:hint="eastAsia"/>
        </w:rPr>
        <w:t>1.2.3.10</w:t>
      </w:r>
      <w:proofErr w:type="gramStart"/>
      <w:r>
        <w:rPr>
          <w:rFonts w:hint="eastAsia"/>
        </w:rPr>
        <w:t>四个</w:t>
      </w:r>
      <w:proofErr w:type="gramEnd"/>
      <w:r>
        <w:rPr>
          <w:rFonts w:hint="eastAsia"/>
        </w:rPr>
        <w:t>字段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B3B" w:rsidRDefault="00462B3B" w:rsidP="00D4314E">
      <w:r>
        <w:separator/>
      </w:r>
    </w:p>
  </w:endnote>
  <w:endnote w:type="continuationSeparator" w:id="0">
    <w:p w:rsidR="00462B3B" w:rsidRDefault="00462B3B" w:rsidP="00D43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宋体"/>
    <w:charset w:val="86"/>
    <w:family w:val="auto"/>
    <w:pitch w:val="default"/>
    <w:sig w:usb0="8000002F" w:usb1="080E004A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B3B" w:rsidRDefault="00462B3B" w:rsidP="00D4314E">
      <w:r>
        <w:separator/>
      </w:r>
    </w:p>
  </w:footnote>
  <w:footnote w:type="continuationSeparator" w:id="0">
    <w:p w:rsidR="00462B3B" w:rsidRDefault="00462B3B" w:rsidP="00D431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38F9"/>
    <w:rsid w:val="001738F9"/>
    <w:rsid w:val="00191B96"/>
    <w:rsid w:val="002467DA"/>
    <w:rsid w:val="00302933"/>
    <w:rsid w:val="00462B3B"/>
    <w:rsid w:val="00832518"/>
    <w:rsid w:val="00A15D06"/>
    <w:rsid w:val="00BC4103"/>
    <w:rsid w:val="00C84968"/>
    <w:rsid w:val="00CE6C8F"/>
    <w:rsid w:val="00D4314E"/>
    <w:rsid w:val="00E62211"/>
    <w:rsid w:val="00FB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uiPriority="9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ind w:left="1150" w:hanging="1008"/>
      <w:outlineLvl w:val="4"/>
    </w:pPr>
    <w:rPr>
      <w:b/>
      <w:color w:val="000000"/>
      <w:sz w:val="26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00"/>
      <w:ind w:left="1152" w:hanging="1152"/>
      <w:outlineLvl w:val="5"/>
    </w:pPr>
    <w:rPr>
      <w:rFonts w:ascii="Cambria" w:hAnsi="Cambria"/>
      <w:i/>
      <w:color w:val="243F60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00"/>
      <w:ind w:left="1296" w:hanging="1296"/>
      <w:outlineLvl w:val="6"/>
    </w:pPr>
    <w:rPr>
      <w:rFonts w:ascii="Cambria" w:hAnsi="Cambria"/>
      <w:i/>
      <w:color w:val="404040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00"/>
      <w:ind w:left="1440" w:hanging="1440"/>
      <w:outlineLvl w:val="7"/>
    </w:pPr>
    <w:rPr>
      <w:rFonts w:ascii="Cambria" w:hAnsi="Cambria"/>
      <w:color w:val="404040"/>
    </w:rPr>
  </w:style>
  <w:style w:type="paragraph" w:styleId="9">
    <w:name w:val="heading 9"/>
    <w:basedOn w:val="a"/>
    <w:next w:val="a"/>
    <w:link w:val="9Char"/>
    <w:qFormat/>
    <w:pPr>
      <w:keepNext/>
      <w:keepLines/>
      <w:spacing w:before="200"/>
      <w:ind w:left="1584" w:hanging="1584"/>
      <w:outlineLvl w:val="8"/>
    </w:pPr>
    <w:rPr>
      <w:rFonts w:ascii="Cambria" w:hAnsi="Cambria"/>
      <w:i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semiHidden/>
    <w:unhideWhenUsed/>
    <w:rPr>
      <w:rFonts w:ascii="Heiti SC Light" w:eastAsia="Heiti SC Light"/>
      <w:sz w:val="24"/>
      <w:szCs w:val="24"/>
    </w:rPr>
  </w:style>
  <w:style w:type="paragraph" w:styleId="a4">
    <w:name w:val="annotation text"/>
    <w:basedOn w:val="a"/>
    <w:semiHidden/>
    <w:unhideWhenUsed/>
    <w:pPr>
      <w:jc w:val="left"/>
    </w:pPr>
  </w:style>
  <w:style w:type="paragraph" w:styleId="a5">
    <w:name w:val="Balloon Text"/>
    <w:basedOn w:val="a"/>
    <w:link w:val="Char0"/>
    <w:semiHidden/>
    <w:unhideWhenUsed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7"/>
    <w:uiPriority w:val="99"/>
    <w:rPr>
      <w:sz w:val="18"/>
      <w:szCs w:val="18"/>
    </w:rPr>
  </w:style>
  <w:style w:type="character" w:customStyle="1" w:styleId="Char1">
    <w:name w:val="页脚 Char"/>
    <w:link w:val="a6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semiHidden/>
    <w:rPr>
      <w:b/>
      <w:bCs/>
      <w:sz w:val="32"/>
      <w:szCs w:val="32"/>
    </w:rPr>
  </w:style>
  <w:style w:type="character" w:customStyle="1" w:styleId="5Char">
    <w:name w:val="标题 5 Char"/>
    <w:link w:val="5"/>
    <w:rPr>
      <w:rFonts w:ascii="Calibri" w:eastAsia="宋体" w:hAnsi="Calibri" w:cs="Times New Roman"/>
      <w:b/>
      <w:color w:val="000000"/>
      <w:sz w:val="26"/>
    </w:rPr>
  </w:style>
  <w:style w:type="character" w:customStyle="1" w:styleId="6Char">
    <w:name w:val="标题 6 Char"/>
    <w:link w:val="6"/>
    <w:rPr>
      <w:rFonts w:ascii="Cambria" w:eastAsia="宋体" w:hAnsi="Cambria" w:cs="Times New Roman"/>
      <w:i/>
      <w:color w:val="243F60"/>
    </w:rPr>
  </w:style>
  <w:style w:type="character" w:customStyle="1" w:styleId="7Char">
    <w:name w:val="标题 7 Char"/>
    <w:link w:val="7"/>
    <w:rPr>
      <w:rFonts w:ascii="Cambria" w:eastAsia="宋体" w:hAnsi="Cambria" w:cs="Times New Roman"/>
      <w:i/>
      <w:color w:val="404040"/>
    </w:rPr>
  </w:style>
  <w:style w:type="character" w:customStyle="1" w:styleId="8Char">
    <w:name w:val="标题 8 Char"/>
    <w:link w:val="8"/>
    <w:rPr>
      <w:rFonts w:ascii="Cambria" w:eastAsia="宋体" w:hAnsi="Cambria" w:cs="Times New Roman"/>
      <w:color w:val="404040"/>
    </w:rPr>
  </w:style>
  <w:style w:type="character" w:customStyle="1" w:styleId="9Char">
    <w:name w:val="标题 9 Char"/>
    <w:link w:val="9"/>
    <w:rPr>
      <w:rFonts w:ascii="Cambria" w:eastAsia="宋体" w:hAnsi="Cambria" w:cs="Times New Roman"/>
      <w:i/>
      <w:color w:val="404040"/>
    </w:rPr>
  </w:style>
  <w:style w:type="character" w:customStyle="1" w:styleId="Char">
    <w:name w:val="文档结构图 Char"/>
    <w:link w:val="a3"/>
    <w:semiHidden/>
    <w:rPr>
      <w:rFonts w:ascii="Heiti SC Light" w:eastAsia="Heiti SC Light" w:hAnsi="Calibri"/>
      <w:kern w:val="2"/>
      <w:sz w:val="24"/>
      <w:szCs w:val="24"/>
    </w:rPr>
  </w:style>
  <w:style w:type="character" w:customStyle="1" w:styleId="Char0">
    <w:name w:val="批注框文本 Char"/>
    <w:link w:val="a5"/>
    <w:semiHidden/>
    <w:rPr>
      <w:rFonts w:ascii="Calibri" w:hAnsi="Calibri"/>
      <w:kern w:val="2"/>
      <w:sz w:val="18"/>
      <w:szCs w:val="18"/>
    </w:rPr>
  </w:style>
  <w:style w:type="character" w:styleId="a8">
    <w:name w:val="annotation reference"/>
    <w:semiHidden/>
    <w:unhideWhenUsed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17F8FE-405A-4875-840E-036439E44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TFB_API_2008 获取服务列表</dc:title>
  <dc:creator>20140527</dc:creator>
  <cp:lastModifiedBy>20140629</cp:lastModifiedBy>
  <cp:revision>9</cp:revision>
  <cp:lastPrinted>2014-05-29T09:40:00Z</cp:lastPrinted>
  <dcterms:created xsi:type="dcterms:W3CDTF">2014-05-27T08:05:00Z</dcterms:created>
  <dcterms:modified xsi:type="dcterms:W3CDTF">2014-07-07T08:21:00Z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2052-9.1.0.4693</vt:lpwstr>
  </property>
</Properties>
</file>