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77" w:rsidRPr="005B2CBE" w:rsidRDefault="00127A77" w:rsidP="00127A77">
      <w:pPr>
        <w:jc w:val="center"/>
        <w:rPr>
          <w:b/>
          <w:sz w:val="32"/>
          <w:szCs w:val="32"/>
        </w:rPr>
      </w:pPr>
      <w:bookmarkStart w:id="0" w:name="_Toc356226518"/>
      <w:bookmarkStart w:id="1" w:name="_Toc339845488"/>
      <w:proofErr w:type="gramStart"/>
      <w:r>
        <w:rPr>
          <w:rFonts w:hint="eastAsia"/>
          <w:b/>
          <w:sz w:val="32"/>
          <w:szCs w:val="32"/>
        </w:rPr>
        <w:t>通付宝钱包</w:t>
      </w:r>
      <w:proofErr w:type="gramEnd"/>
      <w:r>
        <w:rPr>
          <w:rFonts w:hint="eastAsia"/>
          <w:b/>
          <w:sz w:val="32"/>
          <w:szCs w:val="32"/>
        </w:rPr>
        <w:t>开发规范</w:t>
      </w:r>
      <w:r w:rsidRPr="005B2CBE">
        <w:rPr>
          <w:rFonts w:hint="eastAsia"/>
          <w:b/>
          <w:sz w:val="32"/>
          <w:szCs w:val="32"/>
        </w:rPr>
        <w:t>接口说明</w:t>
      </w:r>
    </w:p>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4"/>
        <w:gridCol w:w="1666"/>
        <w:gridCol w:w="1425"/>
        <w:gridCol w:w="2071"/>
        <w:gridCol w:w="3459"/>
      </w:tblGrid>
      <w:tr w:rsidR="00127A77" w:rsidTr="00C669BD">
        <w:trPr>
          <w:trHeight w:val="445"/>
        </w:trPr>
        <w:tc>
          <w:tcPr>
            <w:tcW w:w="1434" w:type="dxa"/>
            <w:shd w:val="clear" w:color="auto" w:fill="C0C0C0"/>
            <w:vAlign w:val="center"/>
          </w:tcPr>
          <w:p w:rsidR="00127A77" w:rsidRDefault="00127A77" w:rsidP="008D0F2B">
            <w:pPr>
              <w:jc w:val="center"/>
              <w:rPr>
                <w:b/>
                <w:bCs/>
              </w:rPr>
            </w:pPr>
            <w:r>
              <w:rPr>
                <w:rFonts w:hint="eastAsia"/>
                <w:b/>
                <w:bCs/>
              </w:rPr>
              <w:t>版本</w:t>
            </w:r>
          </w:p>
        </w:tc>
        <w:tc>
          <w:tcPr>
            <w:tcW w:w="1666"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日期</w:t>
            </w:r>
          </w:p>
        </w:tc>
        <w:tc>
          <w:tcPr>
            <w:tcW w:w="1425"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修订类型</w:t>
            </w:r>
          </w:p>
        </w:tc>
        <w:tc>
          <w:tcPr>
            <w:tcW w:w="2071"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修订者</w:t>
            </w:r>
          </w:p>
        </w:tc>
        <w:tc>
          <w:tcPr>
            <w:tcW w:w="3459"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摘要</w:t>
            </w:r>
          </w:p>
        </w:tc>
      </w:tr>
      <w:tr w:rsidR="00127A77" w:rsidTr="00C669BD">
        <w:trPr>
          <w:trHeight w:val="452"/>
        </w:trPr>
        <w:tc>
          <w:tcPr>
            <w:tcW w:w="1434" w:type="dxa"/>
            <w:vAlign w:val="center"/>
          </w:tcPr>
          <w:p w:rsidR="00127A77" w:rsidRPr="002D62D1" w:rsidRDefault="00127A77" w:rsidP="008D0F2B">
            <w:pPr>
              <w:pStyle w:val="Figure"/>
              <w:tabs>
                <w:tab w:val="clear" w:pos="8640"/>
              </w:tabs>
              <w:spacing w:before="0" w:after="0" w:line="240" w:lineRule="auto"/>
              <w:rPr>
                <w:kern w:val="2"/>
                <w:szCs w:val="21"/>
              </w:rPr>
            </w:pPr>
            <w:r>
              <w:rPr>
                <w:rFonts w:hint="eastAsia"/>
                <w:kern w:val="2"/>
                <w:szCs w:val="21"/>
              </w:rPr>
              <w:t>1.0.0</w:t>
            </w:r>
          </w:p>
        </w:tc>
        <w:tc>
          <w:tcPr>
            <w:tcW w:w="1666" w:type="dxa"/>
            <w:vAlign w:val="center"/>
          </w:tcPr>
          <w:p w:rsidR="00127A77" w:rsidRPr="002D62D1" w:rsidRDefault="00127A77" w:rsidP="008D0F2B">
            <w:pPr>
              <w:jc w:val="center"/>
            </w:pPr>
            <w:r>
              <w:t>201</w:t>
            </w:r>
            <w:r>
              <w:rPr>
                <w:rFonts w:hint="eastAsia"/>
              </w:rPr>
              <w:t>3</w:t>
            </w:r>
            <w:r>
              <w:t>-</w:t>
            </w:r>
            <w:r>
              <w:rPr>
                <w:rFonts w:hint="eastAsia"/>
              </w:rPr>
              <w:t>07</w:t>
            </w:r>
            <w:r>
              <w:t>-</w:t>
            </w:r>
            <w:r>
              <w:rPr>
                <w:rFonts w:hint="eastAsia"/>
              </w:rPr>
              <w:t>31</w:t>
            </w:r>
          </w:p>
        </w:tc>
        <w:tc>
          <w:tcPr>
            <w:tcW w:w="1425" w:type="dxa"/>
            <w:vAlign w:val="center"/>
          </w:tcPr>
          <w:p w:rsidR="00127A77" w:rsidRPr="002D62D1" w:rsidRDefault="00127A77" w:rsidP="008D0F2B">
            <w:pPr>
              <w:jc w:val="center"/>
            </w:pPr>
            <w:r>
              <w:rPr>
                <w:rFonts w:hint="eastAsia"/>
              </w:rPr>
              <w:t>A</w:t>
            </w:r>
          </w:p>
        </w:tc>
        <w:tc>
          <w:tcPr>
            <w:tcW w:w="2071" w:type="dxa"/>
            <w:vAlign w:val="center"/>
          </w:tcPr>
          <w:p w:rsidR="00127A77" w:rsidRPr="002D62D1" w:rsidRDefault="00127A77" w:rsidP="008D0F2B">
            <w:pPr>
              <w:jc w:val="center"/>
            </w:pPr>
            <w:r>
              <w:rPr>
                <w:rFonts w:hint="eastAsia"/>
              </w:rPr>
              <w:t>蔡久兵</w:t>
            </w:r>
          </w:p>
        </w:tc>
        <w:tc>
          <w:tcPr>
            <w:tcW w:w="3459" w:type="dxa"/>
            <w:vAlign w:val="center"/>
          </w:tcPr>
          <w:p w:rsidR="00127A77" w:rsidRDefault="00127A77" w:rsidP="008D0F2B">
            <w:r>
              <w:rPr>
                <w:rFonts w:hint="eastAsia"/>
              </w:rPr>
              <w:t>建立版本</w:t>
            </w:r>
          </w:p>
        </w:tc>
      </w:tr>
      <w:tr w:rsidR="00127A77" w:rsidTr="00C669BD">
        <w:trPr>
          <w:trHeight w:val="452"/>
        </w:trPr>
        <w:tc>
          <w:tcPr>
            <w:tcW w:w="1434" w:type="dxa"/>
            <w:vAlign w:val="center"/>
          </w:tcPr>
          <w:p w:rsidR="00127A77" w:rsidRDefault="00127A77" w:rsidP="008D0F2B">
            <w:pPr>
              <w:jc w:val="center"/>
            </w:pPr>
            <w:r>
              <w:rPr>
                <w:rFonts w:hint="eastAsia"/>
              </w:rPr>
              <w:t>1.0.1</w:t>
            </w:r>
          </w:p>
        </w:tc>
        <w:tc>
          <w:tcPr>
            <w:tcW w:w="1666" w:type="dxa"/>
            <w:vAlign w:val="center"/>
          </w:tcPr>
          <w:p w:rsidR="00127A77" w:rsidRDefault="00127A77" w:rsidP="00127A77">
            <w:pPr>
              <w:jc w:val="center"/>
            </w:pPr>
            <w:r>
              <w:rPr>
                <w:rFonts w:hint="eastAsia"/>
              </w:rPr>
              <w:t>2013-12-19</w:t>
            </w:r>
          </w:p>
        </w:tc>
        <w:tc>
          <w:tcPr>
            <w:tcW w:w="1425" w:type="dxa"/>
            <w:vAlign w:val="center"/>
          </w:tcPr>
          <w:p w:rsidR="00127A77" w:rsidRDefault="00127A77" w:rsidP="008D0F2B">
            <w:pPr>
              <w:jc w:val="center"/>
            </w:pPr>
            <w:r>
              <w:rPr>
                <w:rFonts w:hint="eastAsia"/>
              </w:rPr>
              <w:t>M</w:t>
            </w:r>
          </w:p>
        </w:tc>
        <w:tc>
          <w:tcPr>
            <w:tcW w:w="2071" w:type="dxa"/>
            <w:vAlign w:val="center"/>
          </w:tcPr>
          <w:p w:rsidR="00127A77" w:rsidRDefault="00127A77" w:rsidP="00127A77">
            <w:pPr>
              <w:ind w:firstLineChars="200" w:firstLine="420"/>
            </w:pPr>
            <w:r>
              <w:rPr>
                <w:rFonts w:hint="eastAsia"/>
              </w:rPr>
              <w:t>蔡久兵</w:t>
            </w:r>
          </w:p>
        </w:tc>
        <w:tc>
          <w:tcPr>
            <w:tcW w:w="3459" w:type="dxa"/>
            <w:vAlign w:val="center"/>
          </w:tcPr>
          <w:p w:rsidR="00127A77" w:rsidRDefault="00127A77" w:rsidP="008D0F2B">
            <w:r>
              <w:rPr>
                <w:rFonts w:hint="eastAsia"/>
              </w:rPr>
              <w:t>修改版本</w:t>
            </w:r>
          </w:p>
        </w:tc>
      </w:tr>
      <w:tr w:rsidR="00D27EEF" w:rsidTr="00C669BD">
        <w:trPr>
          <w:trHeight w:val="452"/>
        </w:trPr>
        <w:tc>
          <w:tcPr>
            <w:tcW w:w="1434" w:type="dxa"/>
            <w:vAlign w:val="center"/>
          </w:tcPr>
          <w:p w:rsidR="00D27EEF" w:rsidRDefault="00D27EEF" w:rsidP="00DE68BC">
            <w:pPr>
              <w:jc w:val="center"/>
            </w:pPr>
          </w:p>
        </w:tc>
        <w:tc>
          <w:tcPr>
            <w:tcW w:w="1666" w:type="dxa"/>
            <w:vAlign w:val="center"/>
          </w:tcPr>
          <w:p w:rsidR="00D27EEF" w:rsidRDefault="00D27EEF" w:rsidP="00DE68BC">
            <w:pPr>
              <w:jc w:val="center"/>
            </w:pPr>
            <w:r>
              <w:rPr>
                <w:rFonts w:hint="eastAsia"/>
              </w:rPr>
              <w:t>2013-12-31</w:t>
            </w:r>
          </w:p>
        </w:tc>
        <w:tc>
          <w:tcPr>
            <w:tcW w:w="1425" w:type="dxa"/>
            <w:vAlign w:val="center"/>
          </w:tcPr>
          <w:p w:rsidR="00D27EEF" w:rsidRDefault="00D27EEF" w:rsidP="00DE68BC">
            <w:pPr>
              <w:jc w:val="center"/>
            </w:pPr>
            <w:r>
              <w:rPr>
                <w:rFonts w:hint="eastAsia"/>
              </w:rPr>
              <w:t>M</w:t>
            </w:r>
          </w:p>
        </w:tc>
        <w:tc>
          <w:tcPr>
            <w:tcW w:w="2071" w:type="dxa"/>
            <w:vAlign w:val="center"/>
          </w:tcPr>
          <w:p w:rsidR="00D27EEF" w:rsidRDefault="00D27EEF" w:rsidP="00DE68BC">
            <w:r>
              <w:rPr>
                <w:rFonts w:hint="eastAsia"/>
              </w:rPr>
              <w:t xml:space="preserve">    </w:t>
            </w:r>
            <w:r>
              <w:rPr>
                <w:rFonts w:hint="eastAsia"/>
              </w:rPr>
              <w:t>蔡久兵</w:t>
            </w:r>
          </w:p>
        </w:tc>
        <w:tc>
          <w:tcPr>
            <w:tcW w:w="3459" w:type="dxa"/>
            <w:vAlign w:val="center"/>
          </w:tcPr>
          <w:p w:rsidR="00D27EEF" w:rsidRDefault="00D27EEF" w:rsidP="00DE68BC">
            <w:r>
              <w:rPr>
                <w:rFonts w:hint="eastAsia"/>
              </w:rPr>
              <w:t>补充修改</w:t>
            </w:r>
          </w:p>
        </w:tc>
      </w:tr>
      <w:tr w:rsidR="00C0638A" w:rsidTr="00C669BD">
        <w:trPr>
          <w:trHeight w:val="452"/>
        </w:trPr>
        <w:tc>
          <w:tcPr>
            <w:tcW w:w="1434" w:type="dxa"/>
            <w:vAlign w:val="center"/>
          </w:tcPr>
          <w:p w:rsidR="00C0638A" w:rsidRDefault="00C0638A" w:rsidP="00677C12">
            <w:pPr>
              <w:jc w:val="center"/>
            </w:pPr>
            <w:r>
              <w:rPr>
                <w:rFonts w:hint="eastAsia"/>
              </w:rPr>
              <w:t>1.0.2</w:t>
            </w:r>
          </w:p>
        </w:tc>
        <w:tc>
          <w:tcPr>
            <w:tcW w:w="1666" w:type="dxa"/>
            <w:vAlign w:val="center"/>
          </w:tcPr>
          <w:p w:rsidR="00C0638A" w:rsidRDefault="00C0638A" w:rsidP="00677C12">
            <w:pPr>
              <w:jc w:val="center"/>
            </w:pPr>
            <w:r>
              <w:rPr>
                <w:rFonts w:hint="eastAsia"/>
              </w:rPr>
              <w:t>2014-01-17</w:t>
            </w:r>
          </w:p>
        </w:tc>
        <w:tc>
          <w:tcPr>
            <w:tcW w:w="1425" w:type="dxa"/>
            <w:vAlign w:val="center"/>
          </w:tcPr>
          <w:p w:rsidR="00C0638A" w:rsidRDefault="00C0638A" w:rsidP="00677C12">
            <w:pPr>
              <w:jc w:val="center"/>
            </w:pPr>
            <w:r>
              <w:rPr>
                <w:rFonts w:hint="eastAsia"/>
              </w:rPr>
              <w:t>M</w:t>
            </w:r>
          </w:p>
        </w:tc>
        <w:tc>
          <w:tcPr>
            <w:tcW w:w="2071" w:type="dxa"/>
            <w:vAlign w:val="center"/>
          </w:tcPr>
          <w:p w:rsidR="00C0638A" w:rsidRDefault="00C0638A" w:rsidP="00677C12">
            <w:r>
              <w:rPr>
                <w:rFonts w:hint="eastAsia"/>
              </w:rPr>
              <w:t xml:space="preserve">    </w:t>
            </w:r>
            <w:r>
              <w:rPr>
                <w:rFonts w:hint="eastAsia"/>
              </w:rPr>
              <w:t>蔡久兵</w:t>
            </w:r>
          </w:p>
        </w:tc>
        <w:tc>
          <w:tcPr>
            <w:tcW w:w="3459" w:type="dxa"/>
            <w:vAlign w:val="center"/>
          </w:tcPr>
          <w:p w:rsidR="00C0638A" w:rsidRDefault="00C0638A" w:rsidP="00677C12">
            <w:r>
              <w:rPr>
                <w:rFonts w:hint="eastAsia"/>
              </w:rPr>
              <w:t>补充修改</w:t>
            </w:r>
          </w:p>
        </w:tc>
      </w:tr>
      <w:tr w:rsidR="00127A77" w:rsidTr="00C669BD">
        <w:trPr>
          <w:trHeight w:val="452"/>
        </w:trPr>
        <w:tc>
          <w:tcPr>
            <w:tcW w:w="1434" w:type="dxa"/>
            <w:vAlign w:val="center"/>
          </w:tcPr>
          <w:p w:rsidR="00127A77" w:rsidRDefault="00C0638A" w:rsidP="008D0F2B">
            <w:pPr>
              <w:jc w:val="center"/>
            </w:pPr>
            <w:r>
              <w:rPr>
                <w:rFonts w:hint="eastAsia"/>
              </w:rPr>
              <w:t>1.0.3</w:t>
            </w:r>
          </w:p>
        </w:tc>
        <w:tc>
          <w:tcPr>
            <w:tcW w:w="1666" w:type="dxa"/>
            <w:vAlign w:val="center"/>
          </w:tcPr>
          <w:p w:rsidR="00127A77" w:rsidRDefault="00EB1EAB" w:rsidP="00D27EEF">
            <w:pPr>
              <w:jc w:val="center"/>
            </w:pPr>
            <w:r>
              <w:rPr>
                <w:rFonts w:hint="eastAsia"/>
              </w:rPr>
              <w:t>201</w:t>
            </w:r>
            <w:r w:rsidR="00C0638A">
              <w:rPr>
                <w:rFonts w:hint="eastAsia"/>
              </w:rPr>
              <w:t>4-04</w:t>
            </w:r>
            <w:r>
              <w:rPr>
                <w:rFonts w:hint="eastAsia"/>
              </w:rPr>
              <w:t>-</w:t>
            </w:r>
            <w:r w:rsidR="00C0638A">
              <w:rPr>
                <w:rFonts w:hint="eastAsia"/>
              </w:rPr>
              <w:t>18</w:t>
            </w:r>
          </w:p>
        </w:tc>
        <w:tc>
          <w:tcPr>
            <w:tcW w:w="1425" w:type="dxa"/>
            <w:vAlign w:val="center"/>
          </w:tcPr>
          <w:p w:rsidR="00127A77" w:rsidRDefault="00EB1EAB" w:rsidP="008D0F2B">
            <w:pPr>
              <w:jc w:val="center"/>
            </w:pPr>
            <w:r>
              <w:rPr>
                <w:rFonts w:hint="eastAsia"/>
              </w:rPr>
              <w:t>M</w:t>
            </w:r>
          </w:p>
        </w:tc>
        <w:tc>
          <w:tcPr>
            <w:tcW w:w="2071" w:type="dxa"/>
            <w:vAlign w:val="center"/>
          </w:tcPr>
          <w:p w:rsidR="00127A77" w:rsidRDefault="00EB1EAB" w:rsidP="008D0F2B">
            <w:r>
              <w:rPr>
                <w:rFonts w:hint="eastAsia"/>
              </w:rPr>
              <w:t xml:space="preserve">    </w:t>
            </w:r>
            <w:r>
              <w:rPr>
                <w:rFonts w:hint="eastAsia"/>
              </w:rPr>
              <w:t>蔡久兵</w:t>
            </w:r>
          </w:p>
        </w:tc>
        <w:tc>
          <w:tcPr>
            <w:tcW w:w="3459" w:type="dxa"/>
            <w:vAlign w:val="center"/>
          </w:tcPr>
          <w:p w:rsidR="00127A77" w:rsidRDefault="00C0638A" w:rsidP="008D0F2B">
            <w:r>
              <w:rPr>
                <w:rFonts w:hint="eastAsia"/>
              </w:rPr>
              <w:t>补充修改</w:t>
            </w:r>
          </w:p>
        </w:tc>
      </w:tr>
      <w:tr w:rsidR="00AF15FF" w:rsidTr="00C669BD">
        <w:trPr>
          <w:trHeight w:val="452"/>
        </w:trPr>
        <w:tc>
          <w:tcPr>
            <w:tcW w:w="1434" w:type="dxa"/>
            <w:vAlign w:val="center"/>
          </w:tcPr>
          <w:p w:rsidR="00AF15FF" w:rsidRDefault="00AF15FF" w:rsidP="0012028F">
            <w:pPr>
              <w:jc w:val="center"/>
            </w:pPr>
            <w:r>
              <w:rPr>
                <w:rFonts w:hint="eastAsia"/>
              </w:rPr>
              <w:t>1.0.4</w:t>
            </w:r>
          </w:p>
        </w:tc>
        <w:tc>
          <w:tcPr>
            <w:tcW w:w="1666" w:type="dxa"/>
            <w:vAlign w:val="center"/>
          </w:tcPr>
          <w:p w:rsidR="00AF15FF" w:rsidRDefault="00AF15FF" w:rsidP="0012028F">
            <w:pPr>
              <w:jc w:val="center"/>
            </w:pPr>
            <w:r>
              <w:rPr>
                <w:rFonts w:hint="eastAsia"/>
              </w:rPr>
              <w:t>2014-05-05</w:t>
            </w:r>
          </w:p>
        </w:tc>
        <w:tc>
          <w:tcPr>
            <w:tcW w:w="1425" w:type="dxa"/>
            <w:vAlign w:val="center"/>
          </w:tcPr>
          <w:p w:rsidR="00AF15FF" w:rsidRDefault="00AF15FF" w:rsidP="0012028F">
            <w:pPr>
              <w:jc w:val="center"/>
            </w:pPr>
            <w:r>
              <w:rPr>
                <w:rFonts w:hint="eastAsia"/>
              </w:rPr>
              <w:t>M</w:t>
            </w:r>
          </w:p>
        </w:tc>
        <w:tc>
          <w:tcPr>
            <w:tcW w:w="2071" w:type="dxa"/>
            <w:vAlign w:val="center"/>
          </w:tcPr>
          <w:p w:rsidR="00AF15FF" w:rsidRDefault="00AF15FF" w:rsidP="0012028F">
            <w:r>
              <w:rPr>
                <w:rFonts w:hint="eastAsia"/>
              </w:rPr>
              <w:t xml:space="preserve">    </w:t>
            </w:r>
            <w:r>
              <w:rPr>
                <w:rFonts w:hint="eastAsia"/>
              </w:rPr>
              <w:t>蔡久兵</w:t>
            </w:r>
          </w:p>
        </w:tc>
        <w:tc>
          <w:tcPr>
            <w:tcW w:w="3459" w:type="dxa"/>
            <w:vAlign w:val="center"/>
          </w:tcPr>
          <w:p w:rsidR="00AF15FF" w:rsidRDefault="00AF15FF" w:rsidP="0012028F">
            <w:r>
              <w:rPr>
                <w:rFonts w:hint="eastAsia"/>
              </w:rPr>
              <w:t>补充修改</w:t>
            </w:r>
          </w:p>
        </w:tc>
      </w:tr>
      <w:tr w:rsidR="00E964A1" w:rsidTr="00C669BD">
        <w:trPr>
          <w:trHeight w:val="452"/>
        </w:trPr>
        <w:tc>
          <w:tcPr>
            <w:tcW w:w="1434" w:type="dxa"/>
            <w:vAlign w:val="center"/>
          </w:tcPr>
          <w:p w:rsidR="00E964A1" w:rsidRDefault="00E964A1" w:rsidP="00272686">
            <w:pPr>
              <w:jc w:val="center"/>
            </w:pPr>
            <w:r>
              <w:rPr>
                <w:rFonts w:hint="eastAsia"/>
              </w:rPr>
              <w:t>1.0.5</w:t>
            </w:r>
          </w:p>
        </w:tc>
        <w:tc>
          <w:tcPr>
            <w:tcW w:w="1666" w:type="dxa"/>
            <w:vAlign w:val="center"/>
          </w:tcPr>
          <w:p w:rsidR="00E964A1" w:rsidRDefault="00E964A1" w:rsidP="00272686">
            <w:pPr>
              <w:jc w:val="center"/>
            </w:pPr>
            <w:r>
              <w:rPr>
                <w:rFonts w:hint="eastAsia"/>
              </w:rPr>
              <w:t>2014-05-14</w:t>
            </w:r>
          </w:p>
        </w:tc>
        <w:tc>
          <w:tcPr>
            <w:tcW w:w="1425" w:type="dxa"/>
            <w:vAlign w:val="center"/>
          </w:tcPr>
          <w:p w:rsidR="00E964A1" w:rsidRDefault="00E964A1" w:rsidP="00272686">
            <w:pPr>
              <w:jc w:val="center"/>
            </w:pPr>
            <w:r>
              <w:rPr>
                <w:rFonts w:hint="eastAsia"/>
              </w:rPr>
              <w:t>M</w:t>
            </w:r>
          </w:p>
        </w:tc>
        <w:tc>
          <w:tcPr>
            <w:tcW w:w="2071" w:type="dxa"/>
            <w:vAlign w:val="center"/>
          </w:tcPr>
          <w:p w:rsidR="00E964A1" w:rsidRDefault="00E964A1" w:rsidP="00272686">
            <w:r>
              <w:rPr>
                <w:rFonts w:hint="eastAsia"/>
              </w:rPr>
              <w:t xml:space="preserve">    </w:t>
            </w:r>
            <w:r>
              <w:rPr>
                <w:rFonts w:hint="eastAsia"/>
              </w:rPr>
              <w:t>蔡久兵</w:t>
            </w:r>
          </w:p>
        </w:tc>
        <w:tc>
          <w:tcPr>
            <w:tcW w:w="3459" w:type="dxa"/>
            <w:vAlign w:val="center"/>
          </w:tcPr>
          <w:p w:rsidR="00E964A1" w:rsidRDefault="00E964A1" w:rsidP="00272686">
            <w:r>
              <w:rPr>
                <w:rFonts w:hint="eastAsia"/>
              </w:rPr>
              <w:t>补充修改</w:t>
            </w:r>
          </w:p>
        </w:tc>
      </w:tr>
      <w:tr w:rsidR="005C23EF" w:rsidTr="00C669BD">
        <w:trPr>
          <w:trHeight w:val="452"/>
        </w:trPr>
        <w:tc>
          <w:tcPr>
            <w:tcW w:w="1434" w:type="dxa"/>
            <w:vAlign w:val="center"/>
          </w:tcPr>
          <w:p w:rsidR="005C23EF" w:rsidRDefault="0082743A" w:rsidP="007B084E">
            <w:pPr>
              <w:jc w:val="center"/>
            </w:pPr>
            <w:r>
              <w:rPr>
                <w:rFonts w:hint="eastAsia"/>
              </w:rPr>
              <w:t>2.0.0</w:t>
            </w:r>
          </w:p>
        </w:tc>
        <w:tc>
          <w:tcPr>
            <w:tcW w:w="1666" w:type="dxa"/>
            <w:vAlign w:val="center"/>
          </w:tcPr>
          <w:p w:rsidR="005C23EF" w:rsidRDefault="005C23EF" w:rsidP="007B084E">
            <w:pPr>
              <w:jc w:val="center"/>
            </w:pPr>
            <w:r>
              <w:rPr>
                <w:rFonts w:hint="eastAsia"/>
              </w:rPr>
              <w:t>2014-06-18</w:t>
            </w:r>
          </w:p>
        </w:tc>
        <w:tc>
          <w:tcPr>
            <w:tcW w:w="1425" w:type="dxa"/>
            <w:vAlign w:val="center"/>
          </w:tcPr>
          <w:p w:rsidR="005C23EF" w:rsidRDefault="005C23EF" w:rsidP="007B084E">
            <w:pPr>
              <w:jc w:val="center"/>
            </w:pPr>
            <w:r>
              <w:rPr>
                <w:rFonts w:hint="eastAsia"/>
              </w:rPr>
              <w:t>M</w:t>
            </w:r>
          </w:p>
        </w:tc>
        <w:tc>
          <w:tcPr>
            <w:tcW w:w="2071" w:type="dxa"/>
            <w:vAlign w:val="center"/>
          </w:tcPr>
          <w:p w:rsidR="005C23EF" w:rsidRDefault="005C23EF" w:rsidP="007B084E">
            <w:r>
              <w:rPr>
                <w:rFonts w:hint="eastAsia"/>
              </w:rPr>
              <w:t xml:space="preserve">    </w:t>
            </w:r>
            <w:r>
              <w:rPr>
                <w:rFonts w:hint="eastAsia"/>
              </w:rPr>
              <w:t>蔡久兵</w:t>
            </w:r>
          </w:p>
        </w:tc>
        <w:tc>
          <w:tcPr>
            <w:tcW w:w="3459" w:type="dxa"/>
            <w:vAlign w:val="center"/>
          </w:tcPr>
          <w:p w:rsidR="005C23EF" w:rsidRDefault="005C23EF" w:rsidP="007B084E">
            <w:r>
              <w:rPr>
                <w:rFonts w:hint="eastAsia"/>
              </w:rPr>
              <w:t>补充修改</w:t>
            </w:r>
          </w:p>
        </w:tc>
      </w:tr>
      <w:tr w:rsidR="00470133" w:rsidTr="00C669BD">
        <w:trPr>
          <w:trHeight w:val="452"/>
        </w:trPr>
        <w:tc>
          <w:tcPr>
            <w:tcW w:w="1434" w:type="dxa"/>
            <w:vAlign w:val="center"/>
          </w:tcPr>
          <w:p w:rsidR="00470133" w:rsidRDefault="0082743A" w:rsidP="0082743A">
            <w:pPr>
              <w:ind w:right="315"/>
              <w:jc w:val="right"/>
            </w:pPr>
            <w:r>
              <w:rPr>
                <w:rFonts w:hint="eastAsia"/>
              </w:rPr>
              <w:t>2.0.0</w:t>
            </w:r>
          </w:p>
        </w:tc>
        <w:tc>
          <w:tcPr>
            <w:tcW w:w="1666" w:type="dxa"/>
            <w:vAlign w:val="center"/>
          </w:tcPr>
          <w:p w:rsidR="00470133" w:rsidRDefault="00470133" w:rsidP="00F00F29">
            <w:pPr>
              <w:jc w:val="center"/>
            </w:pPr>
            <w:r>
              <w:rPr>
                <w:rFonts w:hint="eastAsia"/>
              </w:rPr>
              <w:t>2014-06-20</w:t>
            </w:r>
          </w:p>
        </w:tc>
        <w:tc>
          <w:tcPr>
            <w:tcW w:w="1425" w:type="dxa"/>
            <w:vAlign w:val="center"/>
          </w:tcPr>
          <w:p w:rsidR="00470133" w:rsidRDefault="00470133" w:rsidP="00F00F29">
            <w:pPr>
              <w:jc w:val="center"/>
            </w:pPr>
            <w:r>
              <w:rPr>
                <w:rFonts w:hint="eastAsia"/>
              </w:rPr>
              <w:t>M</w:t>
            </w:r>
          </w:p>
        </w:tc>
        <w:tc>
          <w:tcPr>
            <w:tcW w:w="2071" w:type="dxa"/>
            <w:vAlign w:val="center"/>
          </w:tcPr>
          <w:p w:rsidR="00470133" w:rsidRDefault="00470133" w:rsidP="00F00F29">
            <w:r>
              <w:rPr>
                <w:rFonts w:hint="eastAsia"/>
              </w:rPr>
              <w:t xml:space="preserve">    </w:t>
            </w:r>
            <w:r>
              <w:rPr>
                <w:rFonts w:hint="eastAsia"/>
              </w:rPr>
              <w:t>蔡久兵</w:t>
            </w:r>
          </w:p>
        </w:tc>
        <w:tc>
          <w:tcPr>
            <w:tcW w:w="3459" w:type="dxa"/>
            <w:vAlign w:val="center"/>
          </w:tcPr>
          <w:p w:rsidR="00470133" w:rsidRDefault="00470133" w:rsidP="00F00F29">
            <w:r>
              <w:rPr>
                <w:rFonts w:hint="eastAsia"/>
              </w:rPr>
              <w:t>补充修改</w:t>
            </w:r>
          </w:p>
        </w:tc>
      </w:tr>
      <w:tr w:rsidR="00142D27" w:rsidTr="00C669BD">
        <w:trPr>
          <w:trHeight w:val="452"/>
        </w:trPr>
        <w:tc>
          <w:tcPr>
            <w:tcW w:w="1434" w:type="dxa"/>
            <w:vAlign w:val="center"/>
          </w:tcPr>
          <w:p w:rsidR="00142D27" w:rsidRDefault="00142D27" w:rsidP="00F07247">
            <w:pPr>
              <w:jc w:val="center"/>
            </w:pPr>
            <w:r>
              <w:rPr>
                <w:rFonts w:hint="eastAsia"/>
              </w:rPr>
              <w:t>2.0.0</w:t>
            </w:r>
          </w:p>
        </w:tc>
        <w:tc>
          <w:tcPr>
            <w:tcW w:w="1666" w:type="dxa"/>
            <w:vAlign w:val="center"/>
          </w:tcPr>
          <w:p w:rsidR="00142D27" w:rsidRDefault="00142D27" w:rsidP="00F07247">
            <w:pPr>
              <w:jc w:val="center"/>
            </w:pPr>
            <w:r>
              <w:rPr>
                <w:rFonts w:hint="eastAsia"/>
              </w:rPr>
              <w:t>2014-06-23</w:t>
            </w:r>
          </w:p>
        </w:tc>
        <w:tc>
          <w:tcPr>
            <w:tcW w:w="1425" w:type="dxa"/>
            <w:vAlign w:val="center"/>
          </w:tcPr>
          <w:p w:rsidR="00142D27" w:rsidRDefault="00142D27" w:rsidP="00F07247">
            <w:pPr>
              <w:jc w:val="center"/>
            </w:pPr>
            <w:r>
              <w:rPr>
                <w:rFonts w:hint="eastAsia"/>
              </w:rPr>
              <w:t>M</w:t>
            </w:r>
          </w:p>
        </w:tc>
        <w:tc>
          <w:tcPr>
            <w:tcW w:w="2071" w:type="dxa"/>
            <w:vAlign w:val="center"/>
          </w:tcPr>
          <w:p w:rsidR="00142D27" w:rsidRDefault="00142D27" w:rsidP="00F07247">
            <w:r>
              <w:rPr>
                <w:rFonts w:hint="eastAsia"/>
              </w:rPr>
              <w:t xml:space="preserve">    </w:t>
            </w:r>
            <w:r>
              <w:rPr>
                <w:rFonts w:hint="eastAsia"/>
              </w:rPr>
              <w:t>蔡久兵</w:t>
            </w:r>
          </w:p>
        </w:tc>
        <w:tc>
          <w:tcPr>
            <w:tcW w:w="3459" w:type="dxa"/>
            <w:vAlign w:val="center"/>
          </w:tcPr>
          <w:p w:rsidR="00142D27" w:rsidRDefault="00142D27" w:rsidP="00F07247">
            <w:r>
              <w:rPr>
                <w:rFonts w:hint="eastAsia"/>
              </w:rPr>
              <w:t>补充修改</w:t>
            </w:r>
          </w:p>
        </w:tc>
      </w:tr>
      <w:tr w:rsidR="00634662" w:rsidTr="00C669BD">
        <w:trPr>
          <w:trHeight w:val="452"/>
        </w:trPr>
        <w:tc>
          <w:tcPr>
            <w:tcW w:w="1434" w:type="dxa"/>
            <w:vAlign w:val="center"/>
          </w:tcPr>
          <w:p w:rsidR="00634662" w:rsidRDefault="00634662" w:rsidP="00634662">
            <w:pPr>
              <w:jc w:val="center"/>
            </w:pPr>
            <w:r>
              <w:rPr>
                <w:rFonts w:hint="eastAsia"/>
              </w:rPr>
              <w:t>2.0.1</w:t>
            </w:r>
          </w:p>
        </w:tc>
        <w:tc>
          <w:tcPr>
            <w:tcW w:w="1666" w:type="dxa"/>
            <w:vAlign w:val="center"/>
          </w:tcPr>
          <w:p w:rsidR="00634662" w:rsidRDefault="00634662" w:rsidP="00634662">
            <w:pPr>
              <w:jc w:val="center"/>
            </w:pPr>
            <w:r>
              <w:rPr>
                <w:rFonts w:hint="eastAsia"/>
              </w:rPr>
              <w:t>2014-07-03</w:t>
            </w:r>
          </w:p>
        </w:tc>
        <w:tc>
          <w:tcPr>
            <w:tcW w:w="1425" w:type="dxa"/>
            <w:vAlign w:val="center"/>
          </w:tcPr>
          <w:p w:rsidR="00634662" w:rsidRDefault="00634662" w:rsidP="00634662">
            <w:pPr>
              <w:jc w:val="center"/>
            </w:pPr>
            <w:r>
              <w:rPr>
                <w:rFonts w:hint="eastAsia"/>
              </w:rPr>
              <w:t>M</w:t>
            </w:r>
          </w:p>
        </w:tc>
        <w:tc>
          <w:tcPr>
            <w:tcW w:w="2071" w:type="dxa"/>
            <w:vAlign w:val="center"/>
          </w:tcPr>
          <w:p w:rsidR="00634662" w:rsidRDefault="00634662" w:rsidP="00634662">
            <w:r>
              <w:rPr>
                <w:rFonts w:hint="eastAsia"/>
              </w:rPr>
              <w:t xml:space="preserve">    </w:t>
            </w:r>
            <w:r>
              <w:rPr>
                <w:rFonts w:hint="eastAsia"/>
              </w:rPr>
              <w:t>蔡久兵</w:t>
            </w:r>
          </w:p>
        </w:tc>
        <w:tc>
          <w:tcPr>
            <w:tcW w:w="3459" w:type="dxa"/>
            <w:vAlign w:val="center"/>
          </w:tcPr>
          <w:p w:rsidR="00634662" w:rsidRDefault="00634662" w:rsidP="00634662">
            <w:r>
              <w:rPr>
                <w:rFonts w:hint="eastAsia"/>
              </w:rPr>
              <w:t>补充修改</w:t>
            </w:r>
          </w:p>
        </w:tc>
      </w:tr>
      <w:tr w:rsidR="00475B43" w:rsidTr="00C669BD">
        <w:trPr>
          <w:trHeight w:val="452"/>
        </w:trPr>
        <w:tc>
          <w:tcPr>
            <w:tcW w:w="1434" w:type="dxa"/>
            <w:vAlign w:val="center"/>
          </w:tcPr>
          <w:p w:rsidR="00475B43" w:rsidRDefault="00475B43" w:rsidP="00475B43">
            <w:pPr>
              <w:jc w:val="center"/>
            </w:pPr>
            <w:r>
              <w:rPr>
                <w:rFonts w:hint="eastAsia"/>
              </w:rPr>
              <w:t>2.0.2</w:t>
            </w:r>
          </w:p>
        </w:tc>
        <w:tc>
          <w:tcPr>
            <w:tcW w:w="1666" w:type="dxa"/>
            <w:vAlign w:val="center"/>
          </w:tcPr>
          <w:p w:rsidR="00475B43" w:rsidRDefault="00475B43" w:rsidP="00475B43">
            <w:pPr>
              <w:jc w:val="center"/>
            </w:pPr>
            <w:r>
              <w:rPr>
                <w:rFonts w:hint="eastAsia"/>
              </w:rPr>
              <w:t>2014-07-09</w:t>
            </w:r>
          </w:p>
        </w:tc>
        <w:tc>
          <w:tcPr>
            <w:tcW w:w="1425" w:type="dxa"/>
            <w:vAlign w:val="center"/>
          </w:tcPr>
          <w:p w:rsidR="00475B43" w:rsidRDefault="00475B43" w:rsidP="00475B43">
            <w:pPr>
              <w:jc w:val="center"/>
            </w:pPr>
            <w:r>
              <w:rPr>
                <w:rFonts w:hint="eastAsia"/>
              </w:rPr>
              <w:t>M</w:t>
            </w:r>
          </w:p>
        </w:tc>
        <w:tc>
          <w:tcPr>
            <w:tcW w:w="2071" w:type="dxa"/>
            <w:vAlign w:val="center"/>
          </w:tcPr>
          <w:p w:rsidR="00475B43" w:rsidRDefault="00475B43" w:rsidP="00475B43">
            <w:r>
              <w:rPr>
                <w:rFonts w:hint="eastAsia"/>
              </w:rPr>
              <w:t xml:space="preserve">    </w:t>
            </w:r>
            <w:r>
              <w:rPr>
                <w:rFonts w:hint="eastAsia"/>
              </w:rPr>
              <w:t>蔡久兵</w:t>
            </w:r>
          </w:p>
        </w:tc>
        <w:tc>
          <w:tcPr>
            <w:tcW w:w="3459" w:type="dxa"/>
            <w:vAlign w:val="center"/>
          </w:tcPr>
          <w:p w:rsidR="00475B43" w:rsidRDefault="00475B43" w:rsidP="00475B43">
            <w:r>
              <w:rPr>
                <w:rFonts w:hint="eastAsia"/>
              </w:rPr>
              <w:t>补充修改</w:t>
            </w:r>
          </w:p>
        </w:tc>
      </w:tr>
      <w:tr w:rsidR="00C140E9" w:rsidTr="00C669BD">
        <w:trPr>
          <w:trHeight w:val="452"/>
        </w:trPr>
        <w:tc>
          <w:tcPr>
            <w:tcW w:w="1434" w:type="dxa"/>
            <w:vAlign w:val="center"/>
          </w:tcPr>
          <w:p w:rsidR="00C140E9" w:rsidRDefault="00C140E9" w:rsidP="00C57FF3">
            <w:pPr>
              <w:jc w:val="center"/>
            </w:pPr>
            <w:r>
              <w:rPr>
                <w:rFonts w:hint="eastAsia"/>
              </w:rPr>
              <w:t>2.0.2</w:t>
            </w:r>
          </w:p>
        </w:tc>
        <w:tc>
          <w:tcPr>
            <w:tcW w:w="1666" w:type="dxa"/>
            <w:vAlign w:val="center"/>
          </w:tcPr>
          <w:p w:rsidR="00C140E9" w:rsidRDefault="00C140E9" w:rsidP="00C57FF3">
            <w:pPr>
              <w:jc w:val="center"/>
            </w:pPr>
            <w:r>
              <w:rPr>
                <w:rFonts w:hint="eastAsia"/>
              </w:rPr>
              <w:t>2014-07-21</w:t>
            </w:r>
          </w:p>
        </w:tc>
        <w:tc>
          <w:tcPr>
            <w:tcW w:w="1425" w:type="dxa"/>
            <w:vAlign w:val="center"/>
          </w:tcPr>
          <w:p w:rsidR="00C140E9" w:rsidRDefault="00C140E9" w:rsidP="00C57FF3">
            <w:pPr>
              <w:jc w:val="center"/>
            </w:pPr>
            <w:r>
              <w:rPr>
                <w:rFonts w:hint="eastAsia"/>
              </w:rPr>
              <w:t>M</w:t>
            </w:r>
          </w:p>
        </w:tc>
        <w:tc>
          <w:tcPr>
            <w:tcW w:w="2071" w:type="dxa"/>
            <w:vAlign w:val="center"/>
          </w:tcPr>
          <w:p w:rsidR="00C140E9" w:rsidRDefault="00C140E9" w:rsidP="00C57FF3">
            <w:r>
              <w:rPr>
                <w:rFonts w:hint="eastAsia"/>
              </w:rPr>
              <w:t xml:space="preserve">    </w:t>
            </w:r>
            <w:r>
              <w:rPr>
                <w:rFonts w:hint="eastAsia"/>
              </w:rPr>
              <w:t>蔡久兵</w:t>
            </w:r>
          </w:p>
        </w:tc>
        <w:tc>
          <w:tcPr>
            <w:tcW w:w="3459" w:type="dxa"/>
            <w:vAlign w:val="center"/>
          </w:tcPr>
          <w:p w:rsidR="00C140E9" w:rsidRDefault="00C140E9" w:rsidP="00C57FF3">
            <w:r>
              <w:rPr>
                <w:rFonts w:hint="eastAsia"/>
              </w:rPr>
              <w:t>补充增加读取商户所在代理商信息</w:t>
            </w:r>
          </w:p>
        </w:tc>
      </w:tr>
      <w:tr w:rsidR="00DE4AC2" w:rsidTr="00C669BD">
        <w:trPr>
          <w:trHeight w:val="452"/>
        </w:trPr>
        <w:tc>
          <w:tcPr>
            <w:tcW w:w="1434" w:type="dxa"/>
            <w:vAlign w:val="center"/>
          </w:tcPr>
          <w:p w:rsidR="00DE4AC2" w:rsidRDefault="00DE4AC2" w:rsidP="00DE4AC2">
            <w:pPr>
              <w:jc w:val="center"/>
            </w:pPr>
            <w:r>
              <w:rPr>
                <w:rFonts w:hint="eastAsia"/>
              </w:rPr>
              <w:t>2.0.4</w:t>
            </w:r>
          </w:p>
        </w:tc>
        <w:tc>
          <w:tcPr>
            <w:tcW w:w="1666" w:type="dxa"/>
            <w:vAlign w:val="center"/>
          </w:tcPr>
          <w:p w:rsidR="00DE4AC2" w:rsidRDefault="00DE4AC2" w:rsidP="00DE4AC2">
            <w:pPr>
              <w:jc w:val="center"/>
            </w:pPr>
            <w:r>
              <w:rPr>
                <w:rFonts w:hint="eastAsia"/>
              </w:rPr>
              <w:t>2014-08-04</w:t>
            </w:r>
          </w:p>
        </w:tc>
        <w:tc>
          <w:tcPr>
            <w:tcW w:w="1425" w:type="dxa"/>
            <w:vAlign w:val="center"/>
          </w:tcPr>
          <w:p w:rsidR="00DE4AC2" w:rsidRDefault="00DE4AC2" w:rsidP="00DE4AC2">
            <w:pPr>
              <w:jc w:val="center"/>
            </w:pPr>
            <w:r>
              <w:rPr>
                <w:rFonts w:hint="eastAsia"/>
              </w:rPr>
              <w:t>M</w:t>
            </w:r>
          </w:p>
        </w:tc>
        <w:tc>
          <w:tcPr>
            <w:tcW w:w="2071" w:type="dxa"/>
            <w:vAlign w:val="center"/>
          </w:tcPr>
          <w:p w:rsidR="00DE4AC2" w:rsidRDefault="00DE4AC2" w:rsidP="00DE4AC2">
            <w:r>
              <w:rPr>
                <w:rFonts w:hint="eastAsia"/>
              </w:rPr>
              <w:t xml:space="preserve">    </w:t>
            </w:r>
            <w:r>
              <w:rPr>
                <w:rFonts w:hint="eastAsia"/>
              </w:rPr>
              <w:t>蔡久兵</w:t>
            </w:r>
          </w:p>
        </w:tc>
        <w:tc>
          <w:tcPr>
            <w:tcW w:w="3459" w:type="dxa"/>
            <w:vAlign w:val="center"/>
          </w:tcPr>
          <w:p w:rsidR="00DE4AC2" w:rsidRDefault="00DE4AC2" w:rsidP="00DE4AC2">
            <w:r>
              <w:rPr>
                <w:rFonts w:hint="eastAsia"/>
              </w:rPr>
              <w:t>虚拟代理商申请，状态返回</w:t>
            </w:r>
          </w:p>
        </w:tc>
      </w:tr>
      <w:tr w:rsidR="00CC49B9" w:rsidTr="00C669BD">
        <w:trPr>
          <w:trHeight w:val="452"/>
        </w:trPr>
        <w:tc>
          <w:tcPr>
            <w:tcW w:w="1434" w:type="dxa"/>
            <w:vAlign w:val="center"/>
          </w:tcPr>
          <w:p w:rsidR="00CC49B9" w:rsidRDefault="00CC49B9" w:rsidP="00CC49B9">
            <w:pPr>
              <w:jc w:val="center"/>
            </w:pPr>
            <w:r>
              <w:rPr>
                <w:rFonts w:hint="eastAsia"/>
              </w:rPr>
              <w:t>2.0.5</w:t>
            </w:r>
          </w:p>
        </w:tc>
        <w:tc>
          <w:tcPr>
            <w:tcW w:w="1666" w:type="dxa"/>
            <w:vAlign w:val="center"/>
          </w:tcPr>
          <w:p w:rsidR="00CC49B9" w:rsidRDefault="00CC49B9" w:rsidP="00CC49B9">
            <w:pPr>
              <w:jc w:val="center"/>
            </w:pPr>
            <w:r>
              <w:rPr>
                <w:rFonts w:hint="eastAsia"/>
              </w:rPr>
              <w:t>2014-08-07</w:t>
            </w:r>
          </w:p>
        </w:tc>
        <w:tc>
          <w:tcPr>
            <w:tcW w:w="1425" w:type="dxa"/>
            <w:vAlign w:val="center"/>
          </w:tcPr>
          <w:p w:rsidR="00CC49B9" w:rsidRDefault="00CC49B9" w:rsidP="00CC49B9">
            <w:pPr>
              <w:jc w:val="center"/>
            </w:pPr>
            <w:r>
              <w:rPr>
                <w:rFonts w:hint="eastAsia"/>
              </w:rPr>
              <w:t>M</w:t>
            </w:r>
          </w:p>
        </w:tc>
        <w:tc>
          <w:tcPr>
            <w:tcW w:w="2071" w:type="dxa"/>
            <w:vAlign w:val="center"/>
          </w:tcPr>
          <w:p w:rsidR="00CC49B9" w:rsidRDefault="00CC49B9" w:rsidP="00CC49B9">
            <w:r>
              <w:rPr>
                <w:rFonts w:hint="eastAsia"/>
              </w:rPr>
              <w:t xml:space="preserve">    </w:t>
            </w:r>
            <w:r>
              <w:rPr>
                <w:rFonts w:hint="eastAsia"/>
              </w:rPr>
              <w:t>蔡久兵</w:t>
            </w:r>
          </w:p>
        </w:tc>
        <w:tc>
          <w:tcPr>
            <w:tcW w:w="3459" w:type="dxa"/>
            <w:vAlign w:val="center"/>
          </w:tcPr>
          <w:p w:rsidR="00CC49B9" w:rsidRDefault="00CC49B9" w:rsidP="00CC49B9">
            <w:r>
              <w:rPr>
                <w:rFonts w:hint="eastAsia"/>
              </w:rPr>
              <w:t>通知公告部分</w:t>
            </w:r>
            <w:r>
              <w:rPr>
                <w:rFonts w:hint="eastAsia"/>
              </w:rPr>
              <w:t>91+</w:t>
            </w:r>
            <w:r>
              <w:t xml:space="preserve"> </w:t>
            </w:r>
          </w:p>
        </w:tc>
      </w:tr>
      <w:tr w:rsidR="002C2D8F" w:rsidTr="00C669BD">
        <w:trPr>
          <w:trHeight w:val="452"/>
        </w:trPr>
        <w:tc>
          <w:tcPr>
            <w:tcW w:w="1434" w:type="dxa"/>
            <w:vAlign w:val="center"/>
          </w:tcPr>
          <w:p w:rsidR="002C2D8F" w:rsidRDefault="002C2D8F" w:rsidP="002C2D8F">
            <w:pPr>
              <w:jc w:val="center"/>
            </w:pPr>
            <w:r>
              <w:rPr>
                <w:rFonts w:hint="eastAsia"/>
              </w:rPr>
              <w:t>2.0.5</w:t>
            </w:r>
          </w:p>
        </w:tc>
        <w:tc>
          <w:tcPr>
            <w:tcW w:w="1666" w:type="dxa"/>
            <w:vAlign w:val="center"/>
          </w:tcPr>
          <w:p w:rsidR="002C2D8F" w:rsidRDefault="002C2D8F" w:rsidP="002C2D8F">
            <w:pPr>
              <w:jc w:val="center"/>
            </w:pPr>
            <w:r>
              <w:rPr>
                <w:rFonts w:hint="eastAsia"/>
              </w:rPr>
              <w:t>2014-08-07</w:t>
            </w:r>
          </w:p>
        </w:tc>
        <w:tc>
          <w:tcPr>
            <w:tcW w:w="1425" w:type="dxa"/>
            <w:vAlign w:val="center"/>
          </w:tcPr>
          <w:p w:rsidR="002C2D8F" w:rsidRDefault="002C2D8F" w:rsidP="002C2D8F">
            <w:pPr>
              <w:jc w:val="center"/>
            </w:pPr>
            <w:r>
              <w:rPr>
                <w:rFonts w:hint="eastAsia"/>
              </w:rPr>
              <w:t>M</w:t>
            </w:r>
          </w:p>
        </w:tc>
        <w:tc>
          <w:tcPr>
            <w:tcW w:w="2071" w:type="dxa"/>
            <w:vAlign w:val="center"/>
          </w:tcPr>
          <w:p w:rsidR="002C2D8F" w:rsidRDefault="002C2D8F" w:rsidP="002C2D8F">
            <w:r>
              <w:rPr>
                <w:rFonts w:hint="eastAsia"/>
              </w:rPr>
              <w:t xml:space="preserve">    </w:t>
            </w:r>
            <w:r>
              <w:rPr>
                <w:rFonts w:hint="eastAsia"/>
              </w:rPr>
              <w:t>蔡久兵</w:t>
            </w:r>
          </w:p>
        </w:tc>
        <w:tc>
          <w:tcPr>
            <w:tcW w:w="3459" w:type="dxa"/>
            <w:vAlign w:val="center"/>
          </w:tcPr>
          <w:p w:rsidR="002C2D8F" w:rsidRDefault="002C2D8F" w:rsidP="002C2D8F">
            <w:r>
              <w:rPr>
                <w:rFonts w:hint="eastAsia"/>
              </w:rPr>
              <w:t>快捷银行卡支付</w:t>
            </w:r>
            <w:r>
              <w:rPr>
                <w:rFonts w:hint="eastAsia"/>
              </w:rPr>
              <w:t>93+</w:t>
            </w:r>
            <w:r>
              <w:t xml:space="preserve"> </w:t>
            </w:r>
          </w:p>
        </w:tc>
      </w:tr>
      <w:tr w:rsidR="00014789" w:rsidTr="00C669BD">
        <w:trPr>
          <w:trHeight w:val="452"/>
        </w:trPr>
        <w:tc>
          <w:tcPr>
            <w:tcW w:w="1434" w:type="dxa"/>
            <w:vAlign w:val="center"/>
          </w:tcPr>
          <w:p w:rsidR="00014789" w:rsidRDefault="00014789" w:rsidP="00DD611E">
            <w:pPr>
              <w:jc w:val="center"/>
            </w:pPr>
            <w:r>
              <w:rPr>
                <w:rFonts w:hint="eastAsia"/>
              </w:rPr>
              <w:t>2.1.0</w:t>
            </w:r>
          </w:p>
        </w:tc>
        <w:tc>
          <w:tcPr>
            <w:tcW w:w="1666" w:type="dxa"/>
            <w:vAlign w:val="center"/>
          </w:tcPr>
          <w:p w:rsidR="00014789" w:rsidRDefault="00014789" w:rsidP="00DD611E">
            <w:pPr>
              <w:jc w:val="center"/>
            </w:pPr>
            <w:r>
              <w:rPr>
                <w:rFonts w:hint="eastAsia"/>
              </w:rPr>
              <w:t>2014-08-11</w:t>
            </w:r>
          </w:p>
        </w:tc>
        <w:tc>
          <w:tcPr>
            <w:tcW w:w="1425" w:type="dxa"/>
            <w:vAlign w:val="center"/>
          </w:tcPr>
          <w:p w:rsidR="00014789" w:rsidRDefault="00014789" w:rsidP="00DD611E">
            <w:pPr>
              <w:jc w:val="center"/>
            </w:pPr>
            <w:r>
              <w:rPr>
                <w:rFonts w:hint="eastAsia"/>
              </w:rPr>
              <w:t>M</w:t>
            </w:r>
          </w:p>
        </w:tc>
        <w:tc>
          <w:tcPr>
            <w:tcW w:w="2071" w:type="dxa"/>
            <w:vAlign w:val="center"/>
          </w:tcPr>
          <w:p w:rsidR="00014789" w:rsidRDefault="00014789" w:rsidP="00DD611E">
            <w:r>
              <w:rPr>
                <w:rFonts w:hint="eastAsia"/>
              </w:rPr>
              <w:t xml:space="preserve">    </w:t>
            </w:r>
            <w:r>
              <w:rPr>
                <w:rFonts w:hint="eastAsia"/>
              </w:rPr>
              <w:t>蔡久兵</w:t>
            </w:r>
          </w:p>
        </w:tc>
        <w:tc>
          <w:tcPr>
            <w:tcW w:w="3459" w:type="dxa"/>
            <w:vAlign w:val="center"/>
          </w:tcPr>
          <w:p w:rsidR="00014789" w:rsidRDefault="00014789" w:rsidP="00DD611E">
            <w:r>
              <w:rPr>
                <w:rFonts w:hint="eastAsia"/>
              </w:rPr>
              <w:t>我的银行卡接口调整</w:t>
            </w:r>
            <w:r>
              <w:rPr>
                <w:rFonts w:hint="eastAsia"/>
              </w:rPr>
              <w:t>51</w:t>
            </w:r>
            <w:r>
              <w:rPr>
                <w:rFonts w:hint="eastAsia"/>
              </w:rPr>
              <w:t>接口</w:t>
            </w:r>
            <w:r>
              <w:rPr>
                <w:rFonts w:hint="eastAsia"/>
              </w:rPr>
              <w:t>,</w:t>
            </w:r>
            <w:r>
              <w:rPr>
                <w:rFonts w:hint="eastAsia"/>
              </w:rPr>
              <w:t>易</w:t>
            </w:r>
            <w:proofErr w:type="gramStart"/>
            <w:r>
              <w:rPr>
                <w:rFonts w:hint="eastAsia"/>
              </w:rPr>
              <w:t>宝其他</w:t>
            </w:r>
            <w:proofErr w:type="gramEnd"/>
            <w:r>
              <w:rPr>
                <w:rFonts w:hint="eastAsia"/>
              </w:rPr>
              <w:t>接口</w:t>
            </w:r>
            <w:r>
              <w:t xml:space="preserve"> </w:t>
            </w:r>
          </w:p>
        </w:tc>
      </w:tr>
      <w:tr w:rsidR="000B6D07" w:rsidTr="00C669BD">
        <w:trPr>
          <w:trHeight w:val="452"/>
        </w:trPr>
        <w:tc>
          <w:tcPr>
            <w:tcW w:w="1434" w:type="dxa"/>
            <w:vAlign w:val="center"/>
          </w:tcPr>
          <w:p w:rsidR="000B6D07" w:rsidRDefault="000B6D07" w:rsidP="008A73EA">
            <w:pPr>
              <w:jc w:val="center"/>
            </w:pPr>
            <w:r>
              <w:rPr>
                <w:rFonts w:hint="eastAsia"/>
              </w:rPr>
              <w:t>2.1.1</w:t>
            </w:r>
          </w:p>
        </w:tc>
        <w:tc>
          <w:tcPr>
            <w:tcW w:w="1666" w:type="dxa"/>
            <w:vAlign w:val="center"/>
          </w:tcPr>
          <w:p w:rsidR="000B6D07" w:rsidRDefault="000B6D07" w:rsidP="008A73EA">
            <w:pPr>
              <w:jc w:val="center"/>
            </w:pPr>
            <w:r>
              <w:rPr>
                <w:rFonts w:hint="eastAsia"/>
              </w:rPr>
              <w:t>2014-08-25</w:t>
            </w:r>
          </w:p>
        </w:tc>
        <w:tc>
          <w:tcPr>
            <w:tcW w:w="1425" w:type="dxa"/>
            <w:vAlign w:val="center"/>
          </w:tcPr>
          <w:p w:rsidR="000B6D07" w:rsidRDefault="000B6D07" w:rsidP="008A73EA">
            <w:pPr>
              <w:jc w:val="center"/>
            </w:pPr>
            <w:r>
              <w:rPr>
                <w:rFonts w:hint="eastAsia"/>
              </w:rPr>
              <w:t>M</w:t>
            </w:r>
          </w:p>
        </w:tc>
        <w:tc>
          <w:tcPr>
            <w:tcW w:w="2071" w:type="dxa"/>
            <w:vAlign w:val="center"/>
          </w:tcPr>
          <w:p w:rsidR="000B6D07" w:rsidRDefault="000B6D07" w:rsidP="008A73EA">
            <w:r>
              <w:rPr>
                <w:rFonts w:hint="eastAsia"/>
              </w:rPr>
              <w:t xml:space="preserve">    </w:t>
            </w:r>
            <w:r>
              <w:rPr>
                <w:rFonts w:hint="eastAsia"/>
              </w:rPr>
              <w:t>蔡久兵</w:t>
            </w:r>
          </w:p>
        </w:tc>
        <w:tc>
          <w:tcPr>
            <w:tcW w:w="3459" w:type="dxa"/>
            <w:vAlign w:val="center"/>
          </w:tcPr>
          <w:p w:rsidR="000B6D07" w:rsidRDefault="000B6D07" w:rsidP="008A73EA">
            <w:r>
              <w:rPr>
                <w:rFonts w:hint="eastAsia"/>
              </w:rPr>
              <w:t>汇通宝接口接入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2014-09-04</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汇通宝购买汇通</w:t>
            </w:r>
            <w:proofErr w:type="gramStart"/>
            <w:r>
              <w:rPr>
                <w:rFonts w:hint="eastAsia"/>
              </w:rPr>
              <w:t>卡银联支付</w:t>
            </w:r>
            <w:proofErr w:type="gramEnd"/>
            <w:r>
              <w:rPr>
                <w:rFonts w:hint="eastAsia"/>
              </w:rPr>
              <w:t>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2014-09-09</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工资管理</w:t>
            </w:r>
            <w:r>
              <w:rPr>
                <w:rFonts w:hint="eastAsia"/>
              </w:rPr>
              <w:t>+</w:t>
            </w:r>
            <w:r>
              <w:rPr>
                <w:rFonts w:hint="eastAsia"/>
              </w:rPr>
              <w:t>购买汇通卡易</w:t>
            </w:r>
            <w:proofErr w:type="gramStart"/>
            <w:r>
              <w:rPr>
                <w:rFonts w:hint="eastAsia"/>
              </w:rPr>
              <w:t>宝支付</w:t>
            </w:r>
            <w:proofErr w:type="gramEnd"/>
            <w:r>
              <w:t xml:space="preserve"> </w:t>
            </w:r>
          </w:p>
        </w:tc>
      </w:tr>
      <w:tr w:rsidR="008C7E27" w:rsidTr="00C669BD">
        <w:trPr>
          <w:trHeight w:val="452"/>
        </w:trPr>
        <w:tc>
          <w:tcPr>
            <w:tcW w:w="1434" w:type="dxa"/>
            <w:vAlign w:val="center"/>
          </w:tcPr>
          <w:p w:rsidR="008C7E27" w:rsidRDefault="008C7E27" w:rsidP="00A120F8">
            <w:pPr>
              <w:jc w:val="center"/>
            </w:pPr>
            <w:r>
              <w:rPr>
                <w:rFonts w:hint="eastAsia"/>
              </w:rPr>
              <w:t>2.1.1</w:t>
            </w:r>
          </w:p>
        </w:tc>
        <w:tc>
          <w:tcPr>
            <w:tcW w:w="1666" w:type="dxa"/>
            <w:vAlign w:val="center"/>
          </w:tcPr>
          <w:p w:rsidR="008C7E27" w:rsidRDefault="008C7E27" w:rsidP="00A120F8">
            <w:pPr>
              <w:jc w:val="center"/>
            </w:pPr>
            <w:r>
              <w:rPr>
                <w:rFonts w:hint="eastAsia"/>
              </w:rPr>
              <w:t>2014-09-16</w:t>
            </w:r>
          </w:p>
        </w:tc>
        <w:tc>
          <w:tcPr>
            <w:tcW w:w="1425" w:type="dxa"/>
            <w:vAlign w:val="center"/>
          </w:tcPr>
          <w:p w:rsidR="008C7E27" w:rsidRDefault="008C7E27" w:rsidP="00A120F8">
            <w:pPr>
              <w:jc w:val="center"/>
            </w:pPr>
            <w:r>
              <w:rPr>
                <w:rFonts w:hint="eastAsia"/>
              </w:rPr>
              <w:t>M</w:t>
            </w:r>
          </w:p>
        </w:tc>
        <w:tc>
          <w:tcPr>
            <w:tcW w:w="2071" w:type="dxa"/>
            <w:vAlign w:val="center"/>
          </w:tcPr>
          <w:p w:rsidR="008C7E27" w:rsidRDefault="008C7E27" w:rsidP="00A120F8">
            <w:r>
              <w:rPr>
                <w:rFonts w:hint="eastAsia"/>
              </w:rPr>
              <w:t xml:space="preserve">    </w:t>
            </w:r>
            <w:r>
              <w:rPr>
                <w:rFonts w:hint="eastAsia"/>
              </w:rPr>
              <w:t>蔡久兵</w:t>
            </w:r>
          </w:p>
        </w:tc>
        <w:tc>
          <w:tcPr>
            <w:tcW w:w="3459" w:type="dxa"/>
            <w:vAlign w:val="center"/>
          </w:tcPr>
          <w:p w:rsidR="008C7E27" w:rsidRDefault="008C7E27" w:rsidP="00A120F8">
            <w:r>
              <w:rPr>
                <w:rFonts w:hint="eastAsia"/>
              </w:rPr>
              <w:t>工资签收</w:t>
            </w:r>
          </w:p>
        </w:tc>
      </w:tr>
      <w:tr w:rsidR="00C669BD" w:rsidTr="00C669BD">
        <w:trPr>
          <w:trHeight w:val="452"/>
        </w:trPr>
        <w:tc>
          <w:tcPr>
            <w:tcW w:w="1434" w:type="dxa"/>
            <w:vAlign w:val="center"/>
          </w:tcPr>
          <w:p w:rsidR="00C669BD" w:rsidRDefault="00C669BD" w:rsidP="00DA661C">
            <w:pPr>
              <w:jc w:val="center"/>
            </w:pPr>
            <w:r>
              <w:rPr>
                <w:rFonts w:hint="eastAsia"/>
              </w:rPr>
              <w:t>2.1.1</w:t>
            </w:r>
          </w:p>
        </w:tc>
        <w:tc>
          <w:tcPr>
            <w:tcW w:w="1666" w:type="dxa"/>
            <w:vAlign w:val="center"/>
          </w:tcPr>
          <w:p w:rsidR="00C669BD" w:rsidRDefault="00C669BD" w:rsidP="00DA661C">
            <w:pPr>
              <w:jc w:val="center"/>
            </w:pPr>
            <w:r>
              <w:rPr>
                <w:rFonts w:hint="eastAsia"/>
              </w:rPr>
              <w:t>2014-09-17</w:t>
            </w:r>
          </w:p>
        </w:tc>
        <w:tc>
          <w:tcPr>
            <w:tcW w:w="1425" w:type="dxa"/>
            <w:vAlign w:val="center"/>
          </w:tcPr>
          <w:p w:rsidR="00C669BD" w:rsidRDefault="00C669BD" w:rsidP="00DA661C">
            <w:pPr>
              <w:jc w:val="center"/>
            </w:pPr>
            <w:r>
              <w:rPr>
                <w:rFonts w:hint="eastAsia"/>
              </w:rPr>
              <w:t>M</w:t>
            </w:r>
          </w:p>
        </w:tc>
        <w:tc>
          <w:tcPr>
            <w:tcW w:w="2071" w:type="dxa"/>
            <w:vAlign w:val="center"/>
          </w:tcPr>
          <w:p w:rsidR="00C669BD" w:rsidRDefault="00C669BD" w:rsidP="00DA661C">
            <w:r>
              <w:rPr>
                <w:rFonts w:hint="eastAsia"/>
              </w:rPr>
              <w:t xml:space="preserve">    </w:t>
            </w:r>
            <w:r>
              <w:rPr>
                <w:rFonts w:hint="eastAsia"/>
              </w:rPr>
              <w:t>蔡久兵</w:t>
            </w:r>
          </w:p>
        </w:tc>
        <w:tc>
          <w:tcPr>
            <w:tcW w:w="3459" w:type="dxa"/>
            <w:vAlign w:val="center"/>
          </w:tcPr>
          <w:p w:rsidR="00C669BD" w:rsidRDefault="00C669BD" w:rsidP="00DA661C">
            <w:r>
              <w:rPr>
                <w:rFonts w:hint="eastAsia"/>
              </w:rPr>
              <w:t>增加工资返回财务修改接口</w:t>
            </w:r>
            <w:r>
              <w:rPr>
                <w:rFonts w:hint="eastAsia"/>
              </w:rPr>
              <w:t>+</w:t>
            </w:r>
            <w:r>
              <w:rPr>
                <w:rFonts w:hint="eastAsia"/>
              </w:rPr>
              <w:t>读取已绑定财务信息接口</w:t>
            </w:r>
          </w:p>
        </w:tc>
      </w:tr>
      <w:tr w:rsidR="004A0C28" w:rsidTr="005A45F9">
        <w:trPr>
          <w:trHeight w:val="452"/>
        </w:trPr>
        <w:tc>
          <w:tcPr>
            <w:tcW w:w="1434" w:type="dxa"/>
            <w:vAlign w:val="center"/>
          </w:tcPr>
          <w:p w:rsidR="004A0C28" w:rsidRDefault="004A0C28" w:rsidP="005A45F9">
            <w:pPr>
              <w:jc w:val="center"/>
            </w:pPr>
            <w:r>
              <w:rPr>
                <w:rFonts w:hint="eastAsia"/>
              </w:rPr>
              <w:t>3.4.0</w:t>
            </w:r>
          </w:p>
        </w:tc>
        <w:tc>
          <w:tcPr>
            <w:tcW w:w="1666" w:type="dxa"/>
            <w:vAlign w:val="center"/>
          </w:tcPr>
          <w:p w:rsidR="004A0C28" w:rsidRDefault="004A0C28" w:rsidP="005A45F9">
            <w:pPr>
              <w:jc w:val="center"/>
            </w:pPr>
            <w:r>
              <w:rPr>
                <w:rFonts w:hint="eastAsia"/>
              </w:rPr>
              <w:t>2014-11-11</w:t>
            </w:r>
          </w:p>
        </w:tc>
        <w:tc>
          <w:tcPr>
            <w:tcW w:w="1425" w:type="dxa"/>
            <w:vAlign w:val="center"/>
          </w:tcPr>
          <w:p w:rsidR="004A0C28" w:rsidRDefault="004A0C28" w:rsidP="005A45F9">
            <w:pPr>
              <w:jc w:val="center"/>
            </w:pPr>
            <w:r>
              <w:rPr>
                <w:rFonts w:hint="eastAsia"/>
              </w:rPr>
              <w:t>M</w:t>
            </w:r>
          </w:p>
        </w:tc>
        <w:tc>
          <w:tcPr>
            <w:tcW w:w="2071" w:type="dxa"/>
            <w:vAlign w:val="center"/>
          </w:tcPr>
          <w:p w:rsidR="004A0C28" w:rsidRDefault="004A0C28" w:rsidP="005A45F9">
            <w:r>
              <w:rPr>
                <w:rFonts w:hint="eastAsia"/>
              </w:rPr>
              <w:t xml:space="preserve">    </w:t>
            </w:r>
            <w:r>
              <w:rPr>
                <w:rFonts w:hint="eastAsia"/>
              </w:rPr>
              <w:t>蔡久兵</w:t>
            </w:r>
          </w:p>
        </w:tc>
        <w:tc>
          <w:tcPr>
            <w:tcW w:w="3459" w:type="dxa"/>
            <w:vAlign w:val="center"/>
          </w:tcPr>
          <w:p w:rsidR="004A0C28" w:rsidRDefault="004A0C28" w:rsidP="005A45F9">
            <w:r>
              <w:rPr>
                <w:rFonts w:hint="eastAsia"/>
              </w:rPr>
              <w:t>查找批注号：【</w:t>
            </w:r>
            <w:r>
              <w:rPr>
                <w:rFonts w:hint="eastAsia"/>
              </w:rPr>
              <w:t>3.4.0_20141111</w:t>
            </w:r>
            <w:r>
              <w:rPr>
                <w:rFonts w:hint="eastAsia"/>
              </w:rPr>
              <w:t>】</w:t>
            </w:r>
          </w:p>
        </w:tc>
      </w:tr>
      <w:tr w:rsidR="00E679C1" w:rsidTr="00EC6766">
        <w:trPr>
          <w:trHeight w:val="452"/>
        </w:trPr>
        <w:tc>
          <w:tcPr>
            <w:tcW w:w="1434" w:type="dxa"/>
            <w:vAlign w:val="center"/>
          </w:tcPr>
          <w:p w:rsidR="00E679C1" w:rsidRDefault="00E679C1" w:rsidP="00EC6766">
            <w:pPr>
              <w:jc w:val="center"/>
            </w:pPr>
            <w:r>
              <w:rPr>
                <w:rFonts w:hint="eastAsia"/>
              </w:rPr>
              <w:t>3.4.0</w:t>
            </w:r>
          </w:p>
        </w:tc>
        <w:tc>
          <w:tcPr>
            <w:tcW w:w="1666" w:type="dxa"/>
            <w:vAlign w:val="center"/>
          </w:tcPr>
          <w:p w:rsidR="00E679C1" w:rsidRDefault="00E679C1" w:rsidP="00EC6766">
            <w:pPr>
              <w:jc w:val="center"/>
            </w:pPr>
            <w:r>
              <w:rPr>
                <w:rFonts w:hint="eastAsia"/>
              </w:rPr>
              <w:t>2014-11-11</w:t>
            </w:r>
          </w:p>
        </w:tc>
        <w:tc>
          <w:tcPr>
            <w:tcW w:w="1425" w:type="dxa"/>
            <w:vAlign w:val="center"/>
          </w:tcPr>
          <w:p w:rsidR="00E679C1" w:rsidRDefault="00E679C1" w:rsidP="00EC6766">
            <w:pPr>
              <w:jc w:val="center"/>
            </w:pPr>
            <w:r>
              <w:rPr>
                <w:rFonts w:hint="eastAsia"/>
              </w:rPr>
              <w:t>M</w:t>
            </w:r>
          </w:p>
        </w:tc>
        <w:tc>
          <w:tcPr>
            <w:tcW w:w="2071" w:type="dxa"/>
            <w:vAlign w:val="center"/>
          </w:tcPr>
          <w:p w:rsidR="00E679C1" w:rsidRDefault="00E679C1" w:rsidP="00EC6766">
            <w:r>
              <w:rPr>
                <w:rFonts w:hint="eastAsia"/>
              </w:rPr>
              <w:t xml:space="preserve">    </w:t>
            </w:r>
            <w:r>
              <w:rPr>
                <w:rFonts w:hint="eastAsia"/>
              </w:rPr>
              <w:t>蔡久兵</w:t>
            </w:r>
          </w:p>
        </w:tc>
        <w:tc>
          <w:tcPr>
            <w:tcW w:w="3459" w:type="dxa"/>
            <w:vAlign w:val="center"/>
          </w:tcPr>
          <w:p w:rsidR="00E679C1" w:rsidRDefault="00E679C1" w:rsidP="00EC6766">
            <w:r>
              <w:rPr>
                <w:rFonts w:hint="eastAsia"/>
              </w:rPr>
              <w:t>补充批注号：【</w:t>
            </w:r>
            <w:r>
              <w:rPr>
                <w:rFonts w:hint="eastAsia"/>
              </w:rPr>
              <w:t>3.4.0_20141111_1</w:t>
            </w:r>
            <w:r>
              <w:rPr>
                <w:rFonts w:hint="eastAsia"/>
              </w:rPr>
              <w:t>】</w:t>
            </w:r>
          </w:p>
        </w:tc>
      </w:tr>
      <w:tr w:rsidR="00EC6766" w:rsidTr="00EC6766">
        <w:trPr>
          <w:trHeight w:val="452"/>
        </w:trPr>
        <w:tc>
          <w:tcPr>
            <w:tcW w:w="1434" w:type="dxa"/>
            <w:vAlign w:val="center"/>
          </w:tcPr>
          <w:p w:rsidR="00EC6766" w:rsidRDefault="00EC6766" w:rsidP="00EC6766">
            <w:pPr>
              <w:jc w:val="center"/>
            </w:pPr>
            <w:r>
              <w:rPr>
                <w:rFonts w:hint="eastAsia"/>
              </w:rPr>
              <w:t>3.4.0</w:t>
            </w:r>
          </w:p>
        </w:tc>
        <w:tc>
          <w:tcPr>
            <w:tcW w:w="1666" w:type="dxa"/>
            <w:vAlign w:val="center"/>
          </w:tcPr>
          <w:p w:rsidR="00EC6766" w:rsidRDefault="00EC6766" w:rsidP="00EC6766">
            <w:pPr>
              <w:jc w:val="center"/>
            </w:pPr>
            <w:r>
              <w:rPr>
                <w:rFonts w:hint="eastAsia"/>
              </w:rPr>
              <w:t>2014-11-14</w:t>
            </w:r>
          </w:p>
        </w:tc>
        <w:tc>
          <w:tcPr>
            <w:tcW w:w="1425" w:type="dxa"/>
            <w:vAlign w:val="center"/>
          </w:tcPr>
          <w:p w:rsidR="00EC6766" w:rsidRDefault="00EC6766" w:rsidP="00EC6766">
            <w:pPr>
              <w:jc w:val="center"/>
            </w:pPr>
            <w:r>
              <w:rPr>
                <w:rFonts w:hint="eastAsia"/>
              </w:rPr>
              <w:t>M</w:t>
            </w:r>
          </w:p>
        </w:tc>
        <w:tc>
          <w:tcPr>
            <w:tcW w:w="2071" w:type="dxa"/>
            <w:vAlign w:val="center"/>
          </w:tcPr>
          <w:p w:rsidR="00EC6766" w:rsidRDefault="00EC6766" w:rsidP="00EC6766">
            <w:r>
              <w:rPr>
                <w:rFonts w:hint="eastAsia"/>
              </w:rPr>
              <w:t xml:space="preserve">    </w:t>
            </w:r>
            <w:r>
              <w:rPr>
                <w:rFonts w:hint="eastAsia"/>
              </w:rPr>
              <w:t>蔡久兵</w:t>
            </w:r>
          </w:p>
        </w:tc>
        <w:tc>
          <w:tcPr>
            <w:tcW w:w="3459" w:type="dxa"/>
            <w:vAlign w:val="center"/>
          </w:tcPr>
          <w:p w:rsidR="00EC6766" w:rsidRDefault="00EC6766" w:rsidP="00EC6766">
            <w:r>
              <w:rPr>
                <w:rFonts w:hint="eastAsia"/>
              </w:rPr>
              <w:t>补充批注号：【</w:t>
            </w:r>
            <w:r>
              <w:rPr>
                <w:rFonts w:hint="eastAsia"/>
              </w:rPr>
              <w:t>3.4.0_20141114</w:t>
            </w:r>
            <w:r>
              <w:rPr>
                <w:rFonts w:hint="eastAsia"/>
              </w:rPr>
              <w:t>】</w:t>
            </w:r>
          </w:p>
        </w:tc>
      </w:tr>
      <w:tr w:rsidR="00502DF8" w:rsidTr="00B961DC">
        <w:trPr>
          <w:trHeight w:val="452"/>
        </w:trPr>
        <w:tc>
          <w:tcPr>
            <w:tcW w:w="1434" w:type="dxa"/>
            <w:vAlign w:val="center"/>
          </w:tcPr>
          <w:p w:rsidR="00502DF8" w:rsidRDefault="00502DF8" w:rsidP="00B961DC">
            <w:pPr>
              <w:jc w:val="center"/>
            </w:pPr>
            <w:r>
              <w:rPr>
                <w:rFonts w:hint="eastAsia"/>
              </w:rPr>
              <w:t>3.4.0</w:t>
            </w:r>
          </w:p>
        </w:tc>
        <w:tc>
          <w:tcPr>
            <w:tcW w:w="1666" w:type="dxa"/>
            <w:vAlign w:val="center"/>
          </w:tcPr>
          <w:p w:rsidR="00502DF8" w:rsidRDefault="00877588" w:rsidP="00B961DC">
            <w:pPr>
              <w:jc w:val="center"/>
            </w:pPr>
            <w:r>
              <w:rPr>
                <w:rFonts w:hint="eastAsia"/>
              </w:rPr>
              <w:t>2014-11-21</w:t>
            </w:r>
          </w:p>
        </w:tc>
        <w:tc>
          <w:tcPr>
            <w:tcW w:w="1425" w:type="dxa"/>
            <w:vAlign w:val="center"/>
          </w:tcPr>
          <w:p w:rsidR="00502DF8" w:rsidRDefault="00502DF8" w:rsidP="00B961DC">
            <w:pPr>
              <w:jc w:val="center"/>
            </w:pPr>
            <w:r>
              <w:rPr>
                <w:rFonts w:hint="eastAsia"/>
              </w:rPr>
              <w:t>M</w:t>
            </w:r>
          </w:p>
        </w:tc>
        <w:tc>
          <w:tcPr>
            <w:tcW w:w="2071" w:type="dxa"/>
            <w:vAlign w:val="center"/>
          </w:tcPr>
          <w:p w:rsidR="00502DF8" w:rsidRDefault="00502DF8" w:rsidP="00B961DC">
            <w:r>
              <w:rPr>
                <w:rFonts w:hint="eastAsia"/>
              </w:rPr>
              <w:t xml:space="preserve">    </w:t>
            </w:r>
            <w:r>
              <w:rPr>
                <w:rFonts w:hint="eastAsia"/>
              </w:rPr>
              <w:t>蔡久兵</w:t>
            </w:r>
          </w:p>
        </w:tc>
        <w:tc>
          <w:tcPr>
            <w:tcW w:w="3459" w:type="dxa"/>
            <w:vAlign w:val="center"/>
          </w:tcPr>
          <w:p w:rsidR="00502DF8" w:rsidRDefault="00502DF8" w:rsidP="00B961DC">
            <w:r>
              <w:rPr>
                <w:rFonts w:hint="eastAsia"/>
              </w:rPr>
              <w:t>补充批注号：【</w:t>
            </w:r>
            <w:r>
              <w:rPr>
                <w:rFonts w:hint="eastAsia"/>
              </w:rPr>
              <w:t>3.4.0_20141121</w:t>
            </w:r>
            <w:r>
              <w:rPr>
                <w:rFonts w:hint="eastAsia"/>
              </w:rPr>
              <w:t>】</w:t>
            </w:r>
          </w:p>
        </w:tc>
      </w:tr>
      <w:tr w:rsidR="00877588" w:rsidTr="00B961DC">
        <w:trPr>
          <w:trHeight w:val="452"/>
        </w:trPr>
        <w:tc>
          <w:tcPr>
            <w:tcW w:w="1434" w:type="dxa"/>
            <w:vAlign w:val="center"/>
          </w:tcPr>
          <w:p w:rsidR="00877588" w:rsidRDefault="00877588" w:rsidP="00B961DC">
            <w:pPr>
              <w:jc w:val="center"/>
            </w:pPr>
            <w:r>
              <w:rPr>
                <w:rFonts w:hint="eastAsia"/>
              </w:rPr>
              <w:t>3.4.0</w:t>
            </w:r>
          </w:p>
        </w:tc>
        <w:tc>
          <w:tcPr>
            <w:tcW w:w="1666" w:type="dxa"/>
            <w:vAlign w:val="center"/>
          </w:tcPr>
          <w:p w:rsidR="00877588" w:rsidRDefault="00877588" w:rsidP="00B961DC">
            <w:pPr>
              <w:jc w:val="center"/>
            </w:pPr>
            <w:r>
              <w:rPr>
                <w:rFonts w:hint="eastAsia"/>
              </w:rPr>
              <w:t>2014-11-26</w:t>
            </w:r>
          </w:p>
        </w:tc>
        <w:tc>
          <w:tcPr>
            <w:tcW w:w="1425" w:type="dxa"/>
            <w:vAlign w:val="center"/>
          </w:tcPr>
          <w:p w:rsidR="00877588" w:rsidRDefault="00877588" w:rsidP="00B961DC">
            <w:pPr>
              <w:jc w:val="center"/>
            </w:pPr>
            <w:r>
              <w:rPr>
                <w:rFonts w:hint="eastAsia"/>
              </w:rPr>
              <w:t>M</w:t>
            </w:r>
          </w:p>
        </w:tc>
        <w:tc>
          <w:tcPr>
            <w:tcW w:w="2071" w:type="dxa"/>
            <w:vAlign w:val="center"/>
          </w:tcPr>
          <w:p w:rsidR="00877588" w:rsidRDefault="00877588" w:rsidP="00B961DC">
            <w:r>
              <w:rPr>
                <w:rFonts w:hint="eastAsia"/>
              </w:rPr>
              <w:t xml:space="preserve">    </w:t>
            </w:r>
            <w:r>
              <w:rPr>
                <w:rFonts w:hint="eastAsia"/>
              </w:rPr>
              <w:t>蔡久兵</w:t>
            </w:r>
          </w:p>
        </w:tc>
        <w:tc>
          <w:tcPr>
            <w:tcW w:w="3459" w:type="dxa"/>
            <w:vAlign w:val="center"/>
          </w:tcPr>
          <w:p w:rsidR="00877588" w:rsidRDefault="00877588" w:rsidP="00B961DC">
            <w:r>
              <w:rPr>
                <w:rFonts w:hint="eastAsia"/>
              </w:rPr>
              <w:t>补充批注号：【</w:t>
            </w:r>
            <w:r>
              <w:rPr>
                <w:rFonts w:hint="eastAsia"/>
              </w:rPr>
              <w:t>3.4.0_20141126</w:t>
            </w:r>
            <w:r>
              <w:rPr>
                <w:rFonts w:hint="eastAsia"/>
              </w:rPr>
              <w:t>】</w:t>
            </w:r>
          </w:p>
        </w:tc>
      </w:tr>
      <w:tr w:rsidR="00BB1162" w:rsidTr="00185DF0">
        <w:trPr>
          <w:trHeight w:val="452"/>
        </w:trPr>
        <w:tc>
          <w:tcPr>
            <w:tcW w:w="1434" w:type="dxa"/>
            <w:vAlign w:val="center"/>
          </w:tcPr>
          <w:p w:rsidR="00BB1162" w:rsidRDefault="00BB1162" w:rsidP="00185DF0">
            <w:pPr>
              <w:jc w:val="center"/>
            </w:pPr>
            <w:r>
              <w:rPr>
                <w:rFonts w:hint="eastAsia"/>
              </w:rPr>
              <w:lastRenderedPageBreak/>
              <w:t>3.4.0</w:t>
            </w:r>
          </w:p>
        </w:tc>
        <w:tc>
          <w:tcPr>
            <w:tcW w:w="1666" w:type="dxa"/>
            <w:vAlign w:val="center"/>
          </w:tcPr>
          <w:p w:rsidR="00BB1162" w:rsidRDefault="00BB1162" w:rsidP="00185DF0">
            <w:pPr>
              <w:jc w:val="center"/>
            </w:pPr>
            <w:r>
              <w:rPr>
                <w:rFonts w:hint="eastAsia"/>
              </w:rPr>
              <w:t>2014-11-28</w:t>
            </w:r>
          </w:p>
        </w:tc>
        <w:tc>
          <w:tcPr>
            <w:tcW w:w="1425" w:type="dxa"/>
            <w:vAlign w:val="center"/>
          </w:tcPr>
          <w:p w:rsidR="00BB1162" w:rsidRDefault="00BB1162" w:rsidP="00185DF0">
            <w:pPr>
              <w:jc w:val="center"/>
            </w:pPr>
            <w:r>
              <w:rPr>
                <w:rFonts w:hint="eastAsia"/>
              </w:rPr>
              <w:t>M</w:t>
            </w:r>
          </w:p>
        </w:tc>
        <w:tc>
          <w:tcPr>
            <w:tcW w:w="2071" w:type="dxa"/>
            <w:vAlign w:val="center"/>
          </w:tcPr>
          <w:p w:rsidR="00BB1162" w:rsidRDefault="00BB1162" w:rsidP="00185DF0">
            <w:r>
              <w:rPr>
                <w:rFonts w:hint="eastAsia"/>
              </w:rPr>
              <w:t xml:space="preserve">    </w:t>
            </w:r>
            <w:r>
              <w:rPr>
                <w:rFonts w:hint="eastAsia"/>
              </w:rPr>
              <w:t>蔡久兵</w:t>
            </w:r>
          </w:p>
        </w:tc>
        <w:tc>
          <w:tcPr>
            <w:tcW w:w="3459" w:type="dxa"/>
            <w:vAlign w:val="center"/>
          </w:tcPr>
          <w:p w:rsidR="00BB1162" w:rsidRDefault="00BB1162" w:rsidP="00185DF0">
            <w:r>
              <w:rPr>
                <w:rFonts w:hint="eastAsia"/>
              </w:rPr>
              <w:t>补充批注号：【</w:t>
            </w:r>
            <w:r>
              <w:rPr>
                <w:rFonts w:hint="eastAsia"/>
              </w:rPr>
              <w:t>3.4.0_20141128</w:t>
            </w:r>
            <w:r>
              <w:rPr>
                <w:rFonts w:hint="eastAsia"/>
              </w:rPr>
              <w:t>】</w:t>
            </w:r>
          </w:p>
        </w:tc>
      </w:tr>
      <w:tr w:rsidR="004D13D0" w:rsidTr="00C669BD">
        <w:trPr>
          <w:trHeight w:val="452"/>
        </w:trPr>
        <w:tc>
          <w:tcPr>
            <w:tcW w:w="1434" w:type="dxa"/>
            <w:vAlign w:val="center"/>
          </w:tcPr>
          <w:p w:rsidR="004D13D0" w:rsidRDefault="00BB1162" w:rsidP="004D13D0">
            <w:pPr>
              <w:jc w:val="center"/>
            </w:pPr>
            <w:r>
              <w:rPr>
                <w:rFonts w:hint="eastAsia"/>
              </w:rPr>
              <w:t>3.5</w:t>
            </w:r>
            <w:r w:rsidR="00C669BD">
              <w:rPr>
                <w:rFonts w:hint="eastAsia"/>
              </w:rPr>
              <w:t>.0</w:t>
            </w:r>
          </w:p>
        </w:tc>
        <w:tc>
          <w:tcPr>
            <w:tcW w:w="1666" w:type="dxa"/>
            <w:vAlign w:val="center"/>
          </w:tcPr>
          <w:p w:rsidR="004D13D0" w:rsidRDefault="00BB1162" w:rsidP="004D13D0">
            <w:pPr>
              <w:jc w:val="center"/>
            </w:pPr>
            <w:r>
              <w:rPr>
                <w:rFonts w:hint="eastAsia"/>
              </w:rPr>
              <w:t>2014-12-03</w:t>
            </w:r>
          </w:p>
        </w:tc>
        <w:tc>
          <w:tcPr>
            <w:tcW w:w="1425" w:type="dxa"/>
            <w:vAlign w:val="center"/>
          </w:tcPr>
          <w:p w:rsidR="004D13D0" w:rsidRDefault="004D13D0" w:rsidP="004D13D0">
            <w:pPr>
              <w:jc w:val="center"/>
            </w:pPr>
            <w:r>
              <w:rPr>
                <w:rFonts w:hint="eastAsia"/>
              </w:rPr>
              <w:t>M</w:t>
            </w:r>
          </w:p>
        </w:tc>
        <w:tc>
          <w:tcPr>
            <w:tcW w:w="2071" w:type="dxa"/>
            <w:vAlign w:val="center"/>
          </w:tcPr>
          <w:p w:rsidR="004D13D0" w:rsidRDefault="004D13D0" w:rsidP="004D13D0">
            <w:r>
              <w:rPr>
                <w:rFonts w:hint="eastAsia"/>
              </w:rPr>
              <w:t xml:space="preserve">    </w:t>
            </w:r>
            <w:r>
              <w:rPr>
                <w:rFonts w:hint="eastAsia"/>
              </w:rPr>
              <w:t>蔡久兵</w:t>
            </w:r>
          </w:p>
        </w:tc>
        <w:tc>
          <w:tcPr>
            <w:tcW w:w="3459" w:type="dxa"/>
            <w:vAlign w:val="center"/>
          </w:tcPr>
          <w:p w:rsidR="004D13D0" w:rsidRDefault="004A0C28" w:rsidP="00BB1162">
            <w:r>
              <w:rPr>
                <w:rFonts w:hint="eastAsia"/>
              </w:rPr>
              <w:t>补充</w:t>
            </w:r>
            <w:r w:rsidR="00C669BD">
              <w:rPr>
                <w:rFonts w:hint="eastAsia"/>
              </w:rPr>
              <w:t>批注号：【</w:t>
            </w:r>
            <w:r w:rsidR="00BB1162">
              <w:rPr>
                <w:rFonts w:hint="eastAsia"/>
              </w:rPr>
              <w:t>3.5</w:t>
            </w:r>
            <w:r w:rsidR="00E679C1">
              <w:rPr>
                <w:rFonts w:hint="eastAsia"/>
              </w:rPr>
              <w:t>.0</w:t>
            </w:r>
            <w:r w:rsidR="00C669BD">
              <w:rPr>
                <w:rFonts w:hint="eastAsia"/>
              </w:rPr>
              <w:t>】</w:t>
            </w:r>
          </w:p>
        </w:tc>
      </w:tr>
    </w:tbl>
    <w:p w:rsidR="00127A77" w:rsidRDefault="00127A77" w:rsidP="00127A77">
      <w:r>
        <w:rPr>
          <w:rFonts w:hint="eastAsia"/>
        </w:rPr>
        <w:t>（</w:t>
      </w:r>
      <w:r w:rsidRPr="00B54ABC">
        <w:rPr>
          <w:rFonts w:hint="eastAsia"/>
          <w:bCs/>
          <w:szCs w:val="24"/>
        </w:rPr>
        <w:t>修订类型</w:t>
      </w: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614B16" w:rsidRDefault="00614B16" w:rsidP="00127A77"/>
    <w:p w:rsidR="00470133" w:rsidRPr="00470133" w:rsidRDefault="00470133" w:rsidP="00614B16">
      <w:pPr>
        <w:widowControl/>
        <w:jc w:val="left"/>
      </w:pPr>
    </w:p>
    <w:p w:rsidR="00C0638A" w:rsidRPr="00D27EEF" w:rsidRDefault="00C0638A" w:rsidP="00E77421">
      <w:pPr>
        <w:rPr>
          <w:b/>
          <w:color w:val="FF0000"/>
        </w:rPr>
      </w:pPr>
    </w:p>
    <w:p w:rsidR="00E77421" w:rsidRDefault="00E77421" w:rsidP="00E77421">
      <w:pPr>
        <w:pStyle w:val="1"/>
        <w:numPr>
          <w:ilvl w:val="0"/>
          <w:numId w:val="13"/>
        </w:numPr>
      </w:pPr>
      <w:r>
        <w:rPr>
          <w:rFonts w:hint="eastAsia"/>
          <w:b w:val="0"/>
        </w:rPr>
        <w:t>接口协议</w:t>
      </w:r>
      <w:bookmarkEnd w:id="0"/>
      <w:bookmarkEnd w:id="1"/>
    </w:p>
    <w:p w:rsidR="00E77421" w:rsidRDefault="00E77421" w:rsidP="00E77421">
      <w:pPr>
        <w:pStyle w:val="2"/>
        <w:numPr>
          <w:ilvl w:val="1"/>
          <w:numId w:val="13"/>
        </w:numPr>
      </w:pPr>
      <w:bookmarkStart w:id="2" w:name="_Toc356226519"/>
      <w:bookmarkStart w:id="3" w:name="_Toc339845489"/>
      <w:bookmarkStart w:id="4" w:name="_Toc304554458"/>
      <w:r>
        <w:rPr>
          <w:rFonts w:hint="eastAsia"/>
        </w:rPr>
        <w:t>服务描述接口定义</w:t>
      </w:r>
      <w:bookmarkEnd w:id="2"/>
      <w:bookmarkEnd w:id="3"/>
      <w:bookmarkEnd w:id="4"/>
    </w:p>
    <w:p w:rsidR="00E77421" w:rsidRDefault="00E77421" w:rsidP="00E77421">
      <w:pPr>
        <w:pStyle w:val="3"/>
        <w:numPr>
          <w:ilvl w:val="2"/>
          <w:numId w:val="13"/>
        </w:numPr>
        <w:spacing w:line="415" w:lineRule="auto"/>
      </w:pPr>
      <w:bookmarkStart w:id="5" w:name="_Toc356226520"/>
      <w:bookmarkStart w:id="6" w:name="_Toc339845490"/>
      <w:bookmarkStart w:id="7" w:name="_Toc304554459"/>
      <w:r>
        <w:rPr>
          <w:rFonts w:hint="eastAsia"/>
        </w:rPr>
        <w:t>消息的结构形式</w:t>
      </w:r>
      <w:bookmarkEnd w:id="5"/>
      <w:bookmarkEnd w:id="6"/>
      <w:bookmarkEnd w:id="7"/>
    </w:p>
    <w:p w:rsidR="00E77421" w:rsidRDefault="00E77421" w:rsidP="00E77421">
      <w:pPr>
        <w:pStyle w:val="3"/>
        <w:numPr>
          <w:ilvl w:val="2"/>
          <w:numId w:val="13"/>
        </w:numPr>
        <w:spacing w:line="415" w:lineRule="auto"/>
        <w:rPr>
          <w:rFonts w:cs="Arial"/>
        </w:rPr>
      </w:pPr>
      <w:bookmarkStart w:id="8" w:name="_Toc356226521"/>
      <w:bookmarkStart w:id="9" w:name="_Toc339845491"/>
      <w:bookmarkStart w:id="10" w:name="_Toc304554460"/>
      <w:r>
        <w:rPr>
          <w:rFonts w:hint="eastAsia"/>
        </w:rPr>
        <w:t>协议规格描述</w:t>
      </w:r>
      <w:bookmarkEnd w:id="8"/>
      <w:bookmarkEnd w:id="9"/>
      <w:bookmarkEnd w:id="10"/>
    </w:p>
    <w:p w:rsidR="00E77421" w:rsidRDefault="00E77421" w:rsidP="00E77421">
      <w:pPr>
        <w:ind w:firstLine="142"/>
        <w:rPr>
          <w:rFonts w:ascii="宋体" w:hAnsi="宋体"/>
          <w:szCs w:val="21"/>
        </w:rPr>
      </w:pPr>
      <w:r>
        <w:rPr>
          <w:rFonts w:ascii="宋体" w:hAnsi="宋体" w:hint="eastAsia"/>
          <w:szCs w:val="21"/>
        </w:rPr>
        <w:t>XML协议对大小写敏感，为减少误解，规定消息中的节点</w:t>
      </w:r>
      <w:proofErr w:type="gramStart"/>
      <w:r>
        <w:rPr>
          <w:rFonts w:ascii="宋体" w:hAnsi="宋体" w:hint="eastAsia"/>
          <w:szCs w:val="21"/>
        </w:rPr>
        <w:t>名统一</w:t>
      </w:r>
      <w:proofErr w:type="gramEnd"/>
      <w:r>
        <w:rPr>
          <w:rFonts w:ascii="宋体" w:hAnsi="宋体" w:hint="eastAsia"/>
          <w:szCs w:val="21"/>
        </w:rPr>
        <w:t xml:space="preserve">用小写字母。如:   </w:t>
      </w:r>
      <w:proofErr w:type="gramStart"/>
      <w:r>
        <w:rPr>
          <w:rFonts w:ascii="宋体" w:hAnsi="宋体" w:hint="eastAsia"/>
          <w:szCs w:val="21"/>
        </w:rPr>
        <w:t>schemalocation</w:t>
      </w:r>
      <w:proofErr w:type="gramEnd"/>
    </w:p>
    <w:p w:rsidR="00E77421" w:rsidRDefault="00E77421" w:rsidP="00E77421">
      <w:pPr>
        <w:rPr>
          <w:rFonts w:ascii="宋体" w:hAnsi="宋体"/>
          <w:szCs w:val="21"/>
        </w:rPr>
      </w:pPr>
    </w:p>
    <w:p w:rsidR="00E77421" w:rsidRDefault="00E77421" w:rsidP="00E77421">
      <w:pPr>
        <w:rPr>
          <w:rFonts w:ascii="宋体" w:hAnsi="宋体"/>
          <w:szCs w:val="21"/>
        </w:rPr>
      </w:pPr>
      <w:r>
        <w:rPr>
          <w:rFonts w:ascii="宋体" w:hAnsi="宋体" w:hint="eastAsia"/>
          <w:szCs w:val="21"/>
        </w:rPr>
        <w:t xml:space="preserve">   协议文档为了更清楚定义节点名称，使用骆驼命名法混合使用大小写定义节点的名称，如下所示：</w:t>
      </w:r>
      <w:proofErr w:type="gramStart"/>
      <w:r>
        <w:rPr>
          <w:rFonts w:ascii="Tahoma" w:hAnsi="Tahoma" w:cs="Tahoma"/>
          <w:color w:val="454545"/>
          <w:szCs w:val="21"/>
          <w:shd w:val="clear" w:color="auto" w:fill="FFFFFF"/>
        </w:rPr>
        <w:t>printEmployeePaychecks</w:t>
      </w:r>
      <w:proofErr w:type="gramEnd"/>
    </w:p>
    <w:p w:rsidR="00E77421" w:rsidRDefault="00E77421" w:rsidP="00E77421">
      <w:pPr>
        <w:pStyle w:val="3"/>
        <w:numPr>
          <w:ilvl w:val="2"/>
          <w:numId w:val="13"/>
        </w:numPr>
        <w:spacing w:line="415" w:lineRule="auto"/>
      </w:pPr>
      <w:bookmarkStart w:id="11" w:name="_Toc356226522"/>
      <w:bookmarkStart w:id="12" w:name="_Toc339845492"/>
      <w:bookmarkStart w:id="13" w:name="_Toc304554461"/>
      <w:r>
        <w:rPr>
          <w:rFonts w:hint="eastAsia"/>
        </w:rPr>
        <w:t>消息格式约定</w:t>
      </w:r>
      <w:bookmarkEnd w:id="11"/>
      <w:bookmarkEnd w:id="12"/>
      <w:bookmarkEnd w:id="13"/>
    </w:p>
    <w:p w:rsidR="00E77421" w:rsidRDefault="00E77421" w:rsidP="00E77421">
      <w:r>
        <w:rPr>
          <w:rFonts w:hint="eastAsia"/>
        </w:rPr>
        <w:t>关于业务消息格式的约定：</w:t>
      </w:r>
    </w:p>
    <w:p w:rsidR="00E77421" w:rsidRDefault="00E77421" w:rsidP="00E77421">
      <w:r>
        <w:t>1</w:t>
      </w:r>
      <w:r>
        <w:rPr>
          <w:rFonts w:hint="eastAsia"/>
        </w:rPr>
        <w:t>、</w:t>
      </w:r>
      <w:r>
        <w:t>XML</w:t>
      </w:r>
      <w:r>
        <w:rPr>
          <w:rFonts w:hint="eastAsia"/>
        </w:rPr>
        <w:t>报文体统</w:t>
      </w:r>
      <w:proofErr w:type="gramStart"/>
      <w:r>
        <w:rPr>
          <w:rFonts w:hint="eastAsia"/>
        </w:rPr>
        <w:t>一</w:t>
      </w:r>
      <w:proofErr w:type="gramEnd"/>
      <w:r>
        <w:rPr>
          <w:rFonts w:hint="eastAsia"/>
        </w:rPr>
        <w:t>采用</w:t>
      </w:r>
      <w:r>
        <w:rPr>
          <w:color w:val="FF0000"/>
        </w:rPr>
        <w:t>UTF-8</w:t>
      </w:r>
      <w:r>
        <w:rPr>
          <w:rFonts w:hint="eastAsia"/>
        </w:rPr>
        <w:t>编码</w:t>
      </w:r>
      <w:r>
        <w:t>.</w:t>
      </w:r>
    </w:p>
    <w:p w:rsidR="00E77421" w:rsidRDefault="00E77421" w:rsidP="00E77421">
      <w:r>
        <w:t>2</w:t>
      </w:r>
      <w:r>
        <w:rPr>
          <w:rFonts w:hint="eastAsia"/>
        </w:rPr>
        <w:t>、业务请求消息体以</w:t>
      </w:r>
      <w:r>
        <w:t>&lt;</w:t>
      </w:r>
      <w:r>
        <w:rPr>
          <w:color w:val="800000"/>
          <w:kern w:val="0"/>
          <w:highlight w:val="white"/>
        </w:rPr>
        <w:t>operation_request</w:t>
      </w:r>
      <w:r>
        <w:t>&gt;</w:t>
      </w:r>
      <w:r>
        <w:rPr>
          <w:rFonts w:hint="eastAsia"/>
        </w:rPr>
        <w:t>为根节点</w:t>
      </w:r>
      <w:r>
        <w:t xml:space="preserve">, </w:t>
      </w:r>
      <w:r>
        <w:rPr>
          <w:rFonts w:hint="eastAsia"/>
        </w:rPr>
        <w:t>业务应答消息体以</w:t>
      </w:r>
      <w:r>
        <w:t>&lt;</w:t>
      </w:r>
      <w:r>
        <w:rPr>
          <w:color w:val="800000"/>
          <w:kern w:val="0"/>
          <w:highlight w:val="white"/>
        </w:rPr>
        <w:t>operation</w:t>
      </w:r>
      <w:r>
        <w:t xml:space="preserve"> _</w:t>
      </w:r>
      <w:r>
        <w:rPr>
          <w:color w:val="800000"/>
          <w:kern w:val="0"/>
          <w:highlight w:val="white"/>
        </w:rPr>
        <w:t xml:space="preserve">response </w:t>
      </w:r>
      <w:r>
        <w:t>&gt;</w:t>
      </w:r>
      <w:r>
        <w:rPr>
          <w:rFonts w:hint="eastAsia"/>
        </w:rPr>
        <w:t>为根节点</w:t>
      </w:r>
      <w:r>
        <w:t xml:space="preserve">. </w:t>
      </w:r>
    </w:p>
    <w:p w:rsidR="00E77421" w:rsidRDefault="00E77421" w:rsidP="00E77421">
      <w:r>
        <w:t>3</w:t>
      </w:r>
      <w:r>
        <w:rPr>
          <w:rFonts w:hint="eastAsia"/>
        </w:rPr>
        <w:t>、业务请求消息由</w:t>
      </w:r>
      <w:r>
        <w:t>&lt;</w:t>
      </w:r>
      <w:r>
        <w:rPr>
          <w:color w:val="800000"/>
          <w:kern w:val="0"/>
          <w:highlight w:val="white"/>
        </w:rPr>
        <w:t>msgheader</w:t>
      </w:r>
      <w:r>
        <w:t>&gt;</w:t>
      </w:r>
      <w:r>
        <w:rPr>
          <w:rFonts w:hint="eastAsia"/>
        </w:rPr>
        <w:t>节点和</w:t>
      </w:r>
      <w:r>
        <w:t>&lt;</w:t>
      </w:r>
      <w:r>
        <w:rPr>
          <w:color w:val="800000"/>
          <w:kern w:val="0"/>
          <w:highlight w:val="white"/>
        </w:rPr>
        <w:t>msgbody</w:t>
      </w:r>
      <w:r>
        <w:t>&gt;</w:t>
      </w:r>
      <w:r>
        <w:rPr>
          <w:rFonts w:hint="eastAsia"/>
        </w:rPr>
        <w:t>节点组成，作为</w:t>
      </w:r>
      <w:r>
        <w:t>&lt;</w:t>
      </w:r>
      <w:r>
        <w:rPr>
          <w:color w:val="800000"/>
          <w:kern w:val="0"/>
          <w:highlight w:val="white"/>
        </w:rPr>
        <w:t>operation_request</w:t>
      </w:r>
      <w:r>
        <w:t>&gt;</w:t>
      </w:r>
      <w:r>
        <w:rPr>
          <w:rFonts w:hint="eastAsia"/>
        </w:rPr>
        <w:t>和</w:t>
      </w:r>
      <w:r>
        <w:t>&lt;</w:t>
      </w:r>
      <w:r>
        <w:rPr>
          <w:color w:val="800000"/>
          <w:kern w:val="0"/>
          <w:highlight w:val="white"/>
        </w:rPr>
        <w:t>operation_response</w:t>
      </w:r>
      <w:r>
        <w:t>&gt;</w:t>
      </w:r>
      <w:r>
        <w:rPr>
          <w:rFonts w:hint="eastAsia"/>
        </w:rPr>
        <w:t>的直属仅有子节点</w:t>
      </w:r>
      <w:r>
        <w:t>.</w:t>
      </w:r>
    </w:p>
    <w:p w:rsidR="00E77421" w:rsidRDefault="00E77421" w:rsidP="00E77421">
      <w:r>
        <w:rPr>
          <w:rFonts w:hint="eastAsia"/>
        </w:rPr>
        <w:t>消息举例</w:t>
      </w:r>
      <w:r>
        <w:t>:</w:t>
      </w:r>
    </w:p>
    <w:p w:rsidR="00E77421" w:rsidRDefault="00E77421" w:rsidP="00E77421">
      <w:pPr>
        <w:numPr>
          <w:ilvl w:val="0"/>
          <w:numId w:val="26"/>
        </w:numPr>
      </w:pPr>
      <w:r>
        <w:rPr>
          <w:rFonts w:hint="eastAsia"/>
        </w:rPr>
        <w:t>请求消息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77421" w:rsidTr="00E77421">
        <w:tc>
          <w:tcPr>
            <w:tcW w:w="8522" w:type="dxa"/>
            <w:tcBorders>
              <w:top w:val="single" w:sz="4" w:space="0" w:color="auto"/>
              <w:left w:val="single" w:sz="4" w:space="0" w:color="auto"/>
              <w:bottom w:val="single" w:sz="4" w:space="0" w:color="auto"/>
              <w:right w:val="single" w:sz="4" w:space="0" w:color="auto"/>
            </w:tcBorders>
            <w:hideMark/>
          </w:tcPr>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 xml:space="preserve"> operation_request</w:t>
            </w:r>
            <w:r>
              <w:rPr>
                <w:color w:val="0000FF"/>
                <w:kern w:val="0"/>
                <w:highlight w:val="white"/>
              </w:rPr>
              <w:t>&gt;&lt;!--</w:t>
            </w:r>
            <w:r>
              <w:rPr>
                <w:rFonts w:hint="eastAsia"/>
                <w:color w:val="808080"/>
                <w:kern w:val="0"/>
                <w:highlight w:val="white"/>
              </w:rPr>
              <w:t>服务请求类型标识</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FF0000"/>
                <w:kern w:val="0"/>
                <w:highlight w:val="white"/>
              </w:rPr>
              <w:t xml:space="preserve"> version</w:t>
            </w:r>
            <w:r>
              <w:rPr>
                <w:color w:val="0000FF"/>
                <w:kern w:val="0"/>
                <w:highlight w:val="white"/>
              </w:rPr>
              <w:t>="</w:t>
            </w:r>
            <w:r>
              <w:rPr>
                <w:color w:val="000000"/>
                <w:kern w:val="0"/>
                <w:highlight w:val="white"/>
              </w:rPr>
              <w:t>1.0</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14" w:name="OLE_LINK107"/>
            <w:bookmarkStart w:id="15" w:name="OLE_LINK108"/>
            <w:bookmarkStart w:id="16" w:name="OLE_LINK109"/>
            <w:r>
              <w:rPr>
                <w:color w:val="800000"/>
                <w:kern w:val="0"/>
                <w:highlight w:val="white"/>
              </w:rPr>
              <w:t>req_token</w:t>
            </w:r>
            <w:bookmarkEnd w:id="14"/>
            <w:bookmarkEnd w:id="15"/>
            <w:bookmarkEnd w:id="16"/>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req_token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授权码</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highlight w:val="white"/>
              </w:rPr>
              <w:t>req_time</w:t>
            </w:r>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req_time</w:t>
            </w:r>
            <w:r>
              <w:rPr>
                <w:color w:val="0000FF"/>
                <w:kern w:val="0"/>
                <w:highlight w:val="white"/>
              </w:rPr>
              <w:t>&gt;</w:t>
            </w:r>
            <w:r>
              <w:rPr>
                <w:color w:val="000000"/>
                <w:kern w:val="0"/>
                <w:highlight w:val="white"/>
              </w:rPr>
              <w:tab/>
            </w:r>
            <w:bookmarkStart w:id="17" w:name="OLE_LINK17"/>
            <w:bookmarkStart w:id="18" w:name="OLE_LINK18"/>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请求时间</w:t>
            </w:r>
            <w:r>
              <w:rPr>
                <w:color w:val="0000FF"/>
                <w:kern w:val="0"/>
                <w:highlight w:val="white"/>
              </w:rPr>
              <w:t>--&gt;</w:t>
            </w:r>
            <w:bookmarkEnd w:id="17"/>
            <w:bookmarkEnd w:id="18"/>
          </w:p>
          <w:p w:rsidR="00FF7DC6" w:rsidRDefault="00E77421" w:rsidP="00FF7DC6">
            <w:pPr>
              <w:autoSpaceDE w:val="0"/>
              <w:autoSpaceDN w:val="0"/>
              <w:adjustRightInd w:val="0"/>
              <w:ind w:leftChars="400" w:left="840" w:firstLineChars="400" w:firstLine="840"/>
              <w:rPr>
                <w:color w:val="0000FF"/>
                <w:kern w:val="0"/>
                <w:highlight w:val="white"/>
              </w:rPr>
            </w:pPr>
            <w:r>
              <w:rPr>
                <w:color w:val="0000FF"/>
                <w:kern w:val="0"/>
                <w:highlight w:val="white"/>
              </w:rPr>
              <w:t>&lt;</w:t>
            </w:r>
            <w:r w:rsidR="001E74D1">
              <w:rPr>
                <w:rFonts w:hint="eastAsia"/>
                <w:color w:val="800000"/>
                <w:kern w:val="0"/>
                <w:highlight w:val="white"/>
              </w:rPr>
              <w:t>au</w:t>
            </w:r>
            <w:r w:rsidR="00EF6B65">
              <w:rPr>
                <w:color w:val="800000"/>
                <w:kern w:val="0"/>
                <w:highlight w:val="white"/>
              </w:rPr>
              <w:t>_</w:t>
            </w:r>
            <w:r w:rsidR="001E74D1">
              <w:rPr>
                <w:rFonts w:hint="eastAsia"/>
                <w:color w:val="800000"/>
                <w:kern w:val="0"/>
                <w:highlight w:val="white"/>
              </w:rPr>
              <w:t>token</w:t>
            </w:r>
            <w:r w:rsidR="00EF6B65">
              <w:rPr>
                <w:color w:val="800000"/>
                <w:kern w:val="0"/>
                <w:highlight w:val="white"/>
              </w:rPr>
              <w:t xml:space="preserve"> </w:t>
            </w:r>
            <w:r>
              <w:rPr>
                <w:color w:val="0000FF"/>
                <w:kern w:val="0"/>
                <w:highlight w:val="white"/>
              </w:rPr>
              <w:t>&gt;</w:t>
            </w:r>
            <w:r>
              <w:rPr>
                <w:b/>
                <w:color w:val="000000"/>
                <w:kern w:val="0"/>
                <w:highlight w:val="white"/>
              </w:rPr>
              <w:t>20110601140000123</w:t>
            </w:r>
            <w:r>
              <w:rPr>
                <w:color w:val="0000FF"/>
                <w:kern w:val="0"/>
                <w:highlight w:val="white"/>
              </w:rPr>
              <w:t>&lt;/</w:t>
            </w:r>
            <w:r w:rsidR="001E74D1">
              <w:rPr>
                <w:rFonts w:hint="eastAsia"/>
                <w:color w:val="800000"/>
                <w:kern w:val="0"/>
                <w:highlight w:val="white"/>
              </w:rPr>
              <w:t>au</w:t>
            </w:r>
            <w:r w:rsidR="001E74D1">
              <w:rPr>
                <w:color w:val="800000"/>
                <w:kern w:val="0"/>
                <w:highlight w:val="white"/>
              </w:rPr>
              <w:t>_</w:t>
            </w:r>
            <w:r w:rsidR="001E74D1">
              <w:rPr>
                <w:rFonts w:hint="eastAsia"/>
                <w:color w:val="800000"/>
                <w:kern w:val="0"/>
                <w:highlight w:val="white"/>
              </w:rPr>
              <w:t>token</w:t>
            </w:r>
            <w:r>
              <w:rPr>
                <w:color w:val="0000FF"/>
                <w:kern w:val="0"/>
                <w:highlight w:val="white"/>
              </w:rPr>
              <w:t>&gt;&lt;!—</w:t>
            </w:r>
            <w:r w:rsidR="001E74D1">
              <w:rPr>
                <w:rFonts w:hint="eastAsia"/>
                <w:color w:val="808080"/>
                <w:kern w:val="0"/>
                <w:highlight w:val="white"/>
              </w:rPr>
              <w:t>动态码</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19" w:name="OLE_LINK91"/>
            <w:bookmarkStart w:id="20" w:name="OLE_LINK92"/>
            <w:r w:rsidR="00037800">
              <w:rPr>
                <w:rFonts w:hint="eastAsia"/>
                <w:color w:val="0000FF"/>
                <w:kern w:val="0"/>
                <w:highlight w:val="white"/>
              </w:rPr>
              <w:t>req_version</w:t>
            </w:r>
            <w:bookmarkEnd w:id="19"/>
            <w:bookmarkEnd w:id="20"/>
            <w:r>
              <w:rPr>
                <w:color w:val="0000FF"/>
                <w:kern w:val="0"/>
                <w:highlight w:val="white"/>
              </w:rPr>
              <w:t xml:space="preserve"> &gt;</w:t>
            </w:r>
            <w:r w:rsidR="00037800">
              <w:rPr>
                <w:rFonts w:hint="eastAsia"/>
                <w:color w:val="0000FF"/>
                <w:kern w:val="0"/>
              </w:rPr>
              <w:t>1.0</w:t>
            </w:r>
            <w:r w:rsidR="00037800">
              <w:rPr>
                <w:color w:val="0000FF"/>
                <w:kern w:val="0"/>
                <w:highlight w:val="white"/>
              </w:rPr>
              <w:t>&lt;/</w:t>
            </w:r>
            <w:r w:rsidR="00037800">
              <w:rPr>
                <w:rFonts w:hint="eastAsia"/>
                <w:color w:val="0000FF"/>
                <w:kern w:val="0"/>
                <w:highlight w:val="white"/>
              </w:rPr>
              <w:t>req_version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sidR="00E33F13">
              <w:rPr>
                <w:rFonts w:hint="eastAsia"/>
                <w:color w:val="0000FF"/>
                <w:kern w:val="0"/>
                <w:highlight w:val="white"/>
              </w:rPr>
              <w:t>APP</w:t>
            </w:r>
            <w:r w:rsidR="00E33F13">
              <w:rPr>
                <w:rFonts w:hint="eastAsia"/>
                <w:color w:val="0000FF"/>
                <w:kern w:val="0"/>
                <w:highlight w:val="white"/>
              </w:rPr>
              <w:t>当前</w:t>
            </w:r>
            <w:r w:rsidR="00037800">
              <w:rPr>
                <w:rFonts w:hint="eastAsia"/>
                <w:color w:val="808080"/>
                <w:kern w:val="0"/>
                <w:highlight w:val="white"/>
              </w:rPr>
              <w:t>版本号</w:t>
            </w:r>
            <w:r>
              <w:rPr>
                <w:color w:val="0000FF"/>
                <w:kern w:val="0"/>
                <w:highlight w:val="white"/>
              </w:rPr>
              <w:t>--&gt;</w:t>
            </w:r>
          </w:p>
          <w:p w:rsidR="009C2F62" w:rsidRDefault="00037800" w:rsidP="009C2F62">
            <w:pPr>
              <w:ind w:firstLineChars="750" w:firstLine="1575"/>
              <w:rPr>
                <w:rFonts w:ascii="宋体" w:hAnsi="宋体" w:cs="宋体"/>
                <w:kern w:val="0"/>
                <w:sz w:val="24"/>
                <w:szCs w:val="24"/>
              </w:rPr>
            </w:pPr>
            <w:r>
              <w:rPr>
                <w:color w:val="0000FF"/>
                <w:kern w:val="0"/>
                <w:highlight w:val="white"/>
              </w:rPr>
              <w:t>&lt;</w:t>
            </w:r>
            <w:del w:id="21" w:author="Comparison" w:date="2013-09-26T09:29:00Z">
              <w:r w:rsidR="00B847D7">
                <w:rPr>
                  <w:color w:val="800000"/>
                  <w:kern w:val="0"/>
                  <w:szCs w:val="21"/>
                </w:rPr>
                <w:delText xml:space="preserve"> </w:delText>
              </w:r>
            </w:del>
            <w:r w:rsidR="00A25A5E">
              <w:rPr>
                <w:rFonts w:hint="eastAsia"/>
                <w:color w:val="800000"/>
                <w:kern w:val="0"/>
                <w:highlight w:val="white"/>
              </w:rPr>
              <w:t>req_</w:t>
            </w:r>
            <w:r w:rsidR="009C2F62">
              <w:rPr>
                <w:rFonts w:hint="eastAsia"/>
                <w:color w:val="800000"/>
                <w:kern w:val="0"/>
                <w:highlight w:val="white"/>
              </w:rPr>
              <w:t>appenv</w:t>
            </w:r>
            <w:r>
              <w:rPr>
                <w:color w:val="0000FF"/>
                <w:kern w:val="0"/>
                <w:highlight w:val="white"/>
              </w:rPr>
              <w:t>&gt;</w:t>
            </w:r>
            <w:r>
              <w:rPr>
                <w:rFonts w:hint="eastAsia"/>
                <w:color w:val="0000FF"/>
                <w:kern w:val="0"/>
                <w:highlight w:val="white"/>
              </w:rPr>
              <w:t>0</w:t>
            </w:r>
            <w:r w:rsidR="00B847D7">
              <w:rPr>
                <w:rFonts w:hint="eastAsia"/>
                <w:color w:val="0000FF"/>
                <w:kern w:val="0"/>
                <w:highlight w:val="white"/>
              </w:rPr>
              <w:t>0</w:t>
            </w:r>
            <w:r>
              <w:rPr>
                <w:rFonts w:hint="eastAsia"/>
                <w:color w:val="0000FF"/>
                <w:kern w:val="0"/>
                <w:highlight w:val="white"/>
              </w:rPr>
              <w:t>/</w:t>
            </w:r>
            <w:r w:rsidR="00B847D7">
              <w:rPr>
                <w:rFonts w:hint="eastAsia"/>
                <w:color w:val="0000FF"/>
                <w:kern w:val="0"/>
                <w:highlight w:val="white"/>
              </w:rPr>
              <w:t>0</w:t>
            </w:r>
            <w:r>
              <w:rPr>
                <w:rFonts w:hint="eastAsia"/>
                <w:color w:val="0000FF"/>
                <w:kern w:val="0"/>
                <w:highlight w:val="white"/>
              </w:rPr>
              <w:t>1</w:t>
            </w:r>
            <w:r>
              <w:rPr>
                <w:color w:val="0000FF"/>
                <w:kern w:val="0"/>
                <w:highlight w:val="white"/>
              </w:rPr>
              <w:t>&lt;/</w:t>
            </w:r>
            <w:r w:rsidR="00B847D7">
              <w:rPr>
                <w:rFonts w:hint="eastAsia"/>
                <w:color w:val="0000FF"/>
                <w:kern w:val="0"/>
                <w:highlight w:val="white"/>
              </w:rPr>
              <w:t xml:space="preserve"> </w:t>
            </w:r>
            <w:r w:rsidR="009C2F62">
              <w:rPr>
                <w:rFonts w:hint="eastAsia"/>
                <w:color w:val="800000"/>
                <w:kern w:val="0"/>
                <w:highlight w:val="white"/>
              </w:rPr>
              <w:t>req_appenv</w:t>
            </w:r>
            <w:r>
              <w:rPr>
                <w:color w:val="0000FF"/>
                <w:kern w:val="0"/>
                <w:highlight w:val="white"/>
              </w:rPr>
              <w:t xml:space="preserve"> &gt;</w:t>
            </w:r>
            <w:r w:rsidR="00941666">
              <w:rPr>
                <w:rFonts w:hint="eastAsia"/>
                <w:color w:val="000000"/>
                <w:kern w:val="0"/>
                <w:highlight w:val="white"/>
              </w:rPr>
              <w:t xml:space="preserve"> </w:t>
            </w:r>
            <w:r>
              <w:rPr>
                <w:color w:val="0000FF"/>
                <w:kern w:val="0"/>
                <w:highlight w:val="white"/>
              </w:rPr>
              <w:t>&lt;!—</w:t>
            </w:r>
            <w:r w:rsidR="009C2F62">
              <w:rPr>
                <w:rFonts w:hint="eastAsia"/>
                <w:color w:val="0000FF"/>
                <w:kern w:val="0"/>
                <w:highlight w:val="white"/>
              </w:rPr>
              <w:t>app</w:t>
            </w:r>
            <w:r w:rsidR="009C2F62">
              <w:rPr>
                <w:rFonts w:hint="eastAsia"/>
                <w:color w:val="0000FF"/>
                <w:kern w:val="0"/>
                <w:highlight w:val="white"/>
              </w:rPr>
              <w:t>环境</w:t>
            </w:r>
            <w:r>
              <w:rPr>
                <w:color w:val="0000FF"/>
                <w:kern w:val="0"/>
                <w:highlight w:val="white"/>
              </w:rPr>
              <w:t>--&gt;</w:t>
            </w:r>
            <w:r w:rsidR="009C2F62" w:rsidRPr="009C2F62">
              <w:rPr>
                <w:rFonts w:ascii="宋体" w:hAnsi="宋体" w:cs="宋体"/>
                <w:kern w:val="0"/>
                <w:sz w:val="24"/>
                <w:szCs w:val="24"/>
              </w:rPr>
              <w:t> </w:t>
            </w:r>
          </w:p>
          <w:p w:rsidR="006E3271" w:rsidRDefault="006E3271" w:rsidP="006E3271">
            <w:pPr>
              <w:autoSpaceDE w:val="0"/>
              <w:autoSpaceDN w:val="0"/>
              <w:adjustRightInd w:val="0"/>
              <w:ind w:leftChars="400" w:left="840" w:firstLineChars="400" w:firstLine="840"/>
              <w:rPr>
                <w:color w:val="000000"/>
                <w:kern w:val="0"/>
                <w:highlight w:val="white"/>
              </w:rPr>
            </w:pPr>
            <w:r>
              <w:rPr>
                <w:color w:val="0000FF"/>
                <w:kern w:val="0"/>
                <w:highlight w:val="white"/>
              </w:rPr>
              <w:t>&lt;</w:t>
            </w:r>
            <w:del w:id="22" w:author="Comparison" w:date="2013-09-26T09:29:00Z">
              <w:r>
                <w:rPr>
                  <w:color w:val="800000"/>
                  <w:kern w:val="0"/>
                  <w:szCs w:val="21"/>
                </w:rPr>
                <w:delText xml:space="preserve"> </w:delText>
              </w:r>
            </w:del>
            <w:r>
              <w:rPr>
                <w:rFonts w:hint="eastAsia"/>
                <w:color w:val="800000"/>
                <w:kern w:val="0"/>
                <w:highlight w:val="white"/>
              </w:rPr>
              <w:t>req_bkenv</w:t>
            </w:r>
            <w:r>
              <w:rPr>
                <w:color w:val="0000FF"/>
                <w:kern w:val="0"/>
                <w:highlight w:val="white"/>
              </w:rPr>
              <w:t>&gt;</w:t>
            </w:r>
            <w:r>
              <w:rPr>
                <w:rFonts w:hint="eastAsia"/>
                <w:color w:val="0000FF"/>
                <w:kern w:val="0"/>
                <w:highlight w:val="white"/>
              </w:rPr>
              <w:t>00/01</w:t>
            </w:r>
            <w:r>
              <w:rPr>
                <w:color w:val="0000FF"/>
                <w:kern w:val="0"/>
                <w:highlight w:val="white"/>
              </w:rPr>
              <w:t>&lt;/</w:t>
            </w:r>
            <w:r>
              <w:rPr>
                <w:rFonts w:hint="eastAsia"/>
                <w:color w:val="0000FF"/>
                <w:kern w:val="0"/>
                <w:highlight w:val="white"/>
              </w:rPr>
              <w:t xml:space="preserve"> </w:t>
            </w:r>
            <w:r>
              <w:rPr>
                <w:rFonts w:hint="eastAsia"/>
                <w:color w:val="800000"/>
                <w:kern w:val="0"/>
                <w:highlight w:val="white"/>
              </w:rPr>
              <w:t>req_bkenv</w:t>
            </w:r>
            <w:r>
              <w:rPr>
                <w:color w:val="0000FF"/>
                <w:kern w:val="0"/>
                <w:highlight w:val="white"/>
              </w:rPr>
              <w:t xml:space="preserve"> &gt;</w:t>
            </w:r>
            <w:r>
              <w:rPr>
                <w:rFonts w:hint="eastAsia"/>
                <w:color w:val="000000"/>
                <w:kern w:val="0"/>
                <w:highlight w:val="white"/>
              </w:rPr>
              <w:t xml:space="preserve"> </w:t>
            </w:r>
            <w:r>
              <w:rPr>
                <w:color w:val="0000FF"/>
                <w:kern w:val="0"/>
                <w:highlight w:val="white"/>
              </w:rPr>
              <w:t>&lt;!—</w:t>
            </w:r>
            <w:r>
              <w:rPr>
                <w:rFonts w:hint="eastAsia"/>
                <w:color w:val="0000FF"/>
                <w:kern w:val="0"/>
                <w:highlight w:val="white"/>
              </w:rPr>
              <w:t>引用银联环境标识</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authorid</w:t>
            </w:r>
            <w:r>
              <w:rPr>
                <w:color w:val="0000FF"/>
                <w:kern w:val="0"/>
                <w:highlight w:val="white"/>
              </w:rPr>
              <w:t>&gt;5&lt;/</w:t>
            </w:r>
            <w:r>
              <w:rPr>
                <w:color w:val="800000"/>
                <w:kern w:val="0"/>
                <w:szCs w:val="21"/>
                <w:highlight w:val="white"/>
              </w:rPr>
              <w:t>authorid</w:t>
            </w:r>
            <w:r>
              <w:rPr>
                <w:color w:val="0000FF"/>
                <w:kern w:val="0"/>
                <w:highlight w:val="white"/>
              </w:rPr>
              <w:t>&gt;</w:t>
            </w:r>
            <w:r w:rsidR="00E851E3">
              <w:rPr>
                <w:rFonts w:hint="eastAsia"/>
                <w:color w:val="0000FF"/>
                <w:kern w:val="0"/>
                <w:highlight w:val="white"/>
              </w:rPr>
              <w:t xml:space="preserve">     </w:t>
            </w:r>
            <w:r>
              <w:rPr>
                <w:color w:val="0000FF"/>
                <w:kern w:val="0"/>
                <w:highlight w:val="white"/>
              </w:rPr>
              <w:t>&lt;!—</w:t>
            </w:r>
            <w:r>
              <w:rPr>
                <w:rFonts w:hint="eastAsia"/>
                <w:color w:val="808080"/>
                <w:kern w:val="0"/>
                <w:highlight w:val="white"/>
              </w:rPr>
              <w:t>操作员</w:t>
            </w:r>
            <w:r>
              <w:rPr>
                <w:color w:val="808080"/>
                <w:kern w:val="0"/>
                <w:highlight w:val="white"/>
              </w:rPr>
              <w:t>id</w:t>
            </w:r>
            <w:r>
              <w:rPr>
                <w:color w:val="0000FF"/>
                <w:kern w:val="0"/>
                <w:highlight w:val="white"/>
              </w:rPr>
              <w:t>--&gt;</w:t>
            </w:r>
            <w:r w:rsidR="006E3271">
              <w:rPr>
                <w:rFonts w:hint="eastAsia"/>
                <w:color w:val="0000FF"/>
                <w:kern w:val="0"/>
                <w:highlight w:val="white"/>
              </w:rPr>
              <w:t xml:space="preserve"> </w:t>
            </w:r>
          </w:p>
          <w:p w:rsidR="00FF60B8" w:rsidRDefault="00FF60B8" w:rsidP="00FF60B8">
            <w:pPr>
              <w:autoSpaceDE w:val="0"/>
              <w:autoSpaceDN w:val="0"/>
              <w:adjustRightInd w:val="0"/>
              <w:ind w:leftChars="400" w:left="840" w:firstLineChars="400" w:firstLine="840"/>
              <w:rPr>
                <w:color w:val="0000FF"/>
                <w:kern w:val="0"/>
                <w:highlight w:val="white"/>
              </w:rPr>
            </w:pPr>
            <w:r>
              <w:rPr>
                <w:color w:val="0000FF"/>
                <w:kern w:val="0"/>
                <w:highlight w:val="white"/>
              </w:rPr>
              <w:lastRenderedPageBreak/>
              <w:t>&lt;</w:t>
            </w:r>
            <w:r w:rsidRPr="00FF60B8">
              <w:rPr>
                <w:b/>
                <w:color w:val="FF0000"/>
              </w:rPr>
              <w:t xml:space="preserve"> agent</w:t>
            </w:r>
            <w:r>
              <w:rPr>
                <w:rFonts w:hint="eastAsia"/>
                <w:b/>
                <w:color w:val="FF0000"/>
              </w:rPr>
              <w:t>id</w:t>
            </w:r>
            <w:r>
              <w:rPr>
                <w:color w:val="0000FF"/>
                <w:kern w:val="0"/>
                <w:highlight w:val="white"/>
              </w:rPr>
              <w:t>&gt;5&lt;/</w:t>
            </w:r>
            <w:r w:rsidRPr="00FF60B8">
              <w:rPr>
                <w:b/>
                <w:color w:val="FF0000"/>
              </w:rPr>
              <w:t xml:space="preserve"> agent</w:t>
            </w:r>
            <w:r>
              <w:rPr>
                <w:rFonts w:hint="eastAsia"/>
                <w:b/>
                <w:color w:val="FF0000"/>
              </w:rPr>
              <w:t>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w:t>
            </w:r>
            <w:r>
              <w:rPr>
                <w:color w:val="808080"/>
                <w:kern w:val="0"/>
                <w:highlight w:val="white"/>
              </w:rPr>
              <w:t>id</w:t>
            </w:r>
            <w:r>
              <w:rPr>
                <w:color w:val="0000FF"/>
                <w:kern w:val="0"/>
                <w:highlight w:val="white"/>
              </w:rPr>
              <w:t>--&gt;</w:t>
            </w:r>
          </w:p>
          <w:p w:rsidR="00C57FF3" w:rsidRDefault="00C57FF3" w:rsidP="00C57FF3">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0/1/2</w:t>
            </w: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代理商类型</w:t>
            </w:r>
            <w:r>
              <w:rPr>
                <w:color w:val="808080"/>
                <w:kern w:val="0"/>
                <w:highlight w:val="white"/>
              </w:rPr>
              <w:t>id</w:t>
            </w:r>
            <w:r>
              <w:rPr>
                <w:color w:val="0000FF"/>
                <w:kern w:val="0"/>
                <w:highlight w:val="white"/>
              </w:rPr>
              <w:t>--&gt;</w:t>
            </w:r>
          </w:p>
          <w:p w:rsidR="00E77421" w:rsidRDefault="00E77421" w:rsidP="00C57FF3">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w:t>
            </w:r>
            <w:r>
              <w:rPr>
                <w:color w:val="0000FF"/>
                <w:kern w:val="0"/>
                <w:highlight w:val="white"/>
              </w:rPr>
              <w:t>&gt;</w:t>
            </w:r>
            <w:r>
              <w:rPr>
                <w:kern w:val="0"/>
              </w:rPr>
              <w:t>Api</w:t>
            </w:r>
            <w:r>
              <w:rPr>
                <w:szCs w:val="21"/>
              </w:rPr>
              <w:t>GetPhoneCode</w:t>
            </w:r>
            <w:r>
              <w:rPr>
                <w:color w:val="0000FF"/>
                <w:kern w:val="0"/>
                <w:highlight w:val="white"/>
              </w:rPr>
              <w:t>&lt;/</w:t>
            </w:r>
            <w:r>
              <w:rPr>
                <w:color w:val="800000"/>
                <w:kern w:val="0"/>
                <w:szCs w:val="21"/>
                <w:highlight w:val="white"/>
              </w:rPr>
              <w:t xml:space="preserve"> api_name</w:t>
            </w:r>
            <w:r>
              <w:rPr>
                <w:color w:val="0000FF"/>
                <w:kern w:val="0"/>
                <w:highlight w:val="white"/>
              </w:rPr>
              <w:t>&gt;&lt;!—</w:t>
            </w:r>
            <w:r>
              <w:rPr>
                <w:rFonts w:hint="eastAsia"/>
                <w:color w:val="0000FF"/>
                <w:kern w:val="0"/>
              </w:rPr>
              <w:t>引用</w:t>
            </w:r>
            <w:r>
              <w:rPr>
                <w:rFonts w:hint="eastAsia"/>
                <w:szCs w:val="21"/>
              </w:rPr>
              <w:t>接口名</w:t>
            </w:r>
            <w:r>
              <w:rPr>
                <w:color w:val="0000FF"/>
                <w:kern w:val="0"/>
                <w:highlight w:val="white"/>
              </w:rPr>
              <w:t xml:space="preserve"> --&gt;</w:t>
            </w:r>
          </w:p>
          <w:p w:rsidR="00E77421" w:rsidRDefault="00E77421" w:rsidP="006E3271">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api_name_func</w:t>
            </w:r>
            <w:r>
              <w:rPr>
                <w:color w:val="0000FF"/>
                <w:kern w:val="0"/>
                <w:highlight w:val="white"/>
              </w:rPr>
              <w:t>&gt;</w:t>
            </w:r>
            <w:r>
              <w:rPr>
                <w:szCs w:val="21"/>
              </w:rPr>
              <w:t>sendNoteCode</w:t>
            </w:r>
            <w:r>
              <w:rPr>
                <w:color w:val="0000FF"/>
                <w:kern w:val="0"/>
                <w:highlight w:val="white"/>
              </w:rPr>
              <w:t>&lt;/</w:t>
            </w:r>
            <w:r>
              <w:rPr>
                <w:color w:val="800000"/>
                <w:kern w:val="0"/>
                <w:szCs w:val="21"/>
                <w:highlight w:val="white"/>
              </w:rPr>
              <w:t xml:space="preserve"> api_name_func</w:t>
            </w:r>
            <w:r>
              <w:rPr>
                <w:color w:val="0000FF"/>
                <w:kern w:val="0"/>
                <w:highlight w:val="white"/>
              </w:rPr>
              <w:t>&gt;&lt;!—</w:t>
            </w:r>
            <w:r>
              <w:rPr>
                <w:rFonts w:hint="eastAsia"/>
                <w:color w:val="808080"/>
                <w:kern w:val="0"/>
                <w:highlight w:val="white"/>
              </w:rPr>
              <w:t>接口动作</w:t>
            </w:r>
            <w:r>
              <w:rPr>
                <w:color w:val="0000FF"/>
                <w:kern w:val="0"/>
                <w:highlight w:val="white"/>
              </w:rPr>
              <w:t xml:space="preserve"> --&gt;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0000FF"/>
                <w:kern w:val="0"/>
                <w:highlight w:val="white"/>
              </w:rPr>
              <w:t>&gt;</w:t>
            </w:r>
          </w:p>
          <w:p w:rsidR="00E77421" w:rsidRDefault="00E77421" w:rsidP="00C932CF">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msgbody</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FF"/>
                <w:kern w:val="0"/>
                <w:highlight w:val="white"/>
              </w:rPr>
              <w:t>&lt;!--</w:t>
            </w:r>
            <w:bookmarkStart w:id="23" w:name="OLE_LINK21"/>
            <w:bookmarkStart w:id="24" w:name="OLE_LINK22"/>
            <w:r>
              <w:rPr>
                <w:rFonts w:hint="eastAsia"/>
                <w:color w:val="808080"/>
                <w:kern w:val="0"/>
                <w:highlight w:val="white"/>
              </w:rPr>
              <w:t>请求服务类型信息体</w:t>
            </w:r>
            <w:bookmarkEnd w:id="23"/>
            <w:bookmarkEnd w:id="24"/>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msgbody</w:t>
            </w:r>
            <w:r>
              <w:rPr>
                <w:color w:val="0000FF"/>
                <w:kern w:val="0"/>
                <w:highlight w:val="white"/>
              </w:rPr>
              <w:t>&gt;</w:t>
            </w:r>
          </w:p>
          <w:p w:rsidR="00E77421" w:rsidRDefault="00E77421">
            <w:pPr>
              <w:ind w:leftChars="400" w:left="840"/>
            </w:pPr>
            <w:r>
              <w:rPr>
                <w:color w:val="0000FF"/>
                <w:kern w:val="0"/>
                <w:highlight w:val="white"/>
              </w:rPr>
              <w:t>&lt;/</w:t>
            </w:r>
            <w:r>
              <w:rPr>
                <w:color w:val="800000"/>
                <w:kern w:val="0"/>
                <w:highlight w:val="white"/>
              </w:rPr>
              <w:t>operation _request</w:t>
            </w:r>
            <w:r>
              <w:rPr>
                <w:color w:val="0000FF"/>
                <w:kern w:val="0"/>
                <w:highlight w:val="white"/>
              </w:rPr>
              <w:t>&gt;</w:t>
            </w:r>
          </w:p>
        </w:tc>
      </w:tr>
    </w:tbl>
    <w:p w:rsidR="00E77421" w:rsidRDefault="00E77421" w:rsidP="00E77421"/>
    <w:p w:rsidR="001514C9" w:rsidRDefault="001514C9" w:rsidP="001514C9"/>
    <w:p w:rsidR="001514C9" w:rsidRDefault="001514C9" w:rsidP="001514C9">
      <w:pPr>
        <w:numPr>
          <w:ilvl w:val="0"/>
          <w:numId w:val="29"/>
        </w:numPr>
      </w:pPr>
      <w:r>
        <w:rPr>
          <w:rFonts w:hint="eastAsia"/>
        </w:rPr>
        <w:t>响应消息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514C9" w:rsidTr="001514C9">
        <w:trPr>
          <w:del w:id="25" w:author="Comparison" w:date="2013-09-26T09:29:00Z"/>
        </w:trPr>
        <w:tc>
          <w:tcPr>
            <w:tcW w:w="8522" w:type="dxa"/>
            <w:tcBorders>
              <w:top w:val="single" w:sz="4" w:space="0" w:color="auto"/>
              <w:left w:val="single" w:sz="4" w:space="0" w:color="auto"/>
              <w:bottom w:val="single" w:sz="4" w:space="0" w:color="auto"/>
              <w:right w:val="single" w:sz="4" w:space="0" w:color="auto"/>
            </w:tcBorders>
            <w:hideMark/>
          </w:tcPr>
          <w:p w:rsidR="001514C9" w:rsidRDefault="001514C9">
            <w:pPr>
              <w:autoSpaceDE w:val="0"/>
              <w:autoSpaceDN w:val="0"/>
              <w:adjustRightInd w:val="0"/>
              <w:ind w:leftChars="400" w:left="840"/>
              <w:rPr>
                <w:del w:id="26" w:author="Comparison" w:date="2013-09-26T09:29:00Z"/>
                <w:color w:val="000000"/>
                <w:kern w:val="0"/>
                <w:highlight w:val="white"/>
              </w:rPr>
            </w:pPr>
            <w:bookmarkStart w:id="27" w:name="_Hlk318552877"/>
            <w:del w:id="28" w:author="Comparison" w:date="2013-09-26T09:29:00Z">
              <w:r>
                <w:rPr>
                  <w:color w:val="0000FF"/>
                  <w:kern w:val="0"/>
                  <w:highlight w:val="white"/>
                </w:rPr>
                <w:delText>&lt;</w:delText>
              </w:r>
              <w:r>
                <w:rPr>
                  <w:color w:val="800000"/>
                  <w:kern w:val="0"/>
                  <w:highlight w:val="white"/>
                </w:rPr>
                <w:delText xml:space="preserve"> operation_response</w:delText>
              </w:r>
              <w:r>
                <w:rPr>
                  <w:color w:val="0000FF"/>
                  <w:kern w:val="0"/>
                  <w:highlight w:val="white"/>
                </w:rPr>
                <w:delText>&gt;</w:delText>
              </w:r>
            </w:del>
          </w:p>
          <w:p w:rsidR="001514C9" w:rsidRDefault="001514C9">
            <w:pPr>
              <w:autoSpaceDE w:val="0"/>
              <w:autoSpaceDN w:val="0"/>
              <w:adjustRightInd w:val="0"/>
              <w:ind w:leftChars="400" w:left="840"/>
              <w:rPr>
                <w:del w:id="29" w:author="Comparison" w:date="2013-09-26T09:29:00Z"/>
                <w:color w:val="000000"/>
                <w:kern w:val="0"/>
                <w:highlight w:val="white"/>
              </w:rPr>
            </w:pPr>
            <w:del w:id="30"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FF0000"/>
                  <w:kern w:val="0"/>
                  <w:highlight w:val="white"/>
                </w:rPr>
                <w:delText xml:space="preserve"> version</w:delText>
              </w:r>
              <w:r>
                <w:rPr>
                  <w:color w:val="0000FF"/>
                  <w:kern w:val="0"/>
                  <w:highlight w:val="white"/>
                </w:rPr>
                <w:delText>="</w:delText>
              </w:r>
              <w:r>
                <w:rPr>
                  <w:color w:val="000000"/>
                  <w:kern w:val="0"/>
                  <w:highlight w:val="white"/>
                </w:rPr>
                <w:delText>1.0</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1" w:author="Comparison" w:date="2013-09-26T09:29:00Z"/>
                <w:color w:val="0000FF"/>
                <w:kern w:val="0"/>
                <w:highlight w:val="white"/>
              </w:rPr>
            </w:pPr>
            <w:del w:id="32" w:author="Comparison" w:date="2013-09-26T09:29:00Z">
              <w:r>
                <w:rPr>
                  <w:color w:val="0000FF"/>
                  <w:kern w:val="0"/>
                  <w:highlight w:val="white"/>
                </w:rPr>
                <w:delText>&lt;</w:delText>
              </w:r>
              <w:r>
                <w:rPr>
                  <w:color w:val="800000"/>
                  <w:kern w:val="0"/>
                  <w:highlight w:val="white"/>
                </w:rPr>
                <w:delText xml:space="preserve"> au_token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au_token</w:delText>
              </w:r>
              <w:r>
                <w:rPr>
                  <w:color w:val="0000FF"/>
                  <w:kern w:val="0"/>
                  <w:highlight w:val="white"/>
                </w:rPr>
                <w:delText>&gt;&lt;!—</w:delText>
              </w:r>
              <w:r>
                <w:rPr>
                  <w:rFonts w:hint="eastAsia"/>
                  <w:color w:val="808080"/>
                  <w:kern w:val="0"/>
                  <w:highlight w:val="white"/>
                </w:rPr>
                <w:delText>动态码</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3" w:author="Comparison" w:date="2013-09-26T09:29:00Z"/>
                <w:color w:val="0000FF"/>
                <w:kern w:val="0"/>
                <w:highlight w:val="white"/>
              </w:rPr>
            </w:pPr>
            <w:del w:id="34" w:author="Comparison" w:date="2013-09-26T09:29:00Z">
              <w:r>
                <w:rPr>
                  <w:color w:val="0000FF"/>
                  <w:kern w:val="0"/>
                  <w:highlight w:val="white"/>
                </w:rPr>
                <w:delText>&lt;</w:delText>
              </w:r>
              <w:r>
                <w:rPr>
                  <w:color w:val="800000"/>
                  <w:kern w:val="0"/>
                  <w:szCs w:val="21"/>
                </w:rPr>
                <w:delText xml:space="preserve"> </w:delText>
              </w:r>
              <w:r>
                <w:rPr>
                  <w:color w:val="800000"/>
                  <w:kern w:val="0"/>
                  <w:highlight w:val="white"/>
                </w:rPr>
                <w:delText>req_token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req_token</w:delText>
              </w:r>
              <w:r>
                <w:rPr>
                  <w:color w:val="0000FF"/>
                  <w:kern w:val="0"/>
                  <w:highlight w:val="white"/>
                </w:rPr>
                <w:delText>&gt;&lt;!—</w:delText>
              </w:r>
              <w:r>
                <w:rPr>
                  <w:rFonts w:hint="eastAsia"/>
                  <w:color w:val="808080"/>
                  <w:kern w:val="0"/>
                  <w:highlight w:val="white"/>
                </w:rPr>
                <w:delText>授权码</w:delText>
              </w:r>
              <w:r>
                <w:rPr>
                  <w:color w:val="0000FF"/>
                  <w:kern w:val="0"/>
                  <w:highlight w:val="white"/>
                </w:rPr>
                <w:delText>--&gt;</w:delText>
              </w:r>
            </w:del>
          </w:p>
          <w:p w:rsidR="001514C9" w:rsidRDefault="001514C9" w:rsidP="001514C9">
            <w:pPr>
              <w:autoSpaceDE w:val="0"/>
              <w:autoSpaceDN w:val="0"/>
              <w:adjustRightInd w:val="0"/>
              <w:ind w:leftChars="400" w:left="840" w:firstLineChars="400" w:firstLine="840"/>
              <w:rPr>
                <w:color w:val="0000FF"/>
                <w:kern w:val="0"/>
                <w:highlight w:val="white"/>
              </w:rPr>
            </w:pPr>
            <w:del w:id="35" w:author="Comparison" w:date="2013-09-26T09:29:00Z">
              <w:r>
                <w:rPr>
                  <w:color w:val="0000FF"/>
                  <w:kern w:val="0"/>
                  <w:highlight w:val="white"/>
                </w:rPr>
                <w:delText>&lt;</w:delText>
              </w:r>
              <w:r>
                <w:rPr>
                  <w:color w:val="800000"/>
                  <w:kern w:val="0"/>
                  <w:szCs w:val="21"/>
                </w:rPr>
                <w:delText xml:space="preserve"> </w:delText>
              </w:r>
            </w:del>
            <w:r w:rsidR="00A25A5E">
              <w:rPr>
                <w:rFonts w:hint="eastAsia"/>
                <w:color w:val="800000"/>
                <w:kern w:val="0"/>
                <w:highlight w:val="white"/>
              </w:rPr>
              <w:t>req_bkenv</w:t>
            </w:r>
            <w:r w:rsidR="00A25A5E">
              <w:rPr>
                <w:color w:val="0000FF"/>
                <w:kern w:val="0"/>
                <w:highlight w:val="white"/>
              </w:rPr>
              <w:t xml:space="preserve"> </w:t>
            </w:r>
            <w:del w:id="36" w:author="Comparison" w:date="2013-09-26T09:29:00Z">
              <w:r>
                <w:rPr>
                  <w:color w:val="0000FF"/>
                  <w:kern w:val="0"/>
                  <w:highlight w:val="white"/>
                </w:rPr>
                <w:delText>&gt;</w:delText>
              </w:r>
              <w:r>
                <w:rPr>
                  <w:b/>
                  <w:color w:val="000000"/>
                  <w:kern w:val="0"/>
                  <w:highlight w:val="white"/>
                </w:rPr>
                <w:delText>20110601140000</w:delText>
              </w:r>
              <w:r>
                <w:rPr>
                  <w:color w:val="0000FF"/>
                  <w:kern w:val="0"/>
                  <w:highlight w:val="white"/>
                </w:rPr>
                <w:delText>&lt;/</w:delText>
              </w:r>
            </w:del>
            <w:r w:rsidR="00A25A5E">
              <w:rPr>
                <w:rFonts w:hint="eastAsia"/>
                <w:color w:val="800000"/>
                <w:kern w:val="0"/>
                <w:highlight w:val="white"/>
              </w:rPr>
              <w:t>req_bkenv</w:t>
            </w:r>
            <w:del w:id="37" w:author="Comparison" w:date="2013-09-26T09:29:00Z">
              <w:r>
                <w:rPr>
                  <w:color w:val="0000FF"/>
                  <w:kern w:val="0"/>
                  <w:highlight w:val="white"/>
                </w:rPr>
                <w:delText>&gt;&lt;!—</w:delText>
              </w:r>
            </w:del>
            <w:r w:rsidR="001027E4">
              <w:rPr>
                <w:rFonts w:hint="eastAsia"/>
                <w:color w:val="808080"/>
                <w:kern w:val="0"/>
                <w:highlight w:val="white"/>
              </w:rPr>
              <w:t>银联环境</w:t>
            </w:r>
            <w:r>
              <w:rPr>
                <w:rFonts w:hint="eastAsia"/>
                <w:color w:val="808080"/>
                <w:kern w:val="0"/>
                <w:highlight w:val="white"/>
              </w:rPr>
              <w:t xml:space="preserve"> 0</w:t>
            </w:r>
            <w:r w:rsidR="009B072E">
              <w:rPr>
                <w:rFonts w:hint="eastAsia"/>
                <w:color w:val="808080"/>
                <w:kern w:val="0"/>
                <w:highlight w:val="white"/>
              </w:rPr>
              <w:t>1</w:t>
            </w:r>
            <w:r>
              <w:rPr>
                <w:rFonts w:hint="eastAsia"/>
                <w:color w:val="808080"/>
                <w:kern w:val="0"/>
                <w:highlight w:val="white"/>
              </w:rPr>
              <w:t xml:space="preserve"> </w:t>
            </w:r>
            <w:r>
              <w:rPr>
                <w:rFonts w:hint="eastAsia"/>
                <w:color w:val="808080"/>
                <w:kern w:val="0"/>
                <w:highlight w:val="white"/>
              </w:rPr>
              <w:t>测试环境</w:t>
            </w:r>
            <w:r>
              <w:rPr>
                <w:rFonts w:hint="eastAsia"/>
                <w:color w:val="808080"/>
                <w:kern w:val="0"/>
                <w:highlight w:val="white"/>
              </w:rPr>
              <w:t xml:space="preserve"> 0</w:t>
            </w:r>
            <w:r w:rsidR="009B072E">
              <w:rPr>
                <w:rFonts w:hint="eastAsia"/>
                <w:color w:val="808080"/>
                <w:kern w:val="0"/>
                <w:highlight w:val="white"/>
              </w:rPr>
              <w:t>0</w:t>
            </w:r>
            <w:r>
              <w:rPr>
                <w:rFonts w:hint="eastAsia"/>
                <w:color w:val="808080"/>
                <w:kern w:val="0"/>
                <w:highlight w:val="white"/>
              </w:rPr>
              <w:t xml:space="preserve"> </w:t>
            </w:r>
            <w:r>
              <w:rPr>
                <w:rFonts w:hint="eastAsia"/>
                <w:color w:val="808080"/>
                <w:kern w:val="0"/>
                <w:highlight w:val="white"/>
              </w:rPr>
              <w:t>正式环境</w:t>
            </w:r>
            <w:del w:id="38" w:author="Comparison" w:date="2013-09-26T09:29:00Z">
              <w:r>
                <w:rPr>
                  <w:color w:val="0000FF"/>
                  <w:kern w:val="0"/>
                  <w:highlight w:val="white"/>
                </w:rPr>
                <w:delText>--&gt;</w:delText>
              </w:r>
            </w:del>
          </w:p>
          <w:p w:rsidR="001514C9" w:rsidRDefault="001514C9">
            <w:pPr>
              <w:autoSpaceDE w:val="0"/>
              <w:autoSpaceDN w:val="0"/>
              <w:adjustRightInd w:val="0"/>
              <w:ind w:leftChars="400" w:left="840" w:firstLineChars="400" w:firstLine="840"/>
              <w:rPr>
                <w:del w:id="39" w:author="Comparison" w:date="2013-09-26T09:29:00Z"/>
                <w:color w:val="0000FF"/>
                <w:kern w:val="0"/>
                <w:highlight w:val="white"/>
              </w:rPr>
            </w:pPr>
            <w:del w:id="40" w:author="Comparison" w:date="2013-09-26T09:29:00Z">
              <w:r>
                <w:rPr>
                  <w:color w:val="0000FF"/>
                  <w:kern w:val="0"/>
                  <w:highlight w:val="white"/>
                </w:rPr>
                <w:delText>&lt;</w:delText>
              </w:r>
              <w:r>
                <w:rPr>
                  <w:color w:val="800000"/>
                  <w:kern w:val="0"/>
                  <w:highlight w:val="white"/>
                </w:rPr>
                <w:delText>retinfo</w:delText>
              </w:r>
              <w:r>
                <w:rPr>
                  <w:color w:val="0000FF"/>
                  <w:kern w:val="0"/>
                  <w:highlight w:val="white"/>
                </w:rPr>
                <w:delText>&gt;&lt;!--</w:delText>
              </w:r>
              <w:r>
                <w:rPr>
                  <w:rFonts w:hint="eastAsia"/>
                  <w:color w:val="808080"/>
                  <w:kern w:val="0"/>
                  <w:highlight w:val="white"/>
                </w:rPr>
                <w:delText>应答信息</w:delText>
              </w:r>
              <w:r>
                <w:rPr>
                  <w:color w:val="0000FF"/>
                  <w:kern w:val="0"/>
                  <w:highlight w:val="white"/>
                </w:rPr>
                <w:delText>--&gt;</w:delText>
              </w:r>
            </w:del>
          </w:p>
          <w:p w:rsidR="001514C9" w:rsidRDefault="001514C9">
            <w:pPr>
              <w:autoSpaceDE w:val="0"/>
              <w:autoSpaceDN w:val="0"/>
              <w:adjustRightInd w:val="0"/>
              <w:ind w:leftChars="400" w:left="840" w:firstLineChars="600" w:firstLine="1260"/>
              <w:rPr>
                <w:del w:id="41" w:author="Comparison" w:date="2013-09-26T09:29:00Z"/>
                <w:color w:val="000000"/>
                <w:kern w:val="0"/>
                <w:highlight w:val="white"/>
              </w:rPr>
            </w:pPr>
            <w:del w:id="42" w:author="Comparison" w:date="2013-09-26T09:29:00Z">
              <w:r>
                <w:rPr>
                  <w:color w:val="0000FF"/>
                  <w:kern w:val="0"/>
                  <w:highlight w:val="white"/>
                </w:rPr>
                <w:delText>&lt;</w:delText>
              </w:r>
              <w:r>
                <w:rPr>
                  <w:color w:val="800000"/>
                  <w:kern w:val="0"/>
                  <w:highlight w:val="white"/>
                </w:rPr>
                <w:delText>rettype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rettype</w:delText>
              </w:r>
              <w:r>
                <w:rPr>
                  <w:color w:val="0000FF"/>
                  <w:kern w:val="0"/>
                  <w:highlight w:val="white"/>
                </w:rPr>
                <w:delText>&gt;&lt;!—</w:delText>
              </w:r>
              <w:r>
                <w:rPr>
                  <w:rFonts w:hint="eastAsia"/>
                  <w:color w:val="808080"/>
                  <w:kern w:val="0"/>
                  <w:highlight w:val="white"/>
                </w:rPr>
                <w:delText>相应类型</w:delText>
              </w:r>
              <w:r>
                <w:rPr>
                  <w:color w:val="0000FF"/>
                  <w:kern w:val="0"/>
                  <w:highlight w:val="white"/>
                </w:rPr>
                <w:delText>--&gt;</w:delText>
              </w:r>
            </w:del>
          </w:p>
          <w:p w:rsidR="001514C9" w:rsidRDefault="001514C9">
            <w:pPr>
              <w:autoSpaceDE w:val="0"/>
              <w:autoSpaceDN w:val="0"/>
              <w:adjustRightInd w:val="0"/>
              <w:ind w:leftChars="400" w:left="840"/>
              <w:rPr>
                <w:del w:id="43" w:author="Comparison" w:date="2013-09-26T09:29:00Z"/>
                <w:color w:val="000000"/>
                <w:kern w:val="0"/>
                <w:highlight w:val="white"/>
              </w:rPr>
            </w:pPr>
            <w:del w:id="44"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retcode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retcode</w:delText>
              </w:r>
              <w:r>
                <w:rPr>
                  <w:color w:val="0000FF"/>
                  <w:kern w:val="0"/>
                  <w:highlight w:val="white"/>
                </w:rPr>
                <w:delText>&gt;&lt;!--</w:delText>
              </w:r>
              <w:r>
                <w:rPr>
                  <w:rFonts w:hint="eastAsia"/>
                  <w:color w:val="808080"/>
                  <w:kern w:val="0"/>
                  <w:highlight w:val="white"/>
                </w:rPr>
                <w:delText>应答码</w:delText>
              </w:r>
              <w:r>
                <w:rPr>
                  <w:color w:val="0000FF"/>
                  <w:kern w:val="0"/>
                  <w:highlight w:val="white"/>
                </w:rPr>
                <w:delText>--&gt;</w:delText>
              </w:r>
            </w:del>
          </w:p>
          <w:p w:rsidR="001514C9" w:rsidRDefault="001514C9">
            <w:pPr>
              <w:autoSpaceDE w:val="0"/>
              <w:autoSpaceDN w:val="0"/>
              <w:adjustRightInd w:val="0"/>
              <w:ind w:leftChars="400" w:left="840"/>
              <w:rPr>
                <w:del w:id="45" w:author="Comparison" w:date="2013-09-26T09:29:00Z"/>
                <w:color w:val="000000"/>
                <w:kern w:val="0"/>
                <w:highlight w:val="white"/>
              </w:rPr>
            </w:pPr>
            <w:del w:id="46"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retmsg</w:delText>
              </w:r>
              <w:r>
                <w:rPr>
                  <w:color w:val="0000FF"/>
                  <w:kern w:val="0"/>
                  <w:highlight w:val="white"/>
                </w:rPr>
                <w:delText>&gt;</w:delText>
              </w:r>
              <w:r>
                <w:rPr>
                  <w:rFonts w:hint="eastAsia"/>
                  <w:color w:val="000000"/>
                  <w:kern w:val="0"/>
                  <w:highlight w:val="white"/>
                </w:rPr>
                <w:delText>成功</w:delText>
              </w:r>
              <w:r>
                <w:rPr>
                  <w:color w:val="0000FF"/>
                  <w:kern w:val="0"/>
                  <w:highlight w:val="white"/>
                </w:rPr>
                <w:delText>&lt;/</w:delText>
              </w:r>
              <w:r>
                <w:rPr>
                  <w:color w:val="800000"/>
                  <w:kern w:val="0"/>
                  <w:highlight w:val="white"/>
                </w:rPr>
                <w:delText>retmsg</w:delText>
              </w:r>
              <w:r>
                <w:rPr>
                  <w:color w:val="0000FF"/>
                  <w:kern w:val="0"/>
                  <w:highlight w:val="white"/>
                </w:rPr>
                <w:delText>&gt;&lt;!--</w:delText>
              </w:r>
              <w:r>
                <w:rPr>
                  <w:rFonts w:hint="eastAsia"/>
                  <w:color w:val="808080"/>
                  <w:kern w:val="0"/>
                  <w:highlight w:val="white"/>
                </w:rPr>
                <w:delText>应答描述</w:delText>
              </w:r>
              <w:r>
                <w:rPr>
                  <w:color w:val="0000FF"/>
                  <w:kern w:val="0"/>
                  <w:highlight w:val="white"/>
                </w:rPr>
                <w:delText>--&gt;</w:delText>
              </w:r>
            </w:del>
          </w:p>
          <w:p w:rsidR="001514C9" w:rsidRDefault="001514C9">
            <w:pPr>
              <w:autoSpaceDE w:val="0"/>
              <w:autoSpaceDN w:val="0"/>
              <w:adjustRightInd w:val="0"/>
              <w:ind w:leftChars="400" w:left="840"/>
              <w:rPr>
                <w:del w:id="47" w:author="Comparison" w:date="2013-09-26T09:29:00Z"/>
                <w:color w:val="0000FF"/>
                <w:kern w:val="0"/>
                <w:highlight w:val="white"/>
              </w:rPr>
            </w:pPr>
            <w:del w:id="48" w:author="Comparison" w:date="2013-09-26T09:29:00Z">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retinfo</w:delText>
              </w:r>
              <w:r>
                <w:rPr>
                  <w:color w:val="0000FF"/>
                  <w:kern w:val="0"/>
                  <w:highlight w:val="white"/>
                </w:rPr>
                <w:delText>&gt;</w:delText>
              </w:r>
            </w:del>
          </w:p>
          <w:p w:rsidR="001514C9" w:rsidRDefault="001514C9">
            <w:pPr>
              <w:autoSpaceDE w:val="0"/>
              <w:autoSpaceDN w:val="0"/>
              <w:adjustRightInd w:val="0"/>
              <w:ind w:leftChars="400" w:left="840"/>
              <w:rPr>
                <w:del w:id="49" w:author="Comparison" w:date="2013-09-26T09:29:00Z"/>
                <w:color w:val="000000"/>
                <w:kern w:val="0"/>
                <w:highlight w:val="white"/>
              </w:rPr>
            </w:pPr>
            <w:del w:id="50"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0000FF"/>
                  <w:kern w:val="0"/>
                  <w:highlight w:val="white"/>
                </w:rPr>
                <w:delText>&gt;</w:delText>
              </w:r>
            </w:del>
          </w:p>
          <w:p w:rsidR="001514C9" w:rsidRDefault="001514C9">
            <w:pPr>
              <w:autoSpaceDE w:val="0"/>
              <w:autoSpaceDN w:val="0"/>
              <w:adjustRightInd w:val="0"/>
              <w:ind w:leftChars="400" w:left="840"/>
              <w:rPr>
                <w:del w:id="51" w:author="Comparison" w:date="2013-09-26T09:29:00Z"/>
                <w:color w:val="0000FF"/>
                <w:kern w:val="0"/>
                <w:highlight w:val="white"/>
              </w:rPr>
            </w:pPr>
            <w:del w:id="52"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msgbody</w:delText>
              </w:r>
              <w:r>
                <w:rPr>
                  <w:color w:val="0000FF"/>
                  <w:kern w:val="0"/>
                  <w:highlight w:val="white"/>
                </w:rPr>
                <w:delText>&gt;</w:delText>
              </w:r>
            </w:del>
          </w:p>
          <w:p w:rsidR="001514C9" w:rsidRDefault="001514C9">
            <w:pPr>
              <w:autoSpaceDE w:val="0"/>
              <w:autoSpaceDN w:val="0"/>
              <w:adjustRightInd w:val="0"/>
              <w:ind w:leftChars="400" w:left="840" w:firstLineChars="350" w:firstLine="735"/>
              <w:rPr>
                <w:del w:id="53" w:author="Comparison" w:date="2013-09-26T09:29:00Z"/>
                <w:color w:val="000000"/>
                <w:kern w:val="0"/>
                <w:highlight w:val="white"/>
              </w:rPr>
            </w:pPr>
            <w:del w:id="54" w:author="Comparison" w:date="2013-09-26T09:29:00Z">
              <w:r>
                <w:rPr>
                  <w:color w:val="0000FF"/>
                  <w:kern w:val="0"/>
                  <w:highlight w:val="white"/>
                </w:rPr>
                <w:delText>&lt;!--</w:delText>
              </w:r>
              <w:r>
                <w:rPr>
                  <w:rFonts w:hint="eastAsia"/>
                  <w:color w:val="0000FF"/>
                  <w:kern w:val="0"/>
                  <w:highlight w:val="white"/>
                </w:rPr>
                <w:delText>响应消息报文</w:delText>
              </w:r>
              <w:r>
                <w:rPr>
                  <w:color w:val="0000FF"/>
                  <w:kern w:val="0"/>
                  <w:highlight w:val="white"/>
                </w:rPr>
                <w:delText>--&gt;</w:delText>
              </w:r>
            </w:del>
          </w:p>
          <w:p w:rsidR="001514C9" w:rsidRDefault="001514C9">
            <w:pPr>
              <w:autoSpaceDE w:val="0"/>
              <w:autoSpaceDN w:val="0"/>
              <w:adjustRightInd w:val="0"/>
              <w:ind w:leftChars="400" w:left="840"/>
              <w:rPr>
                <w:del w:id="55" w:author="Comparison" w:date="2013-09-26T09:29:00Z"/>
                <w:color w:val="000000"/>
                <w:kern w:val="0"/>
                <w:highlight w:val="white"/>
              </w:rPr>
            </w:pPr>
            <w:del w:id="56" w:author="Comparison" w:date="2013-09-26T09:29:00Z">
              <w:r>
                <w:rPr>
                  <w:color w:val="0000FF"/>
                  <w:kern w:val="0"/>
                  <w:highlight w:val="white"/>
                </w:rPr>
                <w:delText>&lt;/</w:delText>
              </w:r>
              <w:r>
                <w:rPr>
                  <w:color w:val="800000"/>
                  <w:kern w:val="0"/>
                  <w:highlight w:val="white"/>
                </w:rPr>
                <w:delText>msgbody</w:delText>
              </w:r>
              <w:r>
                <w:rPr>
                  <w:color w:val="0000FF"/>
                  <w:kern w:val="0"/>
                  <w:highlight w:val="white"/>
                </w:rPr>
                <w:delText>&gt;</w:delText>
              </w:r>
            </w:del>
          </w:p>
          <w:p w:rsidR="001514C9" w:rsidRDefault="001514C9">
            <w:pPr>
              <w:widowControl/>
              <w:jc w:val="left"/>
              <w:rPr>
                <w:del w:id="57" w:author="Comparison" w:date="2013-09-26T09:29:00Z"/>
              </w:rPr>
            </w:pPr>
            <w:del w:id="58" w:author="Comparison" w:date="2013-09-26T09:29:00Z">
              <w:r>
                <w:rPr>
                  <w:color w:val="0000FF"/>
                  <w:kern w:val="0"/>
                  <w:highlight w:val="white"/>
                </w:rPr>
                <w:delText>&lt;/</w:delText>
              </w:r>
              <w:r>
                <w:rPr>
                  <w:color w:val="800000"/>
                  <w:kern w:val="0"/>
                  <w:highlight w:val="white"/>
                </w:rPr>
                <w:delText>operation_response</w:delText>
              </w:r>
              <w:r>
                <w:rPr>
                  <w:color w:val="0000FF"/>
                  <w:kern w:val="0"/>
                  <w:highlight w:val="white"/>
                </w:rPr>
                <w:delText>&gt;</w:delText>
              </w:r>
            </w:del>
          </w:p>
        </w:tc>
      </w:tr>
      <w:bookmarkEnd w:id="27"/>
    </w:tbl>
    <w:p w:rsidR="001514C9" w:rsidRDefault="001514C9" w:rsidP="001514C9"/>
    <w:p w:rsidR="00E77421" w:rsidRDefault="00E77421" w:rsidP="00E77421"/>
    <w:p w:rsidR="00E77421" w:rsidRDefault="00E77421" w:rsidP="00E77421">
      <w:pPr>
        <w:rPr>
          <w:kern w:val="0"/>
          <w:szCs w:val="21"/>
        </w:rPr>
      </w:pPr>
      <w:r>
        <w:t>5</w:t>
      </w:r>
      <w:r>
        <w:rPr>
          <w:rFonts w:hint="eastAsia"/>
        </w:rPr>
        <w:t>、</w:t>
      </w:r>
      <w:r w:rsidR="00B459D5">
        <w:rPr>
          <w:rFonts w:hint="eastAsia"/>
          <w:kern w:val="0"/>
          <w:szCs w:val="21"/>
        </w:rPr>
        <w:t>对报文中涉及的密码节点值如没指定加密方式，默认</w:t>
      </w:r>
      <w:r w:rsidR="00B459D5">
        <w:rPr>
          <w:rFonts w:hint="eastAsia"/>
          <w:kern w:val="0"/>
          <w:szCs w:val="21"/>
        </w:rPr>
        <w:t>AES</w:t>
      </w:r>
      <w:r>
        <w:rPr>
          <w:rFonts w:hint="eastAsia"/>
          <w:kern w:val="0"/>
          <w:szCs w:val="21"/>
        </w:rPr>
        <w:t>进行加密，指定加密方式的，以协议指定为准。实际使用时，外围渠道平台需要与能力开放平台约定</w:t>
      </w:r>
      <w:r w:rsidR="00B459D5">
        <w:rPr>
          <w:rFonts w:hint="eastAsia"/>
          <w:kern w:val="0"/>
          <w:szCs w:val="21"/>
        </w:rPr>
        <w:t>数组形式的</w:t>
      </w:r>
      <w:r>
        <w:rPr>
          <w:rFonts w:hint="eastAsia"/>
          <w:kern w:val="0"/>
          <w:szCs w:val="21"/>
        </w:rPr>
        <w:t>明文密钥</w:t>
      </w:r>
      <w:r>
        <w:rPr>
          <w:kern w:val="0"/>
          <w:szCs w:val="21"/>
        </w:rPr>
        <w:t>.</w:t>
      </w:r>
      <w:r>
        <w:rPr>
          <w:rFonts w:hint="eastAsia"/>
          <w:kern w:val="0"/>
          <w:szCs w:val="21"/>
        </w:rPr>
        <w:t>双方通信过程中使用约定的密钥进行加解密。</w:t>
      </w:r>
    </w:p>
    <w:p w:rsidR="00E77421" w:rsidRDefault="00E77421" w:rsidP="00E77421"/>
    <w:p w:rsidR="00E77421" w:rsidRDefault="00E77421" w:rsidP="00B459D5">
      <w:r>
        <w:t>6</w:t>
      </w:r>
      <w:r>
        <w:rPr>
          <w:rFonts w:hint="eastAsia"/>
        </w:rPr>
        <w:t>、</w:t>
      </w:r>
      <w:r w:rsidR="00B459D5">
        <w:rPr>
          <w:rFonts w:hint="eastAsia"/>
        </w:rPr>
        <w:t>AES</w:t>
      </w:r>
      <w:r>
        <w:rPr>
          <w:rFonts w:hint="eastAsia"/>
        </w:rPr>
        <w:t>密钥采用</w:t>
      </w:r>
      <w:r w:rsidR="00B459D5">
        <w:t xml:space="preserve"> </w:t>
      </w:r>
      <w:r w:rsidR="00B459D5">
        <w:rPr>
          <w:rFonts w:hint="eastAsia"/>
        </w:rPr>
        <w:t>数组形式的</w:t>
      </w:r>
      <w:r>
        <w:rPr>
          <w:rFonts w:hint="eastAsia"/>
        </w:rPr>
        <w:t>密钥</w:t>
      </w:r>
      <w:r w:rsidR="00B459D5">
        <w:rPr>
          <w:rFonts w:hint="eastAsia"/>
        </w:rPr>
        <w:t>方式</w:t>
      </w:r>
    </w:p>
    <w:p w:rsidR="00B72697" w:rsidRPr="004A090E" w:rsidRDefault="00B72697" w:rsidP="00B459D5">
      <w:r>
        <w:rPr>
          <w:rFonts w:hint="eastAsia"/>
        </w:rPr>
        <w:t xml:space="preserve">  </w:t>
      </w:r>
      <w:r w:rsidRPr="004A090E">
        <w:rPr>
          <w:rFonts w:hint="eastAsia"/>
        </w:rPr>
        <w:t xml:space="preserve"> </w:t>
      </w:r>
      <w:r w:rsidRPr="004A090E">
        <w:rPr>
          <w:kern w:val="0"/>
          <w:szCs w:val="21"/>
        </w:rPr>
        <w:t>req_</w:t>
      </w:r>
      <w:proofErr w:type="gramStart"/>
      <w:r w:rsidRPr="004A090E">
        <w:rPr>
          <w:kern w:val="0"/>
          <w:szCs w:val="21"/>
        </w:rPr>
        <w:t>key</w:t>
      </w:r>
      <w:r w:rsidR="004A090E" w:rsidRPr="004A090E">
        <w:rPr>
          <w:rFonts w:hint="eastAsia"/>
          <w:kern w:val="0"/>
          <w:szCs w:val="21"/>
        </w:rPr>
        <w:t xml:space="preserve">  </w:t>
      </w:r>
      <w:r w:rsidRPr="004A090E">
        <w:rPr>
          <w:rFonts w:hint="eastAsia"/>
          <w:kern w:val="0"/>
          <w:szCs w:val="21"/>
        </w:rPr>
        <w:t>=</w:t>
      </w:r>
      <w:proofErr w:type="gramEnd"/>
      <w:r w:rsidRPr="004A090E">
        <w:rPr>
          <w:rFonts w:hint="eastAsia"/>
          <w:kern w:val="0"/>
          <w:szCs w:val="21"/>
        </w:rPr>
        <w:t xml:space="preserve"> </w:t>
      </w:r>
    </w:p>
    <w:p w:rsidR="00215206" w:rsidRDefault="00B459D5" w:rsidP="00215206">
      <w:pPr>
        <w:autoSpaceDE w:val="0"/>
        <w:autoSpaceDN w:val="0"/>
        <w:adjustRightInd w:val="0"/>
        <w:jc w:val="left"/>
        <w:rPr>
          <w:rFonts w:ascii="YaHei Consolas Hybrid" w:eastAsia="YaHei Consolas Hybrid" w:hAnsiTheme="minorHAnsi" w:cs="YaHei Consolas Hybrid"/>
          <w:kern w:val="0"/>
          <w:sz w:val="18"/>
          <w:szCs w:val="18"/>
        </w:rPr>
      </w:pPr>
      <w:r>
        <w:rPr>
          <w:rFonts w:hint="eastAsia"/>
        </w:rPr>
        <w:t xml:space="preserve">   </w:t>
      </w:r>
      <w:r w:rsidR="00215206">
        <w:rPr>
          <w:rFonts w:ascii="YaHei Consolas Hybrid" w:eastAsia="YaHei Consolas Hybrid" w:hAnsiTheme="minorHAnsi" w:cs="YaHei Consolas Hybrid"/>
          <w:color w:val="000000"/>
          <w:kern w:val="0"/>
          <w:sz w:val="18"/>
          <w:szCs w:val="18"/>
        </w:rPr>
        <w:t>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u w:val="single"/>
        </w:rPr>
        <w:t>[r</w:t>
      </w:r>
      <w:r>
        <w:rPr>
          <w:rFonts w:ascii="YaHei Consolas Hybrid" w:eastAsia="YaHei Consolas Hybrid" w:hAnsiTheme="minorHAnsi" w:cs="YaHei Consolas Hybrid"/>
          <w:color w:val="000000"/>
          <w:kern w:val="0"/>
          <w:sz w:val="18"/>
          <w:szCs w:val="18"/>
        </w:rPr>
        <w:t xml:space="preserve">wgDiqM32v5 @ 9 </w:t>
      </w:r>
      <w:proofErr w:type="gramStart"/>
      <w:r>
        <w:rPr>
          <w:rFonts w:ascii="YaHei Consolas Hybrid" w:eastAsia="YaHei Consolas Hybrid" w:hAnsiTheme="minorHAnsi" w:cs="YaHei Consolas Hybrid"/>
          <w:color w:val="000000"/>
          <w:kern w:val="0"/>
          <w:sz w:val="18"/>
          <w:szCs w:val="18"/>
        </w:rPr>
        <w:t>CR !]</w:t>
      </w:r>
      <w:proofErr w:type="gramEnd"/>
      <w:r>
        <w:rPr>
          <w:rFonts w:ascii="YaHei Consolas Hybrid" w:eastAsia="YaHei Consolas Hybrid" w:hAnsiTheme="minorHAnsi" w:cs="YaHei Consolas Hybrid"/>
          <w:color w:val="000000"/>
          <w:kern w:val="0"/>
          <w:sz w:val="18"/>
          <w:szCs w:val="18"/>
        </w:rPr>
        <w:t xml:space="preserve">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 xml:space="preserve">114, 119,103, </w:t>
      </w:r>
      <w:proofErr w:type="gramStart"/>
      <w:r>
        <w:rPr>
          <w:rFonts w:ascii="YaHei Consolas Hybrid" w:eastAsia="YaHei Consolas Hybrid" w:hAnsiTheme="minorHAnsi" w:cs="YaHei Consolas Hybrid"/>
          <w:color w:val="000000"/>
          <w:kern w:val="0"/>
          <w:sz w:val="18"/>
          <w:szCs w:val="18"/>
        </w:rPr>
        <w:t>68 ,105,113,77</w:t>
      </w:r>
      <w:proofErr w:type="gramEnd"/>
      <w:r>
        <w:rPr>
          <w:rFonts w:ascii="YaHei Consolas Hybrid" w:eastAsia="YaHei Consolas Hybrid" w:hAnsiTheme="minorHAnsi" w:cs="YaHei Consolas Hybrid"/>
          <w:color w:val="000000"/>
          <w:kern w:val="0"/>
          <w:sz w:val="18"/>
          <w:szCs w:val="18"/>
        </w:rPr>
        <w:t>, 51,50,118,53,64, 57,67,82,33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TbCY </w:t>
      </w:r>
      <w:r>
        <w:rPr>
          <w:rFonts w:ascii="YaHei Consolas Hybrid" w:eastAsia="YaHei Consolas Hybrid" w:hAnsiTheme="minorHAnsi" w:cs="YaHei Consolas Hybrid"/>
          <w:color w:val="7F9FBF"/>
          <w:kern w:val="0"/>
          <w:sz w:val="18"/>
          <w:szCs w:val="18"/>
        </w:rPr>
        <w:t>$QGms</w:t>
      </w:r>
      <w:r>
        <w:rPr>
          <w:rFonts w:ascii="YaHei Consolas Hybrid" w:eastAsia="YaHei Consolas Hybrid" w:hAnsiTheme="minorHAnsi" w:cs="YaHei Consolas Hybrid"/>
          <w:color w:val="000000"/>
          <w:kern w:val="0"/>
          <w:sz w:val="18"/>
          <w:szCs w:val="18"/>
        </w:rPr>
        <w:t xml:space="preserve"> % pZ6 &amp; cr]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lastRenderedPageBreak/>
        <w:tab/>
      </w:r>
      <w:r>
        <w:rPr>
          <w:rFonts w:ascii="YaHei Consolas Hybrid" w:eastAsia="YaHei Consolas Hybrid" w:hAnsiTheme="minorHAnsi" w:cs="YaHei Consolas Hybrid"/>
          <w:color w:val="000000"/>
          <w:kern w:val="0"/>
          <w:sz w:val="18"/>
          <w:szCs w:val="18"/>
        </w:rPr>
        <w:tab/>
        <w:t>84,98,67,89,36,81,71,109,115,37,112,90,54,38,99,114</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ew8N7PjWuk @ 1 !D3V]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101,119,56,78,55,80,106,87,117,107,64,49,33,68,51,86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9 m7JWaPH * pnI8Bj </w:t>
      </w:r>
      <w:r>
        <w:rPr>
          <w:rFonts w:ascii="YaHei Consolas Hybrid" w:eastAsia="YaHei Consolas Hybrid" w:hAnsiTheme="minorHAnsi" w:cs="YaHei Consolas Hybrid"/>
          <w:color w:val="7F9FBF"/>
          <w:kern w:val="0"/>
          <w:sz w:val="18"/>
          <w:szCs w:val="18"/>
        </w:rPr>
        <w:t>$</w:t>
      </w:r>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57,109,55,74,87,97,80,72,42,112,110,73,56,66,106,36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RCFsWcB2dAzGUHy]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37,82,67,70,115,87,99,66,50,100,65,122,71,85,72,121</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Hsd84wPz5eqpg @ Xj]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72,115,100,56,52,119,80,122,53,101,113,112,103,64,88,106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Db !</w:t>
      </w:r>
      <w:r>
        <w:rPr>
          <w:rFonts w:ascii="YaHei Consolas Hybrid" w:eastAsia="YaHei Consolas Hybrid" w:hAnsiTheme="minorHAnsi" w:cs="YaHei Consolas Hybrid"/>
          <w:color w:val="7F9FBF"/>
          <w:kern w:val="0"/>
          <w:sz w:val="18"/>
          <w:szCs w:val="18"/>
        </w:rPr>
        <w:t>$5</w:t>
      </w:r>
      <w:r>
        <w:rPr>
          <w:rFonts w:ascii="YaHei Consolas Hybrid" w:eastAsia="YaHei Consolas Hybrid" w:hAnsiTheme="minorHAnsi" w:cs="YaHei Consolas Hybrid"/>
          <w:color w:val="000000"/>
          <w:kern w:val="0"/>
          <w:sz w:val="18"/>
          <w:szCs w:val="18"/>
        </w:rPr>
        <w:t xml:space="preserve"> hAS0N39ZUIP]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68,98,33,36,53,104,65,83,48,78,51,57,90,85,73,80</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w38AE5Y * dNkUOiW !]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119,51,56,65,69,53,89,42,100,78,107,85,79,105,87,33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JcpWFEy1L5eI4O &amp; g]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74,99,112,87,70,69,121,49,76,53,101,73,52,79,38,103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C9ijnHuLDed !37 &amp; 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67,57,105,106,110,72,117,76,68,101,100,33,51,55,38,86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w:t>
      </w:r>
    </w:p>
    <w:p w:rsidR="00B459D5" w:rsidRDefault="00215206" w:rsidP="00215206">
      <w:r>
        <w:rPr>
          <w:rFonts w:ascii="YaHei Consolas Hybrid" w:eastAsia="YaHei Consolas Hybrid" w:hAnsiTheme="minorHAnsi" w:cs="YaHei Consolas Hybrid"/>
          <w:color w:val="000000"/>
          <w:kern w:val="0"/>
          <w:sz w:val="18"/>
          <w:szCs w:val="18"/>
        </w:rPr>
        <w:t>)</w:t>
      </w:r>
    </w:p>
    <w:p w:rsidR="00E77421" w:rsidRDefault="00E77421" w:rsidP="00E77421">
      <w:r>
        <w:t>7</w:t>
      </w:r>
      <w:r>
        <w:rPr>
          <w:rFonts w:hint="eastAsia"/>
        </w:rPr>
        <w:t>、协议中具体元素时间格式默认和</w:t>
      </w:r>
      <w:proofErr w:type="gramStart"/>
      <w:r>
        <w:rPr>
          <w:rFonts w:hint="eastAsia"/>
        </w:rPr>
        <w:t>报文头</w:t>
      </w:r>
      <w:proofErr w:type="gramEnd"/>
      <w:r>
        <w:rPr>
          <w:rFonts w:hint="eastAsia"/>
        </w:rPr>
        <w:t>中的时间格式保存一致：</w:t>
      </w:r>
      <w:r>
        <w:t>YYYYMMDDHH24MISS</w:t>
      </w:r>
      <w:r>
        <w:rPr>
          <w:rFonts w:hint="eastAsia"/>
        </w:rPr>
        <w:t>。</w:t>
      </w:r>
    </w:p>
    <w:p w:rsidR="00E77421" w:rsidRDefault="00E77421" w:rsidP="00E77421">
      <w:r>
        <w:t>8</w:t>
      </w:r>
      <w:r w:rsidR="00436AFB">
        <w:rPr>
          <w:rFonts w:hint="eastAsia"/>
        </w:rPr>
        <w:t>、协议中具体元素金额单位没有特殊说明情况下一律为元</w:t>
      </w:r>
    </w:p>
    <w:p w:rsidR="00E77421" w:rsidRDefault="00E77421" w:rsidP="00E77421">
      <w:r>
        <w:t>9</w:t>
      </w:r>
      <w:r>
        <w:rPr>
          <w:rFonts w:hint="eastAsia"/>
        </w:rPr>
        <w:t>、</w:t>
      </w:r>
      <w:r>
        <w:t>mac</w:t>
      </w:r>
      <w:r>
        <w:rPr>
          <w:rFonts w:hint="eastAsia"/>
        </w:rPr>
        <w:t>计算：</w:t>
      </w:r>
    </w:p>
    <w:p w:rsidR="00E77421" w:rsidRDefault="00E77421" w:rsidP="00E77421">
      <w:r>
        <w:tab/>
      </w:r>
      <w:r>
        <w:rPr>
          <w:rFonts w:hint="eastAsia"/>
        </w:rPr>
        <w:t>交易报文</w:t>
      </w:r>
      <w:r>
        <w:t>mac</w:t>
      </w:r>
      <w:r>
        <w:rPr>
          <w:rFonts w:hint="eastAsia"/>
        </w:rPr>
        <w:t>计算所需</w:t>
      </w:r>
      <w:r>
        <w:t>MAB</w:t>
      </w:r>
      <w:r>
        <w:rPr>
          <w:rFonts w:hint="eastAsia"/>
        </w:rPr>
        <w:t>组成包含包头字段和包体字段，包头字段</w:t>
      </w:r>
      <w:r>
        <w:t>MAB</w:t>
      </w:r>
      <w:r>
        <w:rPr>
          <w:rFonts w:hint="eastAsia"/>
        </w:rPr>
        <w:t>是必选部分，包体部分</w:t>
      </w:r>
      <w:r>
        <w:t>MAB</w:t>
      </w:r>
      <w:r>
        <w:rPr>
          <w:rFonts w:hint="eastAsia"/>
        </w:rPr>
        <w:t>是可选，根据接口具体定义组合。</w:t>
      </w:r>
    </w:p>
    <w:p w:rsidR="00E77421" w:rsidRDefault="00E77421" w:rsidP="00E77421">
      <w:r>
        <w:tab/>
      </w:r>
      <w:r>
        <w:rPr>
          <w:rFonts w:hint="eastAsia"/>
        </w:rPr>
        <w:t>包头计算字段</w:t>
      </w:r>
    </w:p>
    <w:p w:rsidR="00E77421" w:rsidRDefault="00E77421" w:rsidP="00E77421">
      <w:r>
        <w:rPr>
          <w:rFonts w:hint="eastAsia"/>
        </w:rPr>
        <w:lastRenderedPageBreak/>
        <w:t>请求：</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844B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9C2F62">
            <w:pPr>
              <w:rPr>
                <w:rFonts w:ascii="Courier New" w:hAnsi="Courier New" w:cs="Courier New"/>
                <w:sz w:val="18"/>
                <w:szCs w:val="18"/>
              </w:rPr>
            </w:pPr>
            <w:r>
              <w:rPr>
                <w:color w:val="800000"/>
                <w:kern w:val="0"/>
                <w:szCs w:val="21"/>
              </w:rPr>
              <w:t>req_</w:t>
            </w:r>
            <w:r>
              <w:rPr>
                <w:rFonts w:hint="eastAsia"/>
                <w:color w:val="800000"/>
                <w:kern w:val="0"/>
                <w:szCs w:val="21"/>
              </w:rPr>
              <w:t>appenv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9C2F62" w:rsidRPr="009C2F62" w:rsidRDefault="009C2F62" w:rsidP="009C2F62">
            <w:pPr>
              <w:rPr>
                <w:rFonts w:ascii="宋体" w:hAnsi="宋体" w:cs="宋体"/>
                <w:kern w:val="0"/>
                <w:szCs w:val="21"/>
              </w:rPr>
            </w:pPr>
            <w:r w:rsidRPr="009C2F62">
              <w:rPr>
                <w:rFonts w:ascii="宋体" w:hAnsi="宋体" w:cs="宋体"/>
                <w:kern w:val="0"/>
                <w:szCs w:val="21"/>
              </w:rPr>
              <w:t>1:安卓_phone 2:安卓_pad 3:iphone  4:ipad </w:t>
            </w:r>
          </w:p>
          <w:p w:rsidR="00E77421" w:rsidRPr="009C2F62" w:rsidRDefault="00E77421">
            <w:pPr>
              <w:rPr>
                <w:rFonts w:ascii="Courier New" w:hAnsi="Courier New" w:cs="Courier New"/>
                <w:sz w:val="18"/>
                <w:szCs w:val="18"/>
              </w:rPr>
            </w:pP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授权码</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req_time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请求时间</w:t>
            </w:r>
          </w:p>
        </w:tc>
      </w:tr>
      <w:tr w:rsidR="00844B9B"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4B9B" w:rsidRDefault="00844B9B" w:rsidP="006E3271">
            <w:pPr>
              <w:rPr>
                <w:color w:val="800000"/>
                <w:kern w:val="0"/>
                <w:szCs w:val="21"/>
                <w:highlight w:val="white"/>
              </w:rPr>
            </w:pPr>
            <w:r>
              <w:rPr>
                <w:rFonts w:hint="eastAsia"/>
                <w:color w:val="800000"/>
                <w:kern w:val="0"/>
                <w:highlight w:val="white"/>
              </w:rPr>
              <w:t>au</w:t>
            </w:r>
            <w:r>
              <w:rPr>
                <w:color w:val="800000"/>
                <w:kern w:val="0"/>
                <w:highlight w:val="white"/>
              </w:rPr>
              <w:t>_</w:t>
            </w:r>
            <w:r>
              <w:rPr>
                <w:rFonts w:hint="eastAsia"/>
                <w:color w:val="800000"/>
                <w:kern w:val="0"/>
                <w:highlight w:val="white"/>
              </w:rPr>
              <w:t>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hint="eastAsia"/>
                <w:sz w:val="18"/>
                <w:szCs w:val="18"/>
              </w:rPr>
              <w:t>动态码</w:t>
            </w:r>
          </w:p>
        </w:tc>
      </w:tr>
      <w:tr w:rsidR="002B31E6"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31E6" w:rsidRDefault="002B31E6" w:rsidP="006E3271">
            <w:pPr>
              <w:rPr>
                <w:color w:val="800000"/>
                <w:kern w:val="0"/>
                <w:szCs w:val="21"/>
                <w:highlight w:val="white"/>
              </w:rPr>
            </w:pPr>
            <w:r>
              <w:rPr>
                <w:rFonts w:hint="eastAsia"/>
                <w:color w:val="0000FF"/>
                <w:kern w:val="0"/>
                <w:highlight w:val="white"/>
              </w:rPr>
              <w:t>req_version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版本号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6</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bookmarkStart w:id="59" w:name="OLE_LINK110"/>
            <w:bookmarkStart w:id="60" w:name="OLE_LINK125"/>
            <w:r>
              <w:rPr>
                <w:rFonts w:hint="eastAsia"/>
                <w:color w:val="800000"/>
                <w:kern w:val="0"/>
                <w:highlight w:val="white"/>
              </w:rPr>
              <w:t>req_bkenv</w:t>
            </w:r>
            <w:bookmarkEnd w:id="59"/>
            <w:bookmarkEnd w:id="60"/>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银联控件环境</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7</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authorid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操作员编号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8</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api_name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接口名</w:t>
            </w:r>
          </w:p>
        </w:tc>
      </w:tr>
      <w:tr w:rsidR="00FF60B8"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9</w:t>
            </w:r>
          </w:p>
        </w:tc>
        <w:tc>
          <w:tcPr>
            <w:tcW w:w="2254" w:type="dxa"/>
            <w:tcBorders>
              <w:top w:val="single" w:sz="6" w:space="0" w:color="auto"/>
              <w:left w:val="single" w:sz="6" w:space="0" w:color="auto"/>
              <w:bottom w:val="single" w:sz="6" w:space="0" w:color="auto"/>
              <w:right w:val="single" w:sz="6" w:space="0" w:color="auto"/>
            </w:tcBorders>
            <w:vAlign w:val="center"/>
            <w:hideMark/>
          </w:tcPr>
          <w:p w:rsidR="00FF60B8" w:rsidRDefault="00FF60B8" w:rsidP="0021338C">
            <w:pPr>
              <w:rPr>
                <w:color w:val="800000"/>
                <w:kern w:val="0"/>
                <w:szCs w:val="21"/>
                <w:highlight w:val="white"/>
              </w:rPr>
            </w:pPr>
            <w:r>
              <w:rPr>
                <w:color w:val="800000"/>
                <w:kern w:val="0"/>
                <w:szCs w:val="21"/>
                <w:highlight w:val="white"/>
              </w:rPr>
              <w:t>api_name_func</w:t>
            </w:r>
          </w:p>
        </w:tc>
        <w:tc>
          <w:tcPr>
            <w:tcW w:w="5270" w:type="dxa"/>
            <w:tcBorders>
              <w:top w:val="single" w:sz="6" w:space="0" w:color="auto"/>
              <w:left w:val="single" w:sz="6" w:space="0" w:color="auto"/>
              <w:bottom w:val="single" w:sz="6" w:space="0" w:color="auto"/>
              <w:right w:val="single" w:sz="12"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接口动作</w:t>
            </w:r>
          </w:p>
        </w:tc>
      </w:tr>
      <w:tr w:rsidR="00C57FF3" w:rsidTr="00C57FF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10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7FF3" w:rsidRDefault="00C57FF3" w:rsidP="00C57FF3">
            <w:pPr>
              <w:rPr>
                <w:color w:val="800000"/>
                <w:kern w:val="0"/>
                <w:szCs w:val="21"/>
                <w:highlight w:val="white"/>
              </w:rPr>
            </w:pPr>
            <w:r>
              <w:rPr>
                <w:rFonts w:hint="eastAsia"/>
                <w:color w:val="800000"/>
                <w:kern w:val="0"/>
                <w:szCs w:val="21"/>
                <w:highlight w:val="white"/>
              </w:rPr>
              <w:t>agentid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C57FF3">
            <w:pPr>
              <w:rPr>
                <w:rFonts w:ascii="Courier New" w:hAnsi="Courier New" w:cs="Courier New"/>
                <w:sz w:val="18"/>
                <w:szCs w:val="18"/>
              </w:rPr>
            </w:pPr>
            <w:r>
              <w:rPr>
                <w:rFonts w:ascii="Courier New" w:hAnsi="Courier New" w:cs="Courier New" w:hint="eastAsia"/>
                <w:sz w:val="18"/>
                <w:szCs w:val="18"/>
              </w:rPr>
              <w:t>11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FF60B8" w:rsidP="00FF60B8">
            <w:pPr>
              <w:rPr>
                <w:color w:val="800000"/>
                <w:kern w:val="0"/>
                <w:szCs w:val="21"/>
                <w:highlight w:val="white"/>
              </w:rPr>
            </w:pPr>
            <w:r>
              <w:rPr>
                <w:rFonts w:hint="eastAsia"/>
                <w:color w:val="800000"/>
                <w:kern w:val="0"/>
                <w:szCs w:val="21"/>
                <w:highlight w:val="white"/>
              </w:rPr>
              <w:t>agent</w:t>
            </w:r>
            <w:r w:rsidR="00C57FF3">
              <w:rPr>
                <w:rFonts w:hint="eastAsia"/>
                <w:color w:val="800000"/>
                <w:kern w:val="0"/>
                <w:szCs w:val="21"/>
                <w:highlight w:val="white"/>
              </w:rPr>
              <w:t>type</w:t>
            </w:r>
            <w:r>
              <w:rPr>
                <w:rFonts w:hint="eastAsia"/>
                <w:color w:val="800000"/>
                <w:kern w:val="0"/>
                <w:szCs w:val="21"/>
                <w:highlight w:val="white"/>
              </w:rPr>
              <w: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FF60B8">
            <w:pPr>
              <w:rPr>
                <w:rFonts w:ascii="Courier New" w:hAnsi="Courier New" w:cs="Courier New"/>
                <w:sz w:val="18"/>
                <w:szCs w:val="18"/>
              </w:rPr>
            </w:pPr>
            <w:r>
              <w:rPr>
                <w:rFonts w:ascii="Courier New" w:hAnsi="Courier New" w:cs="Courier New" w:hint="eastAsia"/>
                <w:sz w:val="18"/>
                <w:szCs w:val="18"/>
              </w:rPr>
              <w:t>代理商</w:t>
            </w:r>
            <w:r w:rsidR="00C57FF3">
              <w:rPr>
                <w:rFonts w:ascii="Courier New" w:hAnsi="Courier New" w:cs="Courier New" w:hint="eastAsia"/>
                <w:sz w:val="18"/>
                <w:szCs w:val="18"/>
              </w:rPr>
              <w:t>类型</w:t>
            </w:r>
            <w:r>
              <w:rPr>
                <w:rFonts w:ascii="Courier New" w:hAnsi="Courier New" w:cs="Courier New" w:hint="eastAsia"/>
                <w:sz w:val="18"/>
                <w:szCs w:val="18"/>
              </w:rPr>
              <w:t>id</w:t>
            </w:r>
            <w:r w:rsidR="00C57FF3">
              <w:rPr>
                <w:rFonts w:ascii="Courier New" w:hAnsi="Courier New" w:cs="Courier New" w:hint="eastAsia"/>
                <w:sz w:val="18"/>
                <w:szCs w:val="18"/>
              </w:rPr>
              <w:t xml:space="preserve">  0</w:t>
            </w:r>
            <w:r w:rsidR="00C57FF3">
              <w:rPr>
                <w:rFonts w:ascii="Courier New" w:hAnsi="Courier New" w:cs="Courier New" w:hint="eastAsia"/>
                <w:sz w:val="18"/>
                <w:szCs w:val="18"/>
              </w:rPr>
              <w:t>：普通用户</w:t>
            </w:r>
            <w:r w:rsidR="00C57FF3">
              <w:rPr>
                <w:rFonts w:ascii="Courier New" w:hAnsi="Courier New" w:cs="Courier New" w:hint="eastAsia"/>
                <w:sz w:val="18"/>
                <w:szCs w:val="18"/>
              </w:rPr>
              <w:t xml:space="preserve"> 1</w:t>
            </w:r>
            <w:r w:rsidR="00C57FF3">
              <w:rPr>
                <w:rFonts w:ascii="Courier New" w:hAnsi="Courier New" w:cs="Courier New" w:hint="eastAsia"/>
                <w:sz w:val="18"/>
                <w:szCs w:val="18"/>
              </w:rPr>
              <w:t>：正式代理商</w:t>
            </w:r>
            <w:r w:rsidR="00C57FF3">
              <w:rPr>
                <w:rFonts w:ascii="Courier New" w:hAnsi="Courier New" w:cs="Courier New" w:hint="eastAsia"/>
                <w:sz w:val="18"/>
                <w:szCs w:val="18"/>
              </w:rPr>
              <w:t xml:space="preserve"> 2</w:t>
            </w:r>
            <w:r w:rsidR="00C57FF3">
              <w:rPr>
                <w:rFonts w:ascii="Courier New" w:hAnsi="Courier New" w:cs="Courier New" w:hint="eastAsia"/>
                <w:sz w:val="18"/>
                <w:szCs w:val="18"/>
              </w:rPr>
              <w:t>：虚拟代理商</w:t>
            </w:r>
          </w:p>
        </w:tc>
      </w:tr>
    </w:tbl>
    <w:p w:rsidR="00E77421" w:rsidRDefault="00E77421" w:rsidP="00E77421">
      <w:pPr>
        <w:ind w:firstLine="420"/>
      </w:pPr>
      <w:r>
        <w:rPr>
          <w:rFonts w:hint="eastAsia"/>
        </w:rPr>
        <w:t>返回：</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1027E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1027E4">
            <w:pPr>
              <w:rPr>
                <w:rFonts w:ascii="Courier New" w:hAnsi="Courier New" w:cs="Courier New"/>
                <w:sz w:val="18"/>
                <w:szCs w:val="18"/>
              </w:rPr>
            </w:pPr>
            <w:r>
              <w:rPr>
                <w:color w:val="800000"/>
                <w:kern w:val="0"/>
              </w:rPr>
              <w:t>au_token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1027E4">
            <w:pPr>
              <w:rPr>
                <w:rFonts w:ascii="Courier New" w:hAnsi="Courier New" w:cs="Courier New"/>
                <w:sz w:val="18"/>
                <w:szCs w:val="18"/>
              </w:rPr>
            </w:pPr>
            <w:r>
              <w:rPr>
                <w:rFonts w:ascii="Courier New" w:hAnsi="Courier New" w:cs="Courier New" w:hint="eastAsia"/>
                <w:sz w:val="18"/>
                <w:szCs w:val="18"/>
              </w:rPr>
              <w:t>返回动态码</w:t>
            </w:r>
          </w:p>
        </w:tc>
      </w:tr>
      <w:tr w:rsidR="001027E4"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1027E4" w:rsidRDefault="001027E4" w:rsidP="00B847D7">
            <w:pPr>
              <w:rPr>
                <w:color w:val="800000"/>
                <w:kern w:val="0"/>
                <w:szCs w:val="21"/>
                <w:highlight w:val="white"/>
              </w:rPr>
            </w:pPr>
            <w:r>
              <w:rPr>
                <w:rFonts w:hint="eastAsia"/>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hint="eastAsia"/>
                <w:sz w:val="18"/>
                <w:szCs w:val="18"/>
              </w:rPr>
              <w:t>返回授权码</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r>
              <w:rPr>
                <w:rFonts w:hint="eastAsia"/>
                <w:color w:val="800000"/>
                <w:kern w:val="0"/>
                <w:highlight w:val="white"/>
              </w:rPr>
              <w:t>req_</w:t>
            </w:r>
            <w:r>
              <w:rPr>
                <w:color w:val="800000"/>
                <w:kern w:val="0"/>
                <w:highlight w:val="white"/>
              </w:rPr>
              <w:t>b</w:t>
            </w:r>
            <w:r>
              <w:rPr>
                <w:rFonts w:hint="eastAsia"/>
                <w:color w:val="800000"/>
                <w:kern w:val="0"/>
                <w:highlight w:val="white"/>
              </w:rPr>
              <w:t>k</w:t>
            </w:r>
            <w:r w:rsidR="00B847D7">
              <w:rPr>
                <w:rFonts w:hint="eastAsia"/>
                <w:color w:val="800000"/>
                <w:kern w:val="0"/>
                <w:highlight w:val="white"/>
              </w:rPr>
              <w:t>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B847D7">
            <w:pPr>
              <w:rPr>
                <w:rFonts w:ascii="Courier New" w:hAnsi="Courier New" w:cs="Courier New"/>
                <w:sz w:val="18"/>
                <w:szCs w:val="18"/>
              </w:rPr>
            </w:pPr>
            <w:r>
              <w:rPr>
                <w:rFonts w:ascii="Courier New" w:hAnsi="Courier New" w:cs="Courier New" w:hint="eastAsia"/>
                <w:sz w:val="18"/>
                <w:szCs w:val="18"/>
              </w:rPr>
              <w:t>返回银</w:t>
            </w:r>
            <w:proofErr w:type="gramStart"/>
            <w:r>
              <w:rPr>
                <w:rFonts w:ascii="Courier New" w:hAnsi="Courier New" w:cs="Courier New" w:hint="eastAsia"/>
                <w:sz w:val="18"/>
                <w:szCs w:val="18"/>
              </w:rPr>
              <w:t>联环境</w:t>
            </w:r>
            <w:proofErr w:type="gramEnd"/>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rettype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返回类型</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retcode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返回码</w:t>
            </w:r>
          </w:p>
        </w:tc>
      </w:tr>
    </w:tbl>
    <w:p w:rsidR="00E77421" w:rsidRDefault="00E77421" w:rsidP="00E77421"/>
    <w:p w:rsidR="00E77421" w:rsidRDefault="00B72697" w:rsidP="004A090E">
      <w:pPr>
        <w:pStyle w:val="17"/>
        <w:numPr>
          <w:ilvl w:val="0"/>
          <w:numId w:val="28"/>
        </w:numPr>
        <w:ind w:firstLineChars="0"/>
      </w:pPr>
      <w:r>
        <w:rPr>
          <w:rFonts w:hint="eastAsia"/>
        </w:rPr>
        <w:t>授权码格式：</w:t>
      </w:r>
    </w:p>
    <w:p w:rsidR="004A090E" w:rsidRDefault="004A090E" w:rsidP="004A090E">
      <w:pPr>
        <w:pStyle w:val="17"/>
        <w:ind w:left="780" w:firstLineChars="0" w:firstLine="0"/>
      </w:pPr>
      <w:r>
        <w:rPr>
          <w:rFonts w:hint="eastAsia"/>
        </w:rPr>
        <w:t>授权码为固定授权码</w:t>
      </w:r>
      <w:r>
        <w:rPr>
          <w:rFonts w:hint="eastAsia"/>
        </w:rPr>
        <w:t>,</w:t>
      </w:r>
      <w:r>
        <w:rPr>
          <w:rFonts w:hint="eastAsia"/>
        </w:rPr>
        <w:t>授权码是通过密钥数组</w:t>
      </w:r>
      <w:r>
        <w:rPr>
          <w:rFonts w:hint="eastAsia"/>
        </w:rPr>
        <w:t>+AES</w:t>
      </w:r>
      <w:r>
        <w:rPr>
          <w:rFonts w:hint="eastAsia"/>
        </w:rPr>
        <w:t>加密信息组成。</w:t>
      </w:r>
    </w:p>
    <w:p w:rsidR="00B72697" w:rsidRDefault="00B72697" w:rsidP="00E77421">
      <w:pPr>
        <w:pStyle w:val="17"/>
        <w:rPr>
          <w:color w:val="800000"/>
          <w:kern w:val="0"/>
          <w:szCs w:val="21"/>
        </w:rPr>
      </w:pPr>
      <w:r>
        <w:rPr>
          <w:rFonts w:hint="eastAsia"/>
        </w:rPr>
        <w:t xml:space="preserve">   </w:t>
      </w:r>
      <w:r>
        <w:rPr>
          <w:rFonts w:hint="eastAsia"/>
        </w:rPr>
        <w:t>授权码字段格式按照：</w:t>
      </w:r>
      <w:r>
        <w:rPr>
          <w:color w:val="800000"/>
          <w:kern w:val="0"/>
          <w:szCs w:val="21"/>
        </w:rPr>
        <w:t>req_key</w:t>
      </w:r>
      <w:r>
        <w:rPr>
          <w:rFonts w:hint="eastAsia"/>
          <w:color w:val="800000"/>
          <w:kern w:val="0"/>
          <w:szCs w:val="21"/>
        </w:rPr>
        <w:t>[n]aes{mac</w:t>
      </w:r>
      <w:r>
        <w:rPr>
          <w:rFonts w:hint="eastAsia"/>
          <w:color w:val="800000"/>
          <w:kern w:val="0"/>
          <w:szCs w:val="21"/>
        </w:rPr>
        <w:t>地址</w:t>
      </w:r>
      <w:r>
        <w:rPr>
          <w:rFonts w:hint="eastAsia"/>
          <w:color w:val="800000"/>
          <w:kern w:val="0"/>
          <w:szCs w:val="21"/>
        </w:rPr>
        <w:t>@@</w:t>
      </w:r>
      <w:r>
        <w:rPr>
          <w:rFonts w:hint="eastAsia"/>
          <w:color w:val="800000"/>
          <w:kern w:val="0"/>
          <w:szCs w:val="21"/>
        </w:rPr>
        <w:t>登录时手机时间</w:t>
      </w:r>
      <w:r>
        <w:rPr>
          <w:rFonts w:hint="eastAsia"/>
          <w:color w:val="800000"/>
          <w:kern w:val="0"/>
          <w:szCs w:val="21"/>
        </w:rPr>
        <w:t>@@</w:t>
      </w:r>
      <w:r>
        <w:rPr>
          <w:rFonts w:hint="eastAsia"/>
          <w:color w:val="800000"/>
          <w:kern w:val="0"/>
          <w:szCs w:val="21"/>
        </w:rPr>
        <w:t>登录名</w:t>
      </w:r>
      <w:r>
        <w:rPr>
          <w:rFonts w:hint="eastAsia"/>
          <w:color w:val="800000"/>
          <w:kern w:val="0"/>
          <w:szCs w:val="21"/>
        </w:rPr>
        <w:t>@@</w:t>
      </w:r>
      <w:r>
        <w:rPr>
          <w:rFonts w:hint="eastAsia"/>
          <w:color w:val="800000"/>
          <w:kern w:val="0"/>
          <w:szCs w:val="21"/>
        </w:rPr>
        <w:t>密码</w:t>
      </w:r>
      <w:r>
        <w:rPr>
          <w:rFonts w:hint="eastAsia"/>
          <w:color w:val="800000"/>
          <w:kern w:val="0"/>
          <w:szCs w:val="21"/>
        </w:rPr>
        <w:t>}</w:t>
      </w:r>
      <w:r w:rsidR="004A090E">
        <w:rPr>
          <w:rFonts w:hint="eastAsia"/>
          <w:color w:val="800000"/>
          <w:kern w:val="0"/>
          <w:szCs w:val="21"/>
        </w:rPr>
        <w:t xml:space="preserve">  </w:t>
      </w:r>
    </w:p>
    <w:p w:rsidR="004A090E" w:rsidRDefault="004A090E" w:rsidP="00E77421">
      <w:pPr>
        <w:pStyle w:val="17"/>
        <w:rPr>
          <w:kern w:val="0"/>
          <w:szCs w:val="21"/>
        </w:rPr>
      </w:pPr>
      <w:r>
        <w:rPr>
          <w:rFonts w:hint="eastAsia"/>
          <w:color w:val="800000"/>
          <w:kern w:val="0"/>
          <w:szCs w:val="21"/>
        </w:rPr>
        <w:t xml:space="preserve"> </w:t>
      </w:r>
      <w:r w:rsidRPr="004A090E">
        <w:rPr>
          <w:rFonts w:hint="eastAsia"/>
          <w:kern w:val="0"/>
          <w:szCs w:val="21"/>
        </w:rPr>
        <w:t xml:space="preserve">  req_key</w:t>
      </w:r>
      <w:r>
        <w:rPr>
          <w:rFonts w:hint="eastAsia"/>
          <w:kern w:val="0"/>
          <w:szCs w:val="21"/>
        </w:rPr>
        <w:t>具体内容见密钥部分</w:t>
      </w:r>
    </w:p>
    <w:p w:rsidR="004A090E" w:rsidRDefault="004A090E" w:rsidP="00E77421">
      <w:pPr>
        <w:pStyle w:val="17"/>
        <w:rPr>
          <w:kern w:val="0"/>
          <w:szCs w:val="21"/>
        </w:rPr>
      </w:pPr>
      <w:r>
        <w:rPr>
          <w:rFonts w:hint="eastAsia"/>
          <w:kern w:val="0"/>
          <w:szCs w:val="21"/>
        </w:rPr>
        <w:t xml:space="preserve">   AES</w:t>
      </w:r>
      <w:r>
        <w:rPr>
          <w:rFonts w:hint="eastAsia"/>
          <w:kern w:val="0"/>
          <w:szCs w:val="21"/>
        </w:rPr>
        <w:t>部分详解</w:t>
      </w:r>
      <w:r>
        <w:rPr>
          <w:rFonts w:hint="eastAsia"/>
          <w:kern w:val="0"/>
          <w:szCs w:val="21"/>
        </w:rPr>
        <w:t>:</w:t>
      </w:r>
    </w:p>
    <w:p w:rsidR="004A090E" w:rsidRDefault="004A090E" w:rsidP="00E77421">
      <w:pPr>
        <w:pStyle w:val="17"/>
        <w:rPr>
          <w:kern w:val="0"/>
          <w:szCs w:val="21"/>
        </w:rPr>
      </w:pPr>
      <w:r>
        <w:rPr>
          <w:rFonts w:hint="eastAsia"/>
          <w:kern w:val="0"/>
          <w:szCs w:val="21"/>
        </w:rPr>
        <w:t xml:space="preserve">   MAC</w:t>
      </w:r>
      <w:r>
        <w:rPr>
          <w:rFonts w:hint="eastAsia"/>
          <w:kern w:val="0"/>
          <w:szCs w:val="21"/>
        </w:rPr>
        <w:t>：</w:t>
      </w:r>
      <w:r>
        <w:rPr>
          <w:rFonts w:hint="eastAsia"/>
          <w:kern w:val="0"/>
          <w:szCs w:val="21"/>
        </w:rPr>
        <w:t>00-00-00-00 (</w:t>
      </w:r>
      <w:r>
        <w:rPr>
          <w:rFonts w:hint="eastAsia"/>
          <w:kern w:val="0"/>
          <w:szCs w:val="21"/>
        </w:rPr>
        <w:t>终端</w:t>
      </w:r>
      <w:r>
        <w:rPr>
          <w:rFonts w:hint="eastAsia"/>
          <w:kern w:val="0"/>
          <w:szCs w:val="21"/>
        </w:rPr>
        <w:t>MAC</w:t>
      </w:r>
      <w:r>
        <w:rPr>
          <w:rFonts w:hint="eastAsia"/>
          <w:kern w:val="0"/>
          <w:szCs w:val="21"/>
        </w:rPr>
        <w:t>地址</w:t>
      </w:r>
      <w:r>
        <w:rPr>
          <w:rFonts w:hint="eastAsia"/>
          <w:kern w:val="0"/>
          <w:szCs w:val="21"/>
        </w:rPr>
        <w:t>)</w:t>
      </w:r>
    </w:p>
    <w:p w:rsidR="004A090E" w:rsidRDefault="004A090E" w:rsidP="00E77421">
      <w:pPr>
        <w:pStyle w:val="17"/>
        <w:rPr>
          <w:kern w:val="0"/>
          <w:szCs w:val="21"/>
        </w:rPr>
      </w:pPr>
      <w:r>
        <w:rPr>
          <w:rFonts w:hint="eastAsia"/>
          <w:kern w:val="0"/>
          <w:szCs w:val="21"/>
        </w:rPr>
        <w:t xml:space="preserve">   </w:t>
      </w:r>
      <w:r>
        <w:rPr>
          <w:rFonts w:hint="eastAsia"/>
          <w:kern w:val="0"/>
          <w:szCs w:val="21"/>
        </w:rPr>
        <w:t>登录请求时间：</w:t>
      </w:r>
      <w:r>
        <w:rPr>
          <w:rFonts w:hint="eastAsia"/>
          <w:kern w:val="0"/>
          <w:szCs w:val="21"/>
        </w:rPr>
        <w:t xml:space="preserve">2013092320171155 </w:t>
      </w:r>
    </w:p>
    <w:p w:rsidR="004A090E" w:rsidRPr="00FF7DC6" w:rsidRDefault="004A090E" w:rsidP="00E77421">
      <w:pPr>
        <w:pStyle w:val="17"/>
        <w:rPr>
          <w:color w:val="FF0000"/>
          <w:kern w:val="0"/>
          <w:szCs w:val="21"/>
        </w:rPr>
      </w:pPr>
      <w:r>
        <w:rPr>
          <w:rFonts w:hint="eastAsia"/>
          <w:kern w:val="0"/>
          <w:szCs w:val="21"/>
        </w:rPr>
        <w:t xml:space="preserve"> </w:t>
      </w:r>
      <w:r w:rsidRPr="00FF7DC6">
        <w:rPr>
          <w:rFonts w:hint="eastAsia"/>
          <w:color w:val="FF0000"/>
          <w:kern w:val="0"/>
          <w:szCs w:val="21"/>
        </w:rPr>
        <w:t xml:space="preserve">  </w:t>
      </w:r>
      <w:r w:rsidRPr="00FF7DC6">
        <w:rPr>
          <w:rFonts w:hint="eastAsia"/>
          <w:color w:val="FF0000"/>
          <w:kern w:val="0"/>
          <w:szCs w:val="21"/>
        </w:rPr>
        <w:t>登录名：</w:t>
      </w:r>
      <w:r w:rsidRPr="00FF7DC6">
        <w:rPr>
          <w:rFonts w:hint="eastAsia"/>
          <w:color w:val="FF0000"/>
          <w:kern w:val="0"/>
          <w:szCs w:val="21"/>
        </w:rPr>
        <w:t>13800000000</w:t>
      </w:r>
    </w:p>
    <w:p w:rsidR="004A090E" w:rsidRPr="00FF7DC6" w:rsidRDefault="004A090E" w:rsidP="00E77421">
      <w:pPr>
        <w:pStyle w:val="17"/>
        <w:rPr>
          <w:color w:val="FF0000"/>
          <w:kern w:val="0"/>
          <w:szCs w:val="21"/>
        </w:rPr>
      </w:pPr>
      <w:r w:rsidRPr="00FF7DC6">
        <w:rPr>
          <w:rFonts w:hint="eastAsia"/>
          <w:color w:val="FF0000"/>
          <w:kern w:val="0"/>
          <w:szCs w:val="21"/>
        </w:rPr>
        <w:t xml:space="preserve">   </w:t>
      </w:r>
      <w:r w:rsidRPr="00FF7DC6">
        <w:rPr>
          <w:rFonts w:hint="eastAsia"/>
          <w:color w:val="FF0000"/>
          <w:kern w:val="0"/>
          <w:szCs w:val="21"/>
        </w:rPr>
        <w:t>密码</w:t>
      </w:r>
      <w:r w:rsidRPr="00FF7DC6">
        <w:rPr>
          <w:rFonts w:hint="eastAsia"/>
          <w:color w:val="FF0000"/>
          <w:kern w:val="0"/>
          <w:szCs w:val="21"/>
        </w:rPr>
        <w:t xml:space="preserve">  </w:t>
      </w:r>
      <w:r w:rsidRPr="00FF7DC6">
        <w:rPr>
          <w:rFonts w:hint="eastAsia"/>
          <w:color w:val="FF0000"/>
          <w:kern w:val="0"/>
          <w:szCs w:val="21"/>
        </w:rPr>
        <w:t>：</w:t>
      </w:r>
      <w:proofErr w:type="gramStart"/>
      <w:r w:rsidRPr="00FF7DC6">
        <w:rPr>
          <w:rFonts w:hint="eastAsia"/>
          <w:color w:val="FF0000"/>
          <w:kern w:val="0"/>
          <w:szCs w:val="21"/>
        </w:rPr>
        <w:t>test</w:t>
      </w:r>
      <w:proofErr w:type="gramEnd"/>
      <w:r w:rsidRPr="00FF7DC6">
        <w:rPr>
          <w:rFonts w:hint="eastAsia"/>
          <w:color w:val="FF0000"/>
          <w:kern w:val="0"/>
          <w:szCs w:val="21"/>
        </w:rPr>
        <w:t xml:space="preserve"> </w:t>
      </w:r>
    </w:p>
    <w:p w:rsidR="00DF52D5" w:rsidRDefault="00DF52D5" w:rsidP="00E77421">
      <w:pPr>
        <w:pStyle w:val="17"/>
        <w:rPr>
          <w:kern w:val="0"/>
          <w:szCs w:val="21"/>
        </w:rPr>
      </w:pPr>
      <w:r>
        <w:rPr>
          <w:rFonts w:hint="eastAsia"/>
          <w:kern w:val="0"/>
          <w:szCs w:val="21"/>
        </w:rPr>
        <w:t xml:space="preserve">   </w:t>
      </w:r>
      <w:r>
        <w:rPr>
          <w:rFonts w:hint="eastAsia"/>
          <w:kern w:val="0"/>
          <w:szCs w:val="21"/>
        </w:rPr>
        <w:t>密钥数组</w:t>
      </w:r>
      <w:r>
        <w:rPr>
          <w:rFonts w:hint="eastAsia"/>
          <w:kern w:val="0"/>
          <w:szCs w:val="21"/>
        </w:rPr>
        <w:t xml:space="preserve">  </w:t>
      </w:r>
      <w:r>
        <w:rPr>
          <w:rFonts w:hint="eastAsia"/>
          <w:kern w:val="0"/>
          <w:szCs w:val="21"/>
        </w:rPr>
        <w:t>：</w:t>
      </w:r>
      <w:proofErr w:type="gramStart"/>
      <w:r>
        <w:rPr>
          <w:rFonts w:hint="eastAsia"/>
          <w:kern w:val="0"/>
          <w:szCs w:val="21"/>
        </w:rPr>
        <w:t>Array(</w:t>
      </w:r>
      <w:proofErr w:type="gramEnd"/>
      <w:r>
        <w:rPr>
          <w:rFonts w:hint="eastAsia"/>
          <w:kern w:val="0"/>
          <w:szCs w:val="21"/>
        </w:rPr>
        <w:t>0=&gt;</w:t>
      </w:r>
      <w:r>
        <w:rPr>
          <w:kern w:val="0"/>
          <w:szCs w:val="21"/>
        </w:rPr>
        <w:t>’</w:t>
      </w:r>
      <w:r>
        <w:rPr>
          <w:rFonts w:hint="eastAsia"/>
          <w:kern w:val="0"/>
          <w:szCs w:val="21"/>
        </w:rPr>
        <w:t>key</w:t>
      </w:r>
      <w:r>
        <w:rPr>
          <w:kern w:val="0"/>
          <w:szCs w:val="21"/>
        </w:rPr>
        <w:t>’</w:t>
      </w:r>
      <w:r>
        <w:rPr>
          <w:rFonts w:hint="eastAsia"/>
          <w:kern w:val="0"/>
          <w:szCs w:val="21"/>
        </w:rPr>
        <w:t>,1=&gt;</w:t>
      </w:r>
      <w:r>
        <w:rPr>
          <w:kern w:val="0"/>
          <w:szCs w:val="21"/>
        </w:rPr>
        <w:t>’</w:t>
      </w:r>
      <w:r>
        <w:rPr>
          <w:rFonts w:hint="eastAsia"/>
          <w:kern w:val="0"/>
          <w:szCs w:val="21"/>
        </w:rPr>
        <w:t>nice</w:t>
      </w:r>
      <w:r>
        <w:rPr>
          <w:kern w:val="0"/>
          <w:szCs w:val="21"/>
        </w:rPr>
        <w:t>’</w:t>
      </w:r>
      <w:r>
        <w:rPr>
          <w:rFonts w:hint="eastAsia"/>
          <w:kern w:val="0"/>
          <w:szCs w:val="21"/>
        </w:rPr>
        <w:t xml:space="preserve">); </w:t>
      </w:r>
    </w:p>
    <w:p w:rsidR="00DF52D5" w:rsidRPr="00DF52D5" w:rsidRDefault="00DF52D5" w:rsidP="00E77421">
      <w:pPr>
        <w:pStyle w:val="17"/>
        <w:rPr>
          <w:kern w:val="0"/>
          <w:szCs w:val="21"/>
        </w:rPr>
      </w:pPr>
      <w:r>
        <w:rPr>
          <w:rFonts w:hint="eastAsia"/>
          <w:kern w:val="0"/>
          <w:szCs w:val="21"/>
        </w:rPr>
        <w:t xml:space="preserve">   </w:t>
      </w:r>
      <w:r>
        <w:rPr>
          <w:rFonts w:hint="eastAsia"/>
          <w:kern w:val="0"/>
          <w:szCs w:val="21"/>
        </w:rPr>
        <w:t>密钥随机获得</w:t>
      </w:r>
      <w:r>
        <w:rPr>
          <w:rFonts w:hint="eastAsia"/>
          <w:kern w:val="0"/>
          <w:szCs w:val="21"/>
        </w:rPr>
        <w:t>1=&gt;</w:t>
      </w:r>
      <w:proofErr w:type="gramStart"/>
      <w:r>
        <w:rPr>
          <w:kern w:val="0"/>
          <w:szCs w:val="21"/>
        </w:rPr>
        <w:t>’</w:t>
      </w:r>
      <w:proofErr w:type="gramEnd"/>
      <w:r>
        <w:rPr>
          <w:rFonts w:hint="eastAsia"/>
          <w:kern w:val="0"/>
          <w:szCs w:val="21"/>
        </w:rPr>
        <w:t>nice</w:t>
      </w:r>
      <w:r>
        <w:rPr>
          <w:kern w:val="0"/>
          <w:szCs w:val="21"/>
        </w:rPr>
        <w:t>’</w:t>
      </w:r>
    </w:p>
    <w:p w:rsidR="00DF52D5" w:rsidRDefault="004A090E" w:rsidP="00E77421">
      <w:pPr>
        <w:pStyle w:val="17"/>
        <w:rPr>
          <w:kern w:val="0"/>
          <w:szCs w:val="21"/>
        </w:rPr>
      </w:pPr>
      <w:r>
        <w:rPr>
          <w:rFonts w:hint="eastAsia"/>
          <w:kern w:val="0"/>
          <w:szCs w:val="21"/>
        </w:rPr>
        <w:t xml:space="preserve">   </w:t>
      </w:r>
      <w:r>
        <w:rPr>
          <w:rFonts w:hint="eastAsia"/>
          <w:kern w:val="0"/>
          <w:szCs w:val="21"/>
        </w:rPr>
        <w:t>密文</w:t>
      </w:r>
      <w:r w:rsidR="00DF52D5">
        <w:rPr>
          <w:rFonts w:hint="eastAsia"/>
          <w:kern w:val="0"/>
          <w:szCs w:val="21"/>
        </w:rPr>
        <w:t xml:space="preserve"> </w:t>
      </w:r>
      <w:r>
        <w:rPr>
          <w:rFonts w:hint="eastAsia"/>
          <w:kern w:val="0"/>
          <w:szCs w:val="21"/>
        </w:rPr>
        <w:t>：</w:t>
      </w:r>
    </w:p>
    <w:p w:rsidR="004A090E" w:rsidRPr="004A090E" w:rsidRDefault="00DF52D5" w:rsidP="00DF52D5">
      <w:pPr>
        <w:pStyle w:val="17"/>
        <w:ind w:firstLineChars="600" w:firstLine="1260"/>
      </w:pPr>
      <w:r>
        <w:rPr>
          <w:rFonts w:hint="eastAsia"/>
        </w:rPr>
        <w:t>1</w:t>
      </w:r>
      <w:r>
        <w:t>c7YlnsqcwwJqrYCndn8YbhnNUcDnFfkO+Yz/+aOCL9cwYvSGVuLa0ERvIqUtQiPJnP57ZwIpjkTUqtBsvFaFZQ==</w:t>
      </w:r>
      <w:r>
        <w:br/>
      </w:r>
      <w:r>
        <w:rPr>
          <w:rFonts w:hint="eastAsia"/>
        </w:rPr>
        <w:t xml:space="preserve">       </w:t>
      </w:r>
      <w:r>
        <w:rPr>
          <w:rFonts w:hint="eastAsia"/>
        </w:rPr>
        <w:t>明文：</w:t>
      </w:r>
      <w:r>
        <w:rPr>
          <w:rFonts w:hint="eastAsia"/>
        </w:rPr>
        <w:t>1</w:t>
      </w:r>
      <w:r>
        <w:t>00-00-00-00@@2013092320171155@@13800000000@@test</w:t>
      </w:r>
      <w:r w:rsidR="004A090E">
        <w:rPr>
          <w:rFonts w:hint="eastAsia"/>
          <w:kern w:val="0"/>
          <w:szCs w:val="21"/>
        </w:rPr>
        <w:t xml:space="preserve">  </w:t>
      </w:r>
    </w:p>
    <w:p w:rsidR="00E77421" w:rsidRDefault="00E77421" w:rsidP="00E77421">
      <w:pPr>
        <w:pStyle w:val="17"/>
      </w:pPr>
      <w:r>
        <w:t>2</w:t>
      </w:r>
      <w:r w:rsidR="00DF52D5">
        <w:rPr>
          <w:rFonts w:hint="eastAsia"/>
        </w:rPr>
        <w:t>）动态码</w:t>
      </w:r>
    </w:p>
    <w:p w:rsidR="00E77421" w:rsidRDefault="00DF52D5" w:rsidP="00DF52D5">
      <w:pPr>
        <w:pStyle w:val="17"/>
        <w:ind w:firstLineChars="250" w:firstLine="525"/>
      </w:pPr>
      <w:r>
        <w:rPr>
          <w:rFonts w:hint="eastAsia"/>
        </w:rPr>
        <w:t xml:space="preserve">  </w:t>
      </w:r>
      <w:r>
        <w:rPr>
          <w:rFonts w:hint="eastAsia"/>
        </w:rPr>
        <w:t>动态码更新是服务端程序自动获得并返回，下次请求时传送给服务端即可。该动态</w:t>
      </w:r>
      <w:proofErr w:type="gramStart"/>
      <w:r>
        <w:rPr>
          <w:rFonts w:hint="eastAsia"/>
        </w:rPr>
        <w:t>码主要</w:t>
      </w:r>
      <w:proofErr w:type="gramEnd"/>
      <w:r>
        <w:rPr>
          <w:rFonts w:hint="eastAsia"/>
        </w:rPr>
        <w:t>用户时效校验功能。</w:t>
      </w:r>
    </w:p>
    <w:p w:rsidR="00E77421" w:rsidRDefault="00E77421" w:rsidP="00E77421"/>
    <w:p w:rsidR="009C2F62" w:rsidRPr="009C2F62" w:rsidRDefault="009C2F62" w:rsidP="00E77421"/>
    <w:p w:rsidR="00E77421" w:rsidRDefault="00E77421" w:rsidP="00E77421">
      <w:pPr>
        <w:pStyle w:val="3"/>
        <w:numPr>
          <w:ilvl w:val="2"/>
          <w:numId w:val="13"/>
        </w:numPr>
        <w:spacing w:line="415" w:lineRule="auto"/>
      </w:pPr>
      <w:bookmarkStart w:id="61" w:name="_Toc356226523"/>
      <w:bookmarkStart w:id="62" w:name="_Toc339845493"/>
      <w:bookmarkStart w:id="63" w:name="_Toc304554466"/>
      <w:r>
        <w:rPr>
          <w:rFonts w:hint="eastAsia"/>
        </w:rPr>
        <w:lastRenderedPageBreak/>
        <w:t>接口约束</w:t>
      </w:r>
      <w:bookmarkEnd w:id="61"/>
      <w:bookmarkEnd w:id="62"/>
      <w:bookmarkEnd w:id="63"/>
    </w:p>
    <w:tbl>
      <w:tblPr>
        <w:tblW w:w="0" w:type="auto"/>
        <w:tblLayout w:type="fixed"/>
        <w:tblLook w:val="04A0" w:firstRow="1" w:lastRow="0" w:firstColumn="1" w:lastColumn="0" w:noHBand="0" w:noVBand="1"/>
      </w:tblPr>
      <w:tblGrid>
        <w:gridCol w:w="1733"/>
        <w:gridCol w:w="2344"/>
        <w:gridCol w:w="4445"/>
      </w:tblGrid>
      <w:tr w:rsidR="00E77421" w:rsidTr="00E77421">
        <w:trPr>
          <w:trHeight w:val="300"/>
        </w:trPr>
        <w:tc>
          <w:tcPr>
            <w:tcW w:w="8522" w:type="dxa"/>
            <w:gridSpan w:val="3"/>
            <w:vAlign w:val="bottom"/>
            <w:hideMark/>
          </w:tcPr>
          <w:p w:rsidR="00E77421" w:rsidRDefault="00E77421">
            <w:pPr>
              <w:rPr>
                <w:rFonts w:ascii="宋体" w:hAnsi="宋体" w:cs="宋体"/>
                <w:b/>
                <w:bCs/>
                <w:kern w:val="0"/>
                <w:szCs w:val="21"/>
              </w:rPr>
            </w:pPr>
            <w:r>
              <w:rPr>
                <w:rFonts w:ascii="宋体" w:hAnsi="宋体" w:cs="宋体" w:hint="eastAsia"/>
                <w:b/>
                <w:bCs/>
                <w:kern w:val="0"/>
                <w:szCs w:val="21"/>
              </w:rPr>
              <w:t>表格中</w:t>
            </w:r>
            <w:r>
              <w:rPr>
                <w:b/>
                <w:bCs/>
                <w:kern w:val="0"/>
                <w:szCs w:val="21"/>
              </w:rPr>
              <w:t>“</w:t>
            </w:r>
            <w:r>
              <w:rPr>
                <w:rFonts w:ascii="宋体" w:hAnsi="宋体" w:cs="宋体" w:hint="eastAsia"/>
                <w:b/>
                <w:bCs/>
                <w:kern w:val="0"/>
                <w:szCs w:val="21"/>
              </w:rPr>
              <w:t>约束</w:t>
            </w:r>
            <w:r>
              <w:rPr>
                <w:b/>
                <w:bCs/>
                <w:kern w:val="0"/>
                <w:szCs w:val="21"/>
              </w:rPr>
              <w:t>”</w:t>
            </w:r>
            <w:r>
              <w:rPr>
                <w:rFonts w:ascii="宋体" w:hAnsi="宋体" w:cs="宋体" w:hint="eastAsia"/>
                <w:b/>
                <w:bCs/>
                <w:kern w:val="0"/>
                <w:szCs w:val="21"/>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符号</w:t>
            </w:r>
          </w:p>
        </w:tc>
        <w:tc>
          <w:tcPr>
            <w:tcW w:w="2344"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对标签限制</w:t>
            </w:r>
          </w:p>
        </w:tc>
        <w:tc>
          <w:tcPr>
            <w:tcW w:w="4445"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取值限制</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kern w:val="0"/>
                <w:sz w:val="18"/>
                <w:szCs w:val="18"/>
              </w:rPr>
            </w:pPr>
            <w:r>
              <w:rPr>
                <w:rFonts w:ascii="Courier New" w:hAnsi="Courier New" w:cs="Courier New"/>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0...n</w:t>
            </w:r>
            <w:r>
              <w:rPr>
                <w:rFonts w:ascii="Courier New" w:hAnsi="宋体" w:cs="Courier New" w:hint="eastAsia"/>
                <w:kern w:val="0"/>
                <w:sz w:val="18"/>
                <w:szCs w:val="18"/>
              </w:rPr>
              <w:t>，</w:t>
            </w:r>
            <w:proofErr w:type="gramStart"/>
            <w:r>
              <w:rPr>
                <w:rFonts w:ascii="Courier New" w:hAnsi="宋体" w:cs="Courier New" w:hint="eastAsia"/>
                <w:kern w:val="0"/>
                <w:sz w:val="18"/>
                <w:szCs w:val="18"/>
              </w:rPr>
              <w:t>无或者</w:t>
            </w:r>
            <w:proofErr w:type="gramEnd"/>
            <w:r>
              <w:rPr>
                <w:rFonts w:ascii="Courier New" w:hAnsi="Courier New" w:cs="Courier New"/>
                <w:kern w:val="0"/>
                <w:sz w:val="18"/>
                <w:szCs w:val="18"/>
              </w:rPr>
              <w:t>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1...n</w:t>
            </w:r>
            <w:r>
              <w:rPr>
                <w:rFonts w:ascii="Courier New" w:hAnsi="宋体" w:cs="Courier New" w:hint="eastAsia"/>
                <w:kern w:val="0"/>
                <w:sz w:val="18"/>
                <w:szCs w:val="18"/>
              </w:rPr>
              <w:t>，</w:t>
            </w:r>
            <w:r>
              <w:rPr>
                <w:rFonts w:ascii="Courier New" w:hAnsi="Courier New" w:cs="Courier New"/>
                <w:kern w:val="0"/>
                <w:sz w:val="18"/>
                <w:szCs w:val="18"/>
              </w:rPr>
              <w:t xml:space="preserve"> 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可以为空</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可为</w:t>
            </w:r>
            <w:proofErr w:type="gramStart"/>
            <w:r>
              <w:rPr>
                <w:rFonts w:ascii="Courier New" w:hAnsi="宋体" w:cs="Courier New" w:hint="eastAsia"/>
                <w:kern w:val="0"/>
                <w:sz w:val="18"/>
                <w:szCs w:val="18"/>
              </w:rPr>
              <w:t>空或者</w:t>
            </w:r>
            <w:proofErr w:type="gramEnd"/>
            <w:r>
              <w:rPr>
                <w:rFonts w:ascii="Courier New" w:hAnsi="宋体" w:cs="Courier New" w:hint="eastAsia"/>
                <w:kern w:val="0"/>
                <w:sz w:val="18"/>
                <w:szCs w:val="18"/>
              </w:rPr>
              <w:t>非空</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类型</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Boolean</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布尔量格式；取值范围：</w:t>
            </w:r>
            <w:r>
              <w:rPr>
                <w:rFonts w:ascii="Courier New" w:hAnsi="Courier New" w:cs="Courier New"/>
                <w:kern w:val="0"/>
                <w:sz w:val="18"/>
                <w:szCs w:val="18"/>
              </w:rPr>
              <w:t>true/false/1/0</w:t>
            </w:r>
            <w:r>
              <w:rPr>
                <w:rFonts w:ascii="Courier New" w:hAnsi="宋体" w:cs="Courier New" w:hint="eastAsia"/>
                <w:kern w:val="0"/>
                <w:sz w:val="18"/>
                <w:szCs w:val="18"/>
              </w:rPr>
              <w:t>；</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Integer</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整数格式；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Decimal</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小数格式；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String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字符串格式；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Date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日期格式，</w:t>
            </w:r>
            <w:r>
              <w:rPr>
                <w:rFonts w:ascii="Courier New" w:hAnsi="Courier New" w:cs="Courier New"/>
                <w:kern w:val="0"/>
                <w:sz w:val="18"/>
                <w:szCs w:val="18"/>
              </w:rPr>
              <w:t xml:space="preserve">yyyymmdd </w:t>
            </w:r>
            <w:r>
              <w:rPr>
                <w:rFonts w:ascii="Courier New" w:hAnsi="宋体" w:cs="Courier New" w:hint="eastAsia"/>
                <w:kern w:val="0"/>
                <w:sz w:val="18"/>
                <w:szCs w:val="18"/>
              </w:rPr>
              <w:t>，比如</w:t>
            </w:r>
            <w:r>
              <w:rPr>
                <w:rFonts w:ascii="Courier New" w:hAnsi="Courier New" w:cs="Courier New"/>
                <w:kern w:val="0"/>
                <w:sz w:val="18"/>
                <w:szCs w:val="18"/>
              </w:rPr>
              <w:t>20080502</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Time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时间格式，</w:t>
            </w:r>
            <w:r>
              <w:rPr>
                <w:rFonts w:ascii="Courier New" w:hAnsi="Courier New" w:cs="Courier New"/>
                <w:kern w:val="0"/>
                <w:sz w:val="18"/>
                <w:szCs w:val="18"/>
              </w:rPr>
              <w:t xml:space="preserve">yyyymmddhh24miss </w:t>
            </w:r>
            <w:r>
              <w:rPr>
                <w:rFonts w:ascii="Courier New" w:hAnsi="宋体" w:cs="Courier New" w:hint="eastAsia"/>
                <w:kern w:val="0"/>
                <w:sz w:val="18"/>
                <w:szCs w:val="18"/>
              </w:rPr>
              <w:t>；比如</w:t>
            </w:r>
            <w:r>
              <w:rPr>
                <w:rFonts w:ascii="Courier New" w:hAnsi="Courier New" w:cs="Courier New"/>
                <w:kern w:val="0"/>
                <w:sz w:val="18"/>
                <w:szCs w:val="18"/>
              </w:rPr>
              <w:t>20080502171500</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Long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长整数格式；</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month</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月份格式，</w:t>
            </w:r>
            <w:r>
              <w:rPr>
                <w:rFonts w:ascii="Courier New" w:hAnsi="Courier New" w:cs="Courier New"/>
                <w:kern w:val="0"/>
                <w:sz w:val="18"/>
                <w:szCs w:val="18"/>
              </w:rPr>
              <w:t>yyyymm</w:t>
            </w:r>
            <w:r>
              <w:rPr>
                <w:rFonts w:ascii="Courier New" w:hAnsi="宋体" w:cs="Courier New" w:hint="eastAsia"/>
                <w:kern w:val="0"/>
                <w:sz w:val="18"/>
                <w:szCs w:val="18"/>
              </w:rPr>
              <w:t>，比如</w:t>
            </w:r>
            <w:r>
              <w:rPr>
                <w:rFonts w:ascii="Courier New" w:hAnsi="Courier New" w:cs="Courier New"/>
                <w:kern w:val="0"/>
                <w:sz w:val="18"/>
                <w:szCs w:val="18"/>
              </w:rPr>
              <w:t>200805</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sz w:val="18"/>
                <w:szCs w:val="18"/>
              </w:rPr>
              <w:t>complex</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Courier New" w:cs="Courier New" w:hint="eastAsia"/>
                <w:kern w:val="0"/>
                <w:sz w:val="18"/>
                <w:szCs w:val="18"/>
              </w:rPr>
              <w:t>复合类型，表示该字段为节点</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长度</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40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V表示可变长度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举例，V5，表示非空的情况下，UTF-8字符数最多支持5个字节；</w:t>
            </w:r>
          </w:p>
        </w:tc>
      </w:tr>
      <w:tr w:rsidR="00E77421" w:rsidTr="00E77421">
        <w:trPr>
          <w:trHeight w:val="399"/>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F表示固定长度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举例，F16，表示非空的情况下，UTF-8字符数必须是16个字节；</w:t>
            </w:r>
          </w:p>
        </w:tc>
      </w:tr>
    </w:tbl>
    <w:p w:rsidR="00E77421" w:rsidRDefault="00E77421" w:rsidP="00E77421">
      <w:pPr>
        <w:spacing w:line="360" w:lineRule="auto"/>
      </w:pPr>
    </w:p>
    <w:p w:rsidR="00E77421" w:rsidRDefault="00E77421" w:rsidP="00E77421">
      <w:pPr>
        <w:pStyle w:val="3"/>
        <w:numPr>
          <w:ilvl w:val="2"/>
          <w:numId w:val="13"/>
        </w:numPr>
        <w:spacing w:line="415" w:lineRule="auto"/>
      </w:pPr>
      <w:bookmarkStart w:id="64" w:name="_Toc356226524"/>
      <w:bookmarkStart w:id="65" w:name="_Toc339845494"/>
      <w:r>
        <w:rPr>
          <w:rFonts w:hint="eastAsia"/>
        </w:rPr>
        <w:t>操作类型定义</w:t>
      </w:r>
      <w:bookmarkEnd w:id="64"/>
      <w:bookmarkEnd w:id="65"/>
    </w:p>
    <w:p w:rsidR="00E77421" w:rsidRDefault="00E77421" w:rsidP="00E77421">
      <w:pPr>
        <w:rPr>
          <w:rFonts w:ascii="Courier New" w:hAnsi="Courier New" w:cs="Courier New"/>
        </w:rPr>
      </w:pPr>
      <w:r>
        <w:rPr>
          <w:rFonts w:ascii="Courier New" w:hAnsi="Courier New" w:cs="Courier New"/>
          <w:color w:val="984806"/>
        </w:rPr>
        <w:t>operation_request</w:t>
      </w:r>
      <w:r>
        <w:rPr>
          <w:rFonts w:ascii="Courier New" w:cs="Courier New" w:hint="eastAsia"/>
        </w:rPr>
        <w:t>和</w:t>
      </w:r>
      <w:r>
        <w:rPr>
          <w:rFonts w:ascii="Courier New" w:hAnsi="Courier New" w:cs="Courier New"/>
          <w:color w:val="984806"/>
        </w:rPr>
        <w:t>operation_response</w:t>
      </w:r>
      <w:r>
        <w:rPr>
          <w:rFonts w:ascii="Courier New" w:cs="Courier New" w:hint="eastAsia"/>
        </w:rPr>
        <w:t>的取值并不是固定值，服务提供</w:t>
      </w:r>
      <w:r>
        <w:rPr>
          <w:rFonts w:ascii="Courier New" w:hAnsi="Courier New" w:cs="Courier New"/>
        </w:rPr>
        <w:t>operation</w:t>
      </w:r>
      <w:r>
        <w:rPr>
          <w:rFonts w:ascii="Courier New" w:cs="Courier New" w:hint="eastAsia"/>
        </w:rPr>
        <w:t>的定义列表请见表</w:t>
      </w:r>
      <w:r>
        <w:rPr>
          <w:rFonts w:ascii="Courier New" w:hAnsi="Courier New" w:cs="Courier New"/>
        </w:rPr>
        <w:t>6.4.2</w:t>
      </w:r>
      <w:r>
        <w:rPr>
          <w:rFonts w:ascii="Courier New" w:cs="Courier New" w:hint="eastAsia"/>
        </w:rPr>
        <w:t>。</w:t>
      </w:r>
    </w:p>
    <w:p w:rsidR="00E77421" w:rsidRDefault="00E77421" w:rsidP="00E77421">
      <w:pPr>
        <w:rPr>
          <w:rFonts w:ascii="Courier New" w:hAnsi="Courier New" w:cs="Courier New"/>
        </w:rPr>
      </w:pPr>
      <w:r>
        <w:rPr>
          <w:rFonts w:ascii="Courier New" w:cs="Courier New" w:hint="eastAsia"/>
        </w:rPr>
        <w:t>如果是一个订购请求</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operation_request</w:t>
      </w:r>
      <w:proofErr w:type="gramEnd"/>
      <w:r>
        <w:rPr>
          <w:rFonts w:ascii="Courier New" w:hAnsi="Courier New" w:cs="Courier New"/>
          <w:color w:val="984806"/>
        </w:rPr>
        <w:sym w:font="Wingdings" w:char="F0E0"/>
      </w:r>
      <w:r>
        <w:rPr>
          <w:rFonts w:ascii="Courier New" w:hAnsi="Courier New" w:cs="Courier New"/>
          <w:color w:val="984806"/>
        </w:rPr>
        <w:t xml:space="preserve">  orderreq</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operation_response</w:t>
      </w:r>
      <w:proofErr w:type="gramEnd"/>
      <w:r>
        <w:rPr>
          <w:rFonts w:ascii="Courier New" w:hAnsi="Courier New" w:cs="Courier New"/>
          <w:color w:val="984806"/>
        </w:rPr>
        <w:sym w:font="Wingdings" w:char="F0E0"/>
      </w:r>
      <w:r>
        <w:rPr>
          <w:rFonts w:ascii="Courier New" w:hAnsi="Courier New" w:cs="Courier New"/>
          <w:color w:val="984806"/>
        </w:rPr>
        <w:t xml:space="preserve"> orderresp</w:t>
      </w:r>
    </w:p>
    <w:p w:rsidR="00E77421" w:rsidRDefault="00E77421" w:rsidP="00E77421"/>
    <w:p w:rsidR="00E77421" w:rsidRDefault="00E77421" w:rsidP="00E77421">
      <w:pPr>
        <w:pStyle w:val="3"/>
        <w:numPr>
          <w:ilvl w:val="2"/>
          <w:numId w:val="13"/>
        </w:numPr>
        <w:spacing w:line="415" w:lineRule="auto"/>
      </w:pPr>
      <w:bookmarkStart w:id="66" w:name="_Toc356226525"/>
      <w:bookmarkStart w:id="67" w:name="_Toc339845495"/>
      <w:bookmarkStart w:id="68" w:name="_Toc304554462"/>
      <w:r>
        <w:rPr>
          <w:rFonts w:hint="eastAsia"/>
        </w:rPr>
        <w:lastRenderedPageBreak/>
        <w:t>消息头部</w:t>
      </w:r>
      <w:bookmarkEnd w:id="66"/>
      <w:bookmarkEnd w:id="67"/>
      <w:bookmarkEnd w:id="68"/>
    </w:p>
    <w:p w:rsidR="00E77421" w:rsidRDefault="00E77421" w:rsidP="00E77421">
      <w:pPr>
        <w:spacing w:line="360" w:lineRule="auto"/>
        <w:ind w:firstLineChars="150" w:firstLine="315"/>
      </w:pPr>
      <w:r>
        <w:rPr>
          <w:rFonts w:hint="eastAsia"/>
        </w:rPr>
        <w:t>消息头部信息描述公共数据信息。根据消息的用途（请求或响应），同一渠道接入的业务，所有的服务请求消息使用相同的</w:t>
      </w:r>
      <w:r>
        <w:t>msgheader,</w:t>
      </w:r>
      <w:r>
        <w:rPr>
          <w:rFonts w:hint="eastAsia"/>
        </w:rPr>
        <w:t>对于所有的服务响应消息</w:t>
      </w:r>
      <w:r>
        <w:t>,</w:t>
      </w:r>
      <w:r>
        <w:rPr>
          <w:rFonts w:hint="eastAsia"/>
        </w:rPr>
        <w:t>使用相同的</w:t>
      </w:r>
      <w:r>
        <w:t>msgheader</w:t>
      </w:r>
      <w:r>
        <w:rPr>
          <w:rFonts w:hint="eastAsia"/>
        </w:rPr>
        <w:t>。</w:t>
      </w:r>
    </w:p>
    <w:p w:rsidR="00E77421" w:rsidRDefault="00E77421" w:rsidP="00E77421">
      <w:pPr>
        <w:pStyle w:val="4"/>
      </w:pPr>
      <w:bookmarkStart w:id="69" w:name="_Toc304554463"/>
      <w:r>
        <w:rPr>
          <w:rFonts w:hint="eastAsia"/>
          <w:b w:val="0"/>
        </w:rPr>
        <w:t>服务请求消息头部</w:t>
      </w:r>
      <w:r>
        <w:rPr>
          <w:b w:val="0"/>
        </w:rPr>
        <w:t>(RequestHeader)</w:t>
      </w:r>
      <w:bookmarkEnd w:id="69"/>
    </w:p>
    <w:tbl>
      <w:tblPr>
        <w:tblW w:w="10774"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0B6576">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operation_request</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请求头节点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取值按</w:t>
            </w:r>
            <w:r>
              <w:t>operation</w:t>
            </w:r>
            <w:r>
              <w:rPr>
                <w:rFonts w:hint="eastAsia"/>
              </w:rPr>
              <w:t>的定义列表取值，</w:t>
            </w:r>
            <w:r>
              <w:t>requst</w:t>
            </w:r>
            <w:r>
              <w:rPr>
                <w:rFonts w:hint="eastAsia"/>
              </w:rPr>
              <w:t>使用</w:t>
            </w:r>
            <w:r>
              <w:t>req</w:t>
            </w:r>
            <w:r>
              <w:rPr>
                <w:rFonts w:hint="eastAsia"/>
              </w:rPr>
              <w:t>代替，例如：</w:t>
            </w:r>
            <w:r>
              <w:t>orderreq</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tcPr>
          <w:p w:rsidR="00E77421" w:rsidRDefault="00E77421">
            <w:pPr>
              <w:jc w:val="left"/>
              <w:rPr>
                <w:szCs w:val="21"/>
              </w:rPr>
            </w:pP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rPr>
              <w:t>req_token</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szCs w:val="21"/>
              </w:rPr>
              <w:t>唯一标识授权码</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req_time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color w:val="FF0000"/>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F14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请求时间</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必须填写，格式：</w:t>
            </w:r>
            <w:r>
              <w:rPr>
                <w:rFonts w:cs="Arial"/>
                <w:szCs w:val="21"/>
              </w:rPr>
              <w:t>YYYYMMDDHH24MISS</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highlight w:val="white"/>
              </w:rPr>
              <w:t>au</w:t>
            </w:r>
            <w:r>
              <w:rPr>
                <w:color w:val="800000"/>
                <w:kern w:val="0"/>
                <w:szCs w:val="21"/>
                <w:highlight w:val="white"/>
              </w:rPr>
              <w:t>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hint="eastAsia"/>
                <w:szCs w:val="21"/>
              </w:rPr>
              <w:t>服务端</w:t>
            </w:r>
            <w:r w:rsidR="00E77421">
              <w:rPr>
                <w:rFonts w:cs="Arial" w:hint="eastAsia"/>
                <w:szCs w:val="21"/>
              </w:rPr>
              <w:t>生成。</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33F13">
            <w:pPr>
              <w:jc w:val="left"/>
              <w:rPr>
                <w:szCs w:val="21"/>
              </w:rPr>
            </w:pPr>
            <w:r>
              <w:rPr>
                <w:rFonts w:hint="eastAsia"/>
                <w:color w:val="0000FF"/>
                <w:kern w:val="0"/>
                <w:highlight w:val="white"/>
              </w:rPr>
              <w:t>引用银</w:t>
            </w:r>
            <w:proofErr w:type="gramStart"/>
            <w:r>
              <w:rPr>
                <w:rFonts w:hint="eastAsia"/>
                <w:color w:val="0000FF"/>
                <w:kern w:val="0"/>
                <w:highlight w:val="white"/>
              </w:rPr>
              <w:t>联环境</w:t>
            </w:r>
            <w:proofErr w:type="gramEnd"/>
            <w:r>
              <w:rPr>
                <w:rFonts w:hint="eastAsia"/>
                <w:color w:val="0000FF"/>
                <w:kern w:val="0"/>
                <w:highlight w:val="white"/>
              </w:rPr>
              <w:t>标识</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33F13" w:rsidP="00E33F13">
            <w:pPr>
              <w:jc w:val="left"/>
              <w:rPr>
                <w:rFonts w:cs="Arial"/>
                <w:szCs w:val="21"/>
              </w:rPr>
            </w:pPr>
            <w:r>
              <w:rPr>
                <w:rFonts w:cs="Arial" w:hint="eastAsia"/>
                <w:szCs w:val="21"/>
              </w:rPr>
              <w:t>可选，用户在平台上银</w:t>
            </w:r>
            <w:proofErr w:type="gramStart"/>
            <w:r>
              <w:rPr>
                <w:rFonts w:cs="Arial" w:hint="eastAsia"/>
                <w:szCs w:val="21"/>
              </w:rPr>
              <w:t>联支付</w:t>
            </w:r>
            <w:proofErr w:type="gramEnd"/>
            <w:r>
              <w:rPr>
                <w:rFonts w:cs="Arial" w:hint="eastAsia"/>
                <w:szCs w:val="21"/>
              </w:rPr>
              <w:t>接口标识</w:t>
            </w:r>
            <w:r w:rsidR="007E4EC4">
              <w:rPr>
                <w:rFonts w:cs="Arial" w:hint="eastAsia"/>
                <w:szCs w:val="21"/>
              </w:rPr>
              <w:t>0</w:t>
            </w:r>
            <w:r>
              <w:rPr>
                <w:rFonts w:cs="Arial" w:hint="eastAsia"/>
                <w:szCs w:val="21"/>
              </w:rPr>
              <w:t>0</w:t>
            </w:r>
            <w:r w:rsidR="0065633C">
              <w:rPr>
                <w:rFonts w:cs="Arial" w:hint="eastAsia"/>
                <w:szCs w:val="21"/>
              </w:rPr>
              <w:t>正式</w:t>
            </w:r>
            <w:r>
              <w:rPr>
                <w:rFonts w:cs="Arial" w:hint="eastAsia"/>
                <w:szCs w:val="21"/>
              </w:rPr>
              <w:t>环境</w:t>
            </w:r>
            <w:r>
              <w:rPr>
                <w:rFonts w:cs="Arial" w:hint="eastAsia"/>
                <w:szCs w:val="21"/>
              </w:rPr>
              <w:t xml:space="preserve"> </w:t>
            </w:r>
            <w:r w:rsidR="007E4EC4">
              <w:rPr>
                <w:rFonts w:cs="Arial" w:hint="eastAsia"/>
                <w:szCs w:val="21"/>
              </w:rPr>
              <w:t>0</w:t>
            </w:r>
            <w:r>
              <w:rPr>
                <w:rFonts w:cs="Arial" w:hint="eastAsia"/>
                <w:szCs w:val="21"/>
              </w:rPr>
              <w:t xml:space="preserve">1 </w:t>
            </w:r>
            <w:r w:rsidR="0065633C">
              <w:rPr>
                <w:rFonts w:cs="Arial" w:hint="eastAsia"/>
                <w:szCs w:val="21"/>
              </w:rPr>
              <w:t>测试</w:t>
            </w:r>
            <w:r>
              <w:rPr>
                <w:rFonts w:cs="Arial" w:hint="eastAsia"/>
                <w:szCs w:val="21"/>
              </w:rPr>
              <w:t>环境</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0000FF"/>
                <w:kern w:val="0"/>
                <w:highlight w:val="white"/>
              </w:rPr>
              <w:t>req_version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版本号</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szCs w:val="21"/>
              </w:rPr>
              <w:t>A</w:t>
            </w:r>
            <w:r>
              <w:rPr>
                <w:rFonts w:cs="Arial" w:hint="eastAsia"/>
                <w:szCs w:val="21"/>
              </w:rPr>
              <w:t>pp</w:t>
            </w:r>
            <w:r>
              <w:rPr>
                <w:rFonts w:cs="Arial" w:hint="eastAsia"/>
                <w:szCs w:val="21"/>
              </w:rPr>
              <w:t>版本号</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rPr>
            </w:pPr>
            <w:r>
              <w:rPr>
                <w:color w:val="800000"/>
                <w:kern w:val="0"/>
                <w:szCs w:val="21"/>
              </w:rPr>
              <w:t>timestamp</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时效时间戳</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相关接口请求调用前（例如用户充值）需要调用获取时效性时间戳，然后添加到请求报文中提交给开放平台，用于防范恶意重复请求攻击</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渠道信息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authorid</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操作员</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没有定义操作员时填“</w:t>
            </w:r>
            <w:r>
              <w:rPr>
                <w:rFonts w:cs="Arial"/>
                <w:szCs w:val="21"/>
              </w:rPr>
              <w:t>0</w:t>
            </w:r>
            <w:r>
              <w:rPr>
                <w:rFonts w:cs="Arial" w:hint="eastAsia"/>
                <w:szCs w:val="21"/>
              </w:rPr>
              <w:t>”</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接口名</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r>
              <w:rPr>
                <w:rFonts w:hint="eastAsia"/>
                <w:color w:val="800000"/>
                <w:kern w:val="0"/>
                <w:szCs w:val="21"/>
                <w:highlight w:val="white"/>
              </w:rPr>
              <w:t>_func</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接口动作</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p>
        </w:tc>
      </w:tr>
    </w:tbl>
    <w:p w:rsidR="00E77421" w:rsidRDefault="00E77421" w:rsidP="00E77421"/>
    <w:p w:rsidR="00E77421" w:rsidRDefault="00E77421" w:rsidP="00E77421">
      <w:pPr>
        <w:rPr>
          <w:b/>
        </w:rPr>
      </w:pPr>
      <w:r>
        <w:rPr>
          <w:rFonts w:hint="eastAsia"/>
          <w:b/>
        </w:rPr>
        <w:t>注：</w:t>
      </w:r>
    </w:p>
    <w:p w:rsidR="00E77421" w:rsidRDefault="00E77421" w:rsidP="00E77421">
      <w:pPr>
        <w:numPr>
          <w:ilvl w:val="0"/>
          <w:numId w:val="27"/>
        </w:numPr>
      </w:pPr>
      <w:r>
        <w:rPr>
          <w:rFonts w:hint="eastAsia"/>
        </w:rPr>
        <w:t>上述</w:t>
      </w:r>
      <w:r>
        <w:rPr>
          <w:color w:val="984806"/>
        </w:rPr>
        <w:t>operation_request</w:t>
      </w:r>
      <w:r>
        <w:rPr>
          <w:rFonts w:hint="eastAsia"/>
        </w:rPr>
        <w:t>和</w:t>
      </w:r>
      <w:r>
        <w:rPr>
          <w:color w:val="984806"/>
        </w:rPr>
        <w:t>operation_response</w:t>
      </w:r>
      <w:r>
        <w:rPr>
          <w:rFonts w:hint="eastAsia"/>
          <w:color w:val="000000"/>
        </w:rPr>
        <w:t>并不是固定值</w:t>
      </w:r>
      <w:r>
        <w:rPr>
          <w:rFonts w:hint="eastAsia"/>
        </w:rPr>
        <w:t>，该字段根据具体操作取值，在不同操作有不同的值。</w:t>
      </w:r>
    </w:p>
    <w:p w:rsidR="00E77421" w:rsidRDefault="00E77421" w:rsidP="00E77421"/>
    <w:p w:rsidR="00E77421" w:rsidRDefault="00E77421" w:rsidP="00E77421">
      <w:pPr>
        <w:pStyle w:val="4"/>
      </w:pPr>
      <w:r>
        <w:rPr>
          <w:rFonts w:hint="eastAsia"/>
          <w:b w:val="0"/>
        </w:rPr>
        <w:t>服务应答消息头部</w:t>
      </w:r>
      <w:r>
        <w:rPr>
          <w:b w:val="0"/>
        </w:rPr>
        <w:t xml:space="preserve">(ResponseHeader) </w:t>
      </w:r>
    </w:p>
    <w:tbl>
      <w:tblPr>
        <w:tblW w:w="0" w:type="auto"/>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E77421">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应答头节点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按请求取值，</w:t>
            </w:r>
            <w:r>
              <w:rPr>
                <w:rFonts w:cs="Arial"/>
                <w:szCs w:val="21"/>
              </w:rPr>
              <w:t>response</w:t>
            </w:r>
            <w:r>
              <w:rPr>
                <w:rFonts w:cs="Arial" w:hint="eastAsia"/>
                <w:szCs w:val="21"/>
              </w:rPr>
              <w:t>使用</w:t>
            </w:r>
            <w:r>
              <w:rPr>
                <w:rFonts w:cs="Arial"/>
                <w:szCs w:val="21"/>
              </w:rPr>
              <w:t>resp</w:t>
            </w:r>
            <w:r>
              <w:rPr>
                <w:rFonts w:cs="Arial" w:hint="eastAsia"/>
                <w:szCs w:val="21"/>
              </w:rPr>
              <w:t>代替，例如：</w:t>
            </w:r>
            <w:r>
              <w:rPr>
                <w:rFonts w:cs="Arial"/>
                <w:szCs w:val="21"/>
              </w:rPr>
              <w:t>orderresp</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szCs w:val="21"/>
                <w:highlight w:val="white"/>
              </w:rPr>
              <w:t>req_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同请求消息中的</w:t>
            </w:r>
            <w:r>
              <w:t>req_seq</w:t>
            </w: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rPr>
              <w:t>au_token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lastRenderedPageBreak/>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color w:val="800000"/>
                <w:kern w:val="0"/>
                <w:szCs w:val="21"/>
                <w:highlight w:val="white"/>
              </w:rPr>
            </w:pPr>
            <w:r>
              <w:rPr>
                <w:rFonts w:hint="eastAsia"/>
                <w:color w:val="800000"/>
                <w:kern w:val="0"/>
                <w:szCs w:val="21"/>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银</w:t>
            </w:r>
            <w:proofErr w:type="gramStart"/>
            <w:r>
              <w:rPr>
                <w:rFonts w:hint="eastAsia"/>
                <w:szCs w:val="21"/>
              </w:rPr>
              <w:t>联环境</w:t>
            </w:r>
            <w:proofErr w:type="gramEnd"/>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proofErr w:type="gramStart"/>
            <w:r>
              <w:rPr>
                <w:rFonts w:cs="Arial" w:hint="eastAsia"/>
                <w:szCs w:val="21"/>
              </w:rPr>
              <w:t>服务端银联</w:t>
            </w:r>
            <w:proofErr w:type="gramEnd"/>
            <w:r>
              <w:rPr>
                <w:rFonts w:cs="Arial" w:hint="eastAsia"/>
                <w:szCs w:val="21"/>
              </w:rPr>
              <w:t>环境</w:t>
            </w:r>
            <w:r w:rsidR="00E77421">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retinfo</w:t>
            </w:r>
          </w:p>
        </w:tc>
        <w:tc>
          <w:tcPr>
            <w:tcW w:w="851" w:type="dxa"/>
            <w:tcBorders>
              <w:top w:val="single" w:sz="6" w:space="0" w:color="auto"/>
              <w:left w:val="single" w:sz="6" w:space="0" w:color="auto"/>
              <w:bottom w:val="single" w:sz="6" w:space="0" w:color="auto"/>
              <w:right w:val="single" w:sz="4" w:space="0" w:color="auto"/>
            </w:tcBorders>
            <w:vAlign w:val="center"/>
          </w:tcPr>
          <w:p w:rsidR="00E77421" w:rsidRDefault="00E77421">
            <w:pPr>
              <w:jc w:val="left"/>
              <w:rPr>
                <w:rFonts w:cs="Arial"/>
              </w:rPr>
            </w:pP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返回结果</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1.5.1</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type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V6</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返回类型</w:t>
            </w:r>
          </w:p>
        </w:tc>
        <w:tc>
          <w:tcPr>
            <w:tcW w:w="3260" w:type="dxa"/>
            <w:vMerge w:val="restart"/>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没有特别说明情况下，返回类型和返回码都为</w:t>
            </w:r>
            <w:r>
              <w:rPr>
                <w:rFonts w:cs="Arial"/>
                <w:szCs w:val="21"/>
              </w:rPr>
              <w:t>0</w:t>
            </w:r>
            <w:r>
              <w:rPr>
                <w:rFonts w:cs="Arial" w:hint="eastAsia"/>
                <w:szCs w:val="21"/>
              </w:rPr>
              <w:t>时交易成功，其他返回类型，返回码为失败</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retcode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V8</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返回码</w:t>
            </w:r>
          </w:p>
        </w:tc>
        <w:tc>
          <w:tcPr>
            <w:tcW w:w="3260" w:type="dxa"/>
            <w:vMerge/>
            <w:tcBorders>
              <w:top w:val="single" w:sz="6" w:space="0" w:color="auto"/>
              <w:left w:val="single" w:sz="6" w:space="0" w:color="auto"/>
              <w:bottom w:val="single" w:sz="6" w:space="0" w:color="auto"/>
              <w:right w:val="single" w:sz="12" w:space="0" w:color="auto"/>
            </w:tcBorders>
            <w:vAlign w:val="center"/>
            <w:hideMark/>
          </w:tcPr>
          <w:p w:rsidR="00E77421" w:rsidRDefault="00E77421">
            <w:pPr>
              <w:widowControl/>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1.5.3</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msg</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V1024</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返回消息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rPr>
              <w:t>msgbody</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szCs w:val="21"/>
              </w:rPr>
            </w:pPr>
            <w:r>
              <w:rPr>
                <w:rFonts w:cs="Arial"/>
                <w:szCs w:val="21"/>
              </w:rPr>
              <w:t>-</w:t>
            </w:r>
            <w:r>
              <w:rPr>
                <w:rFonts w:ascii="Courier New" w:hAnsi="Courier New" w:cs="Courier New"/>
                <w:sz w:val="18"/>
                <w:szCs w:val="18"/>
              </w:rPr>
              <w:t xml:space="preserve"> Complex</w:t>
            </w: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szCs w:val="21"/>
              </w:rPr>
            </w:pPr>
            <w:r>
              <w:rPr>
                <w:rFonts w:cs="Arial" w:hint="eastAsia"/>
                <w:szCs w:val="21"/>
              </w:rPr>
              <w:t>？</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rFonts w:hint="eastAsia"/>
                <w:szCs w:val="21"/>
              </w:rPr>
              <w:t>应答内容</w:t>
            </w:r>
          </w:p>
        </w:tc>
        <w:tc>
          <w:tcPr>
            <w:tcW w:w="326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jc w:val="left"/>
              <w:rPr>
                <w:rFonts w:cs="Arial"/>
                <w:szCs w:val="21"/>
              </w:rPr>
            </w:pPr>
            <w:r>
              <w:rPr>
                <w:rFonts w:cs="Arial"/>
                <w:szCs w:val="21"/>
              </w:rPr>
              <w:t>XML</w:t>
            </w:r>
            <w:r>
              <w:rPr>
                <w:rFonts w:cs="Arial" w:hint="eastAsia"/>
                <w:szCs w:val="21"/>
              </w:rPr>
              <w:t>格式的服务应答信息</w:t>
            </w:r>
          </w:p>
        </w:tc>
      </w:tr>
    </w:tbl>
    <w:p w:rsidR="00E77421" w:rsidRDefault="00E77421" w:rsidP="00E77421">
      <w:pPr>
        <w:pStyle w:val="4"/>
      </w:pPr>
      <w:r>
        <w:rPr>
          <w:rFonts w:hint="eastAsia"/>
          <w:b w:val="0"/>
        </w:rPr>
        <w:t>应答码和应答描述说明</w:t>
      </w:r>
    </w:p>
    <w:tbl>
      <w:tblPr>
        <w:tblpPr w:leftFromText="180" w:rightFromText="180" w:vertAnchor="text" w:tblpX="-885"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9"/>
        <w:gridCol w:w="3237"/>
        <w:gridCol w:w="5243"/>
      </w:tblGrid>
      <w:tr w:rsidR="00E77421" w:rsidTr="00E77421">
        <w:trPr>
          <w:cantSplit/>
        </w:trPr>
        <w:tc>
          <w:tcPr>
            <w:tcW w:w="2259" w:type="dxa"/>
            <w:tcBorders>
              <w:top w:val="single" w:sz="12" w:space="0" w:color="auto"/>
              <w:left w:val="single" w:sz="12"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rettype</w:t>
            </w:r>
          </w:p>
        </w:tc>
        <w:tc>
          <w:tcPr>
            <w:tcW w:w="3237"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retcode</w:t>
            </w:r>
          </w:p>
        </w:tc>
        <w:tc>
          <w:tcPr>
            <w:tcW w:w="5243"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retmsg</w:t>
            </w:r>
          </w:p>
        </w:tc>
      </w:tr>
      <w:tr w:rsidR="00E77421" w:rsidTr="00E77421">
        <w:trPr>
          <w:cantSplit/>
          <w:trHeight w:val="65"/>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0</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成功</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500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errcode</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数据报文错误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600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业务错误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999</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系统异常，未定义错误</w:t>
            </w:r>
          </w:p>
        </w:tc>
      </w:tr>
    </w:tbl>
    <w:p w:rsidR="00E77421" w:rsidRDefault="00E77421" w:rsidP="00E77421"/>
    <w:p w:rsidR="00E77421" w:rsidRDefault="00E77421" w:rsidP="00E77421">
      <w:pPr>
        <w:pStyle w:val="1"/>
        <w:numPr>
          <w:ilvl w:val="0"/>
          <w:numId w:val="13"/>
        </w:numPr>
      </w:pPr>
      <w:bookmarkStart w:id="70" w:name="_Toc356226526"/>
      <w:bookmarkStart w:id="71" w:name="_Toc339845496"/>
      <w:r>
        <w:rPr>
          <w:rFonts w:hint="eastAsia"/>
          <w:b w:val="0"/>
        </w:rPr>
        <w:t>通讯协议</w:t>
      </w:r>
      <w:bookmarkEnd w:id="70"/>
      <w:bookmarkEnd w:id="71"/>
    </w:p>
    <w:p w:rsidR="00E77421" w:rsidRDefault="00E77421" w:rsidP="00E77421">
      <w:pPr>
        <w:ind w:firstLine="420"/>
      </w:pPr>
      <w:r>
        <w:rPr>
          <w:rFonts w:hint="eastAsia"/>
        </w:rPr>
        <w:t>为保证用户数据在公网上的传输安全，能力开放平台和外围渠道通讯采用</w:t>
      </w:r>
      <w:r>
        <w:t>https</w:t>
      </w:r>
      <w:r>
        <w:rPr>
          <w:rFonts w:hint="eastAsia"/>
        </w:rPr>
        <w:t>协议进行通讯，在联调和上线前，能力开放平台提供平台证书供外围渠道使用。</w:t>
      </w:r>
    </w:p>
    <w:p w:rsidR="00E77421" w:rsidRDefault="00E77421" w:rsidP="00E77421"/>
    <w:p w:rsidR="00E77421" w:rsidRDefault="00E77421" w:rsidP="00E77421">
      <w:pPr>
        <w:pStyle w:val="1"/>
        <w:numPr>
          <w:ilvl w:val="0"/>
          <w:numId w:val="13"/>
        </w:numPr>
      </w:pPr>
      <w:bookmarkStart w:id="72" w:name="_Toc356226527"/>
      <w:r>
        <w:rPr>
          <w:rFonts w:hint="eastAsia"/>
          <w:b w:val="0"/>
        </w:rPr>
        <w:t>接口定义</w:t>
      </w:r>
      <w:bookmarkEnd w:id="72"/>
    </w:p>
    <w:p w:rsidR="00E77421" w:rsidRDefault="00E77421" w:rsidP="00E77421"/>
    <w:p w:rsidR="00E77421" w:rsidRDefault="00E77421" w:rsidP="00E77421">
      <w:pPr>
        <w:pStyle w:val="2"/>
        <w:numPr>
          <w:ilvl w:val="1"/>
          <w:numId w:val="13"/>
        </w:numPr>
      </w:pPr>
      <w:bookmarkStart w:id="73" w:name="_Toc356226528"/>
      <w:bookmarkStart w:id="74" w:name="_Toc338662585"/>
      <w:r>
        <w:t>TFB_API_0001</w:t>
      </w:r>
      <w:r>
        <w:rPr>
          <w:rFonts w:hint="eastAsia"/>
        </w:rPr>
        <w:t>用户注册短信校验码获取</w:t>
      </w:r>
      <w:bookmarkEnd w:id="73"/>
      <w:bookmarkEnd w:id="74"/>
    </w:p>
    <w:p w:rsidR="00E77421" w:rsidRDefault="00E77421" w:rsidP="00E77421">
      <w:pPr>
        <w:pStyle w:val="3"/>
        <w:numPr>
          <w:ilvl w:val="2"/>
          <w:numId w:val="13"/>
        </w:numPr>
        <w:spacing w:line="415" w:lineRule="auto"/>
      </w:pPr>
      <w:bookmarkStart w:id="75" w:name="_Toc356226529"/>
      <w:r>
        <w:rPr>
          <w:rFonts w:hint="eastAsia"/>
        </w:rPr>
        <w:t>业务标识</w:t>
      </w:r>
      <w:bookmarkEnd w:id="75"/>
      <w:r>
        <w:t>ApiAuthorReg</w:t>
      </w:r>
    </w:p>
    <w:p w:rsidR="00E77421" w:rsidRDefault="00E77421" w:rsidP="00E77421"/>
    <w:p w:rsidR="00E77421" w:rsidRDefault="00E77421" w:rsidP="00E77421">
      <w:pPr>
        <w:pStyle w:val="3"/>
        <w:numPr>
          <w:ilvl w:val="2"/>
          <w:numId w:val="13"/>
        </w:numPr>
        <w:spacing w:line="415" w:lineRule="auto"/>
      </w:pPr>
      <w:bookmarkStart w:id="76" w:name="_Toc356226530"/>
      <w:r>
        <w:rPr>
          <w:rFonts w:hint="eastAsia"/>
        </w:rPr>
        <w:t>业务功能描述</w:t>
      </w:r>
      <w:bookmarkEnd w:id="76"/>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手机平台需要用的用户注册手机号码短信校验码发送业务。</w:t>
      </w:r>
    </w:p>
    <w:p w:rsidR="00E77421" w:rsidRDefault="00E77421" w:rsidP="00E77421">
      <w:pPr>
        <w:pStyle w:val="3"/>
        <w:numPr>
          <w:ilvl w:val="2"/>
          <w:numId w:val="13"/>
        </w:numPr>
        <w:spacing w:line="415" w:lineRule="auto"/>
      </w:pPr>
      <w:bookmarkStart w:id="77" w:name="_Toc356226531"/>
      <w:r>
        <w:rPr>
          <w:rFonts w:hint="eastAsia"/>
        </w:rPr>
        <w:lastRenderedPageBreak/>
        <w:t>请求</w:t>
      </w:r>
      <w:bookmarkEnd w:id="7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78" w:name="_Toc356226532"/>
      <w:r>
        <w:rPr>
          <w:rFonts w:hint="eastAsia"/>
        </w:rPr>
        <w:t>应答</w:t>
      </w:r>
      <w:bookmarkEnd w:id="7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bookmarkStart w:id="79" w:name="_Toc356226533"/>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bookmarkEnd w:id="79"/>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80" w:name="_Toc356226534"/>
      <w:bookmarkStart w:id="81" w:name="_Toc338662586"/>
      <w:r>
        <w:t>TFB_API_0002</w:t>
      </w:r>
      <w:bookmarkEnd w:id="80"/>
      <w:bookmarkEnd w:id="81"/>
      <w:r>
        <w:rPr>
          <w:rFonts w:hint="eastAsia"/>
        </w:rPr>
        <w:t>用户注册短信校验成功后注册资料登记</w:t>
      </w:r>
    </w:p>
    <w:p w:rsidR="00E77421" w:rsidRDefault="00E77421" w:rsidP="00E77421"/>
    <w:p w:rsidR="00E77421" w:rsidRDefault="00E77421" w:rsidP="00E77421">
      <w:pPr>
        <w:pStyle w:val="3"/>
        <w:numPr>
          <w:ilvl w:val="2"/>
          <w:numId w:val="13"/>
        </w:numPr>
        <w:spacing w:line="415" w:lineRule="auto"/>
      </w:pPr>
      <w:bookmarkStart w:id="82" w:name="_Toc356226535"/>
      <w:r>
        <w:rPr>
          <w:rFonts w:hint="eastAsia"/>
        </w:rPr>
        <w:t>业务标识</w:t>
      </w:r>
      <w:bookmarkEnd w:id="82"/>
      <w:r>
        <w:t>ApiAuthorReg</w:t>
      </w:r>
    </w:p>
    <w:p w:rsidR="00E77421" w:rsidRDefault="00E77421" w:rsidP="00E77421"/>
    <w:p w:rsidR="00E77421" w:rsidRDefault="00E77421" w:rsidP="00E77421">
      <w:pPr>
        <w:pStyle w:val="3"/>
        <w:numPr>
          <w:ilvl w:val="2"/>
          <w:numId w:val="13"/>
        </w:numPr>
        <w:spacing w:line="415" w:lineRule="auto"/>
      </w:pPr>
      <w:bookmarkStart w:id="83" w:name="_Toc356226536"/>
      <w:r>
        <w:rPr>
          <w:rFonts w:hint="eastAsia"/>
        </w:rPr>
        <w:lastRenderedPageBreak/>
        <w:t>业务功能描述</w:t>
      </w:r>
      <w:bookmarkEnd w:id="83"/>
    </w:p>
    <w:p w:rsidR="00E77421" w:rsidRDefault="00E77421" w:rsidP="00E77421">
      <w:pPr>
        <w:ind w:firstLine="420"/>
      </w:pPr>
      <w:proofErr w:type="gramStart"/>
      <w:r>
        <w:rPr>
          <w:rFonts w:hint="eastAsia"/>
        </w:rPr>
        <w:t>通付宝用户</w:t>
      </w:r>
      <w:proofErr w:type="gramEnd"/>
      <w:r>
        <w:rPr>
          <w:rFonts w:hint="eastAsia"/>
        </w:rPr>
        <w:t>注册</w:t>
      </w:r>
    </w:p>
    <w:p w:rsidR="00E77421" w:rsidRDefault="00E77421" w:rsidP="00E77421">
      <w:pPr>
        <w:pStyle w:val="3"/>
        <w:numPr>
          <w:ilvl w:val="2"/>
          <w:numId w:val="13"/>
        </w:numPr>
        <w:spacing w:line="415" w:lineRule="auto"/>
      </w:pPr>
      <w:bookmarkStart w:id="84" w:name="_Toc356226537"/>
      <w:r>
        <w:rPr>
          <w:rFonts w:hint="eastAsia"/>
        </w:rPr>
        <w:t>请求</w:t>
      </w:r>
      <w:bookmarkEnd w:id="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aupassword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85" w:name="_Toc356226538"/>
      <w:r>
        <w:rPr>
          <w:rFonts w:hint="eastAsia"/>
        </w:rPr>
        <w:t>应答</w:t>
      </w:r>
      <w:bookmarkEnd w:id="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86" w:name="_Toc356226539"/>
      <w:r>
        <w:rPr>
          <w:rFonts w:hint="eastAsia"/>
        </w:rPr>
        <w:t>说明</w:t>
      </w:r>
      <w:bookmarkEnd w:id="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authorReg</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注册失败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TFB_API_0003 </w:t>
      </w:r>
      <w:r>
        <w:rPr>
          <w:rFonts w:hint="eastAsia"/>
        </w:rPr>
        <w:t>用户密码修改</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auoldpwd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旧密码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bookmarkStart w:id="87" w:name="OLE_LINK1"/>
            <w:bookmarkStart w:id="88" w:name="OLE_LINK2"/>
            <w:r>
              <w:rPr>
                <w:rFonts w:ascii="Courier New" w:hAnsi="Courier New" w:cs="Courier New"/>
                <w:sz w:val="18"/>
                <w:szCs w:val="18"/>
              </w:rPr>
              <w:t>aumoditype</w:t>
            </w:r>
            <w:bookmarkEnd w:id="87"/>
            <w:bookmarkEnd w:id="88"/>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lastRenderedPageBreak/>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E77421" w:rsidRDefault="00E77421" w:rsidP="00E77421"/>
    <w:p w:rsidR="00E77421" w:rsidRDefault="00E77421" w:rsidP="00E77421">
      <w:pPr>
        <w:pStyle w:val="2"/>
        <w:numPr>
          <w:ilvl w:val="1"/>
          <w:numId w:val="13"/>
        </w:numPr>
      </w:pPr>
      <w:r>
        <w:t xml:space="preserve">TFB_API_0004 </w:t>
      </w:r>
      <w:r>
        <w:rPr>
          <w:rFonts w:hint="eastAsia"/>
        </w:rPr>
        <w:t>意见反馈</w:t>
      </w:r>
    </w:p>
    <w:p w:rsidR="00E77421" w:rsidRDefault="00E77421" w:rsidP="00E77421"/>
    <w:p w:rsidR="00E77421" w:rsidRDefault="00E77421" w:rsidP="00E77421">
      <w:pPr>
        <w:pStyle w:val="3"/>
        <w:numPr>
          <w:ilvl w:val="2"/>
          <w:numId w:val="13"/>
        </w:numPr>
        <w:spacing w:line="415" w:lineRule="auto"/>
      </w:pPr>
      <w:r>
        <w:rPr>
          <w:rFonts w:hint="eastAsia"/>
        </w:rPr>
        <w:t>业务标识</w:t>
      </w:r>
      <w:r>
        <w:t xml:space="preserve"> ApiAuthorfeedbck</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反馈意见功能</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476"/>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fdcontent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反馈意见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fdlinkmethod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联系方式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ApiAuthorFeedbck</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authorFeedbck</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TFB_API_0005  </w:t>
      </w:r>
      <w:r>
        <w:rPr>
          <w:rFonts w:hint="eastAsia"/>
        </w:rPr>
        <w:t>版本更新</w:t>
      </w:r>
    </w:p>
    <w:p w:rsidR="00E77421" w:rsidRDefault="00E77421" w:rsidP="00E77421"/>
    <w:p w:rsidR="00E77421" w:rsidRDefault="00E77421" w:rsidP="00E77421">
      <w:pPr>
        <w:pStyle w:val="3"/>
        <w:numPr>
          <w:ilvl w:val="2"/>
          <w:numId w:val="13"/>
        </w:numPr>
        <w:spacing w:line="415" w:lineRule="auto"/>
      </w:pPr>
      <w:r>
        <w:rPr>
          <w:rFonts w:hint="eastAsia"/>
        </w:rPr>
        <w:t>业务标识</w:t>
      </w:r>
      <w:r>
        <w:t xml:space="preserve"> ApiAppInfo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手机版本号管理，获取是否最新版本，如果是应答会把新的版本的内容直接传输到终端应用。</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sz w:val="18"/>
                <w:szCs w:val="18"/>
              </w:rPr>
              <w:t>1</w:t>
            </w:r>
            <w:r>
              <w:rPr>
                <w:rFonts w:hint="eastAsia"/>
                <w:sz w:val="18"/>
                <w:szCs w:val="18"/>
              </w:rPr>
              <w:t>：</w:t>
            </w:r>
            <w:r>
              <w:rPr>
                <w:sz w:val="18"/>
                <w:szCs w:val="18"/>
              </w:rPr>
              <w:t>android</w:t>
            </w:r>
            <w:proofErr w:type="gramStart"/>
            <w:r>
              <w:rPr>
                <w:rFonts w:hint="eastAsia"/>
                <w:sz w:val="18"/>
                <w:szCs w:val="18"/>
              </w:rPr>
              <w:t>手机版</w:t>
            </w:r>
            <w:proofErr w:type="gramEnd"/>
            <w:r>
              <w:rPr>
                <w:sz w:val="18"/>
                <w:szCs w:val="18"/>
              </w:rPr>
              <w:t>3</w:t>
            </w:r>
            <w:r>
              <w:rPr>
                <w:rFonts w:hint="eastAsia"/>
                <w:sz w:val="18"/>
                <w:szCs w:val="18"/>
              </w:rPr>
              <w:t>：</w:t>
            </w:r>
            <w:r>
              <w:rPr>
                <w:sz w:val="18"/>
                <w:szCs w:val="18"/>
              </w:rPr>
              <w:t>android</w:t>
            </w:r>
            <w:r>
              <w:rPr>
                <w:rFonts w:hint="eastAsia"/>
                <w:sz w:val="18"/>
                <w:szCs w:val="18"/>
              </w:rPr>
              <w:t>平板版</w:t>
            </w:r>
            <w:r>
              <w:rPr>
                <w:sz w:val="18"/>
                <w:szCs w:val="18"/>
              </w:rPr>
              <w:t>2</w:t>
            </w:r>
            <w:r>
              <w:rPr>
                <w:rFonts w:hint="eastAsia"/>
                <w:sz w:val="18"/>
                <w:szCs w:val="18"/>
              </w:rPr>
              <w:t>：</w:t>
            </w:r>
            <w:r>
              <w:rPr>
                <w:sz w:val="18"/>
                <w:szCs w:val="18"/>
              </w:rPr>
              <w:t>ios</w:t>
            </w:r>
            <w:proofErr w:type="gramStart"/>
            <w:r>
              <w:rPr>
                <w:rFonts w:hint="eastAsia"/>
                <w:sz w:val="18"/>
                <w:szCs w:val="18"/>
              </w:rPr>
              <w:t>手机版</w:t>
            </w:r>
            <w:proofErr w:type="gramEnd"/>
            <w:r>
              <w:rPr>
                <w:sz w:val="18"/>
                <w:szCs w:val="18"/>
              </w:rPr>
              <w:t xml:space="preserve"> 4</w:t>
            </w:r>
            <w:r>
              <w:rPr>
                <w:rFonts w:hint="eastAsia"/>
                <w:sz w:val="18"/>
                <w:szCs w:val="18"/>
              </w:rPr>
              <w:t>：</w:t>
            </w:r>
            <w:r>
              <w:rPr>
                <w:sz w:val="18"/>
                <w:szCs w:val="18"/>
              </w:rPr>
              <w:t>ios</w:t>
            </w:r>
            <w:r>
              <w:rPr>
                <w:rFonts w:hint="eastAsia"/>
                <w:sz w:val="18"/>
                <w:szCs w:val="18"/>
              </w:rPr>
              <w:t>平板版</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当前版本号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1"/>
        <w:gridCol w:w="2151"/>
        <w:gridCol w:w="1582"/>
        <w:gridCol w:w="568"/>
        <w:gridCol w:w="982"/>
        <w:gridCol w:w="1339"/>
        <w:gridCol w:w="2067"/>
      </w:tblGrid>
      <w:tr w:rsidR="00E77421" w:rsidTr="00E77421">
        <w:trPr>
          <w:cantSplit/>
        </w:trPr>
        <w:tc>
          <w:tcPr>
            <w:tcW w:w="940"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3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06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06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apptype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242E5">
            <w:pPr>
              <w:rPr>
                <w:rFonts w:ascii="Courier New" w:hAnsi="Courier New" w:cs="Courier New"/>
                <w:sz w:val="18"/>
                <w:szCs w:val="18"/>
              </w:rPr>
            </w:pPr>
            <w:r>
              <w:rPr>
                <w:szCs w:val="21"/>
              </w:rPr>
              <w:t>app</w:t>
            </w:r>
            <w:r>
              <w:rPr>
                <w:rFonts w:hint="eastAsia"/>
                <w:szCs w:val="21"/>
              </w:rPr>
              <w:t>n</w:t>
            </w:r>
            <w:r w:rsidR="00E77421">
              <w:rPr>
                <w:szCs w:val="21"/>
              </w:rPr>
              <w:t>e</w:t>
            </w:r>
            <w:r>
              <w:rPr>
                <w:rFonts w:hint="eastAsia"/>
                <w:szCs w:val="21"/>
              </w:rPr>
              <w:t>w</w:t>
            </w:r>
            <w:r w:rsidR="00E77421">
              <w:rPr>
                <w:szCs w:val="21"/>
              </w:rPr>
              <w:t>version</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最新版本号</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appisnew</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是否有新版</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clearoldinfo</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清除本地数据</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是否需要清空缓存</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appdownurl</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下载地址</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新版本下载地址</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appnewcontent</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appstrupdate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是否强制更新</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0 </w:t>
            </w:r>
            <w:r>
              <w:rPr>
                <w:rFonts w:ascii="Courier New" w:hAnsi="Courier New" w:cs="Courier New" w:hint="eastAsia"/>
                <w:sz w:val="18"/>
                <w:szCs w:val="18"/>
              </w:rPr>
              <w:t>否</w:t>
            </w:r>
            <w:r>
              <w:rPr>
                <w:rFonts w:ascii="Courier New" w:hAnsi="Courier New" w:cs="Courier New"/>
                <w:sz w:val="18"/>
                <w:szCs w:val="18"/>
              </w:rPr>
              <w:t xml:space="preserve"> 1 </w:t>
            </w:r>
            <w:r>
              <w:rPr>
                <w:rFonts w:ascii="Courier New" w:hAnsi="Courier New" w:cs="Courier New" w:hint="eastAsia"/>
                <w:sz w:val="18"/>
                <w:szCs w:val="18"/>
              </w:rPr>
              <w:t>是</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checkAppVersion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TFB_API_0006  </w:t>
      </w:r>
      <w:r>
        <w:rPr>
          <w:rFonts w:hint="eastAsia"/>
        </w:rPr>
        <w:t>读取用户信息</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470133" w:rsidRDefault="00470133" w:rsidP="00470133">
      <w:r>
        <w:rPr>
          <w:rFonts w:hint="eastAsia"/>
        </w:rPr>
        <w:t>-2014-06-23</w:t>
      </w:r>
    </w:p>
    <w:p w:rsidR="00470133" w:rsidRPr="00470133" w:rsidRDefault="00470133" w:rsidP="00470133">
      <w:r>
        <w:rPr>
          <w:rFonts w:hint="eastAsia"/>
        </w:rPr>
        <w:t xml:space="preserve"> </w:t>
      </w:r>
      <w:r>
        <w:rPr>
          <w:rFonts w:hint="eastAsia"/>
        </w:rPr>
        <w:t>增加</w:t>
      </w:r>
      <w:r>
        <w:rPr>
          <w:rFonts w:hint="eastAsia"/>
        </w:rPr>
        <w:t xml:space="preserve"> </w:t>
      </w:r>
      <w:r>
        <w:rPr>
          <w:rFonts w:ascii="Courier New" w:hAnsi="Courier New" w:cs="Courier New"/>
          <w:sz w:val="18"/>
          <w:szCs w:val="18"/>
        </w:rPr>
        <w:t>1.2.</w:t>
      </w:r>
      <w:r>
        <w:rPr>
          <w:rFonts w:ascii="Courier New" w:hAnsi="Courier New" w:cs="Courier New" w:hint="eastAsia"/>
          <w:sz w:val="18"/>
          <w:szCs w:val="18"/>
        </w:rPr>
        <w:t xml:space="preserve">6 </w:t>
      </w:r>
      <w:r>
        <w:rPr>
          <w:rFonts w:ascii="Courier New" w:hAnsi="Courier New" w:cs="Courier New"/>
          <w:sz w:val="18"/>
          <w:szCs w:val="18"/>
        </w:rPr>
        <w:t>–</w:t>
      </w:r>
      <w:r>
        <w:rPr>
          <w:rFonts w:ascii="Courier New" w:hAnsi="Courier New" w:cs="Courier New" w:hint="eastAsia"/>
          <w:sz w:val="18"/>
          <w:szCs w:val="18"/>
        </w:rPr>
        <w:t xml:space="preserve"> 1.2.12 </w:t>
      </w:r>
      <w:r>
        <w:rPr>
          <w:rFonts w:ascii="Courier New" w:hAnsi="Courier New" w:cs="Courier New" w:hint="eastAsia"/>
          <w:sz w:val="18"/>
          <w:szCs w:val="18"/>
        </w:rPr>
        <w:t>的响应内容</w:t>
      </w:r>
    </w:p>
    <w:p w:rsidR="00E77421" w:rsidRDefault="00E77421" w:rsidP="00E77421">
      <w:pPr>
        <w:pStyle w:val="3"/>
        <w:numPr>
          <w:ilvl w:val="2"/>
          <w:numId w:val="13"/>
        </w:numPr>
        <w:spacing w:line="415" w:lineRule="auto"/>
      </w:pPr>
      <w:r>
        <w:rPr>
          <w:rFonts w:hint="eastAsia"/>
        </w:rPr>
        <w:lastRenderedPageBreak/>
        <w:t>业务功能描述</w:t>
      </w:r>
    </w:p>
    <w:p w:rsidR="00E77421" w:rsidRDefault="00E77421" w:rsidP="00E77421">
      <w:pPr>
        <w:ind w:firstLine="420"/>
      </w:pPr>
      <w:r>
        <w:rPr>
          <w:rFonts w:hint="eastAsia"/>
        </w:rPr>
        <w:t>读取用户信息</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E77421" w:rsidTr="00470133">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autruename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autrueidcard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auemail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30C9C">
            <w:pPr>
              <w:rPr>
                <w:rFonts w:ascii="Courier New" w:hAnsi="Courier New" w:cs="Courier New"/>
                <w:sz w:val="18"/>
                <w:szCs w:val="18"/>
              </w:rPr>
            </w:pPr>
            <w:r w:rsidRPr="00630C9C">
              <w:rPr>
                <w:rFonts w:ascii="Courier New" w:eastAsiaTheme="minorEastAsia" w:hAnsi="Courier New" w:cs="Courier New"/>
                <w:color w:val="008200"/>
                <w:kern w:val="0"/>
                <w:sz w:val="20"/>
                <w:szCs w:val="20"/>
                <w:u w:val="single"/>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int</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sz w:val="18"/>
                <w:szCs w:val="18"/>
              </w:rPr>
              <w:t>jpg|bmp|gif</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picpath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显示图片的地址</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管理图片归类</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uploadurl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存放地址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存放</w:t>
            </w:r>
            <w:r>
              <w:rPr>
                <w:rFonts w:ascii="Courier New" w:hAnsi="Courier New" w:cs="Courier New"/>
                <w:sz w:val="18"/>
                <w:szCs w:val="18"/>
              </w:rPr>
              <w:t>url</w:t>
            </w:r>
            <w:r>
              <w:rPr>
                <w:rFonts w:ascii="Courier New" w:hAnsi="Courier New" w:cs="Courier New" w:hint="eastAsia"/>
                <w:sz w:val="18"/>
                <w:szCs w:val="18"/>
              </w:rPr>
              <w:t>地址</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1.2.5.6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sz w:val="18"/>
                <w:szCs w:val="18"/>
              </w:rPr>
              <w:t>uploadmethod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传方式</w:t>
            </w:r>
            <w:proofErr w:type="gramEnd"/>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 xml:space="preserve">new modi del </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agentcompany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代理商公司名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agentarea</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归属地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agentaddress</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agentmanphone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联系电话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agentfax</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传真</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agenthttime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合同时间</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agentbzmoney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保证金金额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bl>
    <w:p w:rsidR="00470133" w:rsidRDefault="00470133" w:rsidP="00470133">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TFB_API_0007  </w:t>
      </w:r>
      <w:r>
        <w:rPr>
          <w:rFonts w:hint="eastAsia"/>
        </w:rPr>
        <w:t>用户身份证图片上传</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用户信息身份证图片上传管理</w:t>
      </w:r>
      <w:r w:rsidR="00A01B69">
        <w:rPr>
          <w:rFonts w:hint="eastAsia"/>
        </w:rPr>
        <w:t>,</w:t>
      </w:r>
      <w:r w:rsidR="00A01B69">
        <w:rPr>
          <w:rFonts w:hint="eastAsia"/>
        </w:rPr>
        <w:t>删除的</w:t>
      </w:r>
      <w:r w:rsidR="00A01B69">
        <w:rPr>
          <w:rFonts w:ascii="Courier New" w:hAnsi="Courier New" w:cs="Courier New"/>
          <w:sz w:val="18"/>
          <w:szCs w:val="18"/>
        </w:rPr>
        <w:t>uploadmethod</w:t>
      </w:r>
      <w:r w:rsidR="00A01B69">
        <w:rPr>
          <w:rFonts w:ascii="Courier New" w:hAnsi="Courier New" w:cs="Courier New" w:hint="eastAsia"/>
          <w:sz w:val="18"/>
          <w:szCs w:val="18"/>
        </w:rPr>
        <w:t xml:space="preserve"> = </w:t>
      </w:r>
      <w:r w:rsidR="00A01B69">
        <w:rPr>
          <w:rFonts w:ascii="Courier New" w:hAnsi="Courier New" w:cs="Courier New" w:hint="eastAsia"/>
          <w:sz w:val="18"/>
          <w:szCs w:val="18"/>
        </w:rPr>
        <w:t>‘</w:t>
      </w:r>
      <w:r w:rsidR="00A01B69">
        <w:rPr>
          <w:rFonts w:ascii="Courier New" w:hAnsi="Courier New" w:cs="Courier New" w:hint="eastAsia"/>
          <w:sz w:val="18"/>
          <w:szCs w:val="18"/>
        </w:rPr>
        <w:t>del</w:t>
      </w:r>
      <w:r w:rsidR="00A01B69">
        <w:rPr>
          <w:rFonts w:ascii="Courier New" w:hAnsi="Courier New" w:cs="Courier New" w:hint="eastAsia"/>
          <w:sz w:val="18"/>
          <w:szCs w:val="18"/>
        </w:rPr>
        <w:t>’请自行添加</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picpath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urier New" w:hAnsi="Courier New" w:cs="Courier New"/>
                <w:sz w:val="18"/>
                <w:szCs w:val="18"/>
              </w:rPr>
              <w:t>uploadmethod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上传动作</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A01B69">
            <w:pPr>
              <w:rPr>
                <w:sz w:val="18"/>
                <w:szCs w:val="18"/>
              </w:rPr>
            </w:pPr>
            <w:r>
              <w:rPr>
                <w:rFonts w:hint="eastAsia"/>
                <w:sz w:val="18"/>
                <w:szCs w:val="18"/>
              </w:rPr>
              <w:t>n</w:t>
            </w:r>
            <w:r>
              <w:rPr>
                <w:sz w:val="18"/>
                <w:szCs w:val="18"/>
              </w:rPr>
              <w:t>ew  modi</w:t>
            </w:r>
            <w:r w:rsidR="00E77421">
              <w:rPr>
                <w:sz w:val="18"/>
                <w:szCs w:val="18"/>
              </w:rPr>
              <w:t xml:space="preserve">  del</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uploadmark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传成功</w:t>
            </w:r>
            <w:proofErr w:type="gramEnd"/>
            <w:r>
              <w:rPr>
                <w:rFonts w:ascii="Courier New" w:hAnsi="Courier New" w:cs="Courier New" w:hint="eastAsia"/>
                <w:sz w:val="18"/>
                <w:szCs w:val="18"/>
              </w:rPr>
              <w:t>标识</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sz w:val="18"/>
                <w:szCs w:val="18"/>
              </w:rPr>
            </w:pPr>
            <w:r>
              <w:rPr>
                <w:sz w:val="18"/>
                <w:szCs w:val="18"/>
              </w:rPr>
              <w:t>1</w:t>
            </w:r>
            <w:r>
              <w:rPr>
                <w:rFonts w:hint="eastAsia"/>
                <w:sz w:val="18"/>
                <w:szCs w:val="18"/>
              </w:rPr>
              <w:t>成功</w:t>
            </w:r>
            <w:r>
              <w:rPr>
                <w:sz w:val="18"/>
                <w:szCs w:val="18"/>
              </w:rPr>
              <w:t xml:space="preserve"> 0</w:t>
            </w:r>
            <w:r>
              <w:rPr>
                <w:rFonts w:hint="eastAsia"/>
                <w:sz w:val="18"/>
                <w:szCs w:val="18"/>
              </w:rPr>
              <w:t>失败</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A01B69">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A01B6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hint="eastAsia"/>
                <w:szCs w:val="21"/>
              </w:rPr>
              <w:t>picid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szCs w:val="21"/>
              </w:rPr>
            </w:pPr>
            <w:r>
              <w:rPr>
                <w:rFonts w:ascii="Courier New" w:hAnsi="Courier New" w:cs="Courier New"/>
                <w:sz w:val="18"/>
                <w:szCs w:val="18"/>
              </w:rPr>
              <w:t>uploadmethod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返回动作</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hint="eastAsia"/>
                <w:sz w:val="18"/>
                <w:szCs w:val="18"/>
              </w:rPr>
              <w:t>n</w:t>
            </w:r>
            <w:r>
              <w:rPr>
                <w:sz w:val="18"/>
                <w:szCs w:val="18"/>
              </w:rPr>
              <w:t>ew  modi  del</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uploadAuthorPic</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TFB_API_0008  </w:t>
      </w:r>
      <w:r>
        <w:rPr>
          <w:rFonts w:hint="eastAsia"/>
        </w:rPr>
        <w:t>修改用户信息</w:t>
      </w:r>
    </w:p>
    <w:p w:rsidR="00E77421" w:rsidRPr="00470133" w:rsidRDefault="00E77421" w:rsidP="00E77421">
      <w:pPr>
        <w:rPr>
          <w:color w:val="FF0000"/>
        </w:rPr>
      </w:pPr>
    </w:p>
    <w:p w:rsidR="00470133" w:rsidRPr="00470133" w:rsidRDefault="00470133" w:rsidP="00E77421">
      <w:pPr>
        <w:rPr>
          <w:color w:val="FF0000"/>
        </w:rPr>
      </w:pPr>
      <w:r w:rsidRPr="00470133">
        <w:rPr>
          <w:rFonts w:hint="eastAsia"/>
          <w:color w:val="FF0000"/>
        </w:rPr>
        <w:t xml:space="preserve">-2014-06-23 </w:t>
      </w:r>
    </w:p>
    <w:p w:rsidR="00470133" w:rsidRPr="00470133" w:rsidRDefault="00470133" w:rsidP="00E77421">
      <w:pPr>
        <w:rPr>
          <w:color w:val="FF0000"/>
        </w:rPr>
      </w:pPr>
      <w:r w:rsidRPr="00470133">
        <w:rPr>
          <w:rFonts w:hint="eastAsia"/>
          <w:color w:val="FF0000"/>
        </w:rPr>
        <w:t xml:space="preserve"> </w:t>
      </w:r>
      <w:r w:rsidRPr="00470133">
        <w:rPr>
          <w:rFonts w:hint="eastAsia"/>
          <w:color w:val="FF0000"/>
        </w:rPr>
        <w:t>增加</w:t>
      </w:r>
      <w:r w:rsidRPr="00470133">
        <w:rPr>
          <w:rFonts w:hint="eastAsia"/>
          <w:color w:val="FF0000"/>
        </w:rPr>
        <w:t xml:space="preserve">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4-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8 </w:t>
      </w:r>
      <w:r w:rsidRPr="00470133">
        <w:rPr>
          <w:rFonts w:ascii="Courier New" w:hAnsi="Courier New" w:cs="Courier New" w:hint="eastAsia"/>
          <w:color w:val="FF0000"/>
          <w:sz w:val="18"/>
          <w:szCs w:val="18"/>
        </w:rPr>
        <w:t>请求内容</w:t>
      </w:r>
    </w:p>
    <w:p w:rsidR="00E77421" w:rsidRDefault="00E77421" w:rsidP="00E77421">
      <w:pPr>
        <w:pStyle w:val="3"/>
        <w:numPr>
          <w:ilvl w:val="2"/>
          <w:numId w:val="13"/>
        </w:numPr>
        <w:spacing w:line="415" w:lineRule="auto"/>
      </w:pPr>
      <w:r>
        <w:rPr>
          <w:rFonts w:hint="eastAsia"/>
        </w:rPr>
        <w:lastRenderedPageBreak/>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管理用户信息</w:t>
      </w:r>
    </w:p>
    <w:p w:rsidR="00E77421" w:rsidRDefault="00E77421" w:rsidP="00E77421">
      <w:pPr>
        <w:pStyle w:val="3"/>
        <w:numPr>
          <w:ilvl w:val="2"/>
          <w:numId w:val="13"/>
        </w:numPr>
        <w:spacing w:line="415" w:lineRule="auto"/>
      </w:pPr>
      <w:r>
        <w:rPr>
          <w:rFonts w:hint="eastAsia"/>
        </w:rPr>
        <w:t>请求</w:t>
      </w:r>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7B084E">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agentcompany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公司名称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agentarea</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归属地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agentaddress</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w:t>
            </w:r>
            <w:r>
              <w:rPr>
                <w:rFonts w:ascii="Courier New" w:hAnsi="Courier New" w:cs="Courier New" w:hint="eastAsia"/>
                <w:sz w:val="18"/>
                <w:szCs w:val="18"/>
              </w:rPr>
              <w:t>gentmanphone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联系电话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7B084E">
            <w:pPr>
              <w:rPr>
                <w:szCs w:val="21"/>
              </w:rPr>
            </w:pPr>
            <w:r>
              <w:rPr>
                <w:rFonts w:ascii="Courier New" w:hAnsi="Courier New" w:cs="Courier New" w:hint="eastAsia"/>
                <w:sz w:val="18"/>
                <w:szCs w:val="18"/>
              </w:rPr>
              <w:t>agent</w:t>
            </w:r>
            <w:r w:rsidR="00470133">
              <w:rPr>
                <w:rFonts w:ascii="Courier New" w:hAnsi="Courier New" w:cs="Courier New" w:hint="eastAsia"/>
                <w:sz w:val="18"/>
                <w:szCs w:val="18"/>
              </w:rPr>
              <w:t>fax</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470133">
            <w:pPr>
              <w:rPr>
                <w:rFonts w:ascii="Courier New" w:hAnsi="Courier New" w:cs="Courier New"/>
                <w:sz w:val="18"/>
                <w:szCs w:val="18"/>
              </w:rPr>
            </w:pPr>
            <w:r>
              <w:rPr>
                <w:rFonts w:ascii="Courier New" w:hAnsi="Courier New" w:cs="Courier New" w:hint="eastAsia"/>
                <w:sz w:val="18"/>
                <w:szCs w:val="18"/>
              </w:rPr>
              <w:t>传真</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modifyAuthorInfo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 w:rsidR="00E77421" w:rsidRDefault="00E77421" w:rsidP="00E77421">
      <w:pPr>
        <w:pStyle w:val="2"/>
        <w:numPr>
          <w:ilvl w:val="1"/>
          <w:numId w:val="13"/>
        </w:numPr>
      </w:pPr>
      <w:r>
        <w:t xml:space="preserve">TFB_API_0009  </w:t>
      </w:r>
      <w:r>
        <w:rPr>
          <w:rFonts w:hint="eastAsia"/>
        </w:rPr>
        <w:t>登录管理</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用户登录管理</w:t>
      </w:r>
    </w:p>
    <w:p w:rsidR="00E77421" w:rsidRDefault="00E77421" w:rsidP="00E77421">
      <w:pPr>
        <w:pStyle w:val="3"/>
        <w:numPr>
          <w:ilvl w:val="2"/>
          <w:numId w:val="13"/>
        </w:numPr>
        <w:spacing w:line="415" w:lineRule="auto"/>
      </w:pPr>
      <w:r>
        <w:rPr>
          <w:rFonts w:hint="eastAsia"/>
        </w:rPr>
        <w:t>请求</w:t>
      </w:r>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F33779">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w:t>
            </w:r>
            <w:proofErr w:type="gramStart"/>
            <w:r>
              <w:rPr>
                <w:rFonts w:ascii="Courier New" w:hAnsi="Courier New" w:cs="Courier New" w:hint="eastAsia"/>
                <w:sz w:val="18"/>
                <w:szCs w:val="18"/>
              </w:rPr>
              <w:t>帐号</w:t>
            </w:r>
            <w:proofErr w:type="gramEnd"/>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DC4592">
            <w:pPr>
              <w:rPr>
                <w:rFonts w:ascii="Courier New" w:hAnsi="Courier New" w:cs="Courier New"/>
                <w:sz w:val="18"/>
                <w:szCs w:val="18"/>
              </w:rPr>
            </w:pPr>
            <w:r>
              <w:rPr>
                <w:rFonts w:ascii="Courier New" w:hAnsi="Courier New" w:cs="Courier New"/>
                <w:sz w:val="18"/>
                <w:szCs w:val="18"/>
              </w:rPr>
              <w:t>1.2.</w:t>
            </w:r>
            <w:r w:rsidR="00DC4592">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hint="eastAsia"/>
                <w:sz w:val="18"/>
                <w:szCs w:val="18"/>
              </w:rPr>
              <w:t>输入密码</w:t>
            </w:r>
          </w:p>
        </w:tc>
      </w:tr>
      <w:tr w:rsidR="00F33779"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szCs w:val="21"/>
              </w:rPr>
            </w:pPr>
            <w:r>
              <w:rPr>
                <w:rFonts w:hint="eastAsia"/>
                <w:szCs w:val="21"/>
              </w:rPr>
              <w:t>auloginmethod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授权方式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F33779" w:rsidRDefault="00F33779" w:rsidP="006E3271">
            <w:pPr>
              <w:rPr>
                <w:sz w:val="18"/>
                <w:szCs w:val="18"/>
              </w:rPr>
            </w:pPr>
            <w:r>
              <w:rPr>
                <w:rFonts w:hint="eastAsia"/>
                <w:sz w:val="18"/>
                <w:szCs w:val="18"/>
              </w:rPr>
              <w:t>1</w:t>
            </w:r>
            <w:r>
              <w:rPr>
                <w:rFonts w:hint="eastAsia"/>
                <w:sz w:val="18"/>
                <w:szCs w:val="18"/>
              </w:rPr>
              <w:t>代表授权码方式登录，</w:t>
            </w:r>
            <w:r>
              <w:rPr>
                <w:rFonts w:hint="eastAsia"/>
                <w:sz w:val="18"/>
                <w:szCs w:val="18"/>
              </w:rPr>
              <w:t>0</w:t>
            </w:r>
            <w:r>
              <w:rPr>
                <w:rFonts w:hint="eastAsia"/>
                <w:sz w:val="18"/>
                <w:szCs w:val="18"/>
              </w:rPr>
              <w:t>用户名</w:t>
            </w:r>
            <w:r>
              <w:rPr>
                <w:rFonts w:hint="eastAsia"/>
                <w:sz w:val="18"/>
                <w:szCs w:val="18"/>
              </w:rPr>
              <w:t>/</w:t>
            </w:r>
            <w:r>
              <w:rPr>
                <w:rFonts w:hint="eastAsia"/>
                <w:sz w:val="18"/>
                <w:szCs w:val="18"/>
              </w:rPr>
              <w:t>密码方式</w:t>
            </w:r>
            <w:r>
              <w:rPr>
                <w:rFonts w:hint="eastAsia"/>
                <w:sz w:val="18"/>
                <w:szCs w:val="18"/>
              </w:rPr>
              <w:t xml:space="preserve"> </w:t>
            </w:r>
          </w:p>
        </w:tc>
      </w:tr>
      <w:tr w:rsidR="00DC4592"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szCs w:val="21"/>
              </w:rPr>
            </w:pPr>
            <w:r>
              <w:rPr>
                <w:rFonts w:hint="eastAsia"/>
                <w:szCs w:val="21"/>
              </w:rPr>
              <w:t>mp</w:t>
            </w:r>
            <w:r>
              <w:rPr>
                <w:rFonts w:ascii="Arial" w:hAnsi="Arial" w:cs="Arial"/>
                <w:color w:val="000000"/>
                <w:sz w:val="20"/>
                <w:szCs w:val="20"/>
              </w:rPr>
              <w:t>model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手机型号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C4592" w:rsidRDefault="00F33779">
            <w:pPr>
              <w:rPr>
                <w:sz w:val="18"/>
                <w:szCs w:val="18"/>
              </w:rPr>
            </w:pPr>
            <w:r>
              <w:rPr>
                <w:rFonts w:hint="eastAsia"/>
                <w:sz w:val="18"/>
                <w:szCs w:val="18"/>
              </w:rPr>
              <w:t>返回手机型号</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8B281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8B281D"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szCs w:val="21"/>
              </w:rPr>
            </w:pPr>
            <w:r>
              <w:rPr>
                <w:szCs w:val="21"/>
              </w:rPr>
              <w:t>authorid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szCs w:val="21"/>
              </w:rPr>
            </w:pPr>
            <w:r>
              <w:rPr>
                <w:rFonts w:hint="eastAsia"/>
                <w:szCs w:val="21"/>
              </w:rPr>
              <w:t>ispaypwd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设置支付密码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：否</w:t>
            </w:r>
            <w:r>
              <w:rPr>
                <w:rFonts w:ascii="Courier New" w:hAnsi="Courier New" w:cs="Courier New" w:hint="eastAsia"/>
                <w:sz w:val="18"/>
                <w:szCs w:val="18"/>
              </w:rPr>
              <w:t xml:space="preserve"> 1</w:t>
            </w:r>
            <w:r>
              <w:rPr>
                <w:rFonts w:ascii="Courier New" w:hAnsi="Courier New" w:cs="Courier New" w:hint="eastAsia"/>
                <w:sz w:val="18"/>
                <w:szCs w:val="18"/>
              </w:rPr>
              <w:t>：已设置</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checkAuthorLogin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2"/>
        <w:numPr>
          <w:ilvl w:val="1"/>
          <w:numId w:val="13"/>
        </w:numPr>
      </w:pPr>
      <w:r>
        <w:t xml:space="preserve">TFB_API_0010 </w:t>
      </w:r>
      <w:r>
        <w:rPr>
          <w:rFonts w:hint="eastAsia"/>
        </w:rPr>
        <w:t>忘记密码短信校验码获取</w:t>
      </w:r>
    </w:p>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手机平台需要用的忘记密码手机号码短信校验码发送业务。</w:t>
      </w:r>
    </w:p>
    <w:p w:rsidR="00E77421" w:rsidRDefault="00E77421" w:rsidP="00E7742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TFB_API_0011 </w:t>
      </w:r>
      <w:r>
        <w:rPr>
          <w:rFonts w:hint="eastAsia"/>
        </w:rPr>
        <w:t>忘记密码修改</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7E026F">
        <w:trPr>
          <w:cantSplit/>
        </w:trPr>
        <w:tc>
          <w:tcPr>
            <w:tcW w:w="79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0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3</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p w:rsidR="007E026F" w:rsidRDefault="007E026F">
            <w:pPr>
              <w:rPr>
                <w:rFonts w:ascii="Courier New" w:hAnsi="Courier New" w:cs="Courier New"/>
                <w:sz w:val="18"/>
                <w:szCs w:val="18"/>
              </w:rPr>
            </w:pP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1.2.4</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aumoditype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026F" w:rsidRDefault="007E026F">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forgetPwd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7E5D93" w:rsidRDefault="007E5D93" w:rsidP="007E5D93"/>
    <w:p w:rsidR="007E5D93" w:rsidRDefault="007E5D93" w:rsidP="007E5D93">
      <w:pPr>
        <w:pStyle w:val="2"/>
        <w:numPr>
          <w:ilvl w:val="1"/>
          <w:numId w:val="13"/>
        </w:numPr>
      </w:pPr>
      <w:r>
        <w:t>TFB_API_001</w:t>
      </w:r>
      <w:r>
        <w:rPr>
          <w:rFonts w:hint="eastAsia"/>
        </w:rPr>
        <w:t>2</w:t>
      </w:r>
      <w:r>
        <w:rPr>
          <w:rFonts w:hint="eastAsia"/>
        </w:rPr>
        <w:t>帮助中心列表显示</w:t>
      </w:r>
    </w:p>
    <w:p w:rsidR="007E5D93" w:rsidRDefault="007E5D93" w:rsidP="007E5D93"/>
    <w:p w:rsidR="007E5D93" w:rsidRDefault="007E5D93" w:rsidP="007E5D93">
      <w:pPr>
        <w:pStyle w:val="3"/>
        <w:numPr>
          <w:ilvl w:val="2"/>
          <w:numId w:val="13"/>
        </w:numPr>
        <w:spacing w:line="415" w:lineRule="auto"/>
      </w:pPr>
      <w:r>
        <w:rPr>
          <w:rFonts w:hint="eastAsia"/>
        </w:rPr>
        <w:lastRenderedPageBreak/>
        <w:t>业务标识</w:t>
      </w:r>
      <w:bookmarkStart w:id="89" w:name="OLE_LINK7"/>
      <w:bookmarkStart w:id="90" w:name="OLE_LINK8"/>
      <w:r>
        <w:t>Api</w:t>
      </w:r>
      <w:r>
        <w:rPr>
          <w:rFonts w:hint="eastAsia"/>
        </w:rPr>
        <w:t xml:space="preserve">AppHelpinfo </w:t>
      </w:r>
      <w:bookmarkEnd w:id="89"/>
      <w:bookmarkEnd w:id="90"/>
      <w:r>
        <w:rPr>
          <w:rFonts w:hint="eastAsia"/>
        </w:rPr>
        <w:t>-&gt;</w:t>
      </w:r>
      <w:bookmarkStart w:id="91" w:name="OLE_LINK5"/>
      <w:bookmarkStart w:id="92" w:name="OLE_LINK6"/>
      <w:r>
        <w:rPr>
          <w:rFonts w:hint="eastAsia"/>
        </w:rPr>
        <w:t>readHelp</w:t>
      </w:r>
      <w:bookmarkEnd w:id="91"/>
      <w:bookmarkEnd w:id="92"/>
      <w:r w:rsidR="0072739F">
        <w:rPr>
          <w:rFonts w:hint="eastAsia"/>
        </w:rPr>
        <w:t>L</w:t>
      </w:r>
      <w:r w:rsidR="00EC4A80">
        <w:rPr>
          <w:rFonts w:hint="eastAsia"/>
        </w:rPr>
        <w:t>ist</w:t>
      </w:r>
    </w:p>
    <w:p w:rsidR="007E5D93" w:rsidRDefault="007E5D93" w:rsidP="007E5D93">
      <w:pPr>
        <w:pStyle w:val="3"/>
        <w:numPr>
          <w:ilvl w:val="2"/>
          <w:numId w:val="13"/>
        </w:numPr>
        <w:spacing w:line="415" w:lineRule="auto"/>
      </w:pPr>
      <w:r>
        <w:rPr>
          <w:rFonts w:hint="eastAsia"/>
        </w:rPr>
        <w:t>业务功能描述</w:t>
      </w:r>
    </w:p>
    <w:p w:rsidR="007E5D93" w:rsidRDefault="00027F75" w:rsidP="007E5D93">
      <w:pPr>
        <w:ind w:firstLine="420"/>
      </w:pPr>
      <w:r>
        <w:rPr>
          <w:rFonts w:hint="eastAsia"/>
        </w:rPr>
        <w:t>读取帮助列表</w:t>
      </w:r>
    </w:p>
    <w:p w:rsidR="007E5D93" w:rsidRDefault="007E5D93" w:rsidP="007E5D93">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E5D93" w:rsidTr="00CE5060">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取值说明</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5D93" w:rsidRDefault="007E5D93" w:rsidP="007E5D93">
            <w:pPr>
              <w:rPr>
                <w:rFonts w:ascii="Courier New" w:hAnsi="Courier New" w:cs="Courier New"/>
                <w:sz w:val="18"/>
                <w:szCs w:val="18"/>
              </w:rPr>
            </w:pP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开始读取记录</w:t>
            </w: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E5D93" w:rsidRDefault="007E5D93" w:rsidP="007E5D93"/>
    <w:p w:rsidR="007E5D93" w:rsidRDefault="007E5D93" w:rsidP="007E5D93"/>
    <w:p w:rsidR="007E5D93" w:rsidRDefault="007E5D93" w:rsidP="007E5D9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E5D93" w:rsidTr="00411D27">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取值说明</w:t>
            </w: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E5D93" w:rsidRDefault="007E5D93" w:rsidP="007E5D93">
            <w:pPr>
              <w:rPr>
                <w:rFonts w:ascii="Courier New" w:hAnsi="Courier New" w:cs="Courier New"/>
                <w:sz w:val="18"/>
                <w:szCs w:val="18"/>
              </w:rPr>
            </w:pPr>
          </w:p>
        </w:tc>
      </w:tr>
      <w:tr w:rsidR="00411D27" w:rsidTr="00AE4F9B">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A0759D"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759D" w:rsidRDefault="00A0759D"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hint="eastAsia"/>
                <w:szCs w:val="21"/>
              </w:rPr>
              <w:t>helpcontent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helpdate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sidR="00EC4A80">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B82EF0" w:rsidP="007E5D93">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hint="eastAsia"/>
                <w:szCs w:val="21"/>
              </w:rPr>
              <w:t>helpname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ascii="Courier New" w:hAnsi="Courier New" w:cs="Courier New" w:hint="eastAsia"/>
                <w:sz w:val="18"/>
                <w:szCs w:val="18"/>
              </w:rPr>
              <w:t>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bookmarkStart w:id="93" w:name="OLE_LINK11"/>
            <w:bookmarkStart w:id="94" w:name="OLE_LINK12"/>
            <w:r>
              <w:lastRenderedPageBreak/>
              <w:t>Api</w:t>
            </w:r>
            <w:r>
              <w:rPr>
                <w:rFonts w:hint="eastAsia"/>
              </w:rPr>
              <w:t>AppHelpinfo</w:t>
            </w:r>
            <w:bookmarkEnd w:id="93"/>
            <w:bookmarkEnd w:id="94"/>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2739F" w:rsidP="007E5D93">
            <w:pPr>
              <w:rPr>
                <w:rFonts w:ascii="Courier New" w:hAnsi="Courier New" w:cs="Courier New"/>
                <w:sz w:val="18"/>
                <w:szCs w:val="18"/>
              </w:rPr>
            </w:pPr>
            <w:r>
              <w:rPr>
                <w:rFonts w:hint="eastAsia"/>
              </w:rPr>
              <w:t>readHelpL</w:t>
            </w:r>
            <w:r w:rsidR="007E5D93">
              <w:rPr>
                <w:rFonts w:hint="eastAsia"/>
              </w:rPr>
              <w:t>ist</w:t>
            </w:r>
          </w:p>
        </w:tc>
        <w:tc>
          <w:tcPr>
            <w:tcW w:w="5837"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retmsg</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成功</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rPr>
          <w:sz w:val="22"/>
        </w:rPr>
      </w:pPr>
    </w:p>
    <w:p w:rsidR="009D5E3D" w:rsidRDefault="009D5E3D" w:rsidP="009D5E3D"/>
    <w:p w:rsidR="009D5E3D" w:rsidRDefault="009D5E3D" w:rsidP="009D5E3D">
      <w:pPr>
        <w:pStyle w:val="2"/>
        <w:numPr>
          <w:ilvl w:val="1"/>
          <w:numId w:val="13"/>
        </w:numPr>
      </w:pPr>
      <w:r>
        <w:t>TFB_API_001</w:t>
      </w:r>
      <w:r>
        <w:rPr>
          <w:rFonts w:hint="eastAsia"/>
        </w:rPr>
        <w:t>3</w:t>
      </w:r>
      <w:r>
        <w:rPr>
          <w:rFonts w:hint="eastAsia"/>
        </w:rPr>
        <w:t>我的钱包</w:t>
      </w:r>
    </w:p>
    <w:p w:rsidR="009D5E3D" w:rsidRDefault="009D5E3D" w:rsidP="009D5E3D"/>
    <w:p w:rsidR="009D5E3D" w:rsidRDefault="009D5E3D" w:rsidP="009D5E3D">
      <w:pPr>
        <w:pStyle w:val="3"/>
        <w:numPr>
          <w:ilvl w:val="2"/>
          <w:numId w:val="13"/>
        </w:numPr>
        <w:spacing w:line="415" w:lineRule="auto"/>
      </w:pPr>
      <w:r>
        <w:rPr>
          <w:rFonts w:hint="eastAsia"/>
        </w:rPr>
        <w:t>业务标识</w:t>
      </w:r>
      <w:bookmarkStart w:id="95" w:name="OLE_LINK9"/>
      <w:bookmarkStart w:id="96" w:name="OLE_LINK10"/>
      <w:r>
        <w:t>Api</w:t>
      </w:r>
      <w:r>
        <w:rPr>
          <w:rFonts w:hint="eastAsia"/>
        </w:rPr>
        <w:t>AppAccountInfo</w:t>
      </w:r>
      <w:bookmarkEnd w:id="95"/>
      <w:bookmarkEnd w:id="96"/>
      <w:r>
        <w:rPr>
          <w:rFonts w:hint="eastAsia"/>
        </w:rPr>
        <w:t xml:space="preserve"> -&gt;</w:t>
      </w:r>
      <w:bookmarkStart w:id="97" w:name="OLE_LINK13"/>
      <w:bookmarkStart w:id="98" w:name="OLE_LINK14"/>
      <w:r>
        <w:rPr>
          <w:rFonts w:hint="eastAsia"/>
        </w:rPr>
        <w:t>readMyAccount</w:t>
      </w:r>
      <w:bookmarkEnd w:id="97"/>
      <w:bookmarkEnd w:id="98"/>
    </w:p>
    <w:p w:rsidR="009D5E3D" w:rsidRDefault="009D5E3D" w:rsidP="009D5E3D">
      <w:pPr>
        <w:pStyle w:val="3"/>
        <w:numPr>
          <w:ilvl w:val="2"/>
          <w:numId w:val="13"/>
        </w:numPr>
        <w:spacing w:line="415" w:lineRule="auto"/>
      </w:pPr>
      <w:r>
        <w:rPr>
          <w:rFonts w:hint="eastAsia"/>
        </w:rPr>
        <w:t>业务功能描述</w:t>
      </w:r>
    </w:p>
    <w:p w:rsidR="009D5E3D" w:rsidRDefault="009D5E3D" w:rsidP="009D5E3D">
      <w:pPr>
        <w:ind w:firstLine="420"/>
      </w:pPr>
      <w:r>
        <w:rPr>
          <w:rFonts w:hint="eastAsia"/>
        </w:rPr>
        <w:t>我的钱包</w:t>
      </w:r>
    </w:p>
    <w:p w:rsidR="009D5E3D" w:rsidRDefault="009D5E3D" w:rsidP="009D5E3D">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9D5E3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Default="009D5E3D" w:rsidP="009D5E3D">
            <w:pPr>
              <w:rPr>
                <w:rFonts w:ascii="Courier New" w:hAnsi="Courier New" w:cs="Courier New"/>
                <w:sz w:val="18"/>
                <w:szCs w:val="18"/>
              </w:rPr>
            </w:pP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accallmoney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szCs w:val="21"/>
              </w:rPr>
            </w:pPr>
            <w:bookmarkStart w:id="99" w:name="OLE_LINK15"/>
            <w:bookmarkStart w:id="100" w:name="OLE_LINK16"/>
            <w:r>
              <w:rPr>
                <w:rFonts w:hint="eastAsia"/>
                <w:szCs w:val="21"/>
              </w:rPr>
              <w:t>acctypeid</w:t>
            </w:r>
            <w:bookmarkEnd w:id="99"/>
            <w:bookmarkEnd w:id="100"/>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账户类型</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r>
              <w:rPr>
                <w:rFonts w:ascii="Courier New" w:hAnsi="Courier New" w:cs="Courier New" w:hint="eastAsia"/>
                <w:sz w:val="18"/>
                <w:szCs w:val="18"/>
              </w:rPr>
              <w:t>id</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r w:rsidR="009D5E3D">
              <w:rPr>
                <w:rFonts w:ascii="Courier New" w:hAnsi="Courier New" w:cs="Courier New" w:hint="eastAsia"/>
                <w:sz w:val="18"/>
                <w:szCs w:val="18"/>
              </w:rPr>
              <w:t>.</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szCs w:val="21"/>
              </w:rPr>
            </w:pPr>
            <w:bookmarkStart w:id="101" w:name="OLE_LINK19"/>
            <w:bookmarkStart w:id="102" w:name="OLE_LINK20"/>
            <w:r>
              <w:rPr>
                <w:rFonts w:hint="eastAsia"/>
                <w:szCs w:val="21"/>
              </w:rPr>
              <w:t>acctypename</w:t>
            </w:r>
            <w:bookmarkEnd w:id="101"/>
            <w:bookmarkEnd w:id="102"/>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hint="eastAsia"/>
                <w:sz w:val="18"/>
                <w:szCs w:val="18"/>
              </w:rPr>
              <w:t>账户类型</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00286F" w:rsidP="009D5E3D">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r>
              <w:rPr>
                <w:rFonts w:ascii="Courier New" w:hAnsi="Courier New" w:cs="Courier New" w:hint="eastAsia"/>
                <w:sz w:val="18"/>
                <w:szCs w:val="18"/>
              </w:rPr>
              <w:t>.</w:t>
            </w:r>
            <w:r w:rsidR="0000286F">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6B470A" w:rsidP="009D5E3D">
            <w:pPr>
              <w:rPr>
                <w:rFonts w:ascii="Courier New" w:hAnsi="Courier New" w:cs="Courier New"/>
                <w:sz w:val="18"/>
                <w:szCs w:val="18"/>
              </w:rPr>
            </w:pPr>
            <w:r>
              <w:rPr>
                <w:rFonts w:hint="eastAsia"/>
                <w:szCs w:val="21"/>
              </w:rPr>
              <w:t>acc</w:t>
            </w:r>
            <w:r w:rsidR="009D5E3D">
              <w:rPr>
                <w:rFonts w:hint="eastAsia"/>
                <w:szCs w:val="21"/>
              </w:rPr>
              <w:t>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非贷款</w:t>
            </w:r>
            <w:proofErr w:type="gramEnd"/>
            <w:r>
              <w:rPr>
                <w:rFonts w:ascii="Courier New" w:hAnsi="Courier New" w:cs="Courier New" w:hint="eastAsia"/>
                <w:sz w:val="18"/>
                <w:szCs w:val="18"/>
              </w:rPr>
              <w:t>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5030D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5030D2" w:rsidP="009D5E3D">
            <w:pPr>
              <w:rPr>
                <w:rFonts w:ascii="Courier New" w:hAnsi="Courier New" w:cs="Courier New"/>
                <w:sz w:val="18"/>
                <w:szCs w:val="18"/>
              </w:rPr>
            </w:pPr>
            <w:r>
              <w:rPr>
                <w:rFonts w:hint="eastAsia"/>
              </w:rPr>
              <w:t>readMyAccount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9D5E3D" w:rsidRDefault="009D5E3D" w:rsidP="009D5E3D"/>
    <w:p w:rsidR="009D5E3D" w:rsidRDefault="009D5E3D" w:rsidP="009D5E3D">
      <w:pPr>
        <w:pStyle w:val="2"/>
        <w:numPr>
          <w:ilvl w:val="1"/>
          <w:numId w:val="13"/>
        </w:numPr>
      </w:pPr>
      <w:r>
        <w:t>TFB_API_001</w:t>
      </w:r>
      <w:r w:rsidR="00114B85">
        <w:rPr>
          <w:rFonts w:hint="eastAsia"/>
        </w:rPr>
        <w:t>4</w:t>
      </w:r>
      <w:r w:rsidR="00114B85">
        <w:rPr>
          <w:rFonts w:hint="eastAsia"/>
        </w:rPr>
        <w:t>我的钱包</w:t>
      </w:r>
      <w:r>
        <w:rPr>
          <w:rFonts w:hint="eastAsia"/>
        </w:rPr>
        <w:t>收支</w:t>
      </w:r>
      <w:r w:rsidR="00114B85">
        <w:rPr>
          <w:rFonts w:hint="eastAsia"/>
        </w:rPr>
        <w:t>明细</w:t>
      </w:r>
    </w:p>
    <w:p w:rsidR="009D5E3D" w:rsidRDefault="009D5E3D" w:rsidP="009D5E3D"/>
    <w:p w:rsidR="009D5E3D" w:rsidRDefault="009D5E3D" w:rsidP="009D5E3D">
      <w:pPr>
        <w:pStyle w:val="3"/>
        <w:numPr>
          <w:ilvl w:val="2"/>
          <w:numId w:val="13"/>
        </w:numPr>
        <w:spacing w:line="415" w:lineRule="auto"/>
      </w:pPr>
      <w:r>
        <w:rPr>
          <w:rFonts w:hint="eastAsia"/>
        </w:rPr>
        <w:t>业务标识</w:t>
      </w:r>
      <w:r>
        <w:t xml:space="preserve"> Api</w:t>
      </w:r>
      <w:r>
        <w:rPr>
          <w:rFonts w:hint="eastAsia"/>
        </w:rPr>
        <w:t>AppAccountInfo -&gt;</w:t>
      </w:r>
      <w:bookmarkStart w:id="103" w:name="OLE_LINK23"/>
      <w:bookmarkStart w:id="104" w:name="OLE_LINK24"/>
      <w:bookmarkStart w:id="105" w:name="OLE_LINK25"/>
      <w:r>
        <w:rPr>
          <w:rFonts w:hint="eastAsia"/>
        </w:rPr>
        <w:t>readAccglist</w:t>
      </w:r>
      <w:bookmarkEnd w:id="103"/>
      <w:bookmarkEnd w:id="104"/>
      <w:bookmarkEnd w:id="105"/>
    </w:p>
    <w:p w:rsidR="009D5E3D" w:rsidRDefault="009D5E3D" w:rsidP="009D5E3D">
      <w:pPr>
        <w:pStyle w:val="3"/>
        <w:numPr>
          <w:ilvl w:val="2"/>
          <w:numId w:val="13"/>
        </w:numPr>
        <w:spacing w:line="415" w:lineRule="auto"/>
      </w:pPr>
      <w:r>
        <w:rPr>
          <w:rFonts w:hint="eastAsia"/>
        </w:rPr>
        <w:t>业务功能描述</w:t>
      </w:r>
    </w:p>
    <w:p w:rsidR="009D5E3D" w:rsidRDefault="00532E77" w:rsidP="009D5E3D">
      <w:pPr>
        <w:ind w:firstLine="420"/>
      </w:pPr>
      <w:r>
        <w:rPr>
          <w:rFonts w:hint="eastAsia"/>
        </w:rPr>
        <w:t>我的钱包收支明细</w:t>
      </w:r>
    </w:p>
    <w:p w:rsidR="009D5E3D" w:rsidRDefault="009D5E3D" w:rsidP="009D5E3D">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5030D2">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030D2"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030D2" w:rsidRDefault="005030D2" w:rsidP="00384465">
            <w:pPr>
              <w:rPr>
                <w:rFonts w:ascii="Courier New" w:hAnsi="Courier New" w:cs="Courier New"/>
                <w:sz w:val="18"/>
                <w:szCs w:val="18"/>
              </w:rPr>
            </w:pP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r w:rsidR="005030D2">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5030D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00286F" w:rsidP="009D5E3D">
            <w:pPr>
              <w:rPr>
                <w:rFonts w:ascii="Courier New" w:hAnsi="Courier New" w:cs="Courier New"/>
                <w:sz w:val="18"/>
                <w:szCs w:val="18"/>
              </w:rPr>
            </w:pPr>
            <w:bookmarkStart w:id="106" w:name="OLE_LINK26"/>
            <w:bookmarkStart w:id="107" w:name="OLE_LINK27"/>
            <w:r>
              <w:rPr>
                <w:rFonts w:ascii="Courier New" w:hAnsi="Courier New" w:cs="Courier New" w:hint="eastAsia"/>
                <w:sz w:val="18"/>
                <w:szCs w:val="18"/>
              </w:rPr>
              <w:t>acc</w:t>
            </w:r>
            <w:r w:rsidR="005030D2">
              <w:rPr>
                <w:rFonts w:ascii="Courier New" w:hAnsi="Courier New" w:cs="Courier New" w:hint="eastAsia"/>
                <w:sz w:val="18"/>
                <w:szCs w:val="18"/>
              </w:rPr>
              <w:t>typeid</w:t>
            </w:r>
            <w:bookmarkEnd w:id="106"/>
            <w:bookmarkEnd w:id="107"/>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9D5E3D">
            <w:pPr>
              <w:rPr>
                <w:rFonts w:ascii="Courier New" w:hAnsi="Courier New" w:cs="Courier New"/>
                <w:sz w:val="18"/>
                <w:szCs w:val="18"/>
              </w:rPr>
            </w:pPr>
            <w:r>
              <w:rPr>
                <w:rFonts w:ascii="Courier New" w:hAnsi="Courier New" w:cs="Courier New" w:hint="eastAsia"/>
                <w:sz w:val="18"/>
                <w:szCs w:val="18"/>
              </w:rPr>
              <w:t>查询类</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Pr="005030D2" w:rsidRDefault="0000286F" w:rsidP="009D5E3D">
            <w:pPr>
              <w:rPr>
                <w:rFonts w:ascii="Courier New" w:hAnsi="Courier New" w:cs="Courier New"/>
                <w:i/>
                <w:sz w:val="18"/>
                <w:szCs w:val="18"/>
              </w:rPr>
            </w:pPr>
            <w:r>
              <w:rPr>
                <w:rFonts w:ascii="Courier New" w:hAnsi="Courier New" w:cs="Courier New" w:hint="eastAsia"/>
                <w:sz w:val="18"/>
                <w:szCs w:val="18"/>
              </w:rPr>
              <w:t>账户</w:t>
            </w:r>
            <w:r w:rsidR="005030D2">
              <w:rPr>
                <w:rFonts w:ascii="Courier New" w:hAnsi="Courier New" w:cs="Courier New" w:hint="eastAsia"/>
                <w:i/>
                <w:sz w:val="18"/>
                <w:szCs w:val="18"/>
              </w:rPr>
              <w:t>分类</w:t>
            </w:r>
            <w:r w:rsidR="005030D2">
              <w:rPr>
                <w:rFonts w:ascii="Courier New" w:hAnsi="Courier New" w:cs="Courier New" w:hint="eastAsia"/>
                <w:i/>
                <w:sz w:val="18"/>
                <w:szCs w:val="18"/>
              </w:rPr>
              <w:t>id</w:t>
            </w:r>
            <w:r>
              <w:rPr>
                <w:rFonts w:ascii="Courier New" w:hAnsi="Courier New" w:cs="Courier New" w:hint="eastAsia"/>
                <w:i/>
                <w:sz w:val="18"/>
                <w:szCs w:val="18"/>
              </w:rPr>
              <w:t>所有为</w:t>
            </w:r>
            <w:r>
              <w:rPr>
                <w:rFonts w:ascii="Courier New" w:hAnsi="Courier New" w:cs="Courier New" w:hint="eastAsia"/>
                <w:i/>
                <w:sz w:val="18"/>
                <w:szCs w:val="18"/>
              </w:rPr>
              <w:t>0</w:t>
            </w: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108" w:name="OLE_LINK33"/>
            <w:bookmarkStart w:id="109" w:name="OLE_LINK34"/>
            <w:r>
              <w:rPr>
                <w:rFonts w:hint="eastAsia"/>
                <w:szCs w:val="21"/>
              </w:rPr>
              <w:t>accmonth</w:t>
            </w:r>
            <w:bookmarkEnd w:id="108"/>
            <w:bookmarkEnd w:id="109"/>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账</w:t>
            </w:r>
            <w:proofErr w:type="gramEnd"/>
            <w:r>
              <w:rPr>
                <w:rFonts w:ascii="Courier New" w:hAnsi="Courier New" w:cs="Courier New" w:hint="eastAsia"/>
                <w:sz w:val="18"/>
                <w:szCs w:val="18"/>
              </w:rPr>
              <w:t>流水月份</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6B1240" w:rsidP="009D5E3D">
            <w:pPr>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hint="eastAsia"/>
                <w:sz w:val="18"/>
                <w:szCs w:val="18"/>
              </w:rPr>
              <w:t>201309</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bookmarkStart w:id="110" w:name="OLE_LINK28"/>
            <w:bookmarkStart w:id="111" w:name="OLE_LINK29"/>
            <w:r>
              <w:rPr>
                <w:rFonts w:hint="eastAsia"/>
                <w:szCs w:val="21"/>
              </w:rPr>
              <w:t>accincome</w:t>
            </w:r>
            <w:bookmarkEnd w:id="110"/>
            <w:bookmarkEnd w:id="111"/>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收入</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112" w:name="OLE_LINK30"/>
            <w:bookmarkStart w:id="113" w:name="OLE_LINK31"/>
            <w:bookmarkStart w:id="114" w:name="OLE_LINK32"/>
            <w:r>
              <w:rPr>
                <w:rFonts w:hint="eastAsia"/>
                <w:szCs w:val="21"/>
              </w:rPr>
              <w:t>accpayout</w:t>
            </w:r>
            <w:bookmarkEnd w:id="112"/>
            <w:bookmarkEnd w:id="113"/>
            <w:bookmarkEnd w:id="114"/>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支出</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hint="eastAsia"/>
              </w:rPr>
              <w:t>readAccglist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114B85" w:rsidRDefault="00114B85" w:rsidP="00114B85"/>
    <w:p w:rsidR="00114B85" w:rsidRDefault="00114B85" w:rsidP="00114B85">
      <w:pPr>
        <w:pStyle w:val="2"/>
        <w:numPr>
          <w:ilvl w:val="1"/>
          <w:numId w:val="13"/>
        </w:numPr>
      </w:pPr>
      <w:r>
        <w:t>TFB_API_001</w:t>
      </w:r>
      <w:r w:rsidR="00A65FD5">
        <w:rPr>
          <w:rFonts w:hint="eastAsia"/>
        </w:rPr>
        <w:t>5</w:t>
      </w:r>
      <w:r>
        <w:rPr>
          <w:rFonts w:hint="eastAsia"/>
        </w:rPr>
        <w:t>我的钱包收支</w:t>
      </w:r>
      <w:r w:rsidR="00532E77">
        <w:rPr>
          <w:rFonts w:hint="eastAsia"/>
        </w:rPr>
        <w:t>详情</w:t>
      </w:r>
    </w:p>
    <w:p w:rsidR="00114B85" w:rsidRDefault="00114B85" w:rsidP="00114B85"/>
    <w:p w:rsidR="00114B85" w:rsidRDefault="00114B85" w:rsidP="00114B85">
      <w:pPr>
        <w:pStyle w:val="3"/>
        <w:numPr>
          <w:ilvl w:val="2"/>
          <w:numId w:val="13"/>
        </w:numPr>
        <w:spacing w:line="415" w:lineRule="auto"/>
      </w:pPr>
      <w:r>
        <w:rPr>
          <w:rFonts w:hint="eastAsia"/>
        </w:rPr>
        <w:t>业务标识</w:t>
      </w:r>
      <w:r>
        <w:t xml:space="preserve"> Api</w:t>
      </w:r>
      <w:r>
        <w:rPr>
          <w:rFonts w:hint="eastAsia"/>
        </w:rPr>
        <w:t>AppAccountInfo -&gt;</w:t>
      </w:r>
      <w:bookmarkStart w:id="115" w:name="OLE_LINK35"/>
      <w:bookmarkStart w:id="116" w:name="OLE_LINK36"/>
      <w:r>
        <w:rPr>
          <w:rFonts w:hint="eastAsia"/>
        </w:rPr>
        <w:t>readAccglist</w:t>
      </w:r>
      <w:r w:rsidR="008339A7">
        <w:rPr>
          <w:rFonts w:hint="eastAsia"/>
        </w:rPr>
        <w:t>detail</w:t>
      </w:r>
      <w:bookmarkEnd w:id="115"/>
      <w:bookmarkEnd w:id="116"/>
    </w:p>
    <w:p w:rsidR="00114B85" w:rsidRDefault="00114B85" w:rsidP="00114B85">
      <w:pPr>
        <w:pStyle w:val="3"/>
        <w:numPr>
          <w:ilvl w:val="2"/>
          <w:numId w:val="13"/>
        </w:numPr>
        <w:spacing w:line="415" w:lineRule="auto"/>
      </w:pPr>
      <w:r>
        <w:rPr>
          <w:rFonts w:hint="eastAsia"/>
        </w:rPr>
        <w:t>业务功能描述</w:t>
      </w:r>
    </w:p>
    <w:p w:rsidR="00114B85" w:rsidRDefault="00532E77" w:rsidP="00114B85">
      <w:pPr>
        <w:ind w:firstLine="420"/>
      </w:pPr>
      <w:r>
        <w:rPr>
          <w:rFonts w:hint="eastAsia"/>
        </w:rPr>
        <w:t>我的钱包收支详情</w:t>
      </w:r>
    </w:p>
    <w:p w:rsidR="00114B85" w:rsidRDefault="00114B85" w:rsidP="00114B85">
      <w:pPr>
        <w:pStyle w:val="3"/>
        <w:numPr>
          <w:ilvl w:val="2"/>
          <w:numId w:val="13"/>
        </w:numPr>
        <w:spacing w:line="415" w:lineRule="auto"/>
      </w:pPr>
      <w:r>
        <w:rPr>
          <w:rFonts w:hint="eastAsia"/>
        </w:rPr>
        <w:lastRenderedPageBreak/>
        <w:t>请求</w:t>
      </w:r>
    </w:p>
    <w:tbl>
      <w:tblPr>
        <w:tblW w:w="9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114B85" w:rsidTr="00D61A05">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取值说明</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Default="00114B85" w:rsidP="00384465">
            <w:pPr>
              <w:rPr>
                <w:rFonts w:ascii="Courier New" w:hAnsi="Courier New" w:cs="Courier New"/>
                <w:sz w:val="18"/>
                <w:szCs w:val="18"/>
              </w:rPr>
            </w:pPr>
          </w:p>
        </w:tc>
      </w:tr>
      <w:tr w:rsidR="00114B8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acc</w:t>
            </w:r>
            <w:r w:rsidR="00114B85">
              <w:rPr>
                <w:rFonts w:ascii="Courier New" w:hAnsi="Courier New" w:cs="Courier New" w:hint="eastAsia"/>
                <w:sz w:val="18"/>
                <w:szCs w:val="18"/>
              </w:rPr>
              <w:t>typeid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账户类型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6B1240" w:rsidP="00384465">
            <w:pPr>
              <w:rPr>
                <w:rFonts w:ascii="Courier New" w:hAnsi="Courier New" w:cs="Courier New"/>
                <w:i/>
                <w:sz w:val="18"/>
                <w:szCs w:val="18"/>
              </w:rPr>
            </w:pPr>
            <w:r>
              <w:rPr>
                <w:rFonts w:ascii="Courier New" w:hAnsi="Courier New" w:cs="Courier New" w:hint="eastAsia"/>
                <w:sz w:val="18"/>
                <w:szCs w:val="18"/>
              </w:rPr>
              <w:t>账户类型</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accmonth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明细月份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明细月份</w:t>
            </w:r>
            <w:r>
              <w:rPr>
                <w:rFonts w:ascii="Courier New" w:hAnsi="Courier New" w:cs="Courier New" w:hint="eastAsia"/>
                <w:sz w:val="18"/>
                <w:szCs w:val="18"/>
              </w:rPr>
              <w:t>201308</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开始行数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开始读取行数</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114B85">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114B85">
            <w:pPr>
              <w:rPr>
                <w:rFonts w:ascii="Courier New" w:hAnsi="Courier New" w:cs="Courier New"/>
                <w:sz w:val="18"/>
                <w:szCs w:val="18"/>
              </w:rPr>
            </w:pPr>
            <w:r>
              <w:rPr>
                <w:rFonts w:ascii="Courier New" w:hAnsi="Courier New" w:cs="Courier New" w:hint="eastAsia"/>
                <w:sz w:val="18"/>
                <w:szCs w:val="18"/>
              </w:rPr>
              <w:t>msgdisplay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384465">
            <w:pPr>
              <w:rPr>
                <w:rFonts w:ascii="Courier New" w:hAnsi="Courier New" w:cs="Courier New"/>
                <w:sz w:val="18"/>
                <w:szCs w:val="18"/>
              </w:rPr>
            </w:pPr>
            <w:r>
              <w:rPr>
                <w:rFonts w:ascii="Courier New" w:hAnsi="Courier New" w:cs="Courier New" w:hint="eastAsia"/>
                <w:sz w:val="18"/>
                <w:szCs w:val="18"/>
              </w:rPr>
              <w:t>默认显示行数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D61A05" w:rsidP="00384465">
            <w:pPr>
              <w:rPr>
                <w:rFonts w:ascii="Courier New" w:hAnsi="Courier New" w:cs="Courier New"/>
                <w:i/>
                <w:sz w:val="18"/>
                <w:szCs w:val="18"/>
              </w:rPr>
            </w:pPr>
            <w:r>
              <w:rPr>
                <w:rFonts w:ascii="Courier New" w:hAnsi="Courier New" w:cs="Courier New" w:hint="eastAsia"/>
                <w:sz w:val="18"/>
                <w:szCs w:val="18"/>
              </w:rPr>
              <w:t>默认显示：自适应</w:t>
            </w:r>
          </w:p>
        </w:tc>
      </w:tr>
    </w:tbl>
    <w:p w:rsidR="00114B85" w:rsidRDefault="00114B85" w:rsidP="00114B85"/>
    <w:p w:rsidR="00114B85" w:rsidRDefault="00114B85" w:rsidP="00114B85"/>
    <w:p w:rsidR="00114B85" w:rsidRDefault="00114B85" w:rsidP="00114B8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7"/>
        <w:gridCol w:w="2126"/>
        <w:gridCol w:w="17"/>
        <w:gridCol w:w="1542"/>
        <w:gridCol w:w="40"/>
        <w:gridCol w:w="527"/>
        <w:gridCol w:w="35"/>
        <w:gridCol w:w="958"/>
        <w:gridCol w:w="23"/>
        <w:gridCol w:w="1207"/>
        <w:gridCol w:w="45"/>
        <w:gridCol w:w="2151"/>
      </w:tblGrid>
      <w:tr w:rsidR="00114B85" w:rsidTr="00787E7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序号</w:t>
            </w:r>
          </w:p>
        </w:tc>
        <w:tc>
          <w:tcPr>
            <w:tcW w:w="2150" w:type="dxa"/>
            <w:gridSpan w:val="3"/>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父元素名称</w:t>
            </w:r>
          </w:p>
        </w:tc>
        <w:tc>
          <w:tcPr>
            <w:tcW w:w="158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元素名称</w:t>
            </w:r>
          </w:p>
        </w:tc>
        <w:tc>
          <w:tcPr>
            <w:tcW w:w="56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约束</w:t>
            </w:r>
          </w:p>
        </w:tc>
        <w:tc>
          <w:tcPr>
            <w:tcW w:w="981"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描述</w:t>
            </w:r>
          </w:p>
        </w:tc>
        <w:tc>
          <w:tcPr>
            <w:tcW w:w="2196" w:type="dxa"/>
            <w:gridSpan w:val="2"/>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取值说明</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56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81" w:type="dxa"/>
            <w:gridSpan w:val="2"/>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应答消息</w:t>
            </w:r>
          </w:p>
        </w:tc>
        <w:tc>
          <w:tcPr>
            <w:tcW w:w="2196" w:type="dxa"/>
            <w:gridSpan w:val="2"/>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消息体</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114B85" w:rsidRDefault="00114B85" w:rsidP="00384465">
            <w:pPr>
              <w:rPr>
                <w:rFonts w:ascii="Courier New" w:hAnsi="Courier New" w:cs="Courier New"/>
                <w:sz w:val="18"/>
                <w:szCs w:val="18"/>
              </w:rPr>
            </w:pP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114B85">
            <w:pPr>
              <w:rPr>
                <w:szCs w:val="21"/>
              </w:rPr>
            </w:pPr>
            <w:r>
              <w:rPr>
                <w:rFonts w:hint="eastAsia"/>
                <w:szCs w:val="21"/>
              </w:rPr>
              <w:t>accglistno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流水号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E84724" w:rsidP="00E84724">
            <w:pPr>
              <w:rPr>
                <w:rFonts w:ascii="Courier New" w:hAnsi="Courier New" w:cs="Courier New"/>
                <w:sz w:val="18"/>
                <w:szCs w:val="18"/>
              </w:rPr>
            </w:pPr>
            <w:r>
              <w:rPr>
                <w:rFonts w:hint="eastAsia"/>
                <w:szCs w:val="21"/>
              </w:rPr>
              <w:t>accgpaymode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收入支出</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szCs w:val="21"/>
              </w:rPr>
            </w:pPr>
            <w:bookmarkStart w:id="117" w:name="OLE_LINK39"/>
            <w:bookmarkStart w:id="118" w:name="OLE_LINK40"/>
            <w:r>
              <w:rPr>
                <w:rFonts w:hint="eastAsia"/>
                <w:szCs w:val="21"/>
              </w:rPr>
              <w:t>accglistmoney</w:t>
            </w:r>
            <w:bookmarkEnd w:id="117"/>
            <w:bookmarkEnd w:id="118"/>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金额</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787E7D" w:rsidTr="0038446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.4</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szCs w:val="21"/>
              </w:rPr>
            </w:pPr>
            <w:r>
              <w:rPr>
                <w:rFonts w:hint="eastAsia"/>
                <w:szCs w:val="21"/>
              </w:rPr>
              <w:t>accglistdate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hint="eastAsia"/>
                <w:sz w:val="18"/>
                <w:szCs w:val="18"/>
              </w:rPr>
              <w:t>发生日期</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787E7D" w:rsidRDefault="00787E7D" w:rsidP="00384465">
            <w:pPr>
              <w:rPr>
                <w:rFonts w:ascii="Courier New" w:hAnsi="Courier New" w:cs="Courier New"/>
                <w:sz w:val="18"/>
                <w:szCs w:val="18"/>
              </w:rPr>
            </w:pPr>
          </w:p>
        </w:tc>
      </w:tr>
      <w:tr w:rsidR="00106ED0" w:rsidTr="00967B50">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.5</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szCs w:val="21"/>
              </w:rPr>
            </w:pPr>
            <w:r>
              <w:rPr>
                <w:rFonts w:hint="eastAsia"/>
                <w:szCs w:val="21"/>
              </w:rPr>
              <w:t>accglistid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唯一标识号</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.6</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accgstate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交易状态</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交易成功</w:t>
            </w:r>
            <w:r>
              <w:rPr>
                <w:rFonts w:ascii="Courier New" w:hAnsi="Courier New" w:cs="Courier New" w:hint="eastAsia"/>
                <w:sz w:val="18"/>
                <w:szCs w:val="18"/>
              </w:rPr>
              <w:t>/</w:t>
            </w:r>
            <w:r>
              <w:rPr>
                <w:rFonts w:ascii="Courier New" w:hAnsi="Courier New" w:cs="Courier New" w:hint="eastAsia"/>
                <w:sz w:val="18"/>
                <w:szCs w:val="18"/>
              </w:rPr>
              <w:t>交易失败</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D61A0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.7</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accgtype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交易类型中文描述的</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.8</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accgmemo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.9</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accgcardno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银行卡号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D61A05">
            <w:pPr>
              <w:rPr>
                <w:rFonts w:ascii="Courier New" w:hAnsi="Courier New" w:cs="Courier New"/>
                <w:sz w:val="18"/>
                <w:szCs w:val="18"/>
              </w:rPr>
            </w:pPr>
            <w:r>
              <w:rPr>
                <w:rFonts w:ascii="Courier New" w:hAnsi="Courier New" w:cs="Courier New"/>
                <w:sz w:val="18"/>
                <w:szCs w:val="18"/>
              </w:rPr>
              <w:lastRenderedPageBreak/>
              <w:t>1.2.1</w:t>
            </w:r>
            <w:r w:rsidR="0091264A">
              <w:rPr>
                <w:rFonts w:ascii="Courier New" w:hAnsi="Courier New" w:cs="Courier New" w:hint="eastAsia"/>
                <w:sz w:val="18"/>
                <w:szCs w:val="18"/>
              </w:rPr>
              <w:t>.</w:t>
            </w:r>
            <w:r w:rsidR="001D33C5">
              <w:rPr>
                <w:rFonts w:ascii="Courier New" w:hAnsi="Courier New" w:cs="Courier New" w:hint="eastAsia"/>
                <w:sz w:val="18"/>
                <w:szCs w:val="18"/>
              </w:rPr>
              <w:t>10</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787E7D" w:rsidP="00384465">
            <w:pPr>
              <w:rPr>
                <w:szCs w:val="21"/>
              </w:rPr>
            </w:pPr>
            <w:bookmarkStart w:id="119" w:name="OLE_LINK37"/>
            <w:bookmarkStart w:id="120" w:name="OLE_LINK38"/>
            <w:r>
              <w:rPr>
                <w:rFonts w:hint="eastAsia"/>
                <w:szCs w:val="21"/>
              </w:rPr>
              <w:t>accg</w:t>
            </w:r>
            <w:bookmarkEnd w:id="119"/>
            <w:bookmarkEnd w:id="120"/>
            <w:r w:rsidR="001D33C5">
              <w:rPr>
                <w:rFonts w:hint="eastAsia"/>
                <w:szCs w:val="21"/>
              </w:rPr>
              <w:t>cardbank</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D33C5" w:rsidP="00384465">
            <w:pPr>
              <w:rPr>
                <w:rFonts w:ascii="Courier New" w:hAnsi="Courier New" w:cs="Courier New"/>
                <w:sz w:val="18"/>
                <w:szCs w:val="18"/>
              </w:rPr>
            </w:pPr>
            <w:r>
              <w:rPr>
                <w:rFonts w:ascii="Courier New" w:hAnsi="Courier New" w:cs="Courier New" w:hint="eastAsia"/>
                <w:sz w:val="18"/>
                <w:szCs w:val="18"/>
              </w:rPr>
              <w:t>银行名</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8339A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8339A7" w:rsidP="00384465">
            <w:pPr>
              <w:rPr>
                <w:rFonts w:ascii="Courier New" w:hAnsi="Courier New" w:cs="Courier New"/>
                <w:sz w:val="18"/>
                <w:szCs w:val="18"/>
              </w:rPr>
            </w:pPr>
            <w:r>
              <w:rPr>
                <w:rFonts w:hint="eastAsia"/>
              </w:rPr>
              <w:t>readAccglistdetail</w:t>
            </w:r>
          </w:p>
        </w:tc>
        <w:tc>
          <w:tcPr>
            <w:tcW w:w="5837" w:type="dxa"/>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retmsg</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成功</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rPr>
          <w:sz w:val="22"/>
        </w:rPr>
      </w:pPr>
    </w:p>
    <w:p w:rsidR="00532E77" w:rsidRDefault="00532E77" w:rsidP="00532E77">
      <w:pPr>
        <w:pStyle w:val="2"/>
        <w:numPr>
          <w:ilvl w:val="1"/>
          <w:numId w:val="13"/>
        </w:numPr>
      </w:pPr>
      <w:r>
        <w:t>TFB_API_00</w:t>
      </w:r>
      <w:r>
        <w:rPr>
          <w:rFonts w:hint="eastAsia"/>
        </w:rPr>
        <w:t xml:space="preserve">16 </w:t>
      </w:r>
      <w:r>
        <w:rPr>
          <w:rFonts w:hint="eastAsia"/>
        </w:rPr>
        <w:t>短信校验码获取</w:t>
      </w:r>
    </w:p>
    <w:p w:rsidR="00532E77" w:rsidRDefault="00532E77" w:rsidP="00532E77">
      <w:pPr>
        <w:pStyle w:val="3"/>
        <w:numPr>
          <w:ilvl w:val="2"/>
          <w:numId w:val="13"/>
        </w:numPr>
        <w:spacing w:line="415" w:lineRule="auto"/>
      </w:pPr>
      <w:r>
        <w:rPr>
          <w:rFonts w:hint="eastAsia"/>
        </w:rPr>
        <w:t>业务标识</w:t>
      </w:r>
      <w:bookmarkStart w:id="121" w:name="OLE_LINK41"/>
      <w:bookmarkStart w:id="122" w:name="OLE_LINK42"/>
      <w:r>
        <w:t>Api</w:t>
      </w:r>
      <w:r>
        <w:rPr>
          <w:rFonts w:hint="eastAsia"/>
        </w:rPr>
        <w:t>SendSms</w:t>
      </w:r>
      <w:bookmarkEnd w:id="121"/>
      <w:bookmarkEnd w:id="122"/>
      <w:r w:rsidR="00082EBE">
        <w:rPr>
          <w:rFonts w:hint="eastAsia"/>
        </w:rPr>
        <w:t>-&gt;</w:t>
      </w:r>
      <w:r w:rsidR="00082EBE">
        <w:rPr>
          <w:szCs w:val="21"/>
        </w:rPr>
        <w:t>getSmsCode</w:t>
      </w:r>
    </w:p>
    <w:p w:rsidR="00532E77" w:rsidRDefault="00532E77" w:rsidP="00532E77"/>
    <w:p w:rsidR="00532E77" w:rsidRDefault="00532E77" w:rsidP="00532E77">
      <w:pPr>
        <w:pStyle w:val="3"/>
        <w:numPr>
          <w:ilvl w:val="2"/>
          <w:numId w:val="13"/>
        </w:numPr>
        <w:spacing w:line="415" w:lineRule="auto"/>
      </w:pPr>
      <w:r>
        <w:rPr>
          <w:rFonts w:hint="eastAsia"/>
        </w:rPr>
        <w:t>业务功能描述</w:t>
      </w:r>
    </w:p>
    <w:p w:rsidR="00532E77" w:rsidRDefault="00532E77" w:rsidP="00532E77">
      <w:pPr>
        <w:ind w:firstLineChars="50" w:firstLine="105"/>
      </w:pPr>
      <w:r>
        <w:rPr>
          <w:rFonts w:hint="eastAsia"/>
        </w:rPr>
        <w:t>获取手机号码随机短信效验码。</w:t>
      </w:r>
    </w:p>
    <w:p w:rsidR="00532E77" w:rsidRDefault="00532E77" w:rsidP="00532E7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532E77" w:rsidTr="00384465">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6014C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成功或失败（文字描述）</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获得手机随机校验码</w:t>
            </w:r>
          </w:p>
        </w:tc>
      </w:tr>
    </w:tbl>
    <w:p w:rsidR="00532E77" w:rsidRDefault="00532E77" w:rsidP="00532E7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532E7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t>Api</w:t>
            </w:r>
            <w:r>
              <w:rPr>
                <w:rFonts w:hint="eastAsia"/>
              </w:rPr>
              <w:t>SendSms</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9D5E3D" w:rsidRDefault="009D5E3D" w:rsidP="009D5E3D">
      <w:pPr>
        <w:rPr>
          <w:sz w:val="22"/>
        </w:rPr>
      </w:pPr>
    </w:p>
    <w:p w:rsidR="00532E77" w:rsidRDefault="00532E77" w:rsidP="00532E77">
      <w:pPr>
        <w:rPr>
          <w:sz w:val="22"/>
        </w:rPr>
      </w:pPr>
    </w:p>
    <w:p w:rsidR="00532E77" w:rsidRDefault="00532E77" w:rsidP="00532E77">
      <w:pPr>
        <w:pStyle w:val="2"/>
        <w:numPr>
          <w:ilvl w:val="1"/>
          <w:numId w:val="13"/>
        </w:numPr>
      </w:pPr>
      <w:r>
        <w:t>TFB_API_00</w:t>
      </w:r>
      <w:r>
        <w:rPr>
          <w:rFonts w:hint="eastAsia"/>
        </w:rPr>
        <w:t>1</w:t>
      </w:r>
      <w:r w:rsidR="008B5BDF">
        <w:rPr>
          <w:rFonts w:hint="eastAsia"/>
        </w:rPr>
        <w:t>7</w:t>
      </w:r>
      <w:bookmarkStart w:id="123" w:name="OLE_LINK65"/>
      <w:bookmarkStart w:id="124" w:name="OLE_LINK66"/>
      <w:r w:rsidR="008B5BDF">
        <w:rPr>
          <w:rFonts w:hint="eastAsia"/>
        </w:rPr>
        <w:t>信用卡还款</w:t>
      </w:r>
      <w:bookmarkEnd w:id="123"/>
      <w:bookmarkEnd w:id="124"/>
      <w:r w:rsidR="00C9266A">
        <w:rPr>
          <w:rFonts w:hint="eastAsia"/>
        </w:rPr>
        <w:t>请求</w:t>
      </w:r>
    </w:p>
    <w:p w:rsidR="00532E77" w:rsidRDefault="00532E77" w:rsidP="008B5BDF">
      <w:pPr>
        <w:pStyle w:val="3"/>
        <w:numPr>
          <w:ilvl w:val="2"/>
          <w:numId w:val="13"/>
        </w:numPr>
        <w:spacing w:line="415" w:lineRule="auto"/>
      </w:pPr>
      <w:r>
        <w:rPr>
          <w:rFonts w:hint="eastAsia"/>
        </w:rPr>
        <w:t>业务标识</w:t>
      </w:r>
      <w:bookmarkStart w:id="125" w:name="OLE_LINK43"/>
      <w:bookmarkStart w:id="126" w:name="OLE_LINK44"/>
      <w:r>
        <w:t>Api</w:t>
      </w:r>
      <w:r>
        <w:rPr>
          <w:rFonts w:hint="eastAsia"/>
        </w:rPr>
        <w:t>Payinfo</w:t>
      </w:r>
      <w:bookmarkEnd w:id="125"/>
      <w:bookmarkEnd w:id="126"/>
      <w:r w:rsidR="008B5BDF">
        <w:rPr>
          <w:rFonts w:hint="eastAsia"/>
        </w:rPr>
        <w:t>- &gt;</w:t>
      </w:r>
      <w:bookmarkStart w:id="127" w:name="OLE_LINK45"/>
      <w:bookmarkStart w:id="128" w:name="OLE_LINK46"/>
      <w:bookmarkStart w:id="129" w:name="OLE_LINK80"/>
      <w:bookmarkStart w:id="130" w:name="OLE_LINK81"/>
      <w:r w:rsidR="00BD6BCD">
        <w:rPr>
          <w:rFonts w:hint="eastAsia"/>
        </w:rPr>
        <w:t>c</w:t>
      </w:r>
      <w:r w:rsidR="008B5BDF">
        <w:t>redit</w:t>
      </w:r>
      <w:r w:rsidR="008B5BDF">
        <w:rPr>
          <w:rFonts w:hint="eastAsia"/>
        </w:rPr>
        <w:t>C</w:t>
      </w:r>
      <w:r w:rsidR="008B5BDF" w:rsidRPr="008B5BDF">
        <w:t>ard</w:t>
      </w:r>
      <w:bookmarkEnd w:id="127"/>
      <w:bookmarkEnd w:id="128"/>
      <w:r w:rsidR="00BD6BCD">
        <w:rPr>
          <w:rFonts w:hint="eastAsia"/>
        </w:rPr>
        <w:t>MoneyRq</w:t>
      </w:r>
      <w:bookmarkEnd w:id="129"/>
      <w:bookmarkEnd w:id="130"/>
    </w:p>
    <w:p w:rsidR="00532E77" w:rsidRDefault="00532E77" w:rsidP="00532E77"/>
    <w:p w:rsidR="00532E77" w:rsidRDefault="00532E77" w:rsidP="00532E77">
      <w:pPr>
        <w:pStyle w:val="3"/>
        <w:numPr>
          <w:ilvl w:val="2"/>
          <w:numId w:val="13"/>
        </w:numPr>
        <w:spacing w:line="415" w:lineRule="auto"/>
      </w:pPr>
      <w:r>
        <w:rPr>
          <w:rFonts w:hint="eastAsia"/>
        </w:rPr>
        <w:t>业务功能描述</w:t>
      </w:r>
    </w:p>
    <w:p w:rsidR="00532E77" w:rsidRDefault="00532E77" w:rsidP="00532E77">
      <w:pPr>
        <w:ind w:firstLineChars="50" w:firstLine="105"/>
      </w:pPr>
      <w:r>
        <w:rPr>
          <w:rFonts w:hint="eastAsia"/>
        </w:rPr>
        <w:t>获取交易的手续费和其他信息</w:t>
      </w:r>
    </w:p>
    <w:p w:rsidR="00532E77" w:rsidRDefault="00532E77" w:rsidP="00532E7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32E77" w:rsidTr="00532E7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131" w:name="OLE_LINK47"/>
            <w:bookmarkStart w:id="132" w:name="OLE_LINK48"/>
            <w:r>
              <w:rPr>
                <w:rFonts w:ascii="Courier New" w:hAnsi="Courier New" w:cs="Courier New" w:hint="eastAsia"/>
                <w:sz w:val="18"/>
                <w:szCs w:val="18"/>
              </w:rPr>
              <w:t>paytype</w:t>
            </w:r>
            <w:bookmarkEnd w:id="131"/>
            <w:bookmarkEnd w:id="13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082EBE" w:rsidP="008B5BDF">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133" w:name="OLE_LINK49"/>
            <w:bookmarkStart w:id="134" w:name="OLE_LINK50"/>
            <w:r>
              <w:rPr>
                <w:rFonts w:ascii="Courier New" w:hAnsi="Courier New" w:cs="Courier New" w:hint="eastAsia"/>
                <w:sz w:val="18"/>
                <w:szCs w:val="18"/>
              </w:rPr>
              <w:t>paymoney</w:t>
            </w:r>
            <w:bookmarkEnd w:id="133"/>
            <w:bookmarkEnd w:id="13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交易金额</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到帐信用卡</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到帐银行名</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sidRPr="006014CE">
              <w:rPr>
                <w:rFonts w:ascii="Courier New" w:hAnsi="Courier New" w:cs="Courier New"/>
                <w:sz w:val="18"/>
                <w:szCs w:val="18"/>
              </w:rPr>
              <w:t>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B40D62" w:rsidTr="000A070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AF70CB" w:rsidTr="00AF70C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F70CB" w:rsidRDefault="00AF70CB" w:rsidP="00AF70C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AF70CB" w:rsidRDefault="00AF70CB" w:rsidP="00AF70CB">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40D62" w:rsidTr="00B40D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AF70CB">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447D4" w:rsidRDefault="002447D4" w:rsidP="00390622">
            <w:pPr>
              <w:pStyle w:val="af3"/>
              <w:ind w:firstLineChars="0" w:firstLine="0"/>
            </w:pPr>
            <w:r>
              <w:rPr>
                <w:rFonts w:hint="eastAsia"/>
              </w:rPr>
              <w:t>格式：</w:t>
            </w:r>
            <w:r w:rsidR="00D65A72">
              <w:rPr>
                <w:rFonts w:hint="eastAsia"/>
              </w:rPr>
              <w:t>base64</w:t>
            </w:r>
          </w:p>
          <w:p w:rsidR="002447D4" w:rsidRDefault="002447D4" w:rsidP="00390622">
            <w:pPr>
              <w:pStyle w:val="af3"/>
              <w:ind w:firstLineChars="0" w:firstLine="0"/>
            </w:pPr>
            <w:r>
              <w:rPr>
                <w:rFonts w:hint="eastAsia"/>
              </w:rPr>
              <w:t>{</w:t>
            </w:r>
            <w:r>
              <w:rPr>
                <w:rFonts w:ascii="黑体" w:eastAsia="黑体" w:hint="eastAsia"/>
              </w:rPr>
              <w:t>信息</w:t>
            </w:r>
            <w:r w:rsidR="00390622">
              <w:rPr>
                <w:rFonts w:ascii="黑体" w:eastAsia="黑体" w:hint="eastAsia"/>
              </w:rPr>
              <w:t>1</w:t>
            </w:r>
            <w:r w:rsidR="00D65A72">
              <w:rPr>
                <w:rFonts w:ascii="黑体" w:eastAsia="黑体" w:hint="eastAsia"/>
              </w:rPr>
              <w:t>：</w:t>
            </w:r>
            <w:r>
              <w:rPr>
                <w:rFonts w:ascii="黑体" w:eastAsia="黑体" w:hint="eastAsia"/>
              </w:rPr>
              <w:t>***</w:t>
            </w:r>
            <w:r w:rsidR="00390622">
              <w:rPr>
                <w:rFonts w:hint="eastAsia"/>
              </w:rPr>
              <w:t>|</w:t>
            </w:r>
            <w:r>
              <w:rPr>
                <w:rFonts w:ascii="黑体" w:eastAsia="黑体" w:hint="eastAsia"/>
              </w:rPr>
              <w:t>信息</w:t>
            </w:r>
            <w:r w:rsidR="00390622">
              <w:rPr>
                <w:rFonts w:ascii="黑体" w:eastAsia="黑体" w:hint="eastAsia"/>
              </w:rPr>
              <w:t>2</w:t>
            </w:r>
            <w:r w:rsidR="00D65A72">
              <w:rPr>
                <w:rFonts w:hint="eastAsia"/>
              </w:rPr>
              <w:t>：</w:t>
            </w:r>
            <w:r w:rsidR="00390622">
              <w:rPr>
                <w:rFonts w:hint="eastAsia"/>
              </w:rPr>
              <w:t>***</w:t>
            </w:r>
            <w:r>
              <w:rPr>
                <w:rFonts w:hint="eastAsia"/>
              </w:rPr>
              <w:t>|</w:t>
            </w:r>
            <w:r>
              <w:t>…</w:t>
            </w:r>
            <w:r>
              <w:rPr>
                <w:rFonts w:hint="eastAsia"/>
              </w:rPr>
              <w:t xml:space="preserve"> </w:t>
            </w:r>
            <w:r w:rsidR="00390622">
              <w:rPr>
                <w:rFonts w:hint="eastAsia"/>
              </w:rPr>
              <w:t>}</w:t>
            </w:r>
          </w:p>
          <w:p w:rsidR="00B40D62" w:rsidRDefault="00390622" w:rsidP="000A0702">
            <w:pPr>
              <w:rPr>
                <w:rFonts w:ascii="Courier New" w:hAnsi="Courier New" w:cs="Courier New"/>
                <w:sz w:val="18"/>
                <w:szCs w:val="18"/>
              </w:rPr>
            </w:pPr>
            <w:r>
              <w:rPr>
                <w:rFonts w:ascii="Courier New" w:hAnsi="Courier New" w:cs="Courier New" w:hint="eastAsia"/>
                <w:sz w:val="18"/>
                <w:szCs w:val="18"/>
              </w:rPr>
              <w:t xml:space="preserve"> </w:t>
            </w:r>
          </w:p>
        </w:tc>
      </w:tr>
    </w:tbl>
    <w:p w:rsidR="00532E77" w:rsidRDefault="00532E77" w:rsidP="00532E77"/>
    <w:p w:rsidR="00532E77" w:rsidRDefault="00532E77" w:rsidP="00532E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8B5BD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bookmarkStart w:id="135" w:name="OLE_LINK61"/>
            <w:bookmarkStart w:id="136" w:name="OLE_LINK62"/>
            <w:r>
              <w:rPr>
                <w:rFonts w:ascii="Courier New" w:hAnsi="Courier New" w:cs="Courier New" w:hint="eastAsia"/>
                <w:sz w:val="18"/>
                <w:szCs w:val="18"/>
              </w:rPr>
              <w:t>feemoney</w:t>
            </w:r>
            <w:bookmarkEnd w:id="135"/>
            <w:bookmarkEnd w:id="13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C7474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4745" w:rsidRDefault="00C74745" w:rsidP="00137C1F">
            <w:pPr>
              <w:rPr>
                <w:rFonts w:ascii="Courier New" w:hAnsi="Courier New" w:cs="Courier New"/>
                <w:sz w:val="18"/>
                <w:szCs w:val="18"/>
              </w:rPr>
            </w:pPr>
          </w:p>
        </w:tc>
      </w:tr>
      <w:tr w:rsidR="00953F52"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53F52" w:rsidRDefault="007B7920" w:rsidP="00137C1F">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银行交易流水号</w:t>
            </w:r>
          </w:p>
        </w:tc>
      </w:tr>
    </w:tbl>
    <w:p w:rsidR="00532E77" w:rsidRDefault="00532E77" w:rsidP="00532E7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8B5BD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BD6BCD" w:rsidP="0038446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8B5BDF" w:rsidRDefault="008B5BDF" w:rsidP="008B5BDF">
      <w:pPr>
        <w:rPr>
          <w:sz w:val="22"/>
        </w:rPr>
      </w:pPr>
    </w:p>
    <w:p w:rsidR="008B5BDF" w:rsidRDefault="008B5BDF" w:rsidP="008B5BDF">
      <w:pPr>
        <w:pStyle w:val="2"/>
        <w:numPr>
          <w:ilvl w:val="1"/>
          <w:numId w:val="13"/>
        </w:numPr>
      </w:pPr>
      <w:bookmarkStart w:id="137" w:name="OLE_LINK137"/>
      <w:bookmarkStart w:id="138" w:name="OLE_LINK138"/>
      <w:r>
        <w:t>TFB_API_00</w:t>
      </w:r>
      <w:r>
        <w:rPr>
          <w:rFonts w:hint="eastAsia"/>
        </w:rPr>
        <w:t xml:space="preserve">18 </w:t>
      </w:r>
      <w:bookmarkStart w:id="139" w:name="OLE_LINK67"/>
      <w:bookmarkStart w:id="140" w:name="OLE_LINK68"/>
      <w:r>
        <w:rPr>
          <w:rFonts w:hint="eastAsia"/>
        </w:rPr>
        <w:t>信用卡还款</w:t>
      </w:r>
      <w:bookmarkEnd w:id="139"/>
      <w:bookmarkEnd w:id="140"/>
      <w:r w:rsidR="00192A3A">
        <w:rPr>
          <w:rFonts w:hint="eastAsia"/>
        </w:rPr>
        <w:t>支付成功</w:t>
      </w:r>
    </w:p>
    <w:p w:rsidR="008B5BDF" w:rsidRDefault="008B5BDF" w:rsidP="006B2FDD">
      <w:pPr>
        <w:pStyle w:val="3"/>
        <w:numPr>
          <w:ilvl w:val="2"/>
          <w:numId w:val="13"/>
        </w:numPr>
        <w:spacing w:line="415" w:lineRule="auto"/>
      </w:pPr>
      <w:r>
        <w:rPr>
          <w:rFonts w:hint="eastAsia"/>
        </w:rPr>
        <w:t>业务标识</w:t>
      </w:r>
      <w:r>
        <w:t xml:space="preserve"> Api</w:t>
      </w:r>
      <w:r>
        <w:rPr>
          <w:rFonts w:hint="eastAsia"/>
        </w:rPr>
        <w:t>Payinfo - &gt;</w:t>
      </w:r>
      <w:r w:rsidR="006B2FDD" w:rsidRPr="006B2FDD">
        <w:t>insertcreditCardMoney</w:t>
      </w:r>
    </w:p>
    <w:p w:rsidR="008B5BDF" w:rsidRDefault="008B5BDF" w:rsidP="008B5BDF"/>
    <w:p w:rsidR="008B5BDF" w:rsidRDefault="008B5BDF" w:rsidP="008B5BDF">
      <w:pPr>
        <w:pStyle w:val="3"/>
        <w:numPr>
          <w:ilvl w:val="2"/>
          <w:numId w:val="13"/>
        </w:numPr>
        <w:spacing w:line="415" w:lineRule="auto"/>
      </w:pPr>
      <w:r>
        <w:rPr>
          <w:rFonts w:hint="eastAsia"/>
        </w:rPr>
        <w:t>业务功能描述</w:t>
      </w:r>
    </w:p>
    <w:p w:rsidR="008B5BDF" w:rsidRDefault="00CA4360" w:rsidP="008B5BDF">
      <w:pPr>
        <w:ind w:firstLineChars="50" w:firstLine="105"/>
      </w:pPr>
      <w:r>
        <w:rPr>
          <w:rFonts w:hint="eastAsia"/>
        </w:rPr>
        <w:t>交易成功，插入信用卡还款记录</w:t>
      </w:r>
    </w:p>
    <w:p w:rsidR="008B5BDF" w:rsidRDefault="008B5BDF" w:rsidP="008B5BDF">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2"/>
        <w:gridCol w:w="2041"/>
        <w:gridCol w:w="8"/>
        <w:gridCol w:w="1289"/>
        <w:gridCol w:w="187"/>
        <w:gridCol w:w="239"/>
        <w:gridCol w:w="187"/>
        <w:gridCol w:w="980"/>
        <w:gridCol w:w="172"/>
        <w:gridCol w:w="375"/>
        <w:gridCol w:w="163"/>
        <w:gridCol w:w="804"/>
        <w:gridCol w:w="125"/>
        <w:gridCol w:w="2184"/>
      </w:tblGrid>
      <w:tr w:rsidR="008B5BDF" w:rsidTr="006014C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约束</w:t>
            </w:r>
          </w:p>
        </w:tc>
        <w:tc>
          <w:tcPr>
            <w:tcW w:w="11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类型</w:t>
            </w:r>
          </w:p>
        </w:tc>
        <w:tc>
          <w:tcPr>
            <w:tcW w:w="54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取值说明</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1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r w:rsidR="0057242A" w:rsidTr="00B11B8E">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string</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银行流水号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bl>
    <w:p w:rsidR="008B5BDF" w:rsidRDefault="008B5BDF" w:rsidP="008B5BDF"/>
    <w:p w:rsidR="008B5BDF" w:rsidRDefault="008B5BDF" w:rsidP="008B5BD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5BDF" w:rsidTr="006014C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取值说明</w:t>
            </w: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5BDF" w:rsidRDefault="008B5BDF" w:rsidP="00384465">
            <w:pPr>
              <w:rPr>
                <w:rFonts w:ascii="Courier New" w:hAnsi="Courier New" w:cs="Courier New"/>
                <w:sz w:val="18"/>
                <w:szCs w:val="18"/>
              </w:rPr>
            </w:pP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014CE" w:rsidRDefault="006014CE"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bookmarkEnd w:id="137"/>
    <w:bookmarkEnd w:id="138"/>
    <w:p w:rsidR="008B5BDF" w:rsidRDefault="008B5BDF" w:rsidP="008B5BDF">
      <w:pPr>
        <w:pStyle w:val="3"/>
        <w:numPr>
          <w:ilvl w:val="2"/>
          <w:numId w:val="13"/>
        </w:numPr>
        <w:spacing w:line="415" w:lineRule="auto"/>
      </w:pPr>
      <w:r>
        <w:rPr>
          <w:rFonts w:hint="eastAsia"/>
        </w:rPr>
        <w:lastRenderedPageBreak/>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6B2FD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6B2FDD" w:rsidP="00384465">
            <w:pPr>
              <w:rPr>
                <w:rFonts w:ascii="Courier New" w:hAnsi="Courier New" w:cs="Courier New"/>
                <w:sz w:val="18"/>
                <w:szCs w:val="18"/>
              </w:rPr>
            </w:pPr>
            <w:r w:rsidRPr="006B2FDD">
              <w:t>insertcreditCardMoney</w:t>
            </w:r>
          </w:p>
        </w:tc>
        <w:tc>
          <w:tcPr>
            <w:tcW w:w="5837"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6B2FDD" w:rsidRDefault="006B2FDD" w:rsidP="006B2FDD">
      <w:pPr>
        <w:rPr>
          <w:sz w:val="22"/>
        </w:rPr>
      </w:pPr>
    </w:p>
    <w:p w:rsidR="006B2FDD" w:rsidRDefault="006B2FDD" w:rsidP="006B2FDD">
      <w:pPr>
        <w:pStyle w:val="2"/>
        <w:numPr>
          <w:ilvl w:val="1"/>
          <w:numId w:val="13"/>
        </w:numPr>
      </w:pPr>
      <w:r>
        <w:t>TFB_API_00</w:t>
      </w:r>
      <w:r>
        <w:rPr>
          <w:rFonts w:hint="eastAsia"/>
        </w:rPr>
        <w:t xml:space="preserve">19  </w:t>
      </w:r>
      <w:r>
        <w:rPr>
          <w:rFonts w:hint="eastAsia"/>
        </w:rPr>
        <w:t>读取信用卡还款记录</w:t>
      </w:r>
    </w:p>
    <w:p w:rsidR="006B2FDD" w:rsidRDefault="006B2FDD" w:rsidP="006B2FDD">
      <w:pPr>
        <w:pStyle w:val="3"/>
        <w:numPr>
          <w:ilvl w:val="2"/>
          <w:numId w:val="13"/>
        </w:numPr>
        <w:spacing w:line="415" w:lineRule="auto"/>
      </w:pPr>
      <w:r>
        <w:rPr>
          <w:rFonts w:hint="eastAsia"/>
        </w:rPr>
        <w:t>业务标识</w:t>
      </w:r>
      <w:r>
        <w:t xml:space="preserve"> Api</w:t>
      </w:r>
      <w:r>
        <w:rPr>
          <w:rFonts w:hint="eastAsia"/>
        </w:rPr>
        <w:t>Payinfo - &gt; readC</w:t>
      </w:r>
      <w:r>
        <w:t>redit</w:t>
      </w:r>
      <w:r>
        <w:rPr>
          <w:rFonts w:hint="eastAsia"/>
        </w:rPr>
        <w:t>C</w:t>
      </w:r>
      <w:r w:rsidRPr="008B5BDF">
        <w:t>ard</w:t>
      </w:r>
      <w:r>
        <w:rPr>
          <w:rFonts w:hint="eastAsia"/>
        </w:rPr>
        <w:t>glist</w:t>
      </w:r>
    </w:p>
    <w:p w:rsidR="006B2FDD" w:rsidRDefault="006B2FDD" w:rsidP="006B2FDD"/>
    <w:p w:rsidR="006B2FDD" w:rsidRDefault="006B2FDD" w:rsidP="006B2FDD">
      <w:pPr>
        <w:pStyle w:val="3"/>
        <w:numPr>
          <w:ilvl w:val="2"/>
          <w:numId w:val="13"/>
        </w:numPr>
        <w:spacing w:line="415" w:lineRule="auto"/>
      </w:pPr>
      <w:r>
        <w:rPr>
          <w:rFonts w:hint="eastAsia"/>
        </w:rPr>
        <w:t>业务功能描述</w:t>
      </w:r>
    </w:p>
    <w:p w:rsidR="006B2FDD" w:rsidRDefault="000C4D2B" w:rsidP="006B2FDD">
      <w:pPr>
        <w:ind w:firstLineChars="50" w:firstLine="105"/>
      </w:pPr>
      <w:r>
        <w:rPr>
          <w:rFonts w:hint="eastAsia"/>
        </w:rPr>
        <w:t>读取信用卡流水列表</w:t>
      </w:r>
    </w:p>
    <w:p w:rsidR="006B2FDD" w:rsidRDefault="006B2FDD" w:rsidP="006B2FD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B2FDD"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取值说明</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B2FDD" w:rsidRDefault="006B2FDD"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B2FDD" w:rsidRDefault="006B2FDD" w:rsidP="00967B50">
            <w:pPr>
              <w:rPr>
                <w:rFonts w:ascii="Courier New" w:hAnsi="Courier New" w:cs="Courier New"/>
                <w:sz w:val="18"/>
                <w:szCs w:val="18"/>
              </w:rPr>
            </w:pP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1" w:name="OLE_LINK150"/>
            <w:bookmarkStart w:id="142" w:name="OLE_LINK151"/>
            <w:r>
              <w:rPr>
                <w:rFonts w:ascii="Courier New" w:hAnsi="Courier New" w:cs="Courier New" w:hint="eastAsia"/>
                <w:sz w:val="18"/>
                <w:szCs w:val="18"/>
              </w:rPr>
              <w:t>paytype</w:t>
            </w:r>
            <w:bookmarkEnd w:id="141"/>
            <w:bookmarkEnd w:id="14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3" w:name="OLE_LINK152"/>
            <w:bookmarkStart w:id="144" w:name="OLE_LINK153"/>
            <w:r>
              <w:rPr>
                <w:rFonts w:ascii="Courier New" w:hAnsi="Courier New" w:cs="Courier New" w:hint="eastAsia"/>
                <w:sz w:val="18"/>
                <w:szCs w:val="18"/>
              </w:rPr>
              <w:t>msgstart</w:t>
            </w:r>
            <w:bookmarkEnd w:id="143"/>
            <w:bookmarkEnd w:id="14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开始读取行数</w:t>
            </w:r>
          </w:p>
        </w:tc>
      </w:tr>
      <w:tr w:rsidR="00EB6A24" w:rsidTr="00EB6A2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5" w:name="OLE_LINK154"/>
            <w:bookmarkStart w:id="146" w:name="OLE_LINK155"/>
            <w:r>
              <w:rPr>
                <w:rFonts w:ascii="Courier New" w:hAnsi="Courier New" w:cs="Courier New" w:hint="eastAsia"/>
                <w:sz w:val="18"/>
                <w:szCs w:val="18"/>
              </w:rPr>
              <w:t>msgdisplay</w:t>
            </w:r>
            <w:bookmarkEnd w:id="145"/>
            <w:bookmarkEnd w:id="14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EB6A24">
            <w:pPr>
              <w:rPr>
                <w:rFonts w:ascii="Courier New" w:hAnsi="Courier New" w:cs="Courier New"/>
                <w:sz w:val="18"/>
                <w:szCs w:val="18"/>
              </w:rPr>
            </w:pPr>
            <w:r>
              <w:rPr>
                <w:rFonts w:ascii="Courier New" w:hAnsi="Courier New" w:cs="Courier New" w:hint="eastAsia"/>
                <w:sz w:val="18"/>
                <w:szCs w:val="18"/>
              </w:rPr>
              <w:t>默认显示：自适应</w:t>
            </w:r>
          </w:p>
        </w:tc>
      </w:tr>
    </w:tbl>
    <w:p w:rsidR="006B2FDD" w:rsidRDefault="006B2FDD" w:rsidP="006B2FDD"/>
    <w:p w:rsidR="006B2FDD" w:rsidRDefault="006B2FDD" w:rsidP="006B2FD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6B2FDD"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取值说明</w:t>
            </w: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47" w:name="OLE_LINK69"/>
            <w:bookmarkStart w:id="148" w:name="OLE_LINK70"/>
            <w:r>
              <w:rPr>
                <w:rFonts w:hint="eastAsia"/>
                <w:szCs w:val="21"/>
              </w:rPr>
              <w:t>ccgno</w:t>
            </w:r>
            <w:bookmarkEnd w:id="147"/>
            <w:bookmarkEnd w:id="14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bookmarkStart w:id="149" w:name="OLE_LINK139"/>
            <w:bookmarkStart w:id="150" w:name="OLE_LINK140"/>
            <w:r>
              <w:rPr>
                <w:rFonts w:hint="eastAsia"/>
                <w:szCs w:val="21"/>
              </w:rPr>
              <w:t>ccgtime</w:t>
            </w:r>
            <w:bookmarkEnd w:id="149"/>
            <w:bookmarkEnd w:id="150"/>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交易时间</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1" w:name="OLE_LINK141"/>
            <w:bookmarkStart w:id="152" w:name="OLE_LINK142"/>
            <w:r>
              <w:rPr>
                <w:rFonts w:hint="eastAsia"/>
                <w:szCs w:val="21"/>
              </w:rPr>
              <w:t>huancardno</w:t>
            </w:r>
            <w:bookmarkEnd w:id="151"/>
            <w:bookmarkEnd w:id="15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3" w:name="OLE_LINK143"/>
            <w:bookmarkStart w:id="154" w:name="OLE_LINK144"/>
            <w:bookmarkStart w:id="155" w:name="OLE_LINK145"/>
            <w:r>
              <w:rPr>
                <w:rFonts w:hint="eastAsia"/>
                <w:szCs w:val="21"/>
              </w:rPr>
              <w:t>paymoney</w:t>
            </w:r>
            <w:bookmarkEnd w:id="153"/>
            <w:bookmarkEnd w:id="154"/>
            <w:bookmarkEnd w:id="15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还款金额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6" w:name="OLE_LINK146"/>
            <w:bookmarkStart w:id="157" w:name="OLE_LINK147"/>
            <w:r>
              <w:rPr>
                <w:rFonts w:hint="eastAsia"/>
                <w:szCs w:val="21"/>
              </w:rPr>
              <w:t>allmoney</w:t>
            </w:r>
            <w:bookmarkEnd w:id="156"/>
            <w:bookmarkEnd w:id="15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sidRPr="00CB0A32">
              <w:rPr>
                <w:rFonts w:ascii="YaHei Consolas Hybrid" w:eastAsia="YaHei Consolas Hybrid" w:hAnsiTheme="minorHAnsi" w:cs="YaHei Consolas Hybrid"/>
                <w:b/>
                <w:bCs/>
                <w:color w:val="2A00FF"/>
                <w:kern w:val="0"/>
                <w:sz w:val="18"/>
                <w:szCs w:val="18"/>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sidRPr="00CB0A32">
              <w:rPr>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Pr>
                <w:rFonts w:hint="eastAsia"/>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247974">
              <w:rPr>
                <w:rFonts w:ascii="Courier New" w:hAnsi="Courier New" w:cs="Courier New" w:hint="eastAsia"/>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247974" w:rsidP="00967B50">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247974"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bl>
    <w:p w:rsidR="006B2FDD" w:rsidRDefault="006B2FDD" w:rsidP="006B2FD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B2FDD"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hint="eastAsia"/>
              </w:rPr>
              <w:t>readC</w:t>
            </w:r>
            <w:r>
              <w:t>redit</w:t>
            </w:r>
            <w:r>
              <w:rPr>
                <w:rFonts w:hint="eastAsia"/>
              </w:rPr>
              <w:t>C</w:t>
            </w:r>
            <w:r w:rsidRPr="008B5BDF">
              <w:t>ard</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B2FDD" w:rsidRDefault="006B2FDD" w:rsidP="00967B50">
            <w:pPr>
              <w:rPr>
                <w:rFonts w:ascii="Courier New" w:hAnsi="Courier New" w:cs="Courier New"/>
                <w:sz w:val="18"/>
                <w:szCs w:val="18"/>
              </w:rPr>
            </w:pPr>
          </w:p>
        </w:tc>
      </w:tr>
    </w:tbl>
    <w:p w:rsidR="006B2FDD" w:rsidRDefault="006B2FDD" w:rsidP="006B2FDD"/>
    <w:p w:rsidR="008B5BDF" w:rsidRDefault="008B5BDF" w:rsidP="008B5BDF"/>
    <w:p w:rsidR="008B5BDF" w:rsidRDefault="008B5BDF" w:rsidP="008B5BD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retmsg</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成功</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8B5BDF" w:rsidRDefault="008B5BDF" w:rsidP="008B5BDF"/>
    <w:p w:rsidR="00176DC0" w:rsidRDefault="00176DC0" w:rsidP="00176DC0">
      <w:pPr>
        <w:rPr>
          <w:sz w:val="22"/>
        </w:rPr>
      </w:pPr>
    </w:p>
    <w:p w:rsidR="00176DC0" w:rsidRDefault="00176DC0" w:rsidP="00176DC0">
      <w:pPr>
        <w:pStyle w:val="2"/>
        <w:numPr>
          <w:ilvl w:val="1"/>
          <w:numId w:val="13"/>
        </w:numPr>
      </w:pPr>
      <w:r>
        <w:lastRenderedPageBreak/>
        <w:t>TFB_API_00</w:t>
      </w:r>
      <w:r>
        <w:rPr>
          <w:rFonts w:hint="eastAsia"/>
        </w:rPr>
        <w:t>20</w:t>
      </w:r>
      <w:r>
        <w:rPr>
          <w:rFonts w:hint="eastAsia"/>
        </w:rPr>
        <w:t>转账汇款手续费计算</w:t>
      </w:r>
    </w:p>
    <w:p w:rsidR="00176DC0" w:rsidRDefault="00176DC0" w:rsidP="00176DC0">
      <w:pPr>
        <w:pStyle w:val="3"/>
        <w:numPr>
          <w:ilvl w:val="2"/>
          <w:numId w:val="13"/>
        </w:numPr>
        <w:spacing w:line="415" w:lineRule="auto"/>
      </w:pPr>
      <w:r>
        <w:rPr>
          <w:rFonts w:hint="eastAsia"/>
        </w:rPr>
        <w:t>业务标识</w:t>
      </w:r>
      <w:r>
        <w:t xml:space="preserve"> Api</w:t>
      </w:r>
      <w:r>
        <w:rPr>
          <w:rFonts w:hint="eastAsia"/>
        </w:rPr>
        <w:t>Payinfo - &gt; getTransferPayfee</w:t>
      </w:r>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转账汇款手续费计算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多选时需要用到</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006745" w:rsidTr="0000674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06745" w:rsidRDefault="00006745" w:rsidP="00006745">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sidR="00006745">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006745" w:rsidP="00DC4921">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8B0656" w:rsidRDefault="008B0656" w:rsidP="008B0656">
      <w:pPr>
        <w:rPr>
          <w:sz w:val="22"/>
        </w:rPr>
      </w:pPr>
    </w:p>
    <w:p w:rsidR="008B0656" w:rsidRDefault="008B0656" w:rsidP="008B0656">
      <w:pPr>
        <w:pStyle w:val="2"/>
        <w:numPr>
          <w:ilvl w:val="1"/>
          <w:numId w:val="13"/>
        </w:numPr>
      </w:pPr>
      <w:r>
        <w:t>TFB_API_00</w:t>
      </w:r>
      <w:r w:rsidR="00200E28">
        <w:rPr>
          <w:rFonts w:hint="eastAsia"/>
        </w:rPr>
        <w:t>2</w:t>
      </w:r>
      <w:r w:rsidR="00176DC0">
        <w:rPr>
          <w:rFonts w:hint="eastAsia"/>
        </w:rPr>
        <w:t>1</w:t>
      </w:r>
      <w:r>
        <w:rPr>
          <w:rFonts w:hint="eastAsia"/>
        </w:rPr>
        <w:t>转账汇款</w:t>
      </w:r>
      <w:r w:rsidR="002628D5">
        <w:rPr>
          <w:rFonts w:hint="eastAsia"/>
        </w:rPr>
        <w:t>请求获得</w:t>
      </w:r>
      <w:r w:rsidR="00BC3883">
        <w:rPr>
          <w:rFonts w:hint="eastAsia"/>
        </w:rPr>
        <w:t>银行</w:t>
      </w:r>
      <w:r w:rsidR="002628D5">
        <w:rPr>
          <w:rFonts w:hint="eastAsia"/>
        </w:rPr>
        <w:t>交易流水号</w:t>
      </w:r>
    </w:p>
    <w:p w:rsidR="008B0656" w:rsidRDefault="008B0656" w:rsidP="00126182">
      <w:pPr>
        <w:pStyle w:val="3"/>
        <w:numPr>
          <w:ilvl w:val="2"/>
          <w:numId w:val="13"/>
        </w:numPr>
        <w:spacing w:line="415" w:lineRule="auto"/>
      </w:pPr>
      <w:r>
        <w:rPr>
          <w:rFonts w:hint="eastAsia"/>
        </w:rPr>
        <w:t>业务标识</w:t>
      </w:r>
      <w:r>
        <w:t xml:space="preserve"> Api</w:t>
      </w:r>
      <w:r>
        <w:rPr>
          <w:rFonts w:hint="eastAsia"/>
        </w:rPr>
        <w:t>Payinfo - &gt;</w:t>
      </w:r>
      <w:bookmarkStart w:id="158" w:name="OLE_LINK95"/>
      <w:bookmarkStart w:id="159" w:name="OLE_LINK96"/>
      <w:r w:rsidR="002628D5">
        <w:rPr>
          <w:rFonts w:hint="eastAsia"/>
        </w:rPr>
        <w:t>t</w:t>
      </w:r>
      <w:r w:rsidR="00384465">
        <w:t>ransfer</w:t>
      </w:r>
      <w:r w:rsidR="00384465">
        <w:rPr>
          <w:rFonts w:hint="eastAsia"/>
        </w:rPr>
        <w:t>M</w:t>
      </w:r>
      <w:r w:rsidR="00126182" w:rsidRPr="00126182">
        <w:t>oney</w:t>
      </w:r>
      <w:bookmarkEnd w:id="158"/>
      <w:bookmarkEnd w:id="159"/>
      <w:r w:rsidR="002628D5">
        <w:rPr>
          <w:rFonts w:hint="eastAsia"/>
        </w:rPr>
        <w:t>Rq</w:t>
      </w:r>
    </w:p>
    <w:p w:rsidR="008B0656" w:rsidRDefault="008B0656" w:rsidP="008B0656"/>
    <w:p w:rsidR="008B0656" w:rsidRDefault="008B0656" w:rsidP="008B0656">
      <w:pPr>
        <w:pStyle w:val="3"/>
        <w:numPr>
          <w:ilvl w:val="2"/>
          <w:numId w:val="13"/>
        </w:numPr>
        <w:spacing w:line="415" w:lineRule="auto"/>
      </w:pPr>
      <w:r>
        <w:rPr>
          <w:rFonts w:hint="eastAsia"/>
        </w:rPr>
        <w:t>业务功能描述</w:t>
      </w:r>
    </w:p>
    <w:p w:rsidR="008B0656" w:rsidRDefault="008B0656" w:rsidP="008B0656">
      <w:pPr>
        <w:ind w:firstLineChars="50" w:firstLine="105"/>
      </w:pPr>
      <w:r>
        <w:rPr>
          <w:rFonts w:hint="eastAsia"/>
        </w:rPr>
        <w:t>获取交易的手续费和其他信息</w:t>
      </w:r>
    </w:p>
    <w:p w:rsidR="008B0656" w:rsidRDefault="008B0656" w:rsidP="008B065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40D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取值说明</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lastRenderedPageBreak/>
              <w:t>1.2.</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00370362">
              <w:rPr>
                <w:rFonts w:ascii="Courier New" w:hAnsi="Courier New" w:cs="Courier New" w:hint="eastAsia"/>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转</w:t>
            </w:r>
            <w:r w:rsidR="00B40D62">
              <w:rPr>
                <w:rFonts w:ascii="Courier New" w:hAnsi="Courier New" w:cs="Courier New" w:hint="eastAsia"/>
                <w:sz w:val="18"/>
                <w:szCs w:val="18"/>
              </w:rPr>
              <w:t>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总转</w:t>
            </w:r>
            <w:r w:rsidR="00B40D62">
              <w:rPr>
                <w:rFonts w:ascii="Courier New" w:hAnsi="Courier New" w:cs="Courier New" w:hint="eastAsia"/>
                <w:sz w:val="18"/>
                <w:szCs w:val="18"/>
              </w:rPr>
              <w:t>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收款</w:t>
            </w:r>
            <w:r w:rsidR="00B40D62">
              <w:rPr>
                <w:rFonts w:ascii="Courier New" w:hAnsi="Courier New" w:cs="Courier New" w:hint="eastAsia"/>
                <w:sz w:val="18"/>
                <w:szCs w:val="18"/>
              </w:rPr>
              <w:t>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370362" w:rsidP="000A0702">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填写的备注</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8062CB" w:rsidTr="008062C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062CB" w:rsidRDefault="008062CB"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8062CB" w:rsidRDefault="008062CB"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8B0656" w:rsidRDefault="008B0656" w:rsidP="008B0656"/>
    <w:p w:rsidR="008B0656" w:rsidRDefault="008B0656" w:rsidP="008B065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F302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C74745"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74745" w:rsidRDefault="00C74745" w:rsidP="002628D5">
            <w:pPr>
              <w:rPr>
                <w:rFonts w:ascii="Courier New" w:hAnsi="Courier New" w:cs="Courier New"/>
                <w:sz w:val="18"/>
                <w:szCs w:val="18"/>
              </w:rPr>
            </w:pPr>
            <w:r>
              <w:rPr>
                <w:rFonts w:ascii="Courier New" w:hAnsi="Courier New" w:cs="Courier New" w:hint="eastAsia"/>
                <w:sz w:val="18"/>
                <w:szCs w:val="18"/>
              </w:rPr>
              <w:t>1.2.</w:t>
            </w:r>
            <w:r w:rsidR="002628D5">
              <w:rPr>
                <w:rFonts w:ascii="Courier New" w:hAnsi="Courier New" w:cs="Courier New" w:hint="eastAsia"/>
                <w:sz w:val="18"/>
                <w:szCs w:val="18"/>
              </w:rPr>
              <w:t>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74745" w:rsidRDefault="00504C45" w:rsidP="0038446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Pr="00F30286" w:rsidRDefault="00C74745" w:rsidP="0038446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F302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lastRenderedPageBreak/>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628D5" w:rsidP="00384465">
            <w:pPr>
              <w:rPr>
                <w:rFonts w:ascii="Courier New" w:hAnsi="Courier New" w:cs="Courier New"/>
                <w:sz w:val="18"/>
                <w:szCs w:val="18"/>
              </w:rPr>
            </w:pPr>
            <w:r>
              <w:rPr>
                <w:rFonts w:hint="eastAsia"/>
              </w:rPr>
              <w:t>t</w:t>
            </w:r>
            <w:r>
              <w:t>ransfer</w:t>
            </w:r>
            <w:r>
              <w:rPr>
                <w:rFonts w:hint="eastAsia"/>
              </w:rPr>
              <w:t>M</w:t>
            </w:r>
            <w:r w:rsidRPr="00126182">
              <w:t>oney</w:t>
            </w:r>
            <w:r>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rPr>
          <w:sz w:val="22"/>
        </w:rPr>
      </w:pPr>
    </w:p>
    <w:p w:rsidR="008B0656" w:rsidRDefault="008B0656" w:rsidP="008B0656">
      <w:pPr>
        <w:pStyle w:val="2"/>
        <w:numPr>
          <w:ilvl w:val="1"/>
          <w:numId w:val="13"/>
        </w:numPr>
      </w:pPr>
      <w:r>
        <w:t>TFB_API_00</w:t>
      </w:r>
      <w:r w:rsidR="00F30286">
        <w:rPr>
          <w:rFonts w:hint="eastAsia"/>
        </w:rPr>
        <w:t>2</w:t>
      </w:r>
      <w:bookmarkStart w:id="160" w:name="OLE_LINK101"/>
      <w:bookmarkStart w:id="161" w:name="OLE_LINK102"/>
      <w:r w:rsidR="00176DC0">
        <w:rPr>
          <w:rFonts w:hint="eastAsia"/>
        </w:rPr>
        <w:t xml:space="preserve">2 </w:t>
      </w:r>
      <w:r w:rsidR="00F30286">
        <w:rPr>
          <w:rFonts w:hint="eastAsia"/>
        </w:rPr>
        <w:t>转账汇款</w:t>
      </w:r>
      <w:bookmarkEnd w:id="160"/>
      <w:bookmarkEnd w:id="161"/>
      <w:r w:rsidR="00370362">
        <w:rPr>
          <w:rFonts w:hint="eastAsia"/>
        </w:rPr>
        <w:t>支付成功反馈</w:t>
      </w:r>
    </w:p>
    <w:p w:rsidR="008B0656" w:rsidRDefault="008B0656" w:rsidP="008B0656">
      <w:pPr>
        <w:pStyle w:val="3"/>
        <w:numPr>
          <w:ilvl w:val="2"/>
          <w:numId w:val="13"/>
        </w:numPr>
        <w:spacing w:line="415" w:lineRule="auto"/>
      </w:pPr>
      <w:r>
        <w:rPr>
          <w:rFonts w:hint="eastAsia"/>
        </w:rPr>
        <w:t>业务标识</w:t>
      </w:r>
      <w:r>
        <w:t xml:space="preserve"> Api</w:t>
      </w:r>
      <w:r>
        <w:rPr>
          <w:rFonts w:hint="eastAsia"/>
        </w:rPr>
        <w:t>Payinfo - &gt;</w:t>
      </w:r>
      <w:bookmarkStart w:id="162" w:name="OLE_LINK99"/>
      <w:bookmarkStart w:id="163" w:name="OLE_LINK100"/>
      <w:r w:rsidR="002B53AE">
        <w:rPr>
          <w:rFonts w:hint="eastAsia"/>
        </w:rPr>
        <w:t>insertT</w:t>
      </w:r>
      <w:r w:rsidR="00384465">
        <w:t>ransfer</w:t>
      </w:r>
      <w:r w:rsidR="00384465">
        <w:rPr>
          <w:rFonts w:hint="eastAsia"/>
        </w:rPr>
        <w:t>M</w:t>
      </w:r>
      <w:r w:rsidR="00384465" w:rsidRPr="00126182">
        <w:t>oney</w:t>
      </w:r>
      <w:bookmarkEnd w:id="162"/>
      <w:bookmarkEnd w:id="163"/>
    </w:p>
    <w:p w:rsidR="008B0656" w:rsidRDefault="008B0656" w:rsidP="008B0656"/>
    <w:p w:rsidR="008B0656" w:rsidRDefault="008B0656" w:rsidP="008B0656">
      <w:pPr>
        <w:pStyle w:val="3"/>
        <w:numPr>
          <w:ilvl w:val="2"/>
          <w:numId w:val="13"/>
        </w:numPr>
        <w:spacing w:line="415" w:lineRule="auto"/>
      </w:pPr>
      <w:r>
        <w:rPr>
          <w:rFonts w:hint="eastAsia"/>
        </w:rPr>
        <w:t>业务功能描述</w:t>
      </w:r>
    </w:p>
    <w:p w:rsidR="008B0656" w:rsidRDefault="00200E28" w:rsidP="008B0656">
      <w:pPr>
        <w:ind w:firstLineChars="50" w:firstLine="105"/>
      </w:pPr>
      <w:r>
        <w:rPr>
          <w:rFonts w:hint="eastAsia"/>
        </w:rPr>
        <w:t>交易成功后插入转账汇款记录</w:t>
      </w:r>
    </w:p>
    <w:p w:rsidR="008B0656" w:rsidRDefault="008B0656" w:rsidP="008B065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B0656" w:rsidTr="00F3028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取值说明</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00E28" w:rsidP="00384465">
            <w:pPr>
              <w:rPr>
                <w:rFonts w:ascii="Courier New" w:hAnsi="Courier New" w:cs="Courier New"/>
                <w:sz w:val="18"/>
                <w:szCs w:val="18"/>
              </w:rPr>
            </w:pPr>
            <w:r>
              <w:rPr>
                <w:rFonts w:hint="eastAsia"/>
              </w:rPr>
              <w:t>insertT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2B53AE" w:rsidRDefault="002B53AE" w:rsidP="002B53AE">
      <w:pPr>
        <w:rPr>
          <w:sz w:val="22"/>
        </w:rPr>
      </w:pPr>
    </w:p>
    <w:p w:rsidR="002B53AE" w:rsidRDefault="002B53AE" w:rsidP="002B53AE">
      <w:pPr>
        <w:pStyle w:val="2"/>
        <w:numPr>
          <w:ilvl w:val="1"/>
          <w:numId w:val="13"/>
        </w:numPr>
      </w:pPr>
      <w:r>
        <w:t>TFB_API_00</w:t>
      </w:r>
      <w:r w:rsidR="00D77A32">
        <w:rPr>
          <w:rFonts w:hint="eastAsia"/>
        </w:rPr>
        <w:t>2</w:t>
      </w:r>
      <w:r w:rsidR="00176DC0">
        <w:rPr>
          <w:rFonts w:hint="eastAsia"/>
        </w:rPr>
        <w:t>3</w:t>
      </w:r>
      <w:r w:rsidR="00200E28">
        <w:rPr>
          <w:rFonts w:hint="eastAsia"/>
        </w:rPr>
        <w:t>读取转账汇款</w:t>
      </w:r>
      <w:r w:rsidR="00370362">
        <w:rPr>
          <w:rFonts w:hint="eastAsia"/>
        </w:rPr>
        <w:t>历史</w:t>
      </w:r>
      <w:r>
        <w:rPr>
          <w:rFonts w:hint="eastAsia"/>
        </w:rPr>
        <w:t>记录</w:t>
      </w:r>
    </w:p>
    <w:p w:rsidR="002B53AE" w:rsidRDefault="002B53AE" w:rsidP="002B53AE">
      <w:pPr>
        <w:pStyle w:val="3"/>
        <w:numPr>
          <w:ilvl w:val="2"/>
          <w:numId w:val="13"/>
        </w:numPr>
        <w:spacing w:line="415" w:lineRule="auto"/>
      </w:pPr>
      <w:r>
        <w:rPr>
          <w:rFonts w:hint="eastAsia"/>
        </w:rPr>
        <w:t>业务标识</w:t>
      </w:r>
      <w:r>
        <w:t xml:space="preserve"> Api</w:t>
      </w:r>
      <w:r>
        <w:rPr>
          <w:rFonts w:hint="eastAsia"/>
        </w:rPr>
        <w:t>Payinfo - &gt; readT</w:t>
      </w:r>
      <w:r>
        <w:t>ransfer</w:t>
      </w:r>
      <w:r>
        <w:rPr>
          <w:rFonts w:hint="eastAsia"/>
        </w:rPr>
        <w:t>M</w:t>
      </w:r>
      <w:r w:rsidRPr="00126182">
        <w:t>oney</w:t>
      </w:r>
      <w:r>
        <w:rPr>
          <w:rFonts w:hint="eastAsia"/>
        </w:rPr>
        <w:t>glist</w:t>
      </w:r>
    </w:p>
    <w:p w:rsidR="002B53AE" w:rsidRDefault="002B53AE" w:rsidP="002B53AE"/>
    <w:p w:rsidR="002B53AE" w:rsidRDefault="002B53AE" w:rsidP="002B53AE">
      <w:pPr>
        <w:pStyle w:val="3"/>
        <w:numPr>
          <w:ilvl w:val="2"/>
          <w:numId w:val="13"/>
        </w:numPr>
        <w:spacing w:line="415" w:lineRule="auto"/>
      </w:pPr>
      <w:r>
        <w:rPr>
          <w:rFonts w:hint="eastAsia"/>
        </w:rPr>
        <w:t>业务功能描述</w:t>
      </w:r>
    </w:p>
    <w:p w:rsidR="002B53AE" w:rsidRDefault="00D77A32" w:rsidP="002B53AE">
      <w:pPr>
        <w:ind w:firstLineChars="50" w:firstLine="105"/>
      </w:pPr>
      <w:r>
        <w:rPr>
          <w:rFonts w:hint="eastAsia"/>
        </w:rPr>
        <w:t>读取转账汇款历史</w:t>
      </w:r>
      <w:r w:rsidR="002B53AE">
        <w:rPr>
          <w:rFonts w:hint="eastAsia"/>
        </w:rPr>
        <w:t>列表</w:t>
      </w:r>
    </w:p>
    <w:p w:rsidR="002B53AE" w:rsidRDefault="002B53AE" w:rsidP="002B53A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B53AE"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取值说明</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w:t>
            </w:r>
            <w:r w:rsidR="00D77A32">
              <w:rPr>
                <w:rFonts w:ascii="Courier New" w:hAnsi="Courier New" w:cs="Courier New" w:hint="eastAsia"/>
                <w:sz w:val="18"/>
                <w:szCs w:val="18"/>
              </w:rPr>
              <w:t>zhuan</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开始读取行数</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2B53AE" w:rsidRDefault="002B53AE" w:rsidP="002B53AE"/>
    <w:p w:rsidR="002B53AE" w:rsidRDefault="002B53AE" w:rsidP="002B53A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B53AE"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取值说明</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lastRenderedPageBreak/>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Pr>
                <w:rFonts w:hint="eastAsia"/>
                <w:szCs w:val="21"/>
              </w:rPr>
              <w:t>huan</w:t>
            </w:r>
            <w:r w:rsidR="002B53AE">
              <w:rPr>
                <w:rFonts w:hint="eastAsia"/>
                <w:szCs w:val="21"/>
              </w:rPr>
              <w:t>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收款</w:t>
            </w:r>
            <w:r w:rsidR="002B53AE">
              <w:rPr>
                <w:rFonts w:ascii="Courier New" w:hAnsi="Courier New" w:cs="Courier New" w:hint="eastAsia"/>
                <w:sz w:val="18"/>
                <w:szCs w:val="18"/>
              </w:rPr>
              <w:t>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B61D0C" w:rsidP="00967B50">
            <w:pPr>
              <w:rPr>
                <w:rFonts w:ascii="Courier New" w:hAnsi="Courier New" w:cs="Courier New"/>
                <w:sz w:val="18"/>
                <w:szCs w:val="18"/>
              </w:rPr>
            </w:pPr>
            <w:r>
              <w:rPr>
                <w:rFonts w:ascii="Courier New" w:hAnsi="Courier New" w:cs="Courier New" w:hint="eastAsia"/>
                <w:sz w:val="18"/>
                <w:szCs w:val="18"/>
              </w:rPr>
              <w:t>转账</w:t>
            </w:r>
            <w:r w:rsidR="002B53AE">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0E2294">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2452C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A96DB9" w:rsidTr="00A120F8">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96DB9" w:rsidRDefault="00A96DB9" w:rsidP="00A120F8">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6DB9" w:rsidRDefault="00A96DB9" w:rsidP="00A120F8">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sidR="002452CC">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A96DB9" w:rsidP="00967B50">
            <w:pPr>
              <w:rPr>
                <w:rFonts w:ascii="Courier New" w:hAnsi="Courier New" w:cs="Courier New"/>
                <w:sz w:val="18"/>
                <w:szCs w:val="18"/>
              </w:rPr>
            </w:pPr>
            <w:r>
              <w:rPr>
                <w:rFonts w:hint="eastAsia"/>
                <w:szCs w:val="21"/>
              </w:rPr>
              <w:t>tfmgid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A96DB9" w:rsidP="00A96DB9">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bl>
    <w:p w:rsidR="002B53AE" w:rsidRDefault="002B53AE" w:rsidP="002B53A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B53AE" w:rsidTr="00176DC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176DC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hint="eastAsia"/>
              </w:rPr>
              <w:t>readT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34 </w:t>
      </w:r>
      <w:r>
        <w:rPr>
          <w:rFonts w:hint="eastAsia"/>
        </w:rPr>
        <w:t>还贷款手续费计算</w:t>
      </w:r>
    </w:p>
    <w:p w:rsidR="00176DC0" w:rsidRDefault="00176DC0" w:rsidP="00176DC0">
      <w:pPr>
        <w:pStyle w:val="3"/>
        <w:numPr>
          <w:ilvl w:val="2"/>
          <w:numId w:val="13"/>
        </w:numPr>
        <w:spacing w:line="415" w:lineRule="auto"/>
      </w:pPr>
      <w:r>
        <w:rPr>
          <w:rFonts w:hint="eastAsia"/>
        </w:rPr>
        <w:t>业务标识</w:t>
      </w:r>
      <w:r>
        <w:t xml:space="preserve"> Api</w:t>
      </w:r>
      <w:r>
        <w:rPr>
          <w:rFonts w:hint="eastAsia"/>
        </w:rPr>
        <w:t>Payinfo - &gt; getRepayMoneyPayfee</w:t>
      </w:r>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r>
        <w:rPr>
          <w:rFonts w:hint="eastAsia"/>
        </w:rPr>
        <w:lastRenderedPageBreak/>
        <w:t>业务功能描述</w:t>
      </w:r>
    </w:p>
    <w:p w:rsidR="00176DC0" w:rsidRDefault="00176DC0" w:rsidP="00176DC0">
      <w:pPr>
        <w:ind w:firstLineChars="50" w:firstLine="105"/>
      </w:pPr>
      <w:r>
        <w:rPr>
          <w:rFonts w:hint="eastAsia"/>
        </w:rPr>
        <w:t>还贷款手续费计算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getRepayMoneyPayfee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Pr="00E77421" w:rsidRDefault="00176DC0" w:rsidP="00176DC0"/>
    <w:p w:rsidR="00176DC0" w:rsidRDefault="00176DC0" w:rsidP="00176DC0"/>
    <w:p w:rsidR="00384465" w:rsidRDefault="00384465" w:rsidP="00384465">
      <w:pPr>
        <w:rPr>
          <w:sz w:val="22"/>
        </w:rPr>
      </w:pPr>
    </w:p>
    <w:p w:rsidR="00384465" w:rsidRDefault="00384465" w:rsidP="00384465">
      <w:pPr>
        <w:pStyle w:val="2"/>
        <w:numPr>
          <w:ilvl w:val="1"/>
          <w:numId w:val="13"/>
        </w:numPr>
      </w:pPr>
      <w:r>
        <w:t>TFB_API_00</w:t>
      </w:r>
      <w:r w:rsidR="00445723">
        <w:rPr>
          <w:rFonts w:hint="eastAsia"/>
        </w:rPr>
        <w:t>2</w:t>
      </w:r>
      <w:r w:rsidR="00176DC0">
        <w:rPr>
          <w:rFonts w:hint="eastAsia"/>
        </w:rPr>
        <w:t>5</w:t>
      </w:r>
      <w:bookmarkStart w:id="164" w:name="OLE_LINK111"/>
      <w:bookmarkStart w:id="165" w:name="OLE_LINK112"/>
      <w:r>
        <w:rPr>
          <w:rFonts w:hint="eastAsia"/>
        </w:rPr>
        <w:t>还</w:t>
      </w:r>
      <w:r w:rsidR="00504C45">
        <w:rPr>
          <w:rFonts w:hint="eastAsia"/>
        </w:rPr>
        <w:t>贷</w:t>
      </w:r>
      <w:r>
        <w:rPr>
          <w:rFonts w:hint="eastAsia"/>
        </w:rPr>
        <w:t>款</w:t>
      </w:r>
      <w:bookmarkEnd w:id="164"/>
      <w:bookmarkEnd w:id="165"/>
      <w:r w:rsidR="00504C45">
        <w:rPr>
          <w:rFonts w:hint="eastAsia"/>
        </w:rPr>
        <w:t>请求银行交易流水号</w:t>
      </w:r>
    </w:p>
    <w:p w:rsidR="00384465" w:rsidRDefault="00384465" w:rsidP="00384465">
      <w:pPr>
        <w:pStyle w:val="3"/>
        <w:numPr>
          <w:ilvl w:val="2"/>
          <w:numId w:val="13"/>
        </w:numPr>
        <w:spacing w:line="415" w:lineRule="auto"/>
      </w:pPr>
      <w:r>
        <w:rPr>
          <w:rFonts w:hint="eastAsia"/>
        </w:rPr>
        <w:t>业务标识</w:t>
      </w:r>
      <w:r>
        <w:t xml:space="preserve"> Api</w:t>
      </w:r>
      <w:r>
        <w:rPr>
          <w:rFonts w:hint="eastAsia"/>
        </w:rPr>
        <w:t>Payinfo - &gt;</w:t>
      </w:r>
      <w:bookmarkStart w:id="166" w:name="OLE_LINK113"/>
      <w:bookmarkStart w:id="167" w:name="OLE_LINK114"/>
      <w:r>
        <w:rPr>
          <w:rFonts w:hint="eastAsia"/>
        </w:rPr>
        <w:t>RepayMoney</w:t>
      </w:r>
      <w:bookmarkEnd w:id="166"/>
      <w:bookmarkEnd w:id="167"/>
      <w:r w:rsidR="00504C45">
        <w:rPr>
          <w:rFonts w:hint="eastAsia"/>
        </w:rPr>
        <w:t>Rq</w:t>
      </w:r>
    </w:p>
    <w:p w:rsidR="00384465" w:rsidRDefault="00384465" w:rsidP="00384465">
      <w:pPr>
        <w:pStyle w:val="3"/>
        <w:numPr>
          <w:ilvl w:val="2"/>
          <w:numId w:val="13"/>
        </w:numPr>
        <w:spacing w:line="415" w:lineRule="auto"/>
      </w:pPr>
      <w:r>
        <w:rPr>
          <w:rFonts w:hint="eastAsia"/>
        </w:rPr>
        <w:t>业务功能描述</w:t>
      </w:r>
    </w:p>
    <w:p w:rsidR="00384465" w:rsidRDefault="00384465" w:rsidP="00384465">
      <w:pPr>
        <w:ind w:firstLineChars="50" w:firstLine="105"/>
      </w:pPr>
      <w:r>
        <w:rPr>
          <w:rFonts w:hint="eastAsia"/>
        </w:rPr>
        <w:t>获取交易的手续费和其他信息</w:t>
      </w:r>
    </w:p>
    <w:p w:rsidR="00384465" w:rsidRDefault="00384465" w:rsidP="00384465">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703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取值说明</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370AE2">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lastRenderedPageBreak/>
              <w:t>1.2.</w:t>
            </w:r>
            <w:r w:rsidR="00370AE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还款金额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AE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总还款额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68647E" w:rsidTr="0068647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47E" w:rsidRDefault="0068647E" w:rsidP="0068647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8647E" w:rsidRDefault="0068647E"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8647E" w:rsidRPr="0068647E" w:rsidRDefault="0068647E" w:rsidP="0068647E">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8647E" w:rsidRDefault="0068647E"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70362" w:rsidRPr="00370362" w:rsidRDefault="00370362" w:rsidP="00370362"/>
    <w:p w:rsidR="00504C45" w:rsidRDefault="00504C45" w:rsidP="00504C4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04C45" w:rsidTr="0034748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取值说明</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04C45" w:rsidRDefault="00504C45" w:rsidP="00347484">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Pr="00F30286" w:rsidRDefault="00504C45" w:rsidP="00347484">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Pr="00504C45" w:rsidRDefault="00384465" w:rsidP="00384465"/>
    <w:p w:rsidR="00384465" w:rsidRDefault="00384465" w:rsidP="00384465">
      <w:pPr>
        <w:pStyle w:val="3"/>
        <w:numPr>
          <w:ilvl w:val="2"/>
          <w:numId w:val="13"/>
        </w:numPr>
        <w:spacing w:line="415" w:lineRule="auto"/>
      </w:pPr>
      <w:r>
        <w:rPr>
          <w:rFonts w:hint="eastAsia"/>
        </w:rPr>
        <w:t>说明</w:t>
      </w:r>
    </w:p>
    <w:p w:rsidR="00504C45" w:rsidRPr="00504C45" w:rsidRDefault="00504C45" w:rsidP="00504C4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504C45" w:rsidP="00384465">
            <w:pPr>
              <w:rPr>
                <w:rFonts w:ascii="Courier New" w:hAnsi="Courier New" w:cs="Courier New"/>
                <w:sz w:val="18"/>
                <w:szCs w:val="18"/>
              </w:rPr>
            </w:pPr>
            <w:r>
              <w:rPr>
                <w:rFonts w:hint="eastAsia"/>
              </w:rPr>
              <w:t>RepayMoneyRq</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rPr>
          <w:sz w:val="22"/>
        </w:rPr>
      </w:pPr>
    </w:p>
    <w:p w:rsidR="00384465" w:rsidRDefault="00384465" w:rsidP="00384465">
      <w:pPr>
        <w:pStyle w:val="2"/>
        <w:numPr>
          <w:ilvl w:val="1"/>
          <w:numId w:val="13"/>
        </w:numPr>
      </w:pPr>
      <w:r>
        <w:lastRenderedPageBreak/>
        <w:t>TFB_API_00</w:t>
      </w:r>
      <w:r w:rsidR="00445723">
        <w:rPr>
          <w:rFonts w:hint="eastAsia"/>
        </w:rPr>
        <w:t>2</w:t>
      </w:r>
      <w:r w:rsidR="00176DC0">
        <w:rPr>
          <w:rFonts w:hint="eastAsia"/>
        </w:rPr>
        <w:t>6</w:t>
      </w:r>
      <w:r w:rsidR="00D77A32">
        <w:rPr>
          <w:rFonts w:hint="eastAsia"/>
        </w:rPr>
        <w:t>插入</w:t>
      </w:r>
      <w:r w:rsidR="00504C45">
        <w:rPr>
          <w:rFonts w:hint="eastAsia"/>
        </w:rPr>
        <w:t>还贷款</w:t>
      </w:r>
      <w:r w:rsidR="00216210">
        <w:rPr>
          <w:rFonts w:hint="eastAsia"/>
        </w:rPr>
        <w:t>成功反馈</w:t>
      </w:r>
    </w:p>
    <w:p w:rsidR="00384465" w:rsidRDefault="00384465" w:rsidP="00384465">
      <w:pPr>
        <w:pStyle w:val="3"/>
        <w:numPr>
          <w:ilvl w:val="2"/>
          <w:numId w:val="13"/>
        </w:numPr>
        <w:spacing w:line="415" w:lineRule="auto"/>
      </w:pPr>
      <w:r>
        <w:rPr>
          <w:rFonts w:hint="eastAsia"/>
        </w:rPr>
        <w:t>业务标识</w:t>
      </w:r>
      <w:r>
        <w:t xml:space="preserve"> Api</w:t>
      </w:r>
      <w:r>
        <w:rPr>
          <w:rFonts w:hint="eastAsia"/>
        </w:rPr>
        <w:t>Payinfo - &gt;</w:t>
      </w:r>
      <w:bookmarkStart w:id="168" w:name="OLE_LINK115"/>
      <w:bookmarkStart w:id="169" w:name="OLE_LINK116"/>
      <w:bookmarkStart w:id="170" w:name="OLE_LINK84"/>
      <w:r w:rsidR="00D77A32">
        <w:rPr>
          <w:rFonts w:hint="eastAsia"/>
        </w:rPr>
        <w:t>insertR</w:t>
      </w:r>
      <w:r w:rsidR="003B1C36">
        <w:rPr>
          <w:rFonts w:hint="eastAsia"/>
        </w:rPr>
        <w:t>epayMoney</w:t>
      </w:r>
      <w:bookmarkEnd w:id="168"/>
      <w:bookmarkEnd w:id="169"/>
      <w:bookmarkEnd w:id="170"/>
    </w:p>
    <w:p w:rsidR="00384465" w:rsidRDefault="00384465" w:rsidP="00384465"/>
    <w:p w:rsidR="00384465" w:rsidRDefault="00384465" w:rsidP="00384465">
      <w:pPr>
        <w:pStyle w:val="3"/>
        <w:numPr>
          <w:ilvl w:val="2"/>
          <w:numId w:val="13"/>
        </w:numPr>
        <w:spacing w:line="415" w:lineRule="auto"/>
      </w:pPr>
      <w:r>
        <w:rPr>
          <w:rFonts w:hint="eastAsia"/>
        </w:rPr>
        <w:t>业务功能描述</w:t>
      </w:r>
    </w:p>
    <w:p w:rsidR="00384465" w:rsidRDefault="00D77A32" w:rsidP="003B1C36">
      <w:r>
        <w:rPr>
          <w:rFonts w:hint="eastAsia"/>
        </w:rPr>
        <w:t>交易成功后插入记录</w:t>
      </w:r>
    </w:p>
    <w:p w:rsidR="00384465" w:rsidRDefault="00384465" w:rsidP="00384465">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84465" w:rsidTr="0038446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取值说明</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84465" w:rsidP="00384465">
            <w:pPr>
              <w:rPr>
                <w:rFonts w:ascii="Courier New" w:hAnsi="Courier New" w:cs="Courier New"/>
                <w:sz w:val="18"/>
                <w:szCs w:val="18"/>
              </w:rPr>
            </w:pPr>
          </w:p>
        </w:tc>
      </w:tr>
      <w:tr w:rsidR="0057242A" w:rsidTr="00B11B8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70AE2" w:rsidP="00384465">
            <w:pPr>
              <w:rPr>
                <w:rFonts w:ascii="Courier New" w:hAnsi="Courier New" w:cs="Courier New"/>
                <w:sz w:val="18"/>
                <w:szCs w:val="18"/>
              </w:rPr>
            </w:pPr>
            <w:r>
              <w:rPr>
                <w:rFonts w:ascii="Courier New" w:hAnsi="Courier New" w:cs="Courier New" w:hint="eastAsia"/>
                <w:sz w:val="18"/>
                <w:szCs w:val="18"/>
              </w:rPr>
              <w:t>银行交易流水号</w:t>
            </w:r>
          </w:p>
        </w:tc>
      </w:tr>
    </w:tbl>
    <w:p w:rsidR="00384465" w:rsidRDefault="00384465" w:rsidP="00384465"/>
    <w:p w:rsidR="00384465" w:rsidRDefault="00384465" w:rsidP="0038446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84465"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取值说明</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Default="00384465" w:rsidP="0038446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D77A32" w:rsidP="00384465">
            <w:pPr>
              <w:rPr>
                <w:rFonts w:ascii="Courier New" w:hAnsi="Courier New" w:cs="Courier New"/>
                <w:sz w:val="18"/>
                <w:szCs w:val="18"/>
              </w:rPr>
            </w:pPr>
            <w:r>
              <w:rPr>
                <w:rFonts w:hint="eastAsia"/>
              </w:rPr>
              <w:t>insertRepayMoney</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8B5BDF" w:rsidRDefault="008B5BDF" w:rsidP="008B5BDF">
      <w:pPr>
        <w:rPr>
          <w:sz w:val="22"/>
        </w:rPr>
      </w:pPr>
    </w:p>
    <w:p w:rsidR="003B1C36" w:rsidRDefault="003B1C36" w:rsidP="003B1C36">
      <w:pPr>
        <w:rPr>
          <w:sz w:val="22"/>
        </w:rPr>
      </w:pPr>
    </w:p>
    <w:p w:rsidR="00D77A32" w:rsidRDefault="00D77A32" w:rsidP="00D77A32">
      <w:pPr>
        <w:rPr>
          <w:sz w:val="22"/>
        </w:rPr>
      </w:pPr>
    </w:p>
    <w:p w:rsidR="00D77A32" w:rsidRDefault="00D77A32" w:rsidP="00D77A32">
      <w:pPr>
        <w:pStyle w:val="2"/>
        <w:numPr>
          <w:ilvl w:val="1"/>
          <w:numId w:val="13"/>
        </w:numPr>
      </w:pPr>
      <w:r>
        <w:t>TFB_API_00</w:t>
      </w:r>
      <w:r>
        <w:rPr>
          <w:rFonts w:hint="eastAsia"/>
        </w:rPr>
        <w:t>2</w:t>
      </w:r>
      <w:r w:rsidR="00176DC0">
        <w:rPr>
          <w:rFonts w:hint="eastAsia"/>
        </w:rPr>
        <w:t>7</w:t>
      </w:r>
      <w:r>
        <w:rPr>
          <w:rFonts w:hint="eastAsia"/>
        </w:rPr>
        <w:t>读取</w:t>
      </w:r>
      <w:r w:rsidR="00504C45">
        <w:rPr>
          <w:rFonts w:hint="eastAsia"/>
        </w:rPr>
        <w:t>还贷款</w:t>
      </w:r>
      <w:r>
        <w:rPr>
          <w:rFonts w:hint="eastAsia"/>
        </w:rPr>
        <w:t>历史记录</w:t>
      </w:r>
    </w:p>
    <w:p w:rsidR="00D77A32" w:rsidRDefault="00D77A32" w:rsidP="00D77A32">
      <w:pPr>
        <w:pStyle w:val="3"/>
        <w:numPr>
          <w:ilvl w:val="2"/>
          <w:numId w:val="13"/>
        </w:numPr>
        <w:spacing w:line="415" w:lineRule="auto"/>
      </w:pPr>
      <w:r>
        <w:rPr>
          <w:rFonts w:hint="eastAsia"/>
        </w:rPr>
        <w:t>业务标识</w:t>
      </w:r>
      <w:r>
        <w:t xml:space="preserve"> Api</w:t>
      </w:r>
      <w:r w:rsidR="000D4EB3">
        <w:rPr>
          <w:rFonts w:hint="eastAsia"/>
        </w:rPr>
        <w:t>Payinfo - &gt; readRepay</w:t>
      </w:r>
      <w:r>
        <w:rPr>
          <w:rFonts w:hint="eastAsia"/>
        </w:rPr>
        <w:t>M</w:t>
      </w:r>
      <w:r w:rsidRPr="00126182">
        <w:t>oney</w:t>
      </w:r>
      <w:r>
        <w:rPr>
          <w:rFonts w:hint="eastAsia"/>
        </w:rPr>
        <w:t>glist</w:t>
      </w:r>
    </w:p>
    <w:p w:rsidR="00D77A32" w:rsidRDefault="00D77A32" w:rsidP="00D77A32"/>
    <w:p w:rsidR="00D77A32" w:rsidRDefault="00D77A32" w:rsidP="00D77A32">
      <w:pPr>
        <w:pStyle w:val="3"/>
        <w:numPr>
          <w:ilvl w:val="2"/>
          <w:numId w:val="13"/>
        </w:numPr>
        <w:spacing w:line="415" w:lineRule="auto"/>
      </w:pPr>
      <w:r>
        <w:rPr>
          <w:rFonts w:hint="eastAsia"/>
        </w:rPr>
        <w:t>业务功能描述</w:t>
      </w:r>
    </w:p>
    <w:p w:rsidR="00D77A32" w:rsidRDefault="00D77A32" w:rsidP="00D77A32">
      <w:pPr>
        <w:ind w:firstLineChars="50" w:firstLine="105"/>
      </w:pPr>
      <w:r>
        <w:rPr>
          <w:rFonts w:hint="eastAsia"/>
        </w:rPr>
        <w:t>读取</w:t>
      </w:r>
      <w:r w:rsidR="00504C45">
        <w:rPr>
          <w:rFonts w:hint="eastAsia"/>
        </w:rPr>
        <w:t>还贷款</w:t>
      </w:r>
      <w:r>
        <w:rPr>
          <w:rFonts w:hint="eastAsia"/>
        </w:rPr>
        <w:t>历史列表</w:t>
      </w:r>
    </w:p>
    <w:p w:rsidR="00D77A32" w:rsidRDefault="00D77A32" w:rsidP="00D77A32">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77A32"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取值说明</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w:t>
            </w:r>
            <w:r w:rsidR="000D4EB3">
              <w:rPr>
                <w:rFonts w:ascii="Courier New" w:hAnsi="Courier New" w:cs="Courier New" w:hint="eastAsia"/>
                <w:sz w:val="18"/>
                <w:szCs w:val="18"/>
              </w:rPr>
              <w:t>pay</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开始读取行数</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D77A32" w:rsidRDefault="00D77A32" w:rsidP="00D77A32"/>
    <w:p w:rsidR="00D77A32" w:rsidRDefault="00D77A32" w:rsidP="00D77A32">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77A32"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取值说明</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77A32" w:rsidRDefault="00D77A32" w:rsidP="00967B50">
            <w:pPr>
              <w:rPr>
                <w:rFonts w:ascii="Courier New" w:hAnsi="Courier New" w:cs="Courier New"/>
                <w:sz w:val="18"/>
                <w:szCs w:val="18"/>
              </w:rPr>
            </w:pP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r>
      <w:tr w:rsidR="00B61D0C" w:rsidTr="00D0390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183AAD" w:rsidP="00D0390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1D0C" w:rsidRDefault="00B61D0C" w:rsidP="00D03905">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还贷卡号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967B50" w:rsidP="00967B50">
            <w:pPr>
              <w:rPr>
                <w:rFonts w:ascii="Courier New" w:hAnsi="Courier New" w:cs="Courier New"/>
                <w:sz w:val="18"/>
                <w:szCs w:val="18"/>
              </w:rPr>
            </w:pPr>
            <w:r>
              <w:rPr>
                <w:rFonts w:hint="eastAsia"/>
                <w:szCs w:val="21"/>
              </w:rPr>
              <w:t>huan</w:t>
            </w:r>
            <w:r w:rsidR="00B61D0C">
              <w:rPr>
                <w:rFonts w:hint="eastAsia"/>
                <w:szCs w:val="21"/>
              </w:rPr>
              <w:t>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967B50" w:rsidP="00967B50">
            <w:pPr>
              <w:rPr>
                <w:rFonts w:ascii="Courier New" w:hAnsi="Courier New" w:cs="Courier New"/>
                <w:sz w:val="18"/>
                <w:szCs w:val="18"/>
              </w:rPr>
            </w:pPr>
            <w:r>
              <w:rPr>
                <w:rFonts w:ascii="Courier New" w:hAnsi="Courier New" w:cs="Courier New" w:hint="eastAsia"/>
                <w:sz w:val="18"/>
                <w:szCs w:val="18"/>
              </w:rPr>
              <w:t>还贷</w:t>
            </w:r>
            <w:r w:rsidR="00B61D0C">
              <w:rPr>
                <w:rFonts w:ascii="Courier New" w:hAnsi="Courier New" w:cs="Courier New" w:hint="eastAsia"/>
                <w:sz w:val="18"/>
                <w:szCs w:val="18"/>
              </w:rPr>
              <w:t>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A97000"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7000" w:rsidRDefault="00A97000" w:rsidP="00A9700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7000" w:rsidRDefault="00A97000" w:rsidP="000E2294">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B61D0C" w:rsidP="00967B50">
            <w:pPr>
              <w:rPr>
                <w:rFonts w:ascii="Courier New" w:hAnsi="Courier New" w:cs="Courier New"/>
                <w:sz w:val="18"/>
                <w:szCs w:val="18"/>
              </w:rPr>
            </w:pPr>
            <w:r>
              <w:rPr>
                <w:rFonts w:ascii="Courier New" w:hAnsi="Courier New" w:cs="Courier New" w:hint="eastAsia"/>
                <w:sz w:val="18"/>
                <w:szCs w:val="18"/>
              </w:rPr>
              <w:t>还贷</w:t>
            </w:r>
            <w:r w:rsidR="00D77A32">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6C721F" w:rsidP="006C721F">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971B8B" w:rsidP="006C721F">
            <w:pPr>
              <w:rPr>
                <w:rFonts w:ascii="Courier New" w:hAnsi="Courier New" w:cs="Courier New"/>
                <w:sz w:val="18"/>
                <w:szCs w:val="18"/>
              </w:rPr>
            </w:pPr>
            <w:r w:rsidRPr="00971B8B">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971B8B" w:rsidP="006C721F">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bl>
    <w:p w:rsidR="00D77A32" w:rsidRDefault="00D77A32" w:rsidP="00D77A32">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77A32"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77A32" w:rsidRDefault="000D4EB3" w:rsidP="00967B50">
            <w:pPr>
              <w:rPr>
                <w:rFonts w:ascii="Courier New" w:hAnsi="Courier New" w:cs="Courier New"/>
                <w:sz w:val="18"/>
                <w:szCs w:val="18"/>
              </w:rPr>
            </w:pPr>
            <w:r>
              <w:rPr>
                <w:rFonts w:hint="eastAsia"/>
              </w:rPr>
              <w:t>readRepayM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bl>
    <w:p w:rsidR="00D77A32" w:rsidRDefault="00D77A32" w:rsidP="00D77A32">
      <w:pPr>
        <w:rPr>
          <w:sz w:val="22"/>
        </w:rPr>
      </w:pPr>
    </w:p>
    <w:p w:rsidR="008D0DD0" w:rsidRDefault="008D0DD0" w:rsidP="003B1C36">
      <w:pPr>
        <w:rPr>
          <w:sz w:val="22"/>
        </w:rPr>
      </w:pPr>
    </w:p>
    <w:p w:rsidR="003B1C36" w:rsidRDefault="003B1C36" w:rsidP="003B1C36">
      <w:pPr>
        <w:pStyle w:val="2"/>
        <w:numPr>
          <w:ilvl w:val="1"/>
          <w:numId w:val="13"/>
        </w:numPr>
      </w:pPr>
      <w:r>
        <w:t>TFB_API_00</w:t>
      </w:r>
      <w:r>
        <w:rPr>
          <w:rFonts w:hint="eastAsia"/>
        </w:rPr>
        <w:t>2</w:t>
      </w:r>
      <w:bookmarkStart w:id="171" w:name="OLE_LINK117"/>
      <w:bookmarkStart w:id="172" w:name="OLE_LINK118"/>
      <w:r w:rsidR="00176DC0">
        <w:rPr>
          <w:rFonts w:hint="eastAsia"/>
        </w:rPr>
        <w:t xml:space="preserve">8 </w:t>
      </w:r>
      <w:r>
        <w:rPr>
          <w:rFonts w:hint="eastAsia"/>
        </w:rPr>
        <w:t>充值</w:t>
      </w:r>
      <w:bookmarkEnd w:id="171"/>
      <w:bookmarkEnd w:id="172"/>
      <w:r w:rsidR="00E27443">
        <w:rPr>
          <w:rFonts w:hint="eastAsia"/>
        </w:rPr>
        <w:t>接口请求获得交易流水号</w:t>
      </w:r>
    </w:p>
    <w:p w:rsidR="003B1C36" w:rsidRDefault="003B1C36" w:rsidP="003B1C36">
      <w:pPr>
        <w:pStyle w:val="3"/>
        <w:numPr>
          <w:ilvl w:val="2"/>
          <w:numId w:val="13"/>
        </w:numPr>
        <w:spacing w:line="415" w:lineRule="auto"/>
      </w:pPr>
      <w:r>
        <w:rPr>
          <w:rFonts w:hint="eastAsia"/>
        </w:rPr>
        <w:t>业务标识</w:t>
      </w:r>
      <w:r>
        <w:t xml:space="preserve"> Api</w:t>
      </w:r>
      <w:r>
        <w:rPr>
          <w:rFonts w:hint="eastAsia"/>
        </w:rPr>
        <w:t>Payinfo - &gt;</w:t>
      </w:r>
      <w:bookmarkStart w:id="173" w:name="OLE_LINK119"/>
      <w:bookmarkStart w:id="174" w:name="OLE_LINK120"/>
      <w:r>
        <w:t>recharge</w:t>
      </w:r>
      <w:bookmarkEnd w:id="173"/>
      <w:bookmarkEnd w:id="174"/>
      <w:r w:rsidR="00E27443">
        <w:rPr>
          <w:rFonts w:hint="eastAsia"/>
        </w:rPr>
        <w:t>Req</w:t>
      </w:r>
    </w:p>
    <w:p w:rsidR="003B1C36" w:rsidRDefault="004A4784" w:rsidP="003B1C36">
      <w:r>
        <w:rPr>
          <w:rFonts w:hint="eastAsia"/>
        </w:rPr>
        <w:t>修改记录：</w:t>
      </w:r>
      <w:r>
        <w:rPr>
          <w:rFonts w:hint="eastAsia"/>
        </w:rPr>
        <w:t>2013-08-21</w:t>
      </w:r>
    </w:p>
    <w:p w:rsidR="003B1C36" w:rsidRDefault="003B1C36" w:rsidP="003B1C36">
      <w:pPr>
        <w:pStyle w:val="3"/>
        <w:numPr>
          <w:ilvl w:val="2"/>
          <w:numId w:val="13"/>
        </w:numPr>
        <w:spacing w:line="415" w:lineRule="auto"/>
      </w:pPr>
      <w:r>
        <w:rPr>
          <w:rFonts w:hint="eastAsia"/>
        </w:rPr>
        <w:t>业务功能描述</w:t>
      </w:r>
    </w:p>
    <w:p w:rsidR="003B1C36" w:rsidRDefault="003B1C36" w:rsidP="003B1C3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r w:rsidR="00E27443">
        <w:rPr>
          <w:rFonts w:hint="eastAsia"/>
        </w:rPr>
        <w:t>。存储卡到帐日期请直接填写‘下一个工作日’</w:t>
      </w:r>
    </w:p>
    <w:p w:rsidR="003B1C36" w:rsidRDefault="003B1C36" w:rsidP="003B1C3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B1C36" w:rsidTr="003B1C3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取值说明</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175" w:name="OLE_LINK121"/>
            <w:bookmarkStart w:id="176" w:name="OLE_LINK122"/>
            <w:r w:rsidRPr="003B1C36">
              <w:rPr>
                <w:rFonts w:ascii="Courier New" w:hAnsi="Courier New" w:cs="Courier New"/>
                <w:sz w:val="18"/>
                <w:szCs w:val="18"/>
              </w:rPr>
              <w:t>banktype</w:t>
            </w:r>
            <w:bookmarkEnd w:id="175"/>
            <w:bookmarkEnd w:id="17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proofErr w:type="gramStart"/>
            <w:r>
              <w:rPr>
                <w:rFonts w:ascii="Courier New" w:hAnsi="Courier New" w:cs="Courier New" w:hint="eastAsia"/>
                <w:sz w:val="18"/>
                <w:szCs w:val="18"/>
              </w:rPr>
              <w:t>卡类型</w:t>
            </w:r>
            <w:proofErr w:type="gramEnd"/>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47794F" w:rsidP="006B470A">
            <w:pPr>
              <w:rPr>
                <w:rFonts w:ascii="Courier New" w:hAnsi="Courier New" w:cs="Courier New"/>
                <w:sz w:val="18"/>
                <w:szCs w:val="18"/>
              </w:rPr>
            </w:pP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177" w:name="OLE_LINK123"/>
            <w:bookmarkStart w:id="178" w:name="OLE_LINK124"/>
            <w:r w:rsidRPr="003B1C36">
              <w:rPr>
                <w:rFonts w:ascii="Courier New" w:hAnsi="Courier New" w:cs="Courier New"/>
                <w:sz w:val="18"/>
                <w:szCs w:val="18"/>
              </w:rPr>
              <w:t>bankname</w:t>
            </w:r>
            <w:bookmarkEnd w:id="177"/>
            <w:bookmarkEnd w:id="17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r>
              <w:rPr>
                <w:rFonts w:ascii="Courier New" w:hAnsi="Courier New" w:cs="Courier New" w:hint="eastAsia"/>
                <w:sz w:val="18"/>
                <w:szCs w:val="18"/>
              </w:rPr>
              <w:t>银行名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5F36AC" w:rsidP="006B470A">
            <w:pPr>
              <w:rPr>
                <w:rFonts w:ascii="Courier New" w:hAnsi="Courier New" w:cs="Courier New"/>
                <w:sz w:val="18"/>
                <w:szCs w:val="18"/>
              </w:rPr>
            </w:pPr>
            <w:bookmarkStart w:id="179" w:name="OLE_LINK55"/>
            <w:bookmarkStart w:id="180" w:name="OLE_LINK56"/>
            <w:r>
              <w:rPr>
                <w:rFonts w:ascii="Courier New" w:hAnsi="Courier New" w:cs="Courier New" w:hint="eastAsia"/>
                <w:sz w:val="18"/>
                <w:szCs w:val="18"/>
              </w:rPr>
              <w:t>card</w:t>
            </w:r>
            <w:r w:rsidR="003B1C36" w:rsidRPr="003B1C36">
              <w:rPr>
                <w:rFonts w:ascii="Courier New" w:hAnsi="Courier New" w:cs="Courier New"/>
                <w:sz w:val="18"/>
                <w:szCs w:val="18"/>
              </w:rPr>
              <w:t>no</w:t>
            </w:r>
            <w:bookmarkEnd w:id="179"/>
            <w:bookmarkEnd w:id="180"/>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47484" w:rsidP="006B470A">
            <w:pPr>
              <w:rPr>
                <w:rFonts w:ascii="Courier New" w:hAnsi="Courier New" w:cs="Courier New"/>
                <w:sz w:val="18"/>
                <w:szCs w:val="18"/>
              </w:rPr>
            </w:pPr>
            <w:r>
              <w:rPr>
                <w:rFonts w:ascii="Courier New" w:hAnsi="Courier New" w:cs="Courier New" w:hint="eastAsia"/>
                <w:sz w:val="18"/>
                <w:szCs w:val="18"/>
              </w:rPr>
              <w:t>银行卡</w:t>
            </w:r>
            <w:r w:rsidR="003B1C36">
              <w:rPr>
                <w:rFonts w:ascii="Courier New" w:hAnsi="Courier New" w:cs="Courier New" w:hint="eastAsia"/>
                <w:sz w:val="18"/>
                <w:szCs w:val="18"/>
              </w:rPr>
              <w:t>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E27443" w:rsidTr="00B0287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43" w:rsidRDefault="00E27443" w:rsidP="00B0287D">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支付额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43" w:rsidRDefault="00E27443" w:rsidP="00B0287D">
            <w:pPr>
              <w:rPr>
                <w:rFonts w:ascii="Courier New" w:hAnsi="Courier New" w:cs="Courier New"/>
                <w:sz w:val="18"/>
                <w:szCs w:val="18"/>
              </w:rPr>
            </w:pPr>
          </w:p>
        </w:tc>
      </w:tr>
      <w:tr w:rsidR="005F36AC" w:rsidTr="0034748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bookmarkStart w:id="181" w:name="OLE_LINK71"/>
            <w:bookmarkStart w:id="182" w:name="OLE_LINK72"/>
            <w:bookmarkStart w:id="183" w:name="OLE_LINK75"/>
            <w:r>
              <w:rPr>
                <w:rFonts w:ascii="Courier New" w:hAnsi="Courier New" w:cs="Courier New" w:hint="eastAsia"/>
                <w:sz w:val="18"/>
                <w:szCs w:val="18"/>
              </w:rPr>
              <w:t>cardmobile</w:t>
            </w:r>
            <w:bookmarkEnd w:id="181"/>
            <w:bookmarkEnd w:id="182"/>
            <w:bookmarkEnd w:id="18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F36AC" w:rsidRDefault="005F36AC" w:rsidP="0034748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hint="eastAsia"/>
                <w:sz w:val="18"/>
                <w:szCs w:val="18"/>
              </w:rPr>
              <w:t>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F36AC" w:rsidRDefault="005F36AC" w:rsidP="00347484">
            <w:pPr>
              <w:rPr>
                <w:rFonts w:ascii="Courier New" w:hAnsi="Courier New" w:cs="Courier New"/>
                <w:sz w:val="18"/>
                <w:szCs w:val="18"/>
              </w:rPr>
            </w:pPr>
            <w:r>
              <w:rPr>
                <w:rFonts w:ascii="Courier New" w:hAnsi="Courier New" w:cs="Courier New" w:hint="eastAsia"/>
                <w:sz w:val="18"/>
                <w:szCs w:val="18"/>
              </w:rPr>
              <w:t>填写手机号码</w:t>
            </w:r>
          </w:p>
        </w:tc>
      </w:tr>
      <w:tr w:rsidR="00133629" w:rsidTr="00133629">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33629" w:rsidRDefault="00133629" w:rsidP="00133629">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执卡人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33629" w:rsidRDefault="00133629" w:rsidP="00133629">
            <w:pPr>
              <w:rPr>
                <w:rFonts w:ascii="Courier New" w:hAnsi="Courier New" w:cs="Courier New"/>
                <w:sz w:val="18"/>
                <w:szCs w:val="18"/>
              </w:rPr>
            </w:pPr>
          </w:p>
        </w:tc>
      </w:tr>
      <w:tr w:rsidR="007E2AE9" w:rsidTr="00197F9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E2AE9" w:rsidRDefault="007E2AE9" w:rsidP="00197F9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是否发送短信</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E2AE9" w:rsidRDefault="007E2AE9" w:rsidP="00197F91">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7E2AE9">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5F36AC">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47794F">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7E2AE9" w:rsidP="006B470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r>
      <w:tr w:rsidR="006A51E7" w:rsidTr="006A51E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A51E7" w:rsidRDefault="006A51E7"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A51E7" w:rsidRPr="006A51E7" w:rsidRDefault="006A51E7" w:rsidP="006A51E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A51E7" w:rsidRDefault="006A51E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B1C36" w:rsidRDefault="003B1C36" w:rsidP="003B1C36"/>
    <w:p w:rsidR="003B1C36" w:rsidRDefault="003B1C36" w:rsidP="003B1C3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B1C36" w:rsidTr="006B470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取值说明</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43" w:rsidTr="00B0287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43" w:rsidRDefault="00E27443" w:rsidP="00B0287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成功或失败（文字描述）</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E27443">
            <w:pPr>
              <w:rPr>
                <w:rFonts w:ascii="Courier New" w:hAnsi="Courier New" w:cs="Courier New"/>
                <w:sz w:val="18"/>
                <w:szCs w:val="18"/>
              </w:rPr>
            </w:pPr>
            <w:r>
              <w:rPr>
                <w:rFonts w:ascii="Courier New" w:hAnsi="Courier New" w:cs="Courier New"/>
                <w:sz w:val="18"/>
                <w:szCs w:val="18"/>
              </w:rPr>
              <w:t>1.2.</w:t>
            </w:r>
            <w:r w:rsidR="00E27443">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E27443" w:rsidP="006B470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银行交易流水号</w:t>
            </w:r>
          </w:p>
        </w:tc>
      </w:tr>
    </w:tbl>
    <w:p w:rsidR="003B1C36" w:rsidRDefault="003B1C36" w:rsidP="003B1C3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B1C36"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B1C36" w:rsidRDefault="00E27443" w:rsidP="006B470A">
            <w:pPr>
              <w:rPr>
                <w:rFonts w:ascii="Courier New" w:hAnsi="Courier New" w:cs="Courier New"/>
                <w:sz w:val="18"/>
                <w:szCs w:val="18"/>
              </w:rPr>
            </w:pPr>
            <w:r>
              <w:t>recharge</w:t>
            </w:r>
            <w:r>
              <w:rPr>
                <w:rFonts w:hint="eastAsia"/>
              </w:rPr>
              <w:t>Req</w:t>
            </w:r>
          </w:p>
        </w:tc>
        <w:tc>
          <w:tcPr>
            <w:tcW w:w="5837"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B1C36" w:rsidRDefault="003B1C36" w:rsidP="006B470A">
            <w:pPr>
              <w:rPr>
                <w:rFonts w:ascii="Courier New" w:hAnsi="Courier New" w:cs="Courier New"/>
                <w:sz w:val="18"/>
                <w:szCs w:val="18"/>
              </w:rPr>
            </w:pPr>
          </w:p>
        </w:tc>
      </w:tr>
    </w:tbl>
    <w:p w:rsidR="003B1C36" w:rsidRDefault="003B1C36" w:rsidP="003B1C36"/>
    <w:p w:rsidR="003F6C16" w:rsidRDefault="003F6C16" w:rsidP="003F6C16">
      <w:pPr>
        <w:rPr>
          <w:sz w:val="22"/>
        </w:rPr>
      </w:pPr>
    </w:p>
    <w:p w:rsidR="003F6C16" w:rsidRDefault="003F6C16" w:rsidP="003F6C16">
      <w:pPr>
        <w:pStyle w:val="2"/>
        <w:numPr>
          <w:ilvl w:val="1"/>
          <w:numId w:val="13"/>
        </w:numPr>
      </w:pPr>
      <w:r>
        <w:lastRenderedPageBreak/>
        <w:t>TFB_API_00</w:t>
      </w:r>
      <w:r>
        <w:rPr>
          <w:rFonts w:hint="eastAsia"/>
        </w:rPr>
        <w:t>2</w:t>
      </w:r>
      <w:r w:rsidR="00176DC0">
        <w:rPr>
          <w:rFonts w:hint="eastAsia"/>
        </w:rPr>
        <w:t>9</w:t>
      </w:r>
      <w:r>
        <w:rPr>
          <w:rFonts w:hint="eastAsia"/>
        </w:rPr>
        <w:t>充值接口交易成功反馈</w:t>
      </w:r>
    </w:p>
    <w:p w:rsidR="003F6C16" w:rsidRDefault="003F6C16" w:rsidP="003F6C16">
      <w:pPr>
        <w:pStyle w:val="3"/>
        <w:numPr>
          <w:ilvl w:val="2"/>
          <w:numId w:val="13"/>
        </w:numPr>
        <w:spacing w:line="415" w:lineRule="auto"/>
      </w:pPr>
      <w:r>
        <w:rPr>
          <w:rFonts w:hint="eastAsia"/>
        </w:rPr>
        <w:t>业务标识</w:t>
      </w:r>
      <w:r>
        <w:t xml:space="preserve"> Api</w:t>
      </w:r>
      <w:r>
        <w:rPr>
          <w:rFonts w:hint="eastAsia"/>
        </w:rPr>
        <w:t>Payinfo - &gt;</w:t>
      </w:r>
      <w:r>
        <w:t>recharge</w:t>
      </w:r>
      <w:r>
        <w:rPr>
          <w:rFonts w:hint="eastAsia"/>
        </w:rPr>
        <w:t>Pay</w:t>
      </w:r>
    </w:p>
    <w:p w:rsidR="003F6C16" w:rsidRDefault="003F6C16" w:rsidP="003F6C16">
      <w:r>
        <w:rPr>
          <w:rFonts w:hint="eastAsia"/>
        </w:rPr>
        <w:t>修改日期：</w:t>
      </w:r>
      <w:r>
        <w:rPr>
          <w:rFonts w:hint="eastAsia"/>
        </w:rPr>
        <w:t>2013-08-21</w:t>
      </w:r>
    </w:p>
    <w:p w:rsidR="003F6C16" w:rsidRDefault="003F6C16" w:rsidP="003F6C16">
      <w:pPr>
        <w:pStyle w:val="3"/>
        <w:numPr>
          <w:ilvl w:val="2"/>
          <w:numId w:val="13"/>
        </w:numPr>
        <w:spacing w:line="415" w:lineRule="auto"/>
      </w:pPr>
      <w:r>
        <w:rPr>
          <w:rFonts w:hint="eastAsia"/>
        </w:rPr>
        <w:t>业务功能描述</w:t>
      </w:r>
    </w:p>
    <w:p w:rsidR="003F6C16" w:rsidRDefault="003F6C16" w:rsidP="003F6C1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p w:rsidR="003F6C16" w:rsidRDefault="003F6C16" w:rsidP="003F6C1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F6C16" w:rsidTr="00061A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取值说明</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061AD0" w:rsidP="00061A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hint="eastAsia"/>
              </w:rPr>
              <w:t>银行交易流水号</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sidRPr="007B7920">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sidRPr="007B7920">
              <w:rPr>
                <w:rFonts w:ascii="Courier New" w:hAnsi="Courier New" w:cs="Courier New"/>
                <w:sz w:val="18"/>
                <w:szCs w:val="18"/>
              </w:rPr>
              <w:t>failure</w:t>
            </w:r>
          </w:p>
        </w:tc>
      </w:tr>
    </w:tbl>
    <w:p w:rsidR="003F6C16" w:rsidRDefault="003F6C16" w:rsidP="003F6C16"/>
    <w:p w:rsidR="003F6C16" w:rsidRDefault="003F6C16" w:rsidP="003F6C1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F6C16" w:rsidTr="00061A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取值说明</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成功或失败（文字描述）</w:t>
            </w:r>
          </w:p>
        </w:tc>
      </w:tr>
    </w:tbl>
    <w:p w:rsidR="003F6C16" w:rsidRDefault="003F6C16" w:rsidP="003F6C1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F6C16" w:rsidTr="00061A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recharge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F6C16" w:rsidRDefault="003F6C16" w:rsidP="00061AD0">
            <w:pPr>
              <w:rPr>
                <w:rFonts w:ascii="Courier New" w:hAnsi="Courier New" w:cs="Courier New"/>
                <w:sz w:val="18"/>
                <w:szCs w:val="18"/>
              </w:rPr>
            </w:pPr>
          </w:p>
        </w:tc>
      </w:tr>
    </w:tbl>
    <w:p w:rsidR="003F6C16" w:rsidRDefault="003F6C16" w:rsidP="003F6C16"/>
    <w:p w:rsidR="003F6C16" w:rsidRDefault="003F6C16" w:rsidP="003F6C1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F6C16" w:rsidTr="00061AD0">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retmsg</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bl>
    <w:p w:rsidR="008E2BD5" w:rsidRDefault="008E2BD5" w:rsidP="003B1C36"/>
    <w:p w:rsidR="008E2BD5" w:rsidRDefault="008E2BD5" w:rsidP="003B1C36"/>
    <w:p w:rsidR="003B1C36" w:rsidRDefault="003B1C36" w:rsidP="003B1C3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B1C36" w:rsidTr="008E2BD5">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retmsg</w:t>
            </w:r>
          </w:p>
        </w:tc>
      </w:tr>
      <w:tr w:rsidR="003B1C36"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成功</w:t>
            </w:r>
          </w:p>
        </w:tc>
      </w:tr>
      <w:tr w:rsidR="008E2BD5"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8E2BD5" w:rsidRDefault="008E2BD5" w:rsidP="006B470A">
            <w:pPr>
              <w:rPr>
                <w:rFonts w:ascii="Courier New" w:hAnsi="Courier New" w:cs="Courier New"/>
                <w:sz w:val="18"/>
                <w:szCs w:val="18"/>
              </w:rPr>
            </w:pPr>
          </w:p>
        </w:tc>
      </w:tr>
      <w:tr w:rsidR="00176DC0"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6B470A">
            <w:pPr>
              <w:rPr>
                <w:rFonts w:ascii="Courier New" w:hAnsi="Courier New" w:cs="Courier New"/>
                <w:sz w:val="18"/>
                <w:szCs w:val="18"/>
              </w:rPr>
            </w:pPr>
          </w:p>
        </w:tc>
      </w:tr>
    </w:tbl>
    <w:p w:rsidR="00C5089E" w:rsidRDefault="00C5089E" w:rsidP="00C5089E">
      <w:pPr>
        <w:rPr>
          <w:sz w:val="22"/>
        </w:rPr>
      </w:pPr>
      <w:bookmarkStart w:id="184" w:name="OLE_LINK57"/>
      <w:bookmarkStart w:id="185" w:name="OLE_LINK58"/>
    </w:p>
    <w:p w:rsidR="00C5089E" w:rsidRDefault="00C5089E" w:rsidP="00C5089E">
      <w:pPr>
        <w:pStyle w:val="2"/>
        <w:numPr>
          <w:ilvl w:val="1"/>
          <w:numId w:val="13"/>
        </w:numPr>
      </w:pPr>
      <w:r>
        <w:t>TFB_API_00</w:t>
      </w:r>
      <w:r w:rsidR="00B61D0C">
        <w:rPr>
          <w:rFonts w:hint="eastAsia"/>
        </w:rPr>
        <w:t>30</w:t>
      </w:r>
      <w:r>
        <w:rPr>
          <w:rFonts w:hint="eastAsia"/>
        </w:rPr>
        <w:t>读取银行列表</w:t>
      </w:r>
    </w:p>
    <w:p w:rsidR="00C5089E" w:rsidRDefault="00C5089E" w:rsidP="00C5089E">
      <w:pPr>
        <w:pStyle w:val="3"/>
        <w:numPr>
          <w:ilvl w:val="2"/>
          <w:numId w:val="13"/>
        </w:numPr>
        <w:spacing w:line="415" w:lineRule="auto"/>
      </w:pPr>
      <w:r>
        <w:rPr>
          <w:rFonts w:hint="eastAsia"/>
        </w:rPr>
        <w:t>业务标识</w:t>
      </w:r>
      <w:r w:rsidRPr="00C5089E">
        <w:t>ApiAppInfo</w:t>
      </w:r>
      <w:r>
        <w:rPr>
          <w:rFonts w:hint="eastAsia"/>
        </w:rPr>
        <w:t>- &gt; readBankList</w:t>
      </w:r>
    </w:p>
    <w:p w:rsidR="00C5089E" w:rsidRDefault="00C5089E" w:rsidP="00C5089E"/>
    <w:p w:rsidR="00C5089E" w:rsidRDefault="00C5089E" w:rsidP="00C5089E">
      <w:pPr>
        <w:pStyle w:val="3"/>
        <w:numPr>
          <w:ilvl w:val="2"/>
          <w:numId w:val="13"/>
        </w:numPr>
        <w:spacing w:line="415" w:lineRule="auto"/>
      </w:pPr>
      <w:r>
        <w:rPr>
          <w:rFonts w:hint="eastAsia"/>
        </w:rPr>
        <w:t>业务功能描述</w:t>
      </w:r>
    </w:p>
    <w:p w:rsidR="00C5089E" w:rsidRDefault="00C5089E" w:rsidP="00C5089E">
      <w:pPr>
        <w:ind w:firstLineChars="50" w:firstLine="105"/>
      </w:pPr>
      <w:r>
        <w:rPr>
          <w:rFonts w:hint="eastAsia"/>
        </w:rPr>
        <w:t>读取银行列表</w:t>
      </w:r>
    </w:p>
    <w:p w:rsidR="00C5089E" w:rsidRDefault="00C5089E" w:rsidP="00C5089E">
      <w:pPr>
        <w:pStyle w:val="3"/>
        <w:numPr>
          <w:ilvl w:val="2"/>
          <w:numId w:val="13"/>
        </w:numPr>
        <w:spacing w:line="415" w:lineRule="auto"/>
      </w:pPr>
      <w:r>
        <w:rPr>
          <w:rFonts w:hint="eastAsia"/>
        </w:rPr>
        <w:t>请求</w:t>
      </w:r>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9"/>
        <w:gridCol w:w="1890"/>
        <w:gridCol w:w="46"/>
        <w:gridCol w:w="1443"/>
        <w:gridCol w:w="33"/>
        <w:gridCol w:w="415"/>
        <w:gridCol w:w="11"/>
        <w:gridCol w:w="1123"/>
        <w:gridCol w:w="29"/>
        <w:gridCol w:w="1389"/>
        <w:gridCol w:w="78"/>
        <w:gridCol w:w="2184"/>
        <w:gridCol w:w="6"/>
      </w:tblGrid>
      <w:tr w:rsidR="00D27EEF" w:rsidTr="00D27EEF">
        <w:trPr>
          <w:gridAfter w:val="1"/>
          <w:wAfter w:w="6" w:type="dxa"/>
          <w:cantSplit/>
        </w:trPr>
        <w:tc>
          <w:tcPr>
            <w:tcW w:w="959" w:type="dxa"/>
            <w:tcBorders>
              <w:top w:val="single" w:sz="12" w:space="0" w:color="auto"/>
              <w:left w:val="single" w:sz="12"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序号</w:t>
            </w:r>
          </w:p>
        </w:tc>
        <w:tc>
          <w:tcPr>
            <w:tcW w:w="193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父元素名称</w:t>
            </w:r>
          </w:p>
        </w:tc>
        <w:tc>
          <w:tcPr>
            <w:tcW w:w="147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约束</w:t>
            </w:r>
          </w:p>
        </w:tc>
        <w:tc>
          <w:tcPr>
            <w:tcW w:w="1152"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类型</w:t>
            </w:r>
          </w:p>
        </w:tc>
        <w:tc>
          <w:tcPr>
            <w:tcW w:w="1467"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宽度</w:t>
            </w:r>
          </w:p>
          <w:p w:rsidR="00D27EEF" w:rsidRDefault="00D27EEF" w:rsidP="00F1582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取值说明</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1152"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w:t>
            </w:r>
          </w:p>
          <w:p w:rsidR="00D27EEF" w:rsidRDefault="00D27EEF" w:rsidP="00F1582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1.2</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F1582E">
            <w:pPr>
              <w:rPr>
                <w:rFonts w:ascii="Courier New" w:hAnsi="Courier New" w:cs="Courier New"/>
                <w:sz w:val="18"/>
                <w:szCs w:val="18"/>
              </w:rPr>
            </w:pP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Pr>
                <w:rFonts w:ascii="Courier New" w:hAnsi="Courier New" w:cs="Courier New" w:hint="eastAsia"/>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1E67F3">
            <w:pPr>
              <w:rPr>
                <w:rFonts w:ascii="Courier New" w:hAnsi="Courier New" w:cs="Courier New"/>
                <w:sz w:val="18"/>
                <w:szCs w:val="18"/>
              </w:rPr>
            </w:pPr>
            <w:r>
              <w:rPr>
                <w:rFonts w:ascii="Courier New" w:hAnsi="Courier New" w:cs="Courier New" w:hint="eastAsia"/>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sidRPr="001E67F3">
              <w:rPr>
                <w:rFonts w:ascii="Courier New" w:hAnsi="Courier New" w:cs="Courier New"/>
                <w:sz w:val="18"/>
                <w:szCs w:val="18"/>
              </w:rPr>
              <w:t>activemobilesms</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6E3271">
            <w:pPr>
              <w:rPr>
                <w:rFonts w:ascii="Courier New" w:hAnsi="Courier New" w:cs="Courier New"/>
                <w:sz w:val="18"/>
                <w:szCs w:val="18"/>
              </w:rPr>
            </w:pPr>
            <w:r>
              <w:rPr>
                <w:rFonts w:ascii="Courier New" w:hAnsi="Courier New" w:cs="Courier New" w:hint="eastAsia"/>
                <w:sz w:val="18"/>
                <w:szCs w:val="18"/>
              </w:rPr>
              <w:t>手机银行标识</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1E67F3">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：所有支持银行</w:t>
            </w:r>
          </w:p>
          <w:p w:rsidR="00D27EEF" w:rsidRDefault="00D27EEF" w:rsidP="001E67F3">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：只显示支持手机银行余额查询的银行</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hint="eastAsia"/>
              </w:rPr>
              <w:t>msgstart</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开始条数</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开始读取条数</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消息体</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1A3E88" w:rsidTr="001A3E88">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Pr="00AC06A7" w:rsidRDefault="001A3E88" w:rsidP="001A3E88">
            <w:r>
              <w:rPr>
                <w:rFonts w:hint="eastAsia"/>
              </w:rPr>
              <w:t>querywhere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hint="eastAsia"/>
                <w:sz w:val="18"/>
                <w:szCs w:val="18"/>
              </w:rPr>
              <w:t>查询条件</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Default="001A3E88" w:rsidP="001A3E88">
            <w:pPr>
              <w:rPr>
                <w:rFonts w:ascii="Courier New" w:hAnsi="Courier New" w:cs="Courier New"/>
                <w:sz w:val="18"/>
                <w:szCs w:val="18"/>
              </w:rPr>
            </w:pPr>
            <w:r>
              <w:rPr>
                <w:rFonts w:ascii="Courier New" w:hAnsi="Courier New" w:cs="Courier New" w:hint="eastAsia"/>
                <w:sz w:val="18"/>
                <w:szCs w:val="18"/>
              </w:rPr>
              <w:t>模糊搜索条件</w:t>
            </w:r>
          </w:p>
        </w:tc>
      </w:tr>
      <w:tr w:rsidR="009651C9" w:rsidRPr="001A3E88" w:rsidTr="00903C07">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Pr="00AC06A7" w:rsidRDefault="009651C9" w:rsidP="00903C07">
            <w:r>
              <w:rPr>
                <w:rFonts w:hint="eastAsia"/>
              </w:rPr>
              <w:t>banktype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增加读取通道支持的银行类型</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r>
              <w:rPr>
                <w:rFonts w:ascii="Courier New" w:hAnsi="Courier New" w:cs="Courier New" w:hint="eastAsia"/>
                <w:sz w:val="18"/>
                <w:szCs w:val="18"/>
              </w:rPr>
              <w:t>值</w:t>
            </w:r>
            <w:r>
              <w:rPr>
                <w:rFonts w:ascii="Courier New" w:hAnsi="Courier New" w:cs="Courier New" w:hint="eastAsia"/>
                <w:sz w:val="18"/>
                <w:szCs w:val="18"/>
              </w:rPr>
              <w:t xml:space="preserve"> </w:t>
            </w:r>
            <w:r>
              <w:rPr>
                <w:rFonts w:ascii="Courier New" w:hAnsi="Courier New" w:cs="Courier New" w:hint="eastAsia"/>
                <w:sz w:val="18"/>
                <w:szCs w:val="18"/>
              </w:rPr>
              <w:t>空</w:t>
            </w:r>
            <w:r>
              <w:rPr>
                <w:rFonts w:ascii="Courier New" w:hAnsi="Courier New" w:cs="Courier New" w:hint="eastAsia"/>
                <w:sz w:val="18"/>
                <w:szCs w:val="18"/>
              </w:rPr>
              <w:t xml:space="preserve"> yibao  bank</w:t>
            </w:r>
          </w:p>
          <w:p w:rsidR="009651C9" w:rsidRDefault="009651C9" w:rsidP="00903C07">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空显示</w:t>
            </w:r>
            <w:proofErr w:type="gramEnd"/>
            <w:r>
              <w:rPr>
                <w:rFonts w:ascii="Courier New" w:hAnsi="Courier New" w:cs="Courier New" w:hint="eastAsia"/>
                <w:sz w:val="18"/>
                <w:szCs w:val="18"/>
              </w:rPr>
              <w:t>所有</w:t>
            </w:r>
          </w:p>
          <w:p w:rsidR="009651C9" w:rsidRDefault="009651C9" w:rsidP="00903C07">
            <w:pPr>
              <w:rPr>
                <w:rFonts w:ascii="Courier New" w:hAnsi="Courier New" w:cs="Courier New"/>
                <w:sz w:val="18"/>
                <w:szCs w:val="18"/>
              </w:rPr>
            </w:pPr>
            <w:r>
              <w:rPr>
                <w:rFonts w:ascii="Courier New" w:hAnsi="Courier New" w:cs="Courier New" w:hint="eastAsia"/>
                <w:sz w:val="18"/>
                <w:szCs w:val="18"/>
              </w:rPr>
              <w:t xml:space="preserve">yibao </w:t>
            </w:r>
            <w:r>
              <w:rPr>
                <w:rFonts w:ascii="Courier New" w:hAnsi="Courier New" w:cs="Courier New" w:hint="eastAsia"/>
                <w:sz w:val="18"/>
                <w:szCs w:val="18"/>
              </w:rPr>
              <w:t>只读取易</w:t>
            </w:r>
            <w:proofErr w:type="gramStart"/>
            <w:r>
              <w:rPr>
                <w:rFonts w:ascii="Courier New" w:hAnsi="Courier New" w:cs="Courier New" w:hint="eastAsia"/>
                <w:sz w:val="18"/>
                <w:szCs w:val="18"/>
              </w:rPr>
              <w:t>宝支持</w:t>
            </w:r>
            <w:proofErr w:type="gramEnd"/>
            <w:r>
              <w:rPr>
                <w:rFonts w:ascii="Courier New" w:hAnsi="Courier New" w:cs="Courier New" w:hint="eastAsia"/>
                <w:sz w:val="18"/>
                <w:szCs w:val="18"/>
              </w:rPr>
              <w:t>的信用卡</w:t>
            </w:r>
          </w:p>
          <w:p w:rsidR="009651C9" w:rsidRPr="001A3E88" w:rsidRDefault="009651C9" w:rsidP="00903C07">
            <w:pPr>
              <w:rPr>
                <w:rFonts w:ascii="Courier New" w:hAnsi="Courier New" w:cs="Courier New"/>
                <w:sz w:val="18"/>
                <w:szCs w:val="18"/>
              </w:rPr>
            </w:pPr>
            <w:r>
              <w:rPr>
                <w:rFonts w:ascii="Courier New" w:hAnsi="Courier New" w:cs="Courier New" w:hint="eastAsia"/>
                <w:sz w:val="18"/>
                <w:szCs w:val="18"/>
              </w:rPr>
              <w:t xml:space="preserve">bank  </w:t>
            </w:r>
            <w:r>
              <w:rPr>
                <w:rFonts w:ascii="Courier New" w:hAnsi="Courier New" w:cs="Courier New" w:hint="eastAsia"/>
                <w:sz w:val="18"/>
                <w:szCs w:val="18"/>
              </w:rPr>
              <w:t>只读取银联支持。</w:t>
            </w:r>
          </w:p>
        </w:tc>
      </w:tr>
      <w:tr w:rsidR="009651C9" w:rsidRPr="009651C9"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Pr="009651C9" w:rsidRDefault="00D27EEF" w:rsidP="00D27EEF">
            <w:pPr>
              <w:rPr>
                <w:rFonts w:ascii="Courier New" w:hAnsi="Courier New" w:cs="Courier New"/>
                <w:color w:val="FF0000"/>
                <w:sz w:val="18"/>
                <w:szCs w:val="18"/>
              </w:rPr>
            </w:pPr>
            <w:r w:rsidRPr="009651C9">
              <w:rPr>
                <w:rFonts w:ascii="Courier New" w:hAnsi="Courier New" w:cs="Courier New"/>
                <w:color w:val="FF0000"/>
                <w:sz w:val="18"/>
                <w:szCs w:val="18"/>
              </w:rPr>
              <w:lastRenderedPageBreak/>
              <w:t>1.2</w:t>
            </w:r>
            <w:r w:rsidR="009651C9" w:rsidRPr="009651C9">
              <w:rPr>
                <w:rFonts w:ascii="Courier New" w:hAnsi="Courier New" w:cs="Courier New" w:hint="eastAsia"/>
                <w:color w:val="FF0000"/>
                <w:sz w:val="18"/>
                <w:szCs w:val="18"/>
              </w:rPr>
              <w:t>.6</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9651C9">
            <w:pPr>
              <w:rPr>
                <w:color w:val="FF0000"/>
              </w:rPr>
            </w:pPr>
            <w:r w:rsidRPr="009651C9">
              <w:rPr>
                <w:rFonts w:hint="eastAsia"/>
                <w:color w:val="FF0000"/>
              </w:rPr>
              <w:t>readmode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string</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作为收款方还是付款方来读取的</w:t>
            </w:r>
            <w:r w:rsidRPr="009651C9">
              <w:rPr>
                <w:rFonts w:ascii="Courier New" w:hAnsi="Courier New" w:cs="Courier New" w:hint="eastAsia"/>
                <w:color w:val="FF0000"/>
                <w:sz w:val="18"/>
                <w:szCs w:val="18"/>
              </w:rPr>
              <w:t>?</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付款方：</w:t>
            </w:r>
            <w:r w:rsidRPr="009651C9">
              <w:rPr>
                <w:rFonts w:ascii="Courier New" w:hAnsi="Courier New" w:cs="Courier New" w:hint="eastAsia"/>
                <w:color w:val="FF0000"/>
                <w:sz w:val="18"/>
                <w:szCs w:val="18"/>
              </w:rPr>
              <w:t>f</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收款方：</w:t>
            </w:r>
            <w:r w:rsidRPr="009651C9">
              <w:rPr>
                <w:rFonts w:ascii="Courier New" w:hAnsi="Courier New" w:cs="Courier New" w:hint="eastAsia"/>
                <w:color w:val="FF0000"/>
                <w:sz w:val="18"/>
                <w:szCs w:val="18"/>
              </w:rPr>
              <w:t>s</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默认为空：屏蔽所有的付款方禁用和收款方禁用的银行卡</w:t>
            </w:r>
          </w:p>
        </w:tc>
      </w:tr>
    </w:tbl>
    <w:p w:rsidR="00C5089E" w:rsidRDefault="00C5089E" w:rsidP="00C5089E"/>
    <w:p w:rsidR="00C5089E" w:rsidRDefault="00C5089E" w:rsidP="00C5089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1401"/>
        <w:gridCol w:w="396"/>
        <w:gridCol w:w="1079"/>
        <w:gridCol w:w="1289"/>
        <w:gridCol w:w="2130"/>
      </w:tblGrid>
      <w:tr w:rsidR="00C5089E" w:rsidTr="00D27EE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取值说明</w:t>
            </w: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F1582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582E" w:rsidRDefault="00F1582E" w:rsidP="00F1582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F1582E" w:rsidRDefault="00F1582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rsidRPr="00155A28">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C5089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r>
              <w:rPr>
                <w:rFonts w:hint="eastAsia"/>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总共记录</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szCs w:val="21"/>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pPr>
              <w:rPr>
                <w:szCs w:val="21"/>
              </w:rPr>
            </w:pPr>
            <w:r>
              <w:rPr>
                <w:rFonts w:hint="eastAsia"/>
                <w:szCs w:val="21"/>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bl>
    <w:p w:rsidR="00C5089E" w:rsidRDefault="00C5089E" w:rsidP="00C5089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C5089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hint="eastAsia"/>
              </w:rPr>
              <w:t>readBankList</w:t>
            </w:r>
          </w:p>
        </w:tc>
        <w:tc>
          <w:tcPr>
            <w:tcW w:w="5837"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tbl>
    <w:p w:rsidR="00C5089E" w:rsidRDefault="00C5089E" w:rsidP="00C5089E"/>
    <w:p w:rsidR="00C5089E" w:rsidRDefault="00C5089E" w:rsidP="00C5089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F1582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retmsg</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成功</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bookmarkEnd w:id="184"/>
      <w:bookmarkEnd w:id="185"/>
    </w:tbl>
    <w:p w:rsidR="00C5089E" w:rsidRDefault="00C5089E" w:rsidP="00C5089E">
      <w:pPr>
        <w:rPr>
          <w:sz w:val="22"/>
        </w:rPr>
      </w:pPr>
    </w:p>
    <w:p w:rsidR="0063758B" w:rsidRDefault="0063758B" w:rsidP="0063758B">
      <w:pPr>
        <w:rPr>
          <w:sz w:val="22"/>
        </w:rPr>
      </w:pPr>
    </w:p>
    <w:p w:rsidR="0063758B" w:rsidRDefault="0063758B" w:rsidP="0063758B">
      <w:pPr>
        <w:pStyle w:val="2"/>
        <w:numPr>
          <w:ilvl w:val="1"/>
          <w:numId w:val="13"/>
        </w:numPr>
      </w:pPr>
      <w:r>
        <w:t>TFB_API_00</w:t>
      </w:r>
      <w:r w:rsidR="00B61D0C">
        <w:rPr>
          <w:rFonts w:hint="eastAsia"/>
        </w:rPr>
        <w:t>31</w:t>
      </w:r>
      <w:r>
        <w:rPr>
          <w:rFonts w:hint="eastAsia"/>
        </w:rPr>
        <w:t>读取首页广告列表</w:t>
      </w:r>
    </w:p>
    <w:p w:rsidR="0063758B" w:rsidRDefault="0063758B" w:rsidP="0063758B">
      <w:pPr>
        <w:pStyle w:val="3"/>
        <w:numPr>
          <w:ilvl w:val="2"/>
          <w:numId w:val="13"/>
        </w:numPr>
        <w:spacing w:line="415" w:lineRule="auto"/>
      </w:pPr>
      <w:r>
        <w:rPr>
          <w:rFonts w:hint="eastAsia"/>
        </w:rPr>
        <w:t>业务标识</w:t>
      </w:r>
      <w:r w:rsidRPr="00C5089E">
        <w:t>ApiAppInfo</w:t>
      </w:r>
      <w:r>
        <w:rPr>
          <w:rFonts w:hint="eastAsia"/>
        </w:rPr>
        <w:t>- &gt;</w:t>
      </w:r>
      <w:bookmarkStart w:id="186" w:name="OLE_LINK63"/>
      <w:bookmarkStart w:id="187" w:name="OLE_LINK64"/>
      <w:r>
        <w:rPr>
          <w:rFonts w:hint="eastAsia"/>
        </w:rPr>
        <w:t>readIndex</w:t>
      </w:r>
      <w:r>
        <w:t>A</w:t>
      </w:r>
      <w:r w:rsidRPr="0063758B">
        <w:t>d</w:t>
      </w:r>
      <w:r>
        <w:rPr>
          <w:rFonts w:hint="eastAsia"/>
        </w:rPr>
        <w:t>List</w:t>
      </w:r>
      <w:bookmarkEnd w:id="186"/>
      <w:bookmarkEnd w:id="187"/>
    </w:p>
    <w:p w:rsidR="0063758B" w:rsidRDefault="0063758B" w:rsidP="0063758B"/>
    <w:p w:rsidR="0063758B" w:rsidRDefault="0063758B" w:rsidP="0063758B">
      <w:pPr>
        <w:pStyle w:val="3"/>
        <w:numPr>
          <w:ilvl w:val="2"/>
          <w:numId w:val="13"/>
        </w:numPr>
        <w:spacing w:line="415" w:lineRule="auto"/>
      </w:pPr>
      <w:r>
        <w:rPr>
          <w:rFonts w:hint="eastAsia"/>
        </w:rPr>
        <w:lastRenderedPageBreak/>
        <w:t>业务功能描述</w:t>
      </w:r>
    </w:p>
    <w:p w:rsidR="0063758B" w:rsidRDefault="00C27462" w:rsidP="0063758B">
      <w:pPr>
        <w:ind w:firstLineChars="50" w:firstLine="105"/>
      </w:pPr>
      <w:r>
        <w:rPr>
          <w:rFonts w:hint="eastAsia"/>
        </w:rPr>
        <w:t>读取首页广告图片</w:t>
      </w:r>
    </w:p>
    <w:p w:rsidR="0063758B" w:rsidRDefault="0063758B" w:rsidP="0063758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63758B" w:rsidTr="00C2746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取值说明</w:t>
            </w: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7462"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7462" w:rsidRDefault="00C27462"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7462" w:rsidRDefault="00C27462" w:rsidP="00AE4F9B">
            <w:pPr>
              <w:rPr>
                <w:rFonts w:ascii="Courier New" w:hAnsi="Courier New" w:cs="Courier New"/>
                <w:sz w:val="18"/>
                <w:szCs w:val="18"/>
              </w:rPr>
            </w:pP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sidR="00C274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AE4F9B">
            <w:pPr>
              <w:rPr>
                <w:rFonts w:ascii="Courier New" w:hAnsi="Courier New" w:cs="Courier New"/>
                <w:sz w:val="18"/>
                <w:szCs w:val="18"/>
              </w:rPr>
            </w:pPr>
            <w:r>
              <w:rPr>
                <w:rFonts w:ascii="Courier New" w:hAnsi="Courier New" w:cs="Courier New" w:hint="eastAsia"/>
                <w:sz w:val="18"/>
                <w:szCs w:val="18"/>
              </w:rPr>
              <w:t>msgadtype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3758B" w:rsidRDefault="0063758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hint="eastAsia"/>
                <w:sz w:val="18"/>
                <w:szCs w:val="18"/>
              </w:rPr>
              <w:t>广告类型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3758B" w:rsidRDefault="00C27462" w:rsidP="00AE4F9B">
            <w:pPr>
              <w:rPr>
                <w:rFonts w:ascii="Courier New" w:hAnsi="Courier New" w:cs="Courier New"/>
                <w:sz w:val="18"/>
                <w:szCs w:val="18"/>
              </w:rPr>
            </w:pPr>
            <w:r>
              <w:rPr>
                <w:rFonts w:ascii="Courier New" w:hAnsi="Courier New" w:cs="Courier New" w:hint="eastAsia"/>
                <w:sz w:val="18"/>
                <w:szCs w:val="18"/>
              </w:rPr>
              <w:t>默认填写</w:t>
            </w:r>
            <w:r>
              <w:rPr>
                <w:rFonts w:ascii="Courier New" w:hAnsi="Courier New" w:cs="Courier New" w:hint="eastAsia"/>
                <w:sz w:val="18"/>
                <w:szCs w:val="18"/>
              </w:rPr>
              <w:t xml:space="preserve"> 1</w:t>
            </w:r>
          </w:p>
        </w:tc>
      </w:tr>
    </w:tbl>
    <w:p w:rsidR="0063758B" w:rsidRDefault="0063758B" w:rsidP="0063758B"/>
    <w:p w:rsidR="0063758B" w:rsidRDefault="0063758B" w:rsidP="0063758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63758B" w:rsidTr="005752F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取值说明</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hint="eastAsia"/>
              </w:rPr>
              <w:t>adno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排序</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188" w:name="OLE_LINK131"/>
            <w:bookmarkStart w:id="189" w:name="OLE_LINK132"/>
            <w:r>
              <w:rPr>
                <w:rFonts w:hint="eastAsia"/>
              </w:rPr>
              <w:t>adpicurl</w:t>
            </w:r>
            <w:bookmarkEnd w:id="188"/>
            <w:bookmarkEnd w:id="189"/>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广告图片地址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190" w:name="OLE_LINK127"/>
            <w:bookmarkStart w:id="191" w:name="OLE_LINK128"/>
            <w:r>
              <w:rPr>
                <w:rFonts w:hint="eastAsia"/>
              </w:rPr>
              <w:t>adtitle</w:t>
            </w:r>
            <w:bookmarkEnd w:id="190"/>
            <w:bookmarkEnd w:id="191"/>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广告标题</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adlinkurl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超链接地址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bookmarkStart w:id="192" w:name="OLE_LINK133"/>
            <w:bookmarkStart w:id="193" w:name="OLE_LINK134"/>
            <w:r w:rsidRPr="005752FF">
              <w:rPr>
                <w:rFonts w:ascii="Courier New" w:hAnsi="Courier New" w:cs="Courier New"/>
                <w:sz w:val="18"/>
                <w:szCs w:val="18"/>
              </w:rPr>
              <w:t>ad</w:t>
            </w:r>
            <w:r>
              <w:rPr>
                <w:rFonts w:ascii="Courier New" w:hAnsi="Courier New" w:cs="Courier New" w:hint="eastAsia"/>
                <w:sz w:val="18"/>
                <w:szCs w:val="18"/>
              </w:rPr>
              <w:t>all</w:t>
            </w:r>
            <w:r w:rsidRPr="005752FF">
              <w:rPr>
                <w:rFonts w:ascii="Courier New" w:hAnsi="Courier New" w:cs="Courier New"/>
                <w:sz w:val="18"/>
                <w:szCs w:val="18"/>
              </w:rPr>
              <w:t>count</w:t>
            </w:r>
            <w:bookmarkEnd w:id="192"/>
            <w:bookmarkEnd w:id="19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hint="eastAsia"/>
                <w:sz w:val="18"/>
                <w:szCs w:val="18"/>
              </w:rPr>
              <w:t>广告图片数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5752FF">
            <w:pPr>
              <w:rPr>
                <w:rFonts w:ascii="Courier New" w:hAnsi="Courier New" w:cs="Courier New"/>
                <w:sz w:val="18"/>
                <w:szCs w:val="18"/>
              </w:rPr>
            </w:pPr>
            <w:r>
              <w:rPr>
                <w:rFonts w:ascii="Courier New" w:hAnsi="Courier New" w:cs="Courier New"/>
                <w:sz w:val="18"/>
                <w:szCs w:val="18"/>
              </w:rPr>
              <w:t>1.2.</w:t>
            </w:r>
            <w:r w:rsidR="005752FF">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5752FF"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63758B" w:rsidRDefault="0063758B" w:rsidP="0063758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63758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hint="eastAsia"/>
              </w:rPr>
              <w:t>readIndex</w:t>
            </w:r>
            <w:r>
              <w:t>A</w:t>
            </w:r>
            <w:r w:rsidRPr="0063758B">
              <w:t>d</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63758B" w:rsidRDefault="0063758B" w:rsidP="0063758B"/>
    <w:p w:rsidR="0063758B" w:rsidRDefault="0063758B" w:rsidP="0063758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retmsg</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成功</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9D5E3D" w:rsidRDefault="009D5E3D" w:rsidP="009D5E3D"/>
    <w:p w:rsidR="00AE4F9B" w:rsidRDefault="00AE4F9B" w:rsidP="00AE4F9B">
      <w:pPr>
        <w:rPr>
          <w:sz w:val="22"/>
        </w:rPr>
      </w:pPr>
    </w:p>
    <w:p w:rsidR="00AE4F9B" w:rsidRDefault="00AE4F9B" w:rsidP="00AE4F9B">
      <w:pPr>
        <w:pStyle w:val="2"/>
        <w:numPr>
          <w:ilvl w:val="1"/>
          <w:numId w:val="13"/>
        </w:numPr>
      </w:pPr>
      <w:r>
        <w:t>TFB_API_00</w:t>
      </w:r>
      <w:r w:rsidR="00B61D0C">
        <w:rPr>
          <w:rFonts w:hint="eastAsia"/>
        </w:rPr>
        <w:t>32</w:t>
      </w:r>
      <w:r w:rsidR="00EF35A9">
        <w:rPr>
          <w:rFonts w:hint="eastAsia"/>
        </w:rPr>
        <w:t>激活</w:t>
      </w:r>
      <w:r w:rsidR="00173EEE">
        <w:rPr>
          <w:rFonts w:hint="eastAsia"/>
        </w:rPr>
        <w:t>刷卡器</w:t>
      </w:r>
    </w:p>
    <w:p w:rsidR="00AE4F9B" w:rsidRDefault="00AE4F9B" w:rsidP="00AE4F9B">
      <w:pPr>
        <w:pStyle w:val="3"/>
        <w:numPr>
          <w:ilvl w:val="2"/>
          <w:numId w:val="13"/>
        </w:numPr>
        <w:spacing w:line="415" w:lineRule="auto"/>
      </w:pPr>
      <w:r>
        <w:rPr>
          <w:rFonts w:hint="eastAsia"/>
        </w:rPr>
        <w:t>业务标识</w:t>
      </w:r>
      <w:r w:rsidR="00B55EED">
        <w:t>Api</w:t>
      </w:r>
      <w:r w:rsidR="00B55EED">
        <w:rPr>
          <w:rFonts w:hint="eastAsia"/>
        </w:rPr>
        <w:t>Author</w:t>
      </w:r>
      <w:r w:rsidRPr="00C5089E">
        <w:t>Info</w:t>
      </w:r>
      <w:r w:rsidR="00EF35A9">
        <w:rPr>
          <w:rFonts w:hint="eastAsia"/>
        </w:rPr>
        <w:t>- &gt;</w:t>
      </w:r>
      <w:bookmarkStart w:id="194" w:name="OLE_LINK129"/>
      <w:bookmarkStart w:id="195" w:name="OLE_LINK130"/>
      <w:r w:rsidR="00EF35A9">
        <w:rPr>
          <w:rFonts w:hint="eastAsia"/>
        </w:rPr>
        <w:t>activePayCard</w:t>
      </w:r>
      <w:bookmarkEnd w:id="194"/>
      <w:bookmarkEnd w:id="195"/>
    </w:p>
    <w:p w:rsidR="00AE4F9B" w:rsidRDefault="00AE4F9B" w:rsidP="00AE4F9B"/>
    <w:p w:rsidR="00AE4F9B" w:rsidRDefault="00AE4F9B" w:rsidP="00AE4F9B">
      <w:pPr>
        <w:pStyle w:val="3"/>
        <w:numPr>
          <w:ilvl w:val="2"/>
          <w:numId w:val="13"/>
        </w:numPr>
        <w:spacing w:line="415" w:lineRule="auto"/>
      </w:pPr>
      <w:r>
        <w:rPr>
          <w:rFonts w:hint="eastAsia"/>
        </w:rPr>
        <w:t>业务功能描述</w:t>
      </w:r>
    </w:p>
    <w:p w:rsidR="00AE4F9B" w:rsidRDefault="00EF35A9" w:rsidP="00AE4F9B">
      <w:pPr>
        <w:ind w:firstLineChars="50" w:firstLine="105"/>
      </w:pPr>
      <w:r>
        <w:rPr>
          <w:rFonts w:hint="eastAsia"/>
        </w:rPr>
        <w:t>激活</w:t>
      </w:r>
      <w:r w:rsidR="00173EEE">
        <w:rPr>
          <w:rFonts w:hint="eastAsia"/>
        </w:rPr>
        <w:t>刷卡器</w:t>
      </w:r>
    </w:p>
    <w:p w:rsidR="00AE4F9B" w:rsidRDefault="00AE4F9B" w:rsidP="00AE4F9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E4F9B" w:rsidTr="00AE4F9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取值说明</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AE4F9B" w:rsidP="00AE4F9B">
            <w:pPr>
              <w:rPr>
                <w:rFonts w:ascii="Courier New" w:hAnsi="Courier New" w:cs="Courier New"/>
                <w:sz w:val="18"/>
                <w:szCs w:val="18"/>
              </w:rPr>
            </w:pP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EF35A9" w:rsidP="00AE4F9B">
            <w:pPr>
              <w:rPr>
                <w:rFonts w:ascii="Courier New" w:hAnsi="Courier New" w:cs="Courier New"/>
                <w:sz w:val="18"/>
                <w:szCs w:val="18"/>
              </w:rPr>
            </w:pPr>
            <w:bookmarkStart w:id="196" w:name="OLE_LINK135"/>
            <w:bookmarkStart w:id="197" w:name="OLE_LINK136"/>
            <w:r>
              <w:rPr>
                <w:rFonts w:ascii="Courier New" w:hAnsi="Courier New" w:cs="Courier New" w:hint="eastAsia"/>
                <w:sz w:val="18"/>
                <w:szCs w:val="18"/>
              </w:rPr>
              <w:t>paycardkey</w:t>
            </w:r>
            <w:bookmarkEnd w:id="196"/>
            <w:bookmarkEnd w:id="19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刷卡器</w:t>
            </w:r>
            <w:r w:rsidR="00EF35A9">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w:t>
            </w:r>
            <w:r w:rsidR="00EF35A9">
              <w:rPr>
                <w:rFonts w:ascii="Courier New" w:hAnsi="Courier New" w:cs="Courier New" w:hint="eastAsia"/>
                <w:sz w:val="18"/>
                <w:szCs w:val="18"/>
              </w:rPr>
              <w:t>唯一码</w:t>
            </w:r>
            <w:proofErr w:type="gramEnd"/>
          </w:p>
        </w:tc>
      </w:tr>
    </w:tbl>
    <w:p w:rsidR="00AE4F9B" w:rsidRDefault="00AE4F9B" w:rsidP="00AE4F9B"/>
    <w:p w:rsidR="00AE4F9B" w:rsidRDefault="00AE4F9B" w:rsidP="00AE4F9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E4F9B" w:rsidTr="00AE4F9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取值说明</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525D6D">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AE4F9B" w:rsidRDefault="00AE4F9B" w:rsidP="00AE4F9B">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B55EED" w:rsidP="00AE4F9B">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EF35A9" w:rsidP="00AE4F9B">
            <w:pPr>
              <w:rPr>
                <w:rFonts w:ascii="Courier New" w:hAnsi="Courier New" w:cs="Courier New"/>
                <w:sz w:val="18"/>
                <w:szCs w:val="18"/>
              </w:rPr>
            </w:pPr>
            <w:r>
              <w:rPr>
                <w:rFonts w:hint="eastAsia"/>
              </w:rPr>
              <w:t>activePayCard</w:t>
            </w:r>
          </w:p>
        </w:tc>
        <w:tc>
          <w:tcPr>
            <w:tcW w:w="5837"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AE4F9B"/>
    <w:p w:rsidR="00AE4F9B" w:rsidRDefault="00AE4F9B" w:rsidP="00AE4F9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retmsg</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9D5E3D"/>
    <w:p w:rsidR="004B529D" w:rsidRDefault="004B529D" w:rsidP="004B529D">
      <w:pPr>
        <w:rPr>
          <w:sz w:val="22"/>
        </w:rPr>
      </w:pPr>
    </w:p>
    <w:p w:rsidR="004B529D" w:rsidRDefault="004B529D" w:rsidP="004B529D">
      <w:pPr>
        <w:pStyle w:val="2"/>
        <w:numPr>
          <w:ilvl w:val="1"/>
          <w:numId w:val="13"/>
        </w:numPr>
      </w:pPr>
      <w:r>
        <w:t>TFB_API_00</w:t>
      </w:r>
      <w:r>
        <w:rPr>
          <w:rFonts w:hint="eastAsia"/>
        </w:rPr>
        <w:t xml:space="preserve">33  </w:t>
      </w:r>
      <w:r>
        <w:rPr>
          <w:rFonts w:hint="eastAsia"/>
        </w:rPr>
        <w:t>余额查询</w:t>
      </w:r>
      <w:r w:rsidR="00176DC0">
        <w:rPr>
          <w:rFonts w:hint="eastAsia"/>
        </w:rPr>
        <w:t>（作废）</w:t>
      </w:r>
    </w:p>
    <w:p w:rsidR="004B529D" w:rsidRDefault="004B529D" w:rsidP="004B529D">
      <w:pPr>
        <w:pStyle w:val="3"/>
        <w:numPr>
          <w:ilvl w:val="2"/>
          <w:numId w:val="13"/>
        </w:numPr>
        <w:spacing w:line="415" w:lineRule="auto"/>
      </w:pPr>
      <w:r>
        <w:rPr>
          <w:rFonts w:hint="eastAsia"/>
        </w:rPr>
        <w:t>业务标识</w:t>
      </w:r>
      <w:r>
        <w:t xml:space="preserve"> Api</w:t>
      </w:r>
      <w:r>
        <w:rPr>
          <w:rFonts w:hint="eastAsia"/>
        </w:rPr>
        <w:t>Payi</w:t>
      </w:r>
      <w:r w:rsidRPr="00C5089E">
        <w:t>nfo</w:t>
      </w:r>
      <w:r>
        <w:rPr>
          <w:rFonts w:hint="eastAsia"/>
        </w:rPr>
        <w:t>- &gt; readBankCardMoney</w:t>
      </w:r>
    </w:p>
    <w:p w:rsidR="004B529D" w:rsidRDefault="004B529D" w:rsidP="004B529D"/>
    <w:p w:rsidR="004B529D" w:rsidRDefault="004B529D" w:rsidP="004B529D">
      <w:pPr>
        <w:pStyle w:val="3"/>
        <w:numPr>
          <w:ilvl w:val="2"/>
          <w:numId w:val="13"/>
        </w:numPr>
        <w:spacing w:line="415" w:lineRule="auto"/>
      </w:pPr>
      <w:r>
        <w:rPr>
          <w:rFonts w:hint="eastAsia"/>
        </w:rPr>
        <w:t>业务功能描述</w:t>
      </w:r>
    </w:p>
    <w:p w:rsidR="004B529D" w:rsidRDefault="00D47807" w:rsidP="004B529D">
      <w:pPr>
        <w:ind w:firstLineChars="50" w:firstLine="105"/>
      </w:pPr>
      <w:r>
        <w:rPr>
          <w:rFonts w:hint="eastAsia"/>
        </w:rPr>
        <w:t>查询银行余额</w:t>
      </w:r>
    </w:p>
    <w:p w:rsidR="004B529D" w:rsidRDefault="004B529D" w:rsidP="004B529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97"/>
        <w:gridCol w:w="1418"/>
        <w:gridCol w:w="436"/>
        <w:gridCol w:w="1152"/>
        <w:gridCol w:w="538"/>
        <w:gridCol w:w="992"/>
        <w:gridCol w:w="2121"/>
      </w:tblGrid>
      <w:tr w:rsidR="004B529D" w:rsidTr="004B529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序号</w:t>
            </w:r>
          </w:p>
        </w:tc>
        <w:tc>
          <w:tcPr>
            <w:tcW w:w="2097"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元素名称</w:t>
            </w:r>
          </w:p>
        </w:tc>
        <w:tc>
          <w:tcPr>
            <w:tcW w:w="43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取值说明</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097"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43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paycardid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173EEE" w:rsidP="00630C9C">
            <w:pPr>
              <w:rPr>
                <w:rFonts w:ascii="Courier New" w:hAnsi="Courier New" w:cs="Courier New"/>
                <w:sz w:val="18"/>
                <w:szCs w:val="18"/>
              </w:rPr>
            </w:pPr>
            <w:r>
              <w:rPr>
                <w:rFonts w:ascii="Courier New" w:hAnsi="Courier New" w:cs="Courier New" w:hint="eastAsia"/>
                <w:sz w:val="18"/>
                <w:szCs w:val="18"/>
              </w:rPr>
              <w:t>刷卡器</w:t>
            </w:r>
            <w:r w:rsidR="004B529D">
              <w:rPr>
                <w:rFonts w:ascii="Courier New" w:hAnsi="Courier New" w:cs="Courier New" w:hint="eastAsia"/>
                <w:sz w:val="18"/>
                <w:szCs w:val="18"/>
              </w:rPr>
              <w:t>I</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bankno</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银行卡号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bankcardman</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执卡人</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idcard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身份证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mobile</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手机号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money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余额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B529D" w:rsidTr="00630C9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取值说明</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成功或失败（文字描述）</w:t>
            </w:r>
          </w:p>
        </w:tc>
      </w:tr>
    </w:tbl>
    <w:p w:rsidR="004B529D" w:rsidRDefault="004B529D" w:rsidP="004B529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630C9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t>Api</w:t>
            </w:r>
            <w:r>
              <w:rPr>
                <w:rFonts w:hint="eastAsia"/>
              </w:rPr>
              <w:t>Payi</w:t>
            </w:r>
            <w:r w:rsidRPr="00C5089E">
              <w:t>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hint="eastAsia"/>
              </w:rPr>
              <w:t>readBankCardMoney</w:t>
            </w:r>
          </w:p>
        </w:tc>
        <w:tc>
          <w:tcPr>
            <w:tcW w:w="5837"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EE7CF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retmsg</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34  </w:t>
      </w:r>
      <w:r>
        <w:rPr>
          <w:rFonts w:hint="eastAsia"/>
        </w:rPr>
        <w:t>读取抵用</w:t>
      </w:r>
      <w:proofErr w:type="gramStart"/>
      <w:r>
        <w:rPr>
          <w:rFonts w:hint="eastAsia"/>
        </w:rPr>
        <w:t>券</w:t>
      </w:r>
      <w:proofErr w:type="gramEnd"/>
      <w:r>
        <w:rPr>
          <w:rFonts w:hint="eastAsia"/>
        </w:rPr>
        <w:t>选项</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 readc</w:t>
      </w:r>
      <w:r>
        <w:t>oupon</w:t>
      </w:r>
      <w:r>
        <w:rPr>
          <w:rFonts w:hint="eastAsia"/>
        </w:rPr>
        <w:t>info</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r>
        <w:rPr>
          <w:rFonts w:hint="eastAsia"/>
        </w:rPr>
        <w:t>进入抵用</w:t>
      </w:r>
      <w:proofErr w:type="gramStart"/>
      <w:r>
        <w:rPr>
          <w:rFonts w:hint="eastAsia"/>
        </w:rPr>
        <w:t>券</w:t>
      </w:r>
      <w:proofErr w:type="gramEnd"/>
      <w:r>
        <w:rPr>
          <w:rFonts w:hint="eastAsia"/>
        </w:rPr>
        <w:t>页面时读取，系统会首先判断用户是否为明盛商家，如果不是提示页面</w:t>
      </w:r>
      <w:proofErr w:type="gramStart"/>
      <w:r>
        <w:rPr>
          <w:rFonts w:hint="eastAsia"/>
        </w:rPr>
        <w:t>无购买</w:t>
      </w:r>
      <w:proofErr w:type="gramEnd"/>
      <w:r>
        <w:rPr>
          <w:rFonts w:hint="eastAsia"/>
        </w:rPr>
        <w:t>权限，</w:t>
      </w:r>
      <w:proofErr w:type="gramStart"/>
      <w:r>
        <w:rPr>
          <w:rFonts w:hint="eastAsia"/>
        </w:rPr>
        <w:t>按立即</w:t>
      </w:r>
      <w:proofErr w:type="gramEnd"/>
      <w:r>
        <w:rPr>
          <w:rFonts w:hint="eastAsia"/>
        </w:rPr>
        <w:t>购买是提示。</w:t>
      </w:r>
    </w:p>
    <w:p w:rsidR="00176DC0" w:rsidRDefault="00176DC0" w:rsidP="00176DC0">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bookmarkStart w:id="198" w:name="OLE_LINK59"/>
            <w:bookmarkStart w:id="199" w:name="OLE_LINK60"/>
            <w:r>
              <w:rPr>
                <w:rFonts w:hint="eastAsia"/>
                <w:szCs w:val="21"/>
              </w:rPr>
              <w:t>couponid</w:t>
            </w:r>
            <w:bookmarkEnd w:id="198"/>
            <w:bookmarkEnd w:id="199"/>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couponmoney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选择抵用</w:t>
            </w:r>
            <w:proofErr w:type="gramStart"/>
            <w:r>
              <w:rPr>
                <w:rFonts w:ascii="Courier New" w:hAnsi="Courier New" w:cs="Courier New" w:hint="eastAsia"/>
                <w:sz w:val="18"/>
                <w:szCs w:val="18"/>
              </w:rPr>
              <w:t>券</w:t>
            </w:r>
            <w:proofErr w:type="gramEnd"/>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shopname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r>
      <w:tr w:rsidR="009B6B8F" w:rsidTr="009B6B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B6B8F" w:rsidRDefault="009B6B8F" w:rsidP="009B6B8F">
            <w:pPr>
              <w:rPr>
                <w:rFonts w:ascii="Courier New" w:hAnsi="Courier New" w:cs="Courier New"/>
                <w:sz w:val="18"/>
                <w:szCs w:val="18"/>
              </w:rPr>
            </w:pPr>
            <w:r>
              <w:rPr>
                <w:rFonts w:hint="eastAsia"/>
                <w:szCs w:val="21"/>
              </w:rPr>
              <w:t>isshop</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是否商家</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是否绑定明盛商家</w:t>
            </w:r>
            <w:r>
              <w:rPr>
                <w:rFonts w:ascii="Courier New" w:hAnsi="Courier New" w:cs="Courier New" w:hint="eastAsia"/>
                <w:sz w:val="18"/>
                <w:szCs w:val="18"/>
              </w:rPr>
              <w:t xml:space="preserve"> 1</w:t>
            </w:r>
            <w:r>
              <w:rPr>
                <w:rFonts w:ascii="Courier New" w:hAnsi="Courier New" w:cs="Courier New" w:hint="eastAsia"/>
                <w:sz w:val="18"/>
                <w:szCs w:val="18"/>
              </w:rPr>
              <w:t>为是</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sidR="009B6B8F">
              <w:rPr>
                <w:rFonts w:ascii="Courier New" w:hAnsi="Courier New" w:cs="Courier New" w:hint="eastAsia"/>
                <w:sz w:val="18"/>
                <w:szCs w:val="18"/>
              </w:rPr>
              <w:t>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9B6B8F" w:rsidP="00DC4921">
            <w:pPr>
              <w:rPr>
                <w:rFonts w:ascii="Courier New" w:hAnsi="Courier New" w:cs="Courier New"/>
                <w:sz w:val="18"/>
                <w:szCs w:val="18"/>
              </w:rPr>
            </w:pPr>
            <w:r>
              <w:rPr>
                <w:rFonts w:hint="eastAsia"/>
                <w:szCs w:val="21"/>
              </w:rPr>
              <w:t>couponlimitnum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限制数量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为无限</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readc</w:t>
            </w:r>
            <w:r>
              <w:t>oupon</w:t>
            </w:r>
            <w:r>
              <w:rPr>
                <w:rFonts w:hint="eastAsia"/>
              </w:rPr>
              <w:t>info</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r w:rsidR="00987CA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C4921">
            <w:pPr>
              <w:rPr>
                <w:rFonts w:ascii="Courier New" w:hAnsi="Courier New" w:cs="Courier New"/>
                <w:sz w:val="18"/>
                <w:szCs w:val="18"/>
              </w:rPr>
            </w:pPr>
          </w:p>
        </w:tc>
      </w:tr>
    </w:tbl>
    <w:p w:rsidR="00176DC0" w:rsidRDefault="00176DC0" w:rsidP="00176DC0">
      <w:pPr>
        <w:pStyle w:val="2"/>
        <w:numPr>
          <w:ilvl w:val="1"/>
          <w:numId w:val="13"/>
        </w:numPr>
      </w:pPr>
      <w:r>
        <w:t>TFB_API_00</w:t>
      </w:r>
      <w:r>
        <w:rPr>
          <w:rFonts w:hint="eastAsia"/>
        </w:rPr>
        <w:t xml:space="preserve">35  </w:t>
      </w:r>
      <w:r>
        <w:rPr>
          <w:rFonts w:hint="eastAsia"/>
        </w:rPr>
        <w:t>购买抵用</w:t>
      </w:r>
      <w:proofErr w:type="gramStart"/>
      <w:r>
        <w:rPr>
          <w:rFonts w:hint="eastAsia"/>
        </w:rPr>
        <w:t>券</w:t>
      </w:r>
      <w:proofErr w:type="gramEnd"/>
      <w:r>
        <w:rPr>
          <w:rFonts w:hint="eastAsia"/>
        </w:rPr>
        <w:t>获得银行交易流水号</w:t>
      </w:r>
    </w:p>
    <w:p w:rsidR="00176DC0" w:rsidRDefault="00176DC0" w:rsidP="00176DC0">
      <w:r>
        <w:rPr>
          <w:rFonts w:hint="eastAsia"/>
        </w:rPr>
        <w:t>修改记录：</w:t>
      </w:r>
      <w:r>
        <w:rPr>
          <w:rFonts w:hint="eastAsia"/>
        </w:rPr>
        <w:t>2013-08-21</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r>
        <w:rPr>
          <w:rFonts w:hint="eastAsia"/>
        </w:rPr>
        <w:lastRenderedPageBreak/>
        <w:t>业务标识</w:t>
      </w:r>
      <w:r>
        <w:t xml:space="preserve"> ApiCouponInfo</w:t>
      </w:r>
      <w:r>
        <w:rPr>
          <w:rFonts w:hint="eastAsia"/>
        </w:rPr>
        <w:t xml:space="preserve"> - &gt; c</w:t>
      </w:r>
      <w:r>
        <w:t>oupon</w:t>
      </w:r>
      <w:r>
        <w:rPr>
          <w:rFonts w:hint="eastAsia"/>
        </w:rPr>
        <w:t>S</w:t>
      </w:r>
      <w:r w:rsidRPr="008D0DD0">
        <w:t>ale</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购买抵用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176DC0" w:rsidTr="00E60C5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w:t>
            </w:r>
            <w:r w:rsidR="00173EEE">
              <w:rPr>
                <w:rFonts w:ascii="Courier New" w:hAnsi="Courier New" w:cs="Courier New" w:hint="eastAsia"/>
                <w:sz w:val="18"/>
                <w:szCs w:val="18"/>
              </w:rPr>
              <w:t>刷卡器</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bookmarkStart w:id="200" w:name="OLE_LINK158"/>
            <w:bookmarkStart w:id="201" w:name="OLE_LINK159"/>
            <w:r>
              <w:rPr>
                <w:rFonts w:hint="eastAsia"/>
              </w:rPr>
              <w:t>creditcardno</w:t>
            </w:r>
            <w:bookmarkEnd w:id="200"/>
            <w:bookmarkEnd w:id="201"/>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信用</w:t>
            </w:r>
            <w:r w:rsidR="00176DC0">
              <w:rPr>
                <w:rFonts w:ascii="Courier New" w:hAnsi="Courier New" w:cs="Courier New" w:hint="eastAsia"/>
                <w:sz w:val="18"/>
                <w:szCs w:val="18"/>
              </w:rPr>
              <w:t>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信用卡号码</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creditbank</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信用卡银行名</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bookmarkStart w:id="202" w:name="OLE_LINK51"/>
            <w:bookmarkStart w:id="203" w:name="OLE_LINK52"/>
            <w:r>
              <w:rPr>
                <w:rFonts w:ascii="Courier New" w:hAnsi="Courier New" w:cs="Courier New" w:hint="eastAsia"/>
                <w:sz w:val="18"/>
                <w:szCs w:val="18"/>
              </w:rPr>
              <w:t>creditcardman</w:t>
            </w:r>
            <w:bookmarkEnd w:id="202"/>
            <w:bookmarkEnd w:id="203"/>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执卡人姓名</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bookmarkStart w:id="204" w:name="OLE_LINK53"/>
            <w:bookmarkStart w:id="205" w:name="OLE_LINK54"/>
            <w:r>
              <w:rPr>
                <w:rFonts w:ascii="Courier New" w:hAnsi="Courier New" w:cs="Courier New" w:hint="eastAsia"/>
                <w:sz w:val="18"/>
                <w:szCs w:val="18"/>
              </w:rPr>
              <w:t>creditcardphone</w:t>
            </w:r>
            <w:bookmarkEnd w:id="204"/>
            <w:bookmarkEnd w:id="205"/>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r>
      <w:tr w:rsidR="004002A7" w:rsidTr="004002A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bookmarkStart w:id="206" w:name="OLE_LINK87"/>
            <w:bookmarkStart w:id="207" w:name="OLE_LINK88"/>
            <w:r w:rsidRPr="00390622">
              <w:rPr>
                <w:rFonts w:ascii="Courier New" w:hAnsi="Courier New" w:cs="Courier New"/>
                <w:sz w:val="18"/>
                <w:szCs w:val="18"/>
              </w:rPr>
              <w:t>merReserved</w:t>
            </w:r>
            <w:bookmarkEnd w:id="206"/>
            <w:bookmarkEnd w:id="207"/>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002A7" w:rsidRDefault="004002A7" w:rsidP="006E5B44">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002A7" w:rsidRPr="004002A7" w:rsidRDefault="004002A7" w:rsidP="004002A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002A7" w:rsidRDefault="004002A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银</w:t>
            </w:r>
            <w:proofErr w:type="gramStart"/>
            <w:r>
              <w:rPr>
                <w:rFonts w:ascii="Courier New" w:hAnsi="Courier New" w:cs="Courier New" w:hint="eastAsia"/>
                <w:sz w:val="18"/>
                <w:szCs w:val="18"/>
              </w:rPr>
              <w:t>联交易</w:t>
            </w:r>
            <w:proofErr w:type="gramEnd"/>
            <w:r>
              <w:rPr>
                <w:rFonts w:ascii="Courier New" w:hAnsi="Courier New" w:cs="Courier New" w:hint="eastAsia"/>
                <w:sz w:val="18"/>
                <w:szCs w:val="18"/>
              </w:rPr>
              <w:t>流水号</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S</w:t>
            </w:r>
            <w:r w:rsidRPr="008D0DD0">
              <w:t>ale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36  </w:t>
      </w:r>
      <w:r>
        <w:rPr>
          <w:rFonts w:hint="eastAsia"/>
        </w:rPr>
        <w:t>回购抵用</w:t>
      </w:r>
      <w:proofErr w:type="gramStart"/>
      <w:r>
        <w:rPr>
          <w:rFonts w:hint="eastAsia"/>
        </w:rPr>
        <w:t>券</w:t>
      </w:r>
      <w:proofErr w:type="gramEnd"/>
      <w:r>
        <w:rPr>
          <w:rFonts w:hint="eastAsia"/>
        </w:rPr>
        <w:t>列表（作废）</w:t>
      </w:r>
    </w:p>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w:t>
      </w:r>
      <w:r>
        <w:t>coupon</w:t>
      </w:r>
      <w:r>
        <w:rPr>
          <w:rFonts w:hint="eastAsia"/>
        </w:rPr>
        <w:t>Rebuylist</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176DC0" w:rsidTr="00DC49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手续费响应格式：</w:t>
            </w:r>
            <w:r>
              <w:rPr>
                <w:rFonts w:ascii="Courier New" w:hAnsi="Courier New" w:cs="Courier New" w:hint="eastAsia"/>
                <w:sz w:val="18"/>
                <w:szCs w:val="18"/>
              </w:rPr>
              <w:t>2%</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Rebuylist</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37  </w:t>
      </w:r>
      <w:r>
        <w:rPr>
          <w:rFonts w:hint="eastAsia"/>
        </w:rPr>
        <w:t>回购抵用</w:t>
      </w:r>
      <w:proofErr w:type="gramStart"/>
      <w:r>
        <w:rPr>
          <w:rFonts w:hint="eastAsia"/>
        </w:rPr>
        <w:t>券</w:t>
      </w:r>
      <w:proofErr w:type="gramEnd"/>
      <w:r>
        <w:rPr>
          <w:rFonts w:hint="eastAsia"/>
        </w:rPr>
        <w:t>操作（作废）</w:t>
      </w:r>
    </w:p>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w:t>
      </w:r>
      <w:r>
        <w:t>coupon</w:t>
      </w:r>
      <w:r>
        <w:rPr>
          <w:rFonts w:hint="eastAsia"/>
        </w:rPr>
        <w:t>Rebuy</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4"/>
        <w:gridCol w:w="2049"/>
        <w:gridCol w:w="1474"/>
        <w:gridCol w:w="426"/>
        <w:gridCol w:w="1150"/>
        <w:gridCol w:w="537"/>
        <w:gridCol w:w="951"/>
        <w:gridCol w:w="2169"/>
      </w:tblGrid>
      <w:tr w:rsidR="00176DC0" w:rsidTr="00DC4921">
        <w:trPr>
          <w:cantSplit/>
        </w:trPr>
        <w:tc>
          <w:tcPr>
            <w:tcW w:w="84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0"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5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6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0"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51"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6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hint="eastAsia"/>
                <w:sz w:val="18"/>
                <w:szCs w:val="18"/>
              </w:rPr>
              <w:t>couponid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宋体" w:cs="Courier New" w:hint="eastAsia"/>
                <w:sz w:val="18"/>
                <w:szCs w:val="18"/>
              </w:rPr>
              <w:t>？</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String</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Pr="004E6F03"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id</w:t>
            </w: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couponno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w:t>
            </w:r>
            <w:r w:rsidRPr="004E6F03">
              <w:rPr>
                <w:rFonts w:ascii="Courier New" w:hAnsi="Courier New" w:cs="Courier New" w:hint="eastAsia"/>
                <w:sz w:val="18"/>
                <w:szCs w:val="18"/>
              </w:rPr>
              <w:t>id</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banksub</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开户支行</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银行卡号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执卡人</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手机号码</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用于收短信</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couponfee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如：</w:t>
            </w:r>
            <w:r w:rsidRPr="004E6F03">
              <w:rPr>
                <w:rFonts w:ascii="Courier New" w:hAnsi="Courier New" w:cs="Courier New" w:hint="eastAsia"/>
                <w:sz w:val="18"/>
                <w:szCs w:val="18"/>
              </w:rPr>
              <w:t>2%</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sxfmoney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get</w:t>
            </w:r>
            <w:r w:rsidRPr="004E6F03">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回购金额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 xml:space="preserve">= </w:t>
            </w: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金额</w:t>
            </w:r>
            <w:r w:rsidRPr="004E6F03">
              <w:rPr>
                <w:rFonts w:ascii="Courier New" w:hAnsi="Courier New" w:cs="Courier New" w:hint="eastAsia"/>
                <w:sz w:val="18"/>
                <w:szCs w:val="18"/>
              </w:rPr>
              <w:t>-</w:t>
            </w:r>
            <w:r w:rsidRPr="004E6F03">
              <w:rPr>
                <w:rFonts w:ascii="Courier New" w:hAnsi="Courier New" w:cs="Courier New" w:hint="eastAsia"/>
                <w:sz w:val="18"/>
                <w:szCs w:val="18"/>
              </w:rPr>
              <w:t>手续费金额</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bl>
    <w:p w:rsidR="00176DC0" w:rsidRPr="004E6F03" w:rsidRDefault="00176DC0" w:rsidP="00176DC0"/>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EE7CFA" w:rsidRDefault="00EE7CFA" w:rsidP="00EE7CFA">
      <w:pPr>
        <w:rPr>
          <w:sz w:val="22"/>
        </w:rPr>
      </w:pPr>
    </w:p>
    <w:p w:rsidR="008E2BD5" w:rsidRDefault="008E2BD5" w:rsidP="008E2BD5">
      <w:pPr>
        <w:pStyle w:val="2"/>
        <w:numPr>
          <w:ilvl w:val="1"/>
          <w:numId w:val="13"/>
        </w:numPr>
      </w:pPr>
      <w:r>
        <w:lastRenderedPageBreak/>
        <w:t>TFB_API_00</w:t>
      </w:r>
      <w:r w:rsidR="001431E7">
        <w:rPr>
          <w:rFonts w:hint="eastAsia"/>
        </w:rPr>
        <w:t>3</w:t>
      </w:r>
      <w:r w:rsidR="00176DC0">
        <w:rPr>
          <w:rFonts w:hint="eastAsia"/>
        </w:rPr>
        <w:t xml:space="preserve">8 </w:t>
      </w:r>
      <w:r>
        <w:rPr>
          <w:rFonts w:hint="eastAsia"/>
        </w:rPr>
        <w:t>购买</w:t>
      </w:r>
      <w:r w:rsidR="00836F8E">
        <w:rPr>
          <w:rFonts w:hint="eastAsia"/>
        </w:rPr>
        <w:t>抵用</w:t>
      </w:r>
      <w:proofErr w:type="gramStart"/>
      <w:r w:rsidR="00836F8E">
        <w:rPr>
          <w:rFonts w:hint="eastAsia"/>
        </w:rPr>
        <w:t>券</w:t>
      </w:r>
      <w:proofErr w:type="gramEnd"/>
      <w:r>
        <w:rPr>
          <w:rFonts w:hint="eastAsia"/>
        </w:rPr>
        <w:t>支付成功</w:t>
      </w:r>
    </w:p>
    <w:p w:rsidR="008E2BD5" w:rsidRPr="008E2BD5" w:rsidRDefault="008E2BD5" w:rsidP="008E2BD5"/>
    <w:p w:rsidR="008E2BD5" w:rsidRPr="008E2BD5" w:rsidRDefault="008E2BD5" w:rsidP="008E2BD5"/>
    <w:p w:rsidR="008E2BD5" w:rsidRDefault="008E2BD5" w:rsidP="008E2BD5">
      <w:pPr>
        <w:pStyle w:val="3"/>
        <w:numPr>
          <w:ilvl w:val="2"/>
          <w:numId w:val="13"/>
        </w:numPr>
        <w:spacing w:line="415" w:lineRule="auto"/>
      </w:pPr>
      <w:r>
        <w:rPr>
          <w:rFonts w:hint="eastAsia"/>
        </w:rPr>
        <w:t>业务标识</w:t>
      </w:r>
      <w:r>
        <w:t xml:space="preserve"> ApiCouponInfo</w:t>
      </w:r>
      <w:r>
        <w:rPr>
          <w:rFonts w:hint="eastAsia"/>
        </w:rPr>
        <w:t xml:space="preserve"> - &gt; c</w:t>
      </w:r>
      <w:r>
        <w:t>oupon</w:t>
      </w:r>
      <w:r>
        <w:rPr>
          <w:rFonts w:hint="eastAsia"/>
        </w:rPr>
        <w:t>S</w:t>
      </w:r>
      <w:r w:rsidRPr="008D0DD0">
        <w:t>ale</w:t>
      </w:r>
      <w:r>
        <w:rPr>
          <w:rFonts w:hint="eastAsia"/>
        </w:rPr>
        <w:t>Pay</w:t>
      </w:r>
    </w:p>
    <w:p w:rsidR="008E2BD5" w:rsidRDefault="008E2BD5" w:rsidP="008E2BD5"/>
    <w:p w:rsidR="008E2BD5" w:rsidRDefault="008E2BD5" w:rsidP="008E2BD5">
      <w:pPr>
        <w:pStyle w:val="3"/>
        <w:numPr>
          <w:ilvl w:val="2"/>
          <w:numId w:val="13"/>
        </w:numPr>
        <w:spacing w:line="415" w:lineRule="auto"/>
      </w:pPr>
      <w:r>
        <w:rPr>
          <w:rFonts w:hint="eastAsia"/>
        </w:rPr>
        <w:t>业务功能描述</w:t>
      </w:r>
    </w:p>
    <w:p w:rsidR="008E2BD5" w:rsidRDefault="008E2BD5" w:rsidP="008E2BD5">
      <w:pPr>
        <w:ind w:firstLineChars="50" w:firstLine="105"/>
      </w:pPr>
      <w:r>
        <w:rPr>
          <w:rFonts w:hint="eastAsia"/>
        </w:rPr>
        <w:t>支付成功后接口</w:t>
      </w:r>
    </w:p>
    <w:p w:rsidR="008E2BD5" w:rsidRDefault="008E2BD5" w:rsidP="008E2BD5">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E2BD5"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取值说明</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hint="eastAsia"/>
                <w:sz w:val="18"/>
                <w:szCs w:val="18"/>
              </w:rPr>
              <w:t>银行交易流水号</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8E2BD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bl>
    <w:p w:rsidR="008E2BD5" w:rsidRDefault="008E2BD5" w:rsidP="008E2BD5"/>
    <w:p w:rsidR="008E2BD5" w:rsidRDefault="008E2BD5" w:rsidP="008E2BD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E2BD5" w:rsidTr="00137C1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取值说明</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成功或失败（文字描述）</w:t>
            </w:r>
          </w:p>
        </w:tc>
      </w:tr>
    </w:tbl>
    <w:p w:rsidR="008E2BD5" w:rsidRDefault="008E2BD5" w:rsidP="008E2BD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hint="eastAsia"/>
              </w:rPr>
              <w:t>c</w:t>
            </w:r>
            <w:r>
              <w:t>oupon</w:t>
            </w:r>
            <w:r>
              <w:rPr>
                <w:rFonts w:hint="eastAsia"/>
              </w:rPr>
              <w:t>S</w:t>
            </w:r>
            <w:r w:rsidRPr="008D0DD0">
              <w:t>ale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 w:rsidR="008E2BD5" w:rsidRDefault="008E2BD5" w:rsidP="008E2BD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retmsg</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Pr>
        <w:rPr>
          <w:sz w:val="22"/>
        </w:rPr>
      </w:pPr>
    </w:p>
    <w:p w:rsidR="008E2BD5" w:rsidRDefault="008E2BD5" w:rsidP="00EE7CFA">
      <w:pPr>
        <w:rPr>
          <w:sz w:val="22"/>
        </w:rPr>
      </w:pPr>
    </w:p>
    <w:p w:rsidR="00EE7CFA" w:rsidRDefault="00EE7CFA" w:rsidP="00EE7CFA">
      <w:pPr>
        <w:pStyle w:val="2"/>
        <w:numPr>
          <w:ilvl w:val="1"/>
          <w:numId w:val="13"/>
        </w:numPr>
      </w:pPr>
      <w:r>
        <w:t>TFB_API_00</w:t>
      </w:r>
      <w:r>
        <w:rPr>
          <w:rFonts w:hint="eastAsia"/>
        </w:rPr>
        <w:t>3</w:t>
      </w:r>
      <w:r w:rsidR="00176DC0">
        <w:rPr>
          <w:rFonts w:hint="eastAsia"/>
        </w:rPr>
        <w:t>9</w:t>
      </w:r>
      <w:r w:rsidR="00836F8E">
        <w:rPr>
          <w:rFonts w:hint="eastAsia"/>
        </w:rPr>
        <w:t>抵用</w:t>
      </w:r>
      <w:proofErr w:type="gramStart"/>
      <w:r w:rsidR="00836F8E">
        <w:rPr>
          <w:rFonts w:hint="eastAsia"/>
        </w:rPr>
        <w:t>券</w:t>
      </w:r>
      <w:proofErr w:type="gramEnd"/>
      <w:r w:rsidR="00176DC0">
        <w:rPr>
          <w:rFonts w:hint="eastAsia"/>
        </w:rPr>
        <w:t>历史</w:t>
      </w:r>
      <w:r>
        <w:rPr>
          <w:rFonts w:hint="eastAsia"/>
        </w:rPr>
        <w:t>列表</w:t>
      </w:r>
    </w:p>
    <w:p w:rsidR="00EE7CFA" w:rsidRDefault="00EE7CFA" w:rsidP="00EE7CFA">
      <w:pPr>
        <w:pStyle w:val="3"/>
        <w:numPr>
          <w:ilvl w:val="2"/>
          <w:numId w:val="13"/>
        </w:numPr>
        <w:spacing w:line="415" w:lineRule="auto"/>
      </w:pPr>
      <w:r>
        <w:rPr>
          <w:rFonts w:hint="eastAsia"/>
        </w:rPr>
        <w:t>业务标识</w:t>
      </w:r>
      <w:r>
        <w:t xml:space="preserve"> ApiCouponInfo</w:t>
      </w:r>
      <w:r>
        <w:rPr>
          <w:rFonts w:hint="eastAsia"/>
        </w:rPr>
        <w:t xml:space="preserve"> - &gt;</w:t>
      </w:r>
      <w:r>
        <w:t>coupo</w:t>
      </w:r>
      <w:r>
        <w:rPr>
          <w:rFonts w:hint="eastAsia"/>
        </w:rPr>
        <w:t>nSalelist</w:t>
      </w:r>
    </w:p>
    <w:p w:rsidR="00EE7CFA" w:rsidRDefault="00EE7CFA" w:rsidP="00EE7CFA"/>
    <w:p w:rsidR="00EE7CFA" w:rsidRDefault="00EE7CFA" w:rsidP="00EE7CFA">
      <w:pPr>
        <w:pStyle w:val="3"/>
        <w:numPr>
          <w:ilvl w:val="2"/>
          <w:numId w:val="13"/>
        </w:numPr>
        <w:spacing w:line="415" w:lineRule="auto"/>
      </w:pPr>
      <w:r>
        <w:rPr>
          <w:rFonts w:hint="eastAsia"/>
        </w:rPr>
        <w:t>业务功能描述</w:t>
      </w:r>
    </w:p>
    <w:p w:rsidR="00EE7CFA" w:rsidRDefault="00966EFE" w:rsidP="00EE7CFA">
      <w:pPr>
        <w:ind w:firstLineChars="50" w:firstLine="105"/>
      </w:pPr>
      <w:r>
        <w:rPr>
          <w:rFonts w:hint="eastAsia"/>
        </w:rPr>
        <w:t>购买</w:t>
      </w:r>
      <w:r w:rsidR="00836F8E">
        <w:rPr>
          <w:rFonts w:hint="eastAsia"/>
        </w:rPr>
        <w:t>抵用</w:t>
      </w:r>
      <w:proofErr w:type="gramStart"/>
      <w:r w:rsidR="00836F8E">
        <w:rPr>
          <w:rFonts w:hint="eastAsia"/>
        </w:rPr>
        <w:t>券</w:t>
      </w:r>
      <w:proofErr w:type="gramEnd"/>
      <w:r>
        <w:rPr>
          <w:rFonts w:hint="eastAsia"/>
        </w:rPr>
        <w:t>列表</w:t>
      </w:r>
      <w:r w:rsidR="00EE7CFA">
        <w:rPr>
          <w:rFonts w:hint="eastAsia"/>
        </w:rPr>
        <w:t>，默认使用信用卡</w:t>
      </w:r>
      <w:r w:rsidR="00173EEE">
        <w:rPr>
          <w:rFonts w:hint="eastAsia"/>
        </w:rPr>
        <w:t>刷卡器</w:t>
      </w:r>
    </w:p>
    <w:p w:rsidR="00EE7CFA" w:rsidRDefault="00EE7CFA" w:rsidP="00EE7CF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E7CFA"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取值说明</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E7CFA" w:rsidRDefault="00EE7CFA"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E7CFA" w:rsidRDefault="00EE7CFA" w:rsidP="00137C1F">
            <w:pPr>
              <w:rPr>
                <w:rFonts w:ascii="Courier New" w:hAnsi="Courier New" w:cs="Courier New"/>
                <w:sz w:val="18"/>
                <w:szCs w:val="18"/>
              </w:rPr>
            </w:pP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开始读取行数</w:t>
            </w: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默认显示：自适应</w:t>
            </w:r>
          </w:p>
        </w:tc>
      </w:tr>
    </w:tbl>
    <w:p w:rsidR="00EE7CFA" w:rsidRDefault="00EE7CFA" w:rsidP="00EE7CFA"/>
    <w:p w:rsidR="00EE7CFA" w:rsidRDefault="00EE7CFA" w:rsidP="00EE7CF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E7CFA" w:rsidTr="00137C1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取值说明</w:t>
            </w: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173EEE" w:rsidP="00137C1F">
            <w:pPr>
              <w:rPr>
                <w:rFonts w:ascii="Courier New" w:hAnsi="Courier New" w:cs="Courier New"/>
                <w:sz w:val="18"/>
                <w:szCs w:val="18"/>
              </w:rPr>
            </w:pPr>
            <w:r>
              <w:rPr>
                <w:rFonts w:ascii="Courier New" w:hAnsi="Courier New" w:cs="Courier New" w:hint="eastAsia"/>
                <w:sz w:val="18"/>
                <w:szCs w:val="18"/>
              </w:rPr>
              <w:t>刷卡器</w:t>
            </w:r>
            <w:r w:rsidR="00EE7CFA">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付款银行</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EE7CFA">
            <w:pPr>
              <w:rPr>
                <w:rFonts w:ascii="Courier New" w:hAnsi="Courier New" w:cs="Courier New"/>
                <w:sz w:val="18"/>
                <w:szCs w:val="18"/>
              </w:rPr>
            </w:pPr>
            <w:r>
              <w:rPr>
                <w:rFonts w:ascii="Courier New" w:hAnsi="Courier New" w:cs="Courier New"/>
                <w:sz w:val="18"/>
                <w:szCs w:val="18"/>
              </w:rPr>
              <w:t>1.2.</w:t>
            </w:r>
            <w:r w:rsidR="00D81F17">
              <w:rPr>
                <w:rFonts w:ascii="Courier New" w:hAnsi="Courier New" w:cs="Courier New" w:hint="eastAsia"/>
                <w:sz w:val="18"/>
                <w:szCs w:val="18"/>
              </w:rPr>
              <w:t>1.9</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D81F17" w:rsidP="00137C1F">
            <w:pPr>
              <w:rPr>
                <w:rFonts w:ascii="Courier New" w:hAnsi="Courier New" w:cs="Courier New"/>
                <w:sz w:val="18"/>
                <w:szCs w:val="18"/>
              </w:rPr>
            </w:pPr>
            <w:r>
              <w:rPr>
                <w:rFonts w:hint="eastAsia"/>
              </w:rPr>
              <w:t>couponcardno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D81F17" w:rsidP="00137C1F">
            <w:pPr>
              <w:rPr>
                <w:rFonts w:ascii="Courier New" w:hAnsi="Courier New" w:cs="Courier New"/>
                <w:sz w:val="18"/>
                <w:szCs w:val="18"/>
              </w:rPr>
            </w:pPr>
            <w:r>
              <w:rPr>
                <w:rFonts w:ascii="Courier New" w:hAnsi="Courier New" w:cs="Courier New" w:hint="eastAsia"/>
                <w:sz w:val="18"/>
                <w:szCs w:val="18"/>
              </w:rPr>
              <w:t>付款卡号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bl>
    <w:p w:rsidR="00EE7CFA" w:rsidRDefault="00EE7CFA" w:rsidP="00EE7CF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coupo</w:t>
            </w:r>
            <w:r>
              <w:rPr>
                <w:rFonts w:hint="eastAsia"/>
              </w:rPr>
              <w:t>nSalelist</w:t>
            </w:r>
          </w:p>
        </w:tc>
        <w:tc>
          <w:tcPr>
            <w:tcW w:w="5837"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 w:rsidR="00EE7CFA" w:rsidRDefault="00EE7CFA" w:rsidP="00EE7CF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retmsg</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成功</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Pr>
        <w:rPr>
          <w:sz w:val="22"/>
        </w:rPr>
      </w:pPr>
    </w:p>
    <w:p w:rsidR="00173DB0" w:rsidRDefault="00173DB0" w:rsidP="00173DB0"/>
    <w:p w:rsidR="00173DB0" w:rsidRDefault="00173DB0" w:rsidP="00173D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3DB0" w:rsidTr="00A2401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retmsg</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hint="eastAsia"/>
                <w:sz w:val="18"/>
                <w:szCs w:val="18"/>
              </w:rPr>
              <w:t>成功</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3DB0" w:rsidRDefault="00173DB0" w:rsidP="00A2401A">
            <w:pPr>
              <w:rPr>
                <w:rFonts w:ascii="Courier New" w:hAnsi="Courier New" w:cs="Courier New"/>
                <w:sz w:val="18"/>
                <w:szCs w:val="18"/>
              </w:rPr>
            </w:pPr>
          </w:p>
        </w:tc>
      </w:tr>
    </w:tbl>
    <w:p w:rsidR="00173DB0" w:rsidRDefault="00173DB0" w:rsidP="00173DB0">
      <w:pPr>
        <w:rPr>
          <w:sz w:val="22"/>
        </w:rPr>
      </w:pPr>
    </w:p>
    <w:p w:rsidR="00A23243" w:rsidRDefault="00A23243" w:rsidP="00A23243">
      <w:pPr>
        <w:rPr>
          <w:sz w:val="22"/>
        </w:rPr>
      </w:pPr>
    </w:p>
    <w:p w:rsidR="00A23243" w:rsidRDefault="00A23243" w:rsidP="00A23243">
      <w:pPr>
        <w:pStyle w:val="2"/>
        <w:numPr>
          <w:ilvl w:val="1"/>
          <w:numId w:val="13"/>
        </w:numPr>
      </w:pPr>
      <w:r>
        <w:t>TFB_API_00</w:t>
      </w:r>
      <w:r w:rsidR="00265879">
        <w:rPr>
          <w:rFonts w:hint="eastAsia"/>
        </w:rPr>
        <w:t>40</w:t>
      </w:r>
      <w:r>
        <w:rPr>
          <w:rFonts w:hint="eastAsia"/>
        </w:rPr>
        <w:t>刷卡器刷卡管理</w:t>
      </w:r>
    </w:p>
    <w:p w:rsidR="00A23243" w:rsidRDefault="00A23243" w:rsidP="00A23243">
      <w:pPr>
        <w:pStyle w:val="3"/>
        <w:numPr>
          <w:ilvl w:val="2"/>
          <w:numId w:val="13"/>
        </w:numPr>
        <w:spacing w:line="415" w:lineRule="auto"/>
      </w:pPr>
      <w:r>
        <w:rPr>
          <w:rFonts w:hint="eastAsia"/>
        </w:rPr>
        <w:t>业务标识</w:t>
      </w:r>
      <w:r>
        <w:t xml:space="preserve"> Api</w:t>
      </w:r>
      <w:r>
        <w:rPr>
          <w:rFonts w:hint="eastAsia"/>
        </w:rPr>
        <w:t>Author</w:t>
      </w:r>
      <w:r w:rsidRPr="00C5089E">
        <w:t>Info</w:t>
      </w:r>
      <w:r>
        <w:rPr>
          <w:rFonts w:hint="eastAsia"/>
        </w:rPr>
        <w:t>- &gt;</w:t>
      </w:r>
      <w:bookmarkStart w:id="208" w:name="OLE_LINK76"/>
      <w:bookmarkStart w:id="209" w:name="OLE_LINK77"/>
      <w:r>
        <w:rPr>
          <w:rFonts w:hint="eastAsia"/>
        </w:rPr>
        <w:t>payCardCheck</w:t>
      </w:r>
      <w:bookmarkEnd w:id="208"/>
      <w:bookmarkEnd w:id="209"/>
    </w:p>
    <w:p w:rsidR="00A23243" w:rsidRDefault="00A23243" w:rsidP="00A23243"/>
    <w:p w:rsidR="00A23243" w:rsidRDefault="00A23243" w:rsidP="00A23243">
      <w:pPr>
        <w:pStyle w:val="3"/>
        <w:numPr>
          <w:ilvl w:val="2"/>
          <w:numId w:val="13"/>
        </w:numPr>
        <w:spacing w:line="415" w:lineRule="auto"/>
      </w:pPr>
      <w:r>
        <w:rPr>
          <w:rFonts w:hint="eastAsia"/>
        </w:rPr>
        <w:lastRenderedPageBreak/>
        <w:t>业务功能描述</w:t>
      </w:r>
    </w:p>
    <w:p w:rsidR="00A23243" w:rsidRDefault="00522185" w:rsidP="00A23243">
      <w:pPr>
        <w:ind w:firstLineChars="50" w:firstLine="105"/>
      </w:pPr>
      <w:r>
        <w:rPr>
          <w:rFonts w:hint="eastAsia"/>
        </w:rPr>
        <w:t>读取刷卡器信息，并且根据银行卡号返回历史银行卡信息</w:t>
      </w:r>
    </w:p>
    <w:p w:rsidR="00A23243" w:rsidRDefault="00A23243" w:rsidP="00A23243">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23243"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取值说明</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paycardkey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器唯一码</w:t>
            </w:r>
            <w:proofErr w:type="gramEnd"/>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sidR="00522185">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r>
    </w:tbl>
    <w:p w:rsidR="00A23243" w:rsidRDefault="00A23243" w:rsidP="00A23243"/>
    <w:p w:rsidR="00A23243" w:rsidRDefault="00A23243" w:rsidP="00A2324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8"/>
        <w:gridCol w:w="1393"/>
        <w:gridCol w:w="50"/>
        <w:gridCol w:w="346"/>
        <w:gridCol w:w="79"/>
        <w:gridCol w:w="991"/>
        <w:gridCol w:w="9"/>
        <w:gridCol w:w="1268"/>
        <w:gridCol w:w="21"/>
        <w:gridCol w:w="2130"/>
      </w:tblGrid>
      <w:tr w:rsidR="00A23243"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父元素名称</w:t>
            </w:r>
          </w:p>
        </w:tc>
        <w:tc>
          <w:tcPr>
            <w:tcW w:w="1401"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元素名称</w:t>
            </w:r>
          </w:p>
        </w:tc>
        <w:tc>
          <w:tcPr>
            <w:tcW w:w="396"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约束</w:t>
            </w:r>
          </w:p>
        </w:tc>
        <w:tc>
          <w:tcPr>
            <w:tcW w:w="1079" w:type="dxa"/>
            <w:gridSpan w:val="3"/>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类型</w:t>
            </w:r>
          </w:p>
        </w:tc>
        <w:tc>
          <w:tcPr>
            <w:tcW w:w="1289"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取值说明</w:t>
            </w: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396"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079" w:type="dxa"/>
            <w:gridSpan w:val="3"/>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result</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bkcardno</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bkcardman</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执卡人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bkcardphone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预留手机号码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bkcardbankid</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bkcardbankname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有效月</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bkcardyxyear</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有效年</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bkcardcvv</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bkcardidcard</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身份证</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bkcardtype</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sidRPr="00522185">
              <w:rPr>
                <w:rFonts w:ascii="Courier New" w:hAnsi="Courier New" w:cs="Courier New" w:hint="eastAsia"/>
                <w:sz w:val="18"/>
                <w:szCs w:val="18"/>
              </w:rPr>
              <w:t>银行</w:t>
            </w:r>
            <w:proofErr w:type="gramStart"/>
            <w:r w:rsidRPr="00522185">
              <w:rPr>
                <w:rFonts w:ascii="Courier New" w:hAnsi="Courier New" w:cs="Courier New" w:hint="eastAsia"/>
                <w:sz w:val="18"/>
                <w:szCs w:val="18"/>
              </w:rPr>
              <w:t>卡类型</w:t>
            </w:r>
            <w:proofErr w:type="gramEnd"/>
            <w:r w:rsidRPr="00522185">
              <w:rPr>
                <w:rFonts w:ascii="Courier New" w:hAnsi="Courier New" w:cs="Courier New" w:hint="eastAsia"/>
                <w:sz w:val="18"/>
                <w:szCs w:val="18"/>
              </w:rPr>
              <w:t>:creditcard</w:t>
            </w:r>
            <w:r w:rsidRPr="00522185">
              <w:rPr>
                <w:rFonts w:ascii="Courier New" w:hAnsi="Courier New" w:cs="Courier New" w:hint="eastAsia"/>
                <w:sz w:val="18"/>
                <w:szCs w:val="18"/>
              </w:rPr>
              <w:t>信用卡</w:t>
            </w:r>
            <w:r w:rsidRPr="00522185">
              <w:rPr>
                <w:rFonts w:ascii="Courier New" w:hAnsi="Courier New" w:cs="Courier New" w:hint="eastAsia"/>
                <w:sz w:val="18"/>
                <w:szCs w:val="18"/>
              </w:rPr>
              <w:t>,authorbkcard</w:t>
            </w:r>
            <w:r w:rsidRPr="00522185">
              <w:rPr>
                <w:rFonts w:ascii="Courier New" w:hAnsi="Courier New" w:cs="Courier New" w:hint="eastAsia"/>
                <w:sz w:val="18"/>
                <w:szCs w:val="18"/>
              </w:rPr>
              <w:t>储蓄卡</w:t>
            </w:r>
          </w:p>
        </w:tc>
      </w:tr>
    </w:tbl>
    <w:p w:rsidR="00A23243" w:rsidRDefault="00A23243" w:rsidP="00A2324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hint="eastAsia"/>
              </w:rPr>
              <w:t>payCardCheck</w:t>
            </w:r>
          </w:p>
        </w:tc>
        <w:tc>
          <w:tcPr>
            <w:tcW w:w="5837"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A23243" w:rsidRDefault="00A23243" w:rsidP="00A2324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retmsg</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197F91" w:rsidRDefault="00197F91" w:rsidP="00197F91">
      <w:pPr>
        <w:pStyle w:val="2"/>
        <w:numPr>
          <w:ilvl w:val="1"/>
          <w:numId w:val="13"/>
        </w:numPr>
      </w:pPr>
      <w:r>
        <w:t>TFB_API_00</w:t>
      </w:r>
      <w:r>
        <w:rPr>
          <w:rFonts w:hint="eastAsia"/>
        </w:rPr>
        <w:t>41</w:t>
      </w:r>
      <w:r>
        <w:rPr>
          <w:rFonts w:hint="eastAsia"/>
        </w:rPr>
        <w:t>获取协议</w:t>
      </w:r>
      <w:r>
        <w:rPr>
          <w:rFonts w:hint="eastAsia"/>
        </w:rPr>
        <w:t>/</w:t>
      </w:r>
      <w:r>
        <w:rPr>
          <w:rFonts w:hint="eastAsia"/>
        </w:rPr>
        <w:t>服务条款</w:t>
      </w:r>
      <w:r>
        <w:rPr>
          <w:rFonts w:hint="eastAsia"/>
        </w:rPr>
        <w:t>/</w:t>
      </w:r>
      <w:r>
        <w:rPr>
          <w:rFonts w:hint="eastAsia"/>
        </w:rPr>
        <w:t>关于我们</w:t>
      </w:r>
      <w:r w:rsidR="00364586">
        <w:rPr>
          <w:rFonts w:hint="eastAsia"/>
        </w:rPr>
        <w:t>信息</w:t>
      </w:r>
    </w:p>
    <w:p w:rsidR="00197F91" w:rsidRDefault="00197F91" w:rsidP="00197F91"/>
    <w:p w:rsidR="00197F91" w:rsidRDefault="00197F91" w:rsidP="00364586">
      <w:pPr>
        <w:pStyle w:val="3"/>
        <w:numPr>
          <w:ilvl w:val="2"/>
          <w:numId w:val="13"/>
        </w:numPr>
        <w:spacing w:line="415" w:lineRule="auto"/>
      </w:pPr>
      <w:r>
        <w:rPr>
          <w:rFonts w:hint="eastAsia"/>
        </w:rPr>
        <w:t>业务标识</w:t>
      </w:r>
      <w:bookmarkStart w:id="210" w:name="OLE_LINK82"/>
      <w:bookmarkStart w:id="211" w:name="OLE_LINK83"/>
      <w:r w:rsidR="00364586" w:rsidRPr="00364586">
        <w:t>ApiAppInfo</w:t>
      </w:r>
      <w:bookmarkEnd w:id="210"/>
      <w:bookmarkEnd w:id="211"/>
      <w:r>
        <w:rPr>
          <w:rFonts w:hint="eastAsia"/>
        </w:rPr>
        <w:t>-&gt;read</w:t>
      </w:r>
      <w:r w:rsidR="00F9441F">
        <w:rPr>
          <w:rFonts w:hint="eastAsia"/>
        </w:rPr>
        <w:t>A</w:t>
      </w:r>
      <w:r w:rsidR="00F9441F">
        <w:t>pprule</w:t>
      </w:r>
      <w:r>
        <w:rPr>
          <w:rFonts w:hint="eastAsia"/>
        </w:rPr>
        <w:t>List</w:t>
      </w:r>
    </w:p>
    <w:p w:rsidR="00197F91" w:rsidRDefault="00197F91" w:rsidP="00197F91">
      <w:pPr>
        <w:pStyle w:val="3"/>
        <w:numPr>
          <w:ilvl w:val="2"/>
          <w:numId w:val="13"/>
        </w:numPr>
        <w:spacing w:line="415" w:lineRule="auto"/>
      </w:pPr>
      <w:r>
        <w:rPr>
          <w:rFonts w:hint="eastAsia"/>
        </w:rPr>
        <w:t>业务功能描述</w:t>
      </w:r>
    </w:p>
    <w:p w:rsidR="00197F91" w:rsidRDefault="00197F91" w:rsidP="00197F91">
      <w:pPr>
        <w:ind w:firstLine="420"/>
      </w:pPr>
      <w:r>
        <w:rPr>
          <w:rFonts w:hint="eastAsia"/>
        </w:rPr>
        <w:t>读取</w:t>
      </w:r>
      <w:r w:rsidR="00364586">
        <w:rPr>
          <w:rFonts w:hint="eastAsia"/>
        </w:rPr>
        <w:t>所有协议</w:t>
      </w:r>
      <w:r w:rsidR="00364586">
        <w:rPr>
          <w:rFonts w:hint="eastAsia"/>
        </w:rPr>
        <w:t>/</w:t>
      </w:r>
      <w:r w:rsidR="00364586">
        <w:rPr>
          <w:rFonts w:hint="eastAsia"/>
        </w:rPr>
        <w:t>服务条款</w:t>
      </w:r>
      <w:r w:rsidR="00364586">
        <w:rPr>
          <w:rFonts w:hint="eastAsia"/>
        </w:rPr>
        <w:t>/</w:t>
      </w:r>
      <w:r w:rsidR="00364586">
        <w:rPr>
          <w:rFonts w:hint="eastAsia"/>
        </w:rPr>
        <w:t>关于我们等信息（读取以后存在终端数据库）</w:t>
      </w:r>
    </w:p>
    <w:p w:rsidR="0015655E" w:rsidRDefault="0015655E" w:rsidP="00197F91">
      <w:pPr>
        <w:ind w:firstLine="420"/>
      </w:pPr>
    </w:p>
    <w:p w:rsidR="0015655E" w:rsidRDefault="0015655E" w:rsidP="00197F91">
      <w:pPr>
        <w:ind w:firstLine="420"/>
      </w:pPr>
      <w:r>
        <w:t>Apprule</w:t>
      </w:r>
      <w:r>
        <w:rPr>
          <w:rFonts w:hint="eastAsia"/>
        </w:rPr>
        <w:t>id:</w:t>
      </w:r>
    </w:p>
    <w:p w:rsidR="0015655E" w:rsidRDefault="0015655E" w:rsidP="00197F91">
      <w:pPr>
        <w:ind w:firstLine="420"/>
      </w:pPr>
      <w:r>
        <w:rPr>
          <w:rFonts w:hint="eastAsia"/>
        </w:rPr>
        <w:t xml:space="preserve">1 </w:t>
      </w:r>
      <w:proofErr w:type="gramStart"/>
      <w:r w:rsidRPr="0015655E">
        <w:rPr>
          <w:rFonts w:hint="eastAsia"/>
        </w:rPr>
        <w:t>通付刷服务</w:t>
      </w:r>
      <w:proofErr w:type="gramEnd"/>
      <w:r w:rsidRPr="0015655E">
        <w:rPr>
          <w:rFonts w:hint="eastAsia"/>
        </w:rPr>
        <w:t>协议</w:t>
      </w:r>
      <w:proofErr w:type="gramStart"/>
      <w:r>
        <w:rPr>
          <w:rFonts w:hint="eastAsia"/>
        </w:rPr>
        <w:t>2</w:t>
      </w:r>
      <w:r w:rsidRPr="0015655E">
        <w:rPr>
          <w:rFonts w:hint="eastAsia"/>
        </w:rPr>
        <w:t>通付刷钱包</w:t>
      </w:r>
      <w:proofErr w:type="gramEnd"/>
      <w:r w:rsidRPr="0015655E">
        <w:rPr>
          <w:rFonts w:hint="eastAsia"/>
        </w:rPr>
        <w:t>服务协议</w:t>
      </w:r>
      <w:r>
        <w:rPr>
          <w:rFonts w:hint="eastAsia"/>
        </w:rPr>
        <w:t xml:space="preserve"> 3 </w:t>
      </w:r>
      <w:proofErr w:type="gramStart"/>
      <w:r w:rsidR="004D3FE0">
        <w:rPr>
          <w:rFonts w:hint="eastAsia"/>
        </w:rPr>
        <w:t>通付宝注册</w:t>
      </w:r>
      <w:proofErr w:type="gramEnd"/>
      <w:r w:rsidR="004D3FE0">
        <w:rPr>
          <w:rFonts w:hint="eastAsia"/>
        </w:rPr>
        <w:t>协议</w:t>
      </w:r>
      <w:r>
        <w:rPr>
          <w:rFonts w:hint="eastAsia"/>
        </w:rPr>
        <w:t xml:space="preserve">  4 </w:t>
      </w:r>
      <w:r>
        <w:rPr>
          <w:rFonts w:hint="eastAsia"/>
        </w:rPr>
        <w:t>关于我们</w:t>
      </w:r>
    </w:p>
    <w:p w:rsidR="00197F91" w:rsidRDefault="00197F91" w:rsidP="00197F91">
      <w:pPr>
        <w:pStyle w:val="3"/>
        <w:numPr>
          <w:ilvl w:val="2"/>
          <w:numId w:val="13"/>
        </w:numPr>
        <w:spacing w:line="415" w:lineRule="auto"/>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97F91" w:rsidTr="00364586">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取值说明</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197F91" w:rsidP="00197F91">
            <w:pPr>
              <w:rPr>
                <w:rFonts w:ascii="Courier New" w:hAnsi="Courier New" w:cs="Courier New"/>
                <w:sz w:val="18"/>
                <w:szCs w:val="18"/>
              </w:rPr>
            </w:pP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F9441F" w:rsidP="00197F91">
            <w:pPr>
              <w:rPr>
                <w:rFonts w:ascii="Courier New" w:hAnsi="Courier New" w:cs="Courier New"/>
                <w:sz w:val="18"/>
                <w:szCs w:val="18"/>
              </w:rPr>
            </w:pPr>
            <w:bookmarkStart w:id="212" w:name="OLE_LINK85"/>
            <w:bookmarkStart w:id="213" w:name="OLE_LINK86"/>
            <w:r>
              <w:t>apprule</w:t>
            </w:r>
            <w:r w:rsidR="00364586">
              <w:rPr>
                <w:rFonts w:hint="eastAsia"/>
              </w:rPr>
              <w:t>id</w:t>
            </w:r>
            <w:bookmarkEnd w:id="212"/>
            <w:bookmarkEnd w:id="213"/>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364586" w:rsidP="00197F91">
            <w:pPr>
              <w:rPr>
                <w:rFonts w:ascii="Courier New" w:hAnsi="Courier New" w:cs="Courier New"/>
                <w:sz w:val="18"/>
                <w:szCs w:val="18"/>
              </w:rPr>
            </w:pPr>
            <w:r>
              <w:rPr>
                <w:rFonts w:ascii="Courier New" w:hAnsi="Courier New" w:cs="Courier New" w:hint="eastAsia"/>
                <w:sz w:val="18"/>
                <w:szCs w:val="18"/>
              </w:rPr>
              <w:t>类型</w:t>
            </w:r>
            <w:r>
              <w:rPr>
                <w:rFonts w:ascii="Courier New" w:hAnsi="Courier New" w:cs="Courier New" w:hint="eastAsia"/>
                <w:sz w:val="18"/>
                <w:szCs w:val="18"/>
              </w:rPr>
              <w:t>id</w:t>
            </w:r>
          </w:p>
        </w:tc>
      </w:tr>
    </w:tbl>
    <w:p w:rsidR="00197F91" w:rsidRDefault="00197F91" w:rsidP="00197F91"/>
    <w:p w:rsidR="00197F91" w:rsidRDefault="00197F91" w:rsidP="00197F91"/>
    <w:p w:rsidR="00197F91" w:rsidRDefault="00197F91" w:rsidP="00197F91">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197F91" w:rsidTr="00197F91">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取值说明</w:t>
            </w: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szCs w:val="21"/>
              </w:rPr>
            </w:pPr>
            <w:r>
              <w:t>apprule</w:t>
            </w:r>
            <w:r w:rsidR="00364586">
              <w:rPr>
                <w:rFonts w:hint="eastAsia"/>
              </w:rPr>
              <w:t>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364586" w:rsidTr="001C319C">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F9441F" w:rsidP="001C319C">
            <w:pPr>
              <w:rPr>
                <w:rFonts w:ascii="Courier New" w:hAnsi="Courier New" w:cs="Courier New"/>
                <w:sz w:val="18"/>
                <w:szCs w:val="18"/>
              </w:rPr>
            </w:pPr>
            <w:r>
              <w:rPr>
                <w:rFonts w:hint="eastAsia"/>
                <w:szCs w:val="21"/>
              </w:rPr>
              <w:t>apprule</w:t>
            </w:r>
            <w:r w:rsidR="00364586">
              <w:rPr>
                <w:rFonts w:hint="eastAsia"/>
                <w:szCs w:val="21"/>
              </w:rPr>
              <w:t>title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hint="eastAsia"/>
                <w:sz w:val="18"/>
                <w:szCs w:val="18"/>
              </w:rPr>
              <w:t>条款标题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64586" w:rsidRDefault="00364586" w:rsidP="001C319C">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rFonts w:ascii="Courier New" w:hAnsi="Courier New" w:cs="Courier New"/>
                <w:sz w:val="18"/>
                <w:szCs w:val="18"/>
              </w:rPr>
            </w:pPr>
            <w:r>
              <w:rPr>
                <w:rFonts w:hint="eastAsia"/>
                <w:szCs w:val="21"/>
              </w:rPr>
              <w:t>apprule</w:t>
            </w:r>
            <w:r w:rsidR="00197F91">
              <w:rPr>
                <w:rFonts w:hint="eastAsia"/>
                <w:szCs w:val="21"/>
              </w:rPr>
              <w:t>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szCs w:val="21"/>
              </w:rPr>
            </w:pPr>
            <w:r>
              <w:rPr>
                <w:rFonts w:hint="eastAsia"/>
                <w:szCs w:val="21"/>
              </w:rPr>
              <w:t>updatetime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更新时间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内容更新时间</w:t>
            </w:r>
          </w:p>
        </w:tc>
      </w:tr>
    </w:tbl>
    <w:p w:rsidR="00197F91" w:rsidRDefault="00197F91" w:rsidP="00197F91">
      <w:pPr>
        <w:ind w:firstLine="420"/>
      </w:pPr>
    </w:p>
    <w:p w:rsidR="00197F91" w:rsidRDefault="00197F91" w:rsidP="00197F9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AC4B6C" w:rsidP="00197F91">
            <w:pPr>
              <w:rPr>
                <w:rFonts w:ascii="Courier New" w:hAnsi="Courier New" w:cs="Courier New"/>
                <w:sz w:val="18"/>
                <w:szCs w:val="18"/>
              </w:rPr>
            </w:pPr>
            <w:r w:rsidRPr="00364586">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3C77C7" w:rsidP="00197F91">
            <w:pPr>
              <w:rPr>
                <w:rFonts w:ascii="Courier New" w:hAnsi="Courier New" w:cs="Courier New"/>
                <w:sz w:val="18"/>
                <w:szCs w:val="18"/>
              </w:rPr>
            </w:pPr>
            <w:r>
              <w:rPr>
                <w:rFonts w:hint="eastAsia"/>
              </w:rPr>
              <w:t>readA</w:t>
            </w:r>
            <w:r>
              <w:t>pprule</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ind w:firstLine="420"/>
      </w:pPr>
    </w:p>
    <w:p w:rsidR="00197F91" w:rsidRDefault="00197F91" w:rsidP="00197F9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retmsg</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成功</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rPr>
          <w:sz w:val="22"/>
        </w:rPr>
      </w:pPr>
    </w:p>
    <w:p w:rsidR="00E77421" w:rsidRDefault="006952CE" w:rsidP="006952CE">
      <w:pPr>
        <w:pStyle w:val="2"/>
        <w:numPr>
          <w:ilvl w:val="1"/>
          <w:numId w:val="13"/>
        </w:numPr>
      </w:pPr>
      <w:r>
        <w:t>TFB_API_00</w:t>
      </w:r>
      <w:r>
        <w:rPr>
          <w:rFonts w:hint="eastAsia"/>
        </w:rPr>
        <w:t>42</w:t>
      </w:r>
      <w:r>
        <w:rPr>
          <w:rFonts w:hint="eastAsia"/>
        </w:rPr>
        <w:t>快递查询</w:t>
      </w:r>
    </w:p>
    <w:p w:rsidR="006952CE" w:rsidRDefault="006952CE" w:rsidP="006952CE">
      <w:pPr>
        <w:pStyle w:val="3"/>
        <w:numPr>
          <w:ilvl w:val="2"/>
          <w:numId w:val="13"/>
        </w:numPr>
      </w:pPr>
      <w:r>
        <w:rPr>
          <w:rFonts w:hint="eastAsia"/>
        </w:rPr>
        <w:t>业务标识</w:t>
      </w:r>
      <w:r w:rsidR="000D5D2E" w:rsidRPr="0088201A">
        <w:t>ApiKuaidiChaxun</w:t>
      </w:r>
      <w:r w:rsidR="000D5D2E">
        <w:rPr>
          <w:rFonts w:hint="eastAsia"/>
        </w:rPr>
        <w:t xml:space="preserve"> </w:t>
      </w:r>
      <w:r>
        <w:rPr>
          <w:rFonts w:hint="eastAsia"/>
        </w:rPr>
        <w:t>-&gt;kuaiState</w:t>
      </w:r>
    </w:p>
    <w:p w:rsidR="006952CE" w:rsidRDefault="00001025" w:rsidP="00001025">
      <w:pPr>
        <w:pStyle w:val="3"/>
        <w:numPr>
          <w:ilvl w:val="2"/>
          <w:numId w:val="13"/>
        </w:numPr>
      </w:pPr>
      <w:r>
        <w:rPr>
          <w:rFonts w:hint="eastAsia"/>
        </w:rPr>
        <w:t>业务功能描述</w:t>
      </w:r>
    </w:p>
    <w:p w:rsidR="00F92D7D" w:rsidRDefault="00001025" w:rsidP="001C319C">
      <w:pPr>
        <w:ind w:left="420"/>
      </w:pPr>
      <w:r>
        <w:rPr>
          <w:rFonts w:hint="eastAsia"/>
        </w:rPr>
        <w:t>查询快递首发状态以及经过</w:t>
      </w:r>
      <w:r w:rsidR="001C319C">
        <w:rPr>
          <w:rFonts w:hint="eastAsia"/>
        </w:rPr>
        <w:t>到达某</w:t>
      </w:r>
      <w:r>
        <w:rPr>
          <w:rFonts w:hint="eastAsia"/>
        </w:rPr>
        <w:t>地点</w:t>
      </w:r>
      <w:r w:rsidR="001C319C">
        <w:rPr>
          <w:rFonts w:hint="eastAsia"/>
        </w:rPr>
        <w:t>的时间详细</w:t>
      </w:r>
    </w:p>
    <w:p w:rsidR="001C319C" w:rsidRDefault="001C319C" w:rsidP="001C319C">
      <w:pPr>
        <w:pStyle w:val="3"/>
        <w:numPr>
          <w:ilvl w:val="2"/>
          <w:numId w:val="13"/>
        </w:numPr>
      </w:pPr>
      <w:r>
        <w:rPr>
          <w:rFonts w:hint="eastAsia"/>
        </w:rPr>
        <w:lastRenderedPageBreak/>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C319C" w:rsidTr="001C319C">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取值说明</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hint="eastAsia"/>
              </w:rPr>
              <w:t>kdtype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r>
              <w:rPr>
                <w:rFonts w:ascii="Courier New" w:hAnsi="Courier New" w:cs="Courier New" w:hint="eastAsia"/>
                <w:sz w:val="18"/>
                <w:szCs w:val="18"/>
              </w:rPr>
              <w:t>快递公司</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r>
              <w:rPr>
                <w:rFonts w:hint="eastAsia"/>
              </w:rPr>
              <w:t>kdcode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6C739E" w:rsidP="001C319C">
            <w:pPr>
              <w:rPr>
                <w:rFonts w:ascii="Courier New" w:hAnsi="Courier New" w:cs="Courier New"/>
                <w:sz w:val="18"/>
                <w:szCs w:val="18"/>
              </w:rPr>
            </w:pPr>
            <w:r>
              <w:rPr>
                <w:rFonts w:ascii="Courier New" w:hAnsi="Courier New" w:cs="Courier New" w:hint="eastAsia"/>
                <w:sz w:val="18"/>
                <w:szCs w:val="18"/>
              </w:rPr>
              <w:t>快递单号</w:t>
            </w:r>
          </w:p>
        </w:tc>
      </w:tr>
    </w:tbl>
    <w:p w:rsidR="001C319C" w:rsidRDefault="001C319C" w:rsidP="00E77421"/>
    <w:p w:rsidR="001C319C" w:rsidRDefault="001C319C" w:rsidP="001C319C">
      <w:pPr>
        <w:pStyle w:val="3"/>
        <w:numPr>
          <w:ilvl w:val="2"/>
          <w:numId w:val="13"/>
        </w:numPr>
      </w:pPr>
      <w:r>
        <w:rPr>
          <w:rFonts w:hint="eastAsia"/>
        </w:rPr>
        <w:t>应答</w:t>
      </w:r>
    </w:p>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D83F76" w:rsidTr="00B52B37">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取值说明</w:t>
            </w: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3F76" w:rsidRDefault="00D83F76" w:rsidP="00F8261B">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D83F76" w:rsidRDefault="00D83F76" w:rsidP="00F8261B">
            <w:pPr>
              <w:rPr>
                <w:rFonts w:ascii="Courier New" w:hAnsi="Courier New" w:cs="Courier New"/>
                <w:sz w:val="18"/>
                <w:szCs w:val="18"/>
              </w:rPr>
            </w:pPr>
          </w:p>
        </w:tc>
      </w:tr>
      <w:tr w:rsidR="00D83F76" w:rsidTr="00B52B37">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szCs w:val="21"/>
              </w:rPr>
            </w:pPr>
            <w:r>
              <w:t>com</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Pr="00B52B37" w:rsidRDefault="00B52B37" w:rsidP="00F8261B">
            <w:pPr>
              <w:rPr>
                <w:rFonts w:ascii="Courier New" w:hAnsi="宋体" w:cs="Courier New"/>
                <w:sz w:val="18"/>
                <w:szCs w:val="18"/>
              </w:rPr>
            </w:pPr>
            <w:r w:rsidRPr="00B52B37">
              <w:rPr>
                <w:rFonts w:ascii="Courier New" w:hAnsi="宋体" w:cs="Courier New"/>
                <w:sz w:val="18"/>
                <w:szCs w:val="18"/>
              </w:rPr>
              <w:t>物流公司编号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793AED" w:rsidP="00F8261B">
            <w:pPr>
              <w:rPr>
                <w:rFonts w:ascii="Courier New" w:hAnsi="Courier New" w:cs="Courier New"/>
                <w:sz w:val="18"/>
                <w:szCs w:val="18"/>
              </w:rPr>
            </w:pPr>
            <w:r>
              <w:rPr>
                <w:rFonts w:ascii="Courier New" w:hAnsi="Courier New" w:cs="Courier New"/>
                <w:sz w:val="18"/>
                <w:szCs w:val="18"/>
              </w:rPr>
              <w:t>1</w:t>
            </w:r>
            <w:r w:rsidR="00D83F76">
              <w:rPr>
                <w:rFonts w:ascii="Courier New" w:hAnsi="Courier New" w:cs="Courier New"/>
                <w:sz w:val="18"/>
                <w:szCs w:val="18"/>
              </w:rPr>
              <w:t>.</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t>nu</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rsidRPr="00B52B37">
              <w:rPr>
                <w:rFonts w:ascii="Courier New" w:hAnsi="宋体" w:cs="Courier New"/>
                <w:sz w:val="18"/>
                <w:szCs w:val="18"/>
              </w:rPr>
              <w:t>物流单号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793AED">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w:t>
            </w:r>
            <w:r w:rsidR="00793AED">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90105B">
            <w:pPr>
              <w:rPr>
                <w:rFonts w:ascii="Courier New" w:hAnsi="Courier New" w:cs="Courier New"/>
                <w:sz w:val="18"/>
                <w:szCs w:val="18"/>
              </w:rPr>
            </w:pPr>
            <w:r w:rsidRPr="0090105B">
              <w:rPr>
                <w:rFonts w:ascii="Courier New" w:hAnsi="宋体" w:cs="Courier New"/>
                <w:sz w:val="18"/>
                <w:szCs w:val="18"/>
              </w:rPr>
              <w:t>快递单当前的状态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Default="00B03C2E" w:rsidP="00B03C2E">
            <w:pPr>
              <w:rPr>
                <w:rFonts w:ascii="Courier New" w:hAnsi="Courier New" w:cs="Courier New"/>
                <w:sz w:val="18"/>
                <w:szCs w:val="18"/>
              </w:rPr>
            </w:pPr>
            <w:r w:rsidRPr="00786588">
              <w:rPr>
                <w:rFonts w:ascii="Courier New" w:hAnsi="宋体" w:cs="Courier New"/>
                <w:sz w:val="18"/>
                <w:szCs w:val="18"/>
              </w:rPr>
              <w:t>0</w:t>
            </w:r>
            <w:r w:rsidRPr="00786588">
              <w:rPr>
                <w:rFonts w:ascii="Courier New" w:hAnsi="宋体" w:cs="Courier New"/>
                <w:sz w:val="18"/>
                <w:szCs w:val="18"/>
              </w:rPr>
              <w:t>：在途中</w:t>
            </w:r>
            <w:r w:rsidRPr="00786588">
              <w:rPr>
                <w:rFonts w:ascii="Courier New" w:hAnsi="宋体" w:cs="Courier New"/>
                <w:sz w:val="18"/>
                <w:szCs w:val="18"/>
              </w:rPr>
              <w:t xml:space="preserve">, </w:t>
            </w:r>
            <w:r w:rsidRPr="00786588">
              <w:rPr>
                <w:rFonts w:ascii="Courier New" w:hAnsi="宋体" w:cs="Courier New" w:hint="eastAsia"/>
                <w:sz w:val="18"/>
                <w:szCs w:val="18"/>
              </w:rPr>
              <w:t xml:space="preserve"> </w:t>
            </w:r>
            <w:r w:rsidRPr="00786588">
              <w:rPr>
                <w:rFonts w:ascii="Courier New" w:hAnsi="宋体" w:cs="Courier New"/>
                <w:sz w:val="18"/>
                <w:szCs w:val="18"/>
              </w:rPr>
              <w:t>1</w:t>
            </w:r>
            <w:r w:rsidRPr="00786588">
              <w:rPr>
                <w:rFonts w:ascii="Courier New" w:hAnsi="宋体" w:cs="Courier New"/>
                <w:sz w:val="18"/>
                <w:szCs w:val="18"/>
              </w:rPr>
              <w:t>：已发货，</w:t>
            </w:r>
            <w:r w:rsidRPr="00786588">
              <w:rPr>
                <w:rFonts w:ascii="Courier New" w:hAnsi="宋体" w:cs="Courier New"/>
                <w:sz w:val="18"/>
                <w:szCs w:val="18"/>
              </w:rPr>
              <w:t xml:space="preserve"> 2</w:t>
            </w:r>
            <w:r w:rsidRPr="00786588">
              <w:rPr>
                <w:rFonts w:ascii="Courier New" w:hAnsi="宋体" w:cs="Courier New"/>
                <w:sz w:val="18"/>
                <w:szCs w:val="18"/>
              </w:rPr>
              <w:t>：疑难件，</w:t>
            </w:r>
            <w:r w:rsidRPr="00786588">
              <w:rPr>
                <w:rFonts w:ascii="Courier New" w:hAnsi="宋体" w:cs="Courier New"/>
                <w:sz w:val="18"/>
                <w:szCs w:val="18"/>
              </w:rPr>
              <w:t xml:space="preserve"> 3</w:t>
            </w:r>
            <w:r w:rsidRPr="00786588">
              <w:rPr>
                <w:rFonts w:ascii="Courier New" w:hAnsi="宋体" w:cs="Courier New"/>
                <w:sz w:val="18"/>
                <w:szCs w:val="18"/>
              </w:rPr>
              <w:t>：已签收，</w:t>
            </w:r>
            <w:r w:rsidRPr="00786588">
              <w:rPr>
                <w:rFonts w:ascii="Courier New" w:hAnsi="宋体" w:cs="Courier New"/>
                <w:sz w:val="18"/>
                <w:szCs w:val="18"/>
              </w:rPr>
              <w:t xml:space="preserve"> 4</w:t>
            </w:r>
            <w:r w:rsidRPr="00786588">
              <w:rPr>
                <w:rFonts w:ascii="Courier New" w:hAnsi="宋体" w:cs="Courier New"/>
                <w:sz w:val="18"/>
                <w:szCs w:val="18"/>
              </w:rPr>
              <w:t>：已退货。</w:t>
            </w: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status</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F8261B">
            <w:pPr>
              <w:rPr>
                <w:rFonts w:ascii="Courier New" w:hAnsi="Courier New" w:cs="Courier New"/>
                <w:sz w:val="18"/>
                <w:szCs w:val="18"/>
              </w:rPr>
            </w:pPr>
            <w:r w:rsidRPr="0090105B">
              <w:rPr>
                <w:rFonts w:ascii="Courier New" w:hAnsi="宋体" w:cs="Courier New"/>
                <w:sz w:val="18"/>
                <w:szCs w:val="18"/>
              </w:rPr>
              <w:t>查询结果状态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Pr="00786588" w:rsidRDefault="00B03C2E" w:rsidP="00F8261B">
            <w:pPr>
              <w:rPr>
                <w:rFonts w:ascii="Courier New" w:hAnsi="宋体" w:cs="Courier New"/>
                <w:sz w:val="18"/>
                <w:szCs w:val="18"/>
              </w:rPr>
            </w:pPr>
            <w:r w:rsidRPr="00786588">
              <w:rPr>
                <w:rFonts w:ascii="Courier New" w:hAnsi="宋体" w:cs="Courier New"/>
                <w:sz w:val="18"/>
                <w:szCs w:val="18"/>
              </w:rPr>
              <w:t>0</w:t>
            </w:r>
            <w:r w:rsidRPr="00786588">
              <w:rPr>
                <w:rFonts w:ascii="Courier New" w:hAnsi="宋体" w:cs="Courier New"/>
                <w:sz w:val="18"/>
                <w:szCs w:val="18"/>
              </w:rPr>
              <w:t>：物流单暂无结果，</w:t>
            </w:r>
            <w:r w:rsidRPr="00786588">
              <w:rPr>
                <w:rFonts w:ascii="Courier New" w:hAnsi="宋体" w:cs="Courier New"/>
                <w:sz w:val="18"/>
                <w:szCs w:val="18"/>
              </w:rPr>
              <w:t xml:space="preserve"> </w:t>
            </w:r>
            <w:r w:rsidRPr="00786588">
              <w:rPr>
                <w:rFonts w:ascii="Courier New" w:hAnsi="宋体" w:cs="Courier New"/>
                <w:sz w:val="18"/>
                <w:szCs w:val="18"/>
              </w:rPr>
              <w:br/>
              <w:t>1</w:t>
            </w:r>
            <w:r w:rsidRPr="00786588">
              <w:rPr>
                <w:rFonts w:ascii="Courier New" w:hAnsi="宋体" w:cs="Courier New"/>
                <w:sz w:val="18"/>
                <w:szCs w:val="18"/>
              </w:rPr>
              <w:t>：查询成功，</w:t>
            </w:r>
            <w:r w:rsidRPr="00786588">
              <w:rPr>
                <w:rFonts w:ascii="Courier New" w:hAnsi="宋体" w:cs="Courier New"/>
                <w:sz w:val="18"/>
                <w:szCs w:val="18"/>
              </w:rPr>
              <w:t xml:space="preserve"> </w:t>
            </w:r>
            <w:r w:rsidRPr="00786588">
              <w:rPr>
                <w:rFonts w:ascii="Courier New" w:hAnsi="宋体" w:cs="Courier New"/>
                <w:sz w:val="18"/>
                <w:szCs w:val="18"/>
              </w:rPr>
              <w:br/>
              <w:t>2</w:t>
            </w:r>
            <w:r w:rsidRPr="00786588">
              <w:rPr>
                <w:rFonts w:ascii="Courier New" w:hAnsi="宋体" w:cs="Courier New"/>
                <w:sz w:val="18"/>
                <w:szCs w:val="18"/>
              </w:rPr>
              <w:t>：接口出现异常</w:t>
            </w:r>
          </w:p>
        </w:tc>
      </w:tr>
      <w:tr w:rsidR="00F8261B"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hint="eastAsia"/>
                <w:sz w:val="18"/>
                <w:szCs w:val="18"/>
              </w:rPr>
              <w:t>1.</w:t>
            </w:r>
            <w:r w:rsidR="00793AED">
              <w:rPr>
                <w:rFonts w:ascii="Courier New" w:hAnsi="Courier New" w:cs="Courier New" w:hint="eastAsia"/>
                <w:sz w:val="18"/>
                <w:szCs w:val="18"/>
              </w:rPr>
              <w:t>2.5</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Pr="0090105B" w:rsidRDefault="00F8261B" w:rsidP="00F8261B">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8261B" w:rsidRPr="00786588" w:rsidRDefault="00F8261B" w:rsidP="00F8261B">
            <w:pPr>
              <w:rPr>
                <w:rFonts w:ascii="Courier New" w:hAnsi="宋体" w:cs="Courier New"/>
                <w:sz w:val="18"/>
                <w:szCs w:val="18"/>
              </w:rPr>
            </w:pPr>
          </w:p>
        </w:tc>
      </w:tr>
      <w:tr w:rsidR="00F8261B" w:rsidTr="009A3AD3">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1.</w:t>
            </w:r>
            <w:r w:rsidR="00793AED">
              <w:rPr>
                <w:rFonts w:ascii="Courier New" w:hAnsi="Courier New" w:cs="Courier New" w:hint="eastAsia"/>
                <w:sz w:val="18"/>
                <w:szCs w:val="18"/>
              </w:rPr>
              <w:t>2.5.1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szCs w:val="21"/>
              </w:rPr>
            </w:pPr>
            <w:r>
              <w:t>time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rFonts w:ascii="Courier New" w:hAnsi="Courier New" w:cs="Courier New"/>
                <w:sz w:val="18"/>
                <w:szCs w:val="18"/>
              </w:rPr>
            </w:pPr>
            <w:r w:rsidRPr="009A3AD3">
              <w:rPr>
                <w:rFonts w:ascii="Courier New" w:hAnsi="Courier New" w:cs="Courier New"/>
                <w:sz w:val="18"/>
                <w:szCs w:val="18"/>
              </w:rPr>
              <w:t>每条跟踪信息的时间</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FF3A66" w:rsidRDefault="00F8261B" w:rsidP="00F8261B">
            <w:pPr>
              <w:rPr>
                <w:rFonts w:ascii="Courier New" w:hAnsi="Courier New" w:cs="Courier New"/>
                <w:sz w:val="18"/>
                <w:szCs w:val="18"/>
              </w:rPr>
            </w:pPr>
          </w:p>
        </w:tc>
      </w:tr>
      <w:tr w:rsidR="00F8261B" w:rsidTr="009A3AD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F8261B" w:rsidRPr="009D7848">
              <w:rPr>
                <w:rFonts w:ascii="Courier New" w:hAnsi="Courier New" w:cs="Courier New" w:hint="eastAsia"/>
                <w:sz w:val="18"/>
                <w:szCs w:val="18"/>
              </w:rPr>
              <w:t>.</w:t>
            </w:r>
            <w:r>
              <w:rPr>
                <w:rFonts w:ascii="Courier New" w:hAnsi="Courier New" w:cs="Courier New" w:hint="eastAsia"/>
                <w:sz w:val="18"/>
                <w:szCs w:val="18"/>
              </w:rPr>
              <w:t>5.2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szCs w:val="21"/>
              </w:rPr>
            </w:pPr>
            <w:r w:rsidRPr="009D7848">
              <w:t>context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宋体" w:cs="Courier New"/>
                <w:sz w:val="18"/>
                <w:szCs w:val="18"/>
              </w:rPr>
              <w:t>每条跟</w:t>
            </w:r>
            <w:proofErr w:type="gramStart"/>
            <w:r w:rsidRPr="009D7848">
              <w:rPr>
                <w:rFonts w:ascii="Courier New" w:hAnsi="宋体" w:cs="Courier New"/>
                <w:sz w:val="18"/>
                <w:szCs w:val="18"/>
              </w:rPr>
              <w:t>综信息</w:t>
            </w:r>
            <w:proofErr w:type="gramEnd"/>
            <w:r w:rsidRPr="009D7848">
              <w:rPr>
                <w:rFonts w:ascii="Courier New" w:hAnsi="宋体" w:cs="Courier New"/>
                <w:sz w:val="18"/>
                <w:szCs w:val="18"/>
              </w:rPr>
              <w:t>的描述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hint="eastAsia"/>
                <w:sz w:val="18"/>
                <w:szCs w:val="18"/>
              </w:rPr>
              <w:t>多条跟踪信息是按时间顺序列出</w:t>
            </w:r>
          </w:p>
        </w:tc>
      </w:tr>
    </w:tbl>
    <w:p w:rsidR="001C319C" w:rsidRDefault="001C319C" w:rsidP="00E77421"/>
    <w:p w:rsidR="001C319C" w:rsidRDefault="001C319C" w:rsidP="001C319C">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88201A" w:rsidP="00E73BEE">
            <w:pPr>
              <w:rPr>
                <w:rFonts w:ascii="Courier New" w:hAnsi="Courier New" w:cs="Courier New"/>
                <w:sz w:val="18"/>
                <w:szCs w:val="18"/>
              </w:rPr>
            </w:pPr>
            <w:r w:rsidRPr="0088201A">
              <w:lastRenderedPageBreak/>
              <w:t>ApiKuaidiChaxun</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E73BEE" w:rsidP="00F8261B">
            <w:pPr>
              <w:rPr>
                <w:rFonts w:ascii="Courier New" w:hAnsi="Courier New" w:cs="Courier New"/>
                <w:sz w:val="18"/>
                <w:szCs w:val="18"/>
              </w:rPr>
            </w:pPr>
            <w:r>
              <w:rPr>
                <w:rFonts w:hint="eastAsia"/>
              </w:rPr>
              <w:t>kuaiState</w:t>
            </w:r>
          </w:p>
        </w:tc>
        <w:tc>
          <w:tcPr>
            <w:tcW w:w="5837" w:type="dxa"/>
            <w:tcBorders>
              <w:top w:val="single" w:sz="6"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retmsg</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hint="eastAsia"/>
                <w:sz w:val="18"/>
                <w:szCs w:val="18"/>
              </w:rPr>
              <w:t>成功</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p w:rsidR="00E100EA" w:rsidRDefault="00E100EA" w:rsidP="00E100EA">
      <w:pPr>
        <w:rPr>
          <w:sz w:val="22"/>
        </w:rPr>
      </w:pPr>
      <w:bookmarkStart w:id="214" w:name="OLE_LINK161"/>
      <w:bookmarkStart w:id="215" w:name="OLE_LINK162"/>
    </w:p>
    <w:p w:rsidR="00E100EA" w:rsidRDefault="00E100EA" w:rsidP="00E100EA">
      <w:pPr>
        <w:pStyle w:val="2"/>
        <w:numPr>
          <w:ilvl w:val="1"/>
          <w:numId w:val="13"/>
        </w:numPr>
      </w:pPr>
      <w:r>
        <w:t>TFB_API_00</w:t>
      </w:r>
      <w:r>
        <w:rPr>
          <w:rFonts w:hint="eastAsia"/>
        </w:rPr>
        <w:t>43  APP</w:t>
      </w:r>
      <w:r>
        <w:rPr>
          <w:rFonts w:hint="eastAsia"/>
        </w:rPr>
        <w:t>功能</w:t>
      </w:r>
      <w:r w:rsidR="000A05F2">
        <w:rPr>
          <w:rFonts w:hint="eastAsia"/>
        </w:rPr>
        <w:t>模块菜单读取</w:t>
      </w:r>
    </w:p>
    <w:p w:rsidR="00E100EA" w:rsidRDefault="00E100EA" w:rsidP="000A05F2">
      <w:pPr>
        <w:pStyle w:val="3"/>
        <w:numPr>
          <w:ilvl w:val="2"/>
          <w:numId w:val="13"/>
        </w:numPr>
      </w:pPr>
      <w:r>
        <w:rPr>
          <w:rFonts w:hint="eastAsia"/>
        </w:rPr>
        <w:t>业务标识</w:t>
      </w:r>
      <w:r w:rsidR="000A05F2" w:rsidRPr="000A05F2">
        <w:t>ApiAppInfo</w:t>
      </w:r>
      <w:r w:rsidR="000A05F2" w:rsidRPr="000A05F2">
        <w:rPr>
          <w:rFonts w:hint="eastAsia"/>
        </w:rPr>
        <w:t xml:space="preserve"> </w:t>
      </w:r>
      <w:r>
        <w:rPr>
          <w:rFonts w:hint="eastAsia"/>
        </w:rPr>
        <w:t>-&gt;</w:t>
      </w:r>
      <w:bookmarkStart w:id="216" w:name="OLE_LINK89"/>
      <w:bookmarkStart w:id="217" w:name="OLE_LINK90"/>
      <w:r w:rsidR="000A05F2">
        <w:rPr>
          <w:rFonts w:hint="eastAsia"/>
        </w:rPr>
        <w:t>read</w:t>
      </w:r>
      <w:r w:rsidR="000A05F2">
        <w:rPr>
          <w:rFonts w:ascii="Arial" w:hAnsi="Arial" w:cs="Arial"/>
          <w:color w:val="434343"/>
          <w:sz w:val="18"/>
          <w:szCs w:val="18"/>
        </w:rPr>
        <w:t>MenuModule</w:t>
      </w:r>
      <w:bookmarkEnd w:id="216"/>
      <w:bookmarkEnd w:id="217"/>
    </w:p>
    <w:p w:rsidR="00E100EA" w:rsidRDefault="00E100EA" w:rsidP="00E100EA">
      <w:pPr>
        <w:pStyle w:val="3"/>
        <w:numPr>
          <w:ilvl w:val="2"/>
          <w:numId w:val="13"/>
        </w:numPr>
      </w:pPr>
      <w:r>
        <w:rPr>
          <w:rFonts w:hint="eastAsia"/>
        </w:rPr>
        <w:t>业务功能描述</w:t>
      </w:r>
    </w:p>
    <w:p w:rsidR="00E100EA" w:rsidRDefault="000A05F2" w:rsidP="00E100EA">
      <w:pPr>
        <w:ind w:left="420"/>
      </w:pPr>
      <w:r>
        <w:rPr>
          <w:rFonts w:hint="eastAsia"/>
        </w:rPr>
        <w:t>读取刷卡器使用的功能菜单，比如：信用卡还款</w:t>
      </w:r>
      <w:r>
        <w:rPr>
          <w:rFonts w:hint="eastAsia"/>
        </w:rPr>
        <w:t xml:space="preserve">  </w:t>
      </w:r>
      <w:r>
        <w:rPr>
          <w:rFonts w:hint="eastAsia"/>
        </w:rPr>
        <w:t>转账汇款</w:t>
      </w:r>
      <w:r>
        <w:rPr>
          <w:rFonts w:hint="eastAsia"/>
        </w:rPr>
        <w:t>etc</w:t>
      </w:r>
      <w:r>
        <w:t>…</w:t>
      </w:r>
    </w:p>
    <w:p w:rsidR="000A05F2" w:rsidRDefault="000A05F2" w:rsidP="00E100EA">
      <w:pPr>
        <w:ind w:left="420"/>
      </w:pPr>
      <w:r>
        <w:rPr>
          <w:rFonts w:hint="eastAsia"/>
        </w:rPr>
        <w:t>功能分为默认菜单和刷卡器菜单，必须插入刷卡器</w:t>
      </w:r>
      <w:r w:rsidR="004B3B23">
        <w:rPr>
          <w:rFonts w:hint="eastAsia"/>
        </w:rPr>
        <w:t>读取</w:t>
      </w:r>
      <w:r>
        <w:rPr>
          <w:rFonts w:hint="eastAsia"/>
        </w:rPr>
        <w:t>设备号才有的功能。</w:t>
      </w:r>
    </w:p>
    <w:p w:rsidR="00E100EA" w:rsidRDefault="00E100EA" w:rsidP="00E100EA">
      <w:pPr>
        <w:pStyle w:val="3"/>
        <w:numPr>
          <w:ilvl w:val="2"/>
          <w:numId w:val="13"/>
        </w:numPr>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100EA" w:rsidTr="006E5B44">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取值说明</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r w:rsidR="001E3B45" w:rsidTr="001E3B4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hint="eastAsia"/>
              </w:rPr>
              <w:t>paycardkey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hint="eastAsia"/>
                <w:sz w:val="18"/>
                <w:szCs w:val="18"/>
              </w:rPr>
              <w:t>刷卡器设备号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E3B45" w:rsidRDefault="001E3B45" w:rsidP="001E3B45">
            <w:pPr>
              <w:rPr>
                <w:rFonts w:ascii="Courier New" w:hAnsi="Courier New" w:cs="Courier New"/>
                <w:sz w:val="18"/>
                <w:szCs w:val="18"/>
              </w:rPr>
            </w:pPr>
            <w:r>
              <w:rPr>
                <w:rFonts w:ascii="Courier New" w:hAnsi="Courier New" w:cs="Courier New" w:hint="eastAsia"/>
                <w:sz w:val="18"/>
                <w:szCs w:val="18"/>
              </w:rPr>
              <w:t>没有插入请求</w:t>
            </w:r>
            <w:r>
              <w:rPr>
                <w:rFonts w:ascii="Courier New" w:hAnsi="Courier New" w:cs="Courier New" w:hint="eastAsia"/>
                <w:sz w:val="18"/>
                <w:szCs w:val="18"/>
              </w:rPr>
              <w:t>0</w:t>
            </w:r>
            <w:r>
              <w:rPr>
                <w:rFonts w:ascii="Courier New" w:hAnsi="Courier New" w:cs="Courier New" w:hint="eastAsia"/>
                <w:sz w:val="18"/>
                <w:szCs w:val="18"/>
              </w:rPr>
              <w:t>或者空</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r w:rsidR="001E3B45">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944FC5" w:rsidP="006E5B44">
            <w:pPr>
              <w:rPr>
                <w:rFonts w:ascii="Courier New" w:hAnsi="Courier New" w:cs="Courier New"/>
                <w:sz w:val="18"/>
                <w:szCs w:val="18"/>
              </w:rPr>
            </w:pPr>
            <w:r>
              <w:rPr>
                <w:rFonts w:hint="eastAsia"/>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215206" w:rsidP="006E5B44">
            <w:pPr>
              <w:rPr>
                <w:rFonts w:ascii="Courier New" w:hAnsi="Courier New" w:cs="Courier New"/>
                <w:sz w:val="18"/>
                <w:szCs w:val="18"/>
              </w:rPr>
            </w:pPr>
            <w:r>
              <w:rPr>
                <w:rFonts w:ascii="Courier New" w:hAnsi="Courier New" w:cs="Courier New" w:hint="eastAsia"/>
                <w:sz w:val="18"/>
                <w:szCs w:val="18"/>
              </w:rPr>
              <w:t>终端版本号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bl>
    <w:p w:rsidR="00E15EA5" w:rsidRDefault="00E15EA5" w:rsidP="00E15EA5">
      <w:pPr>
        <w:pStyle w:val="3"/>
        <w:numPr>
          <w:ilvl w:val="0"/>
          <w:numId w:val="0"/>
        </w:numPr>
      </w:pPr>
    </w:p>
    <w:p w:rsidR="00E15EA5" w:rsidRDefault="00E100EA" w:rsidP="00E15EA5">
      <w:pPr>
        <w:pStyle w:val="3"/>
        <w:numPr>
          <w:ilvl w:val="2"/>
          <w:numId w:val="13"/>
        </w:numPr>
      </w:pPr>
      <w:r>
        <w:rPr>
          <w:rFonts w:hint="eastAsia"/>
        </w:rPr>
        <w:t>应答</w:t>
      </w:r>
    </w:p>
    <w:p w:rsidR="00E15EA5" w:rsidRPr="00E15EA5" w:rsidRDefault="00E15EA5" w:rsidP="00E15EA5"/>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E100EA" w:rsidTr="006E5B44">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取值说明</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E100EA" w:rsidRDefault="00E100EA" w:rsidP="006E5B44">
            <w:pPr>
              <w:rPr>
                <w:rFonts w:ascii="Courier New" w:hAnsi="Courier New" w:cs="Courier New"/>
                <w:sz w:val="18"/>
                <w:szCs w:val="18"/>
              </w:rPr>
            </w:pPr>
          </w:p>
        </w:tc>
      </w:tr>
      <w:tr w:rsidR="00352C12" w:rsidTr="00AA5DD3">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lastRenderedPageBreak/>
              <w:t>1.</w:t>
            </w:r>
            <w:r>
              <w:rPr>
                <w:rFonts w:ascii="Courier New" w:hAnsi="Courier New" w:cs="Courier New" w:hint="eastAsia"/>
                <w:sz w:val="18"/>
                <w:szCs w:val="18"/>
              </w:rPr>
              <w:t>2.0</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szCs w:val="21"/>
              </w:rPr>
            </w:pPr>
            <w:bookmarkStart w:id="218" w:name="OLE_LINK126"/>
            <w:bookmarkStart w:id="219" w:name="OLE_LINK156"/>
            <w:r>
              <w:rPr>
                <w:rFonts w:hint="eastAsia"/>
              </w:rPr>
              <w:t>version</w:t>
            </w:r>
            <w:bookmarkEnd w:id="218"/>
            <w:bookmarkEnd w:id="219"/>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Pr="00B52B37" w:rsidRDefault="00352C12" w:rsidP="00AA5DD3">
            <w:pPr>
              <w:rPr>
                <w:rFonts w:ascii="Courier New" w:hAnsi="宋体" w:cs="Courier New"/>
                <w:sz w:val="18"/>
                <w:szCs w:val="18"/>
              </w:rPr>
            </w:pPr>
            <w:r>
              <w:rPr>
                <w:rFonts w:ascii="Courier New" w:hAnsi="宋体" w:cs="Courier New" w:hint="eastAsia"/>
                <w:sz w:val="18"/>
                <w:szCs w:val="18"/>
              </w:rPr>
              <w:t>版本号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hint="eastAsia"/>
                <w:sz w:val="18"/>
                <w:szCs w:val="18"/>
              </w:rPr>
              <w:t>版本号</w:t>
            </w:r>
          </w:p>
        </w:tc>
      </w:tr>
      <w:tr w:rsidR="00133629" w:rsidTr="00133629">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33629" w:rsidRDefault="00133629" w:rsidP="00352C12">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352C12">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352C12" w:rsidP="00133629">
            <w:pPr>
              <w:rPr>
                <w:szCs w:val="21"/>
              </w:rPr>
            </w:pPr>
            <w:bookmarkStart w:id="220" w:name="OLE_LINK157"/>
            <w:bookmarkStart w:id="221" w:name="OLE_LINK160"/>
            <w:r>
              <w:rPr>
                <w:rFonts w:hint="eastAsia"/>
              </w:rPr>
              <w:t>isnew</w:t>
            </w:r>
            <w:bookmarkEnd w:id="220"/>
            <w:bookmarkEnd w:id="221"/>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Pr="00B52B37" w:rsidRDefault="00352C12" w:rsidP="00133629">
            <w:pPr>
              <w:rPr>
                <w:rFonts w:ascii="Courier New" w:hAnsi="宋体" w:cs="Courier New"/>
                <w:sz w:val="18"/>
                <w:szCs w:val="18"/>
              </w:rPr>
            </w:pPr>
            <w:r>
              <w:rPr>
                <w:rFonts w:ascii="Courier New" w:hAnsi="宋体" w:cs="Courier New" w:hint="eastAsia"/>
                <w:sz w:val="18"/>
                <w:szCs w:val="18"/>
              </w:rPr>
              <w:t>是否有新版</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33629" w:rsidRDefault="00352C12" w:rsidP="00133629">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代表有新功能菜单</w:t>
            </w:r>
          </w:p>
        </w:tc>
      </w:tr>
      <w:tr w:rsidR="00E100EA" w:rsidTr="006E5B44">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B52B37" w:rsidRDefault="004B3B23" w:rsidP="006E5B44">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hint="eastAsia"/>
                <w:sz w:val="18"/>
                <w:szCs w:val="18"/>
              </w:rPr>
              <w:t>返回信息</w:t>
            </w:r>
          </w:p>
        </w:tc>
      </w:tr>
      <w:tr w:rsidR="00E100EA" w:rsidTr="006E5B44">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1.</w:t>
            </w:r>
            <w:r w:rsidR="004B3B23">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90105B" w:rsidRDefault="00E100EA" w:rsidP="006E5B44">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Pr="00786588" w:rsidRDefault="00E100EA" w:rsidP="006E5B44">
            <w:pPr>
              <w:rPr>
                <w:rFonts w:ascii="Courier New" w:hAnsi="宋体" w:cs="Courier New"/>
                <w:sz w:val="18"/>
                <w:szCs w:val="18"/>
              </w:rPr>
            </w:pPr>
          </w:p>
        </w:tc>
      </w:tr>
      <w:tr w:rsidR="00E100EA" w:rsidTr="006E5B44">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1.</w:t>
            </w:r>
            <w:r w:rsidR="004B3B23">
              <w:rPr>
                <w:rFonts w:ascii="Courier New" w:hAnsi="Courier New" w:cs="Courier New" w:hint="eastAsia"/>
                <w:sz w:val="18"/>
                <w:szCs w:val="18"/>
              </w:rPr>
              <w:t>2.3</w:t>
            </w:r>
            <w:r>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szCs w:val="21"/>
              </w:rPr>
            </w:pPr>
            <w:bookmarkStart w:id="222" w:name="OLE_LINK93"/>
            <w:bookmarkStart w:id="223" w:name="OLE_LINK94"/>
            <w:r>
              <w:rPr>
                <w:rFonts w:hint="eastAsia"/>
              </w:rPr>
              <w:t>m</w:t>
            </w:r>
            <w:r>
              <w:t>nu</w:t>
            </w:r>
            <w:r>
              <w:rPr>
                <w:rFonts w:hint="eastAsia"/>
              </w:rPr>
              <w:t>name</w:t>
            </w:r>
            <w:bookmarkEnd w:id="222"/>
            <w:bookmarkEnd w:id="223"/>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rFonts w:ascii="Courier New" w:hAnsi="Courier New" w:cs="Courier New"/>
                <w:sz w:val="18"/>
                <w:szCs w:val="18"/>
              </w:rPr>
            </w:pPr>
            <w:r>
              <w:rPr>
                <w:rFonts w:ascii="Courier New" w:hAnsi="Courier New" w:cs="Courier New" w:hint="eastAsia"/>
                <w:sz w:val="18"/>
                <w:szCs w:val="18"/>
              </w:rPr>
              <w:t>功能名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FF3A66" w:rsidRDefault="00E100EA" w:rsidP="006E5B44">
            <w:pPr>
              <w:rPr>
                <w:rFonts w:ascii="Courier New" w:hAnsi="Courier New" w:cs="Courier New"/>
                <w:sz w:val="18"/>
                <w:szCs w:val="18"/>
              </w:rPr>
            </w:pPr>
          </w:p>
        </w:tc>
      </w:tr>
      <w:tr w:rsidR="00E100EA" w:rsidTr="006E5B44">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4B3B23">
              <w:rPr>
                <w:rFonts w:ascii="Courier New" w:hAnsi="Courier New" w:cs="Courier New" w:hint="eastAsia"/>
                <w:sz w:val="18"/>
                <w:szCs w:val="18"/>
              </w:rPr>
              <w:t>3</w:t>
            </w:r>
            <w:r>
              <w:rPr>
                <w:rFonts w:ascii="Courier New" w:hAnsi="Courier New" w:cs="Courier New" w:hint="eastAsia"/>
                <w:sz w:val="18"/>
                <w:szCs w:val="18"/>
              </w:rPr>
              <w:t>.2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szCs w:val="21"/>
              </w:rPr>
            </w:pPr>
            <w:bookmarkStart w:id="224" w:name="OLE_LINK97"/>
            <w:bookmarkStart w:id="225" w:name="OLE_LINK98"/>
            <w:r>
              <w:rPr>
                <w:rFonts w:hint="eastAsia"/>
              </w:rPr>
              <w:t>mnupic</w:t>
            </w:r>
            <w:bookmarkEnd w:id="224"/>
            <w:bookmarkEnd w:id="225"/>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rFonts w:ascii="Courier New" w:hAnsi="Courier New" w:cs="Courier New"/>
                <w:sz w:val="18"/>
                <w:szCs w:val="18"/>
              </w:rPr>
            </w:pPr>
            <w:r>
              <w:rPr>
                <w:rFonts w:ascii="Courier New" w:hAnsi="宋体" w:cs="Courier New" w:hint="eastAsia"/>
                <w:sz w:val="18"/>
                <w:szCs w:val="18"/>
              </w:rPr>
              <w:t>图标</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9D7848" w:rsidRDefault="00E100EA" w:rsidP="006E5B44">
            <w:pPr>
              <w:rPr>
                <w:rFonts w:ascii="Courier New" w:hAnsi="Courier New" w:cs="Courier New"/>
                <w:sz w:val="18"/>
                <w:szCs w:val="18"/>
              </w:rPr>
            </w:pP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3.3</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bookmarkStart w:id="226" w:name="OLE_LINK103"/>
            <w:bookmarkStart w:id="227" w:name="OLE_LINK104"/>
            <w:r>
              <w:rPr>
                <w:rFonts w:hint="eastAsia"/>
              </w:rPr>
              <w:t>mnuorder</w:t>
            </w:r>
            <w:bookmarkEnd w:id="226"/>
            <w:bookmarkEnd w:id="227"/>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rFonts w:ascii="Courier New" w:hAnsi="宋体" w:cs="Courier New"/>
                <w:sz w:val="18"/>
                <w:szCs w:val="18"/>
              </w:rPr>
            </w:pPr>
            <w:r>
              <w:rPr>
                <w:rFonts w:ascii="Courier New" w:hAnsi="宋体" w:cs="Courier New" w:hint="eastAsia"/>
                <w:sz w:val="18"/>
                <w:szCs w:val="18"/>
              </w:rPr>
              <w:t>排序</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4B3B23" w:rsidP="006E5B44">
            <w:pPr>
              <w:rPr>
                <w:rFonts w:ascii="Courier New" w:hAnsi="Courier New" w:cs="Courier New"/>
                <w:sz w:val="18"/>
                <w:szCs w:val="18"/>
              </w:rPr>
            </w:pPr>
          </w:p>
        </w:tc>
      </w:tr>
      <w:tr w:rsidR="00E071D9" w:rsidRPr="009D7848" w:rsidTr="00E071D9">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3.4</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r>
              <w:rPr>
                <w:rFonts w:hint="eastAsia"/>
              </w:rPr>
              <w:t>mnuurl</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hint="eastAsia"/>
                <w:sz w:val="18"/>
                <w:szCs w:val="18"/>
              </w:rPr>
              <w:t>扩展功能</w:t>
            </w:r>
          </w:p>
        </w:tc>
      </w:tr>
      <w:tr w:rsidR="00B11B8E" w:rsidRPr="009D7848" w:rsidTr="00B11B8E">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3.5</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r>
              <w:rPr>
                <w:rFonts w:hint="eastAsia"/>
              </w:rPr>
              <w:t>mnuversion</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hint="eastAsia"/>
                <w:sz w:val="18"/>
                <w:szCs w:val="18"/>
              </w:rPr>
              <w:t>扩展功能</w:t>
            </w:r>
          </w:p>
        </w:tc>
      </w:tr>
      <w:tr w:rsidR="00BF1018" w:rsidRPr="009D7848"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3.6</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r>
              <w:rPr>
                <w:rFonts w:hint="eastAsia"/>
              </w:rPr>
              <w:t>m</w:t>
            </w:r>
            <w:r>
              <w:t>nu</w:t>
            </w:r>
            <w:r>
              <w:rPr>
                <w:rFonts w:hint="eastAsia"/>
              </w:rPr>
              <w:t>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rFonts w:ascii="Courier New" w:hAnsi="宋体" w:cs="Courier New"/>
                <w:sz w:val="18"/>
                <w:szCs w:val="18"/>
              </w:rPr>
            </w:pPr>
            <w:r>
              <w:rPr>
                <w:rFonts w:ascii="Courier New" w:hAnsi="宋体" w:cs="Courier New" w:hint="eastAsia"/>
                <w:sz w:val="18"/>
                <w:szCs w:val="18"/>
              </w:rPr>
              <w:t>固定</w:t>
            </w:r>
            <w:r>
              <w:rPr>
                <w:rFonts w:ascii="Courier New" w:hAnsi="宋体" w:cs="Courier New" w:hint="eastAsia"/>
                <w:sz w:val="18"/>
                <w:szCs w:val="18"/>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hint="eastAsia"/>
                <w:sz w:val="18"/>
                <w:szCs w:val="18"/>
              </w:rPr>
              <w:t>固定功能的</w:t>
            </w:r>
            <w:r>
              <w:rPr>
                <w:rFonts w:ascii="Courier New" w:hAnsi="Courier New" w:cs="Courier New" w:hint="eastAsia"/>
                <w:sz w:val="18"/>
                <w:szCs w:val="18"/>
              </w:rPr>
              <w:t>ID</w:t>
            </w:r>
            <w:r>
              <w:rPr>
                <w:rFonts w:ascii="Courier New" w:hAnsi="Courier New" w:cs="Courier New" w:hint="eastAsia"/>
                <w:sz w:val="18"/>
                <w:szCs w:val="18"/>
              </w:rPr>
              <w:t>不能变</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2.3.7</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Pr="00F07247">
              <w:rPr>
                <w:rFonts w:hint="eastAsia"/>
                <w:color w:val="FF0000"/>
                <w:highlight w:val="yellow"/>
              </w:rPr>
              <w:t>typeid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w:t>
            </w:r>
            <w:r w:rsidRPr="00F07247">
              <w:rPr>
                <w:rFonts w:ascii="Courier New" w:hAnsi="宋体" w:cs="Courier New" w:hint="eastAsia"/>
                <w:color w:val="FF0000"/>
                <w:sz w:val="18"/>
                <w:szCs w:val="18"/>
                <w:highlight w:val="yellow"/>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w:t>
            </w:r>
            <w:r w:rsidRPr="00F07247">
              <w:rPr>
                <w:rFonts w:ascii="Courier New" w:hAnsi="Courier New" w:cs="Courier New" w:hint="eastAsia"/>
                <w:color w:val="FF0000"/>
                <w:sz w:val="18"/>
                <w:szCs w:val="18"/>
                <w:highlight w:val="yellow"/>
              </w:rPr>
              <w:t>id</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2.3.8</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00F07247">
              <w:rPr>
                <w:rFonts w:hint="eastAsia"/>
                <w:color w:val="FF0000"/>
                <w:highlight w:val="yellow"/>
              </w:rPr>
              <w:t>typename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功能分类名</w:t>
            </w:r>
          </w:p>
        </w:tc>
      </w:tr>
      <w:tr w:rsidR="005E7B9E" w:rsidRPr="00F07247" w:rsidTr="000D4802">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2.3.9</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highlight w:val="yellow"/>
              </w:rPr>
            </w:pPr>
            <w:r w:rsidRPr="00F07247">
              <w:rPr>
                <w:rFonts w:hint="eastAsia"/>
                <w:color w:val="FF0000"/>
                <w:highlight w:val="yellow"/>
              </w:rPr>
              <w:t>pointnum</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使用次数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使用次数</w:t>
            </w:r>
          </w:p>
        </w:tc>
      </w:tr>
      <w:tr w:rsidR="00F07247" w:rsidRPr="00F07247"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w:t>
            </w:r>
            <w:r w:rsidR="005E7B9E">
              <w:rPr>
                <w:rFonts w:ascii="Courier New" w:hAnsi="Courier New" w:cs="Courier New" w:hint="eastAsia"/>
                <w:color w:val="FF0000"/>
                <w:sz w:val="18"/>
                <w:szCs w:val="18"/>
                <w:highlight w:val="yellow"/>
              </w:rPr>
              <w:t>3.10</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color w:val="FF0000"/>
                <w:highlight w:val="yellow"/>
              </w:rPr>
            </w:pPr>
            <w:r>
              <w:rPr>
                <w:rFonts w:hint="eastAsia"/>
                <w:color w:val="FF0000"/>
                <w:highlight w:val="yellow"/>
              </w:rPr>
              <w:t>mnuisconst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rFonts w:ascii="Courier New" w:hAnsi="宋体" w:cs="Courier New"/>
                <w:color w:val="FF0000"/>
                <w:sz w:val="18"/>
                <w:szCs w:val="18"/>
                <w:highlight w:val="yellow"/>
              </w:rPr>
            </w:pPr>
            <w:r>
              <w:rPr>
                <w:rFonts w:ascii="Courier New" w:hAnsi="宋体" w:cs="Courier New" w:hint="eastAsia"/>
                <w:color w:val="FF0000"/>
                <w:sz w:val="18"/>
                <w:szCs w:val="18"/>
                <w:highlight w:val="yellow"/>
              </w:rPr>
              <w:t>固定功能标识</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1</w:t>
            </w:r>
            <w:r>
              <w:rPr>
                <w:rFonts w:ascii="Courier New" w:hAnsi="Courier New" w:cs="Courier New" w:hint="eastAsia"/>
                <w:color w:val="FF0000"/>
                <w:sz w:val="18"/>
                <w:szCs w:val="18"/>
                <w:highlight w:val="yellow"/>
              </w:rPr>
              <w:t>：标识首页默认的</w:t>
            </w:r>
            <w:r>
              <w:rPr>
                <w:rFonts w:ascii="Courier New" w:hAnsi="Courier New" w:cs="Courier New" w:hint="eastAsia"/>
                <w:color w:val="FF0000"/>
                <w:sz w:val="18"/>
                <w:szCs w:val="18"/>
                <w:highlight w:val="yellow"/>
              </w:rPr>
              <w:t>9</w:t>
            </w:r>
            <w:r>
              <w:rPr>
                <w:rFonts w:ascii="Courier New" w:hAnsi="Courier New" w:cs="Courier New" w:hint="eastAsia"/>
                <w:color w:val="FF0000"/>
                <w:sz w:val="18"/>
                <w:szCs w:val="18"/>
                <w:highlight w:val="yellow"/>
              </w:rPr>
              <w:t>个功能图标</w:t>
            </w:r>
          </w:p>
          <w:p w:rsidR="005E7B9E" w:rsidRPr="00F07247"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0</w:t>
            </w:r>
            <w:r>
              <w:rPr>
                <w:rFonts w:ascii="Courier New" w:hAnsi="Courier New" w:cs="Courier New" w:hint="eastAsia"/>
                <w:color w:val="FF0000"/>
                <w:sz w:val="18"/>
                <w:szCs w:val="18"/>
                <w:highlight w:val="yellow"/>
              </w:rPr>
              <w:t>：非首页固定</w:t>
            </w:r>
          </w:p>
        </w:tc>
      </w:tr>
    </w:tbl>
    <w:p w:rsidR="00E100EA" w:rsidRDefault="00E100EA" w:rsidP="00E100EA"/>
    <w:p w:rsidR="00E100EA" w:rsidRDefault="00E100EA" w:rsidP="00E100EA">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Pr>
                <w:rFonts w:hint="eastAsia"/>
              </w:rPr>
              <w:t>read</w:t>
            </w:r>
            <w:r>
              <w:rPr>
                <w:rFonts w:ascii="Arial" w:hAnsi="Arial" w:cs="Arial"/>
                <w:color w:val="434343"/>
                <w:sz w:val="18"/>
                <w:szCs w:val="18"/>
              </w:rPr>
              <w:t>MenuModule</w:t>
            </w:r>
          </w:p>
        </w:tc>
        <w:tc>
          <w:tcPr>
            <w:tcW w:w="5837"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tbl>
    <w:p w:rsidR="00E100EA" w:rsidRDefault="00E100EA" w:rsidP="00E100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retmsg</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成功</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bookmarkEnd w:id="214"/>
      <w:bookmarkEnd w:id="215"/>
    </w:tbl>
    <w:p w:rsidR="001C319C" w:rsidRDefault="001C319C" w:rsidP="00E77421"/>
    <w:p w:rsidR="003E2B8B" w:rsidRDefault="003E2B8B" w:rsidP="003E2B8B">
      <w:pPr>
        <w:rPr>
          <w:sz w:val="22"/>
        </w:rPr>
      </w:pPr>
    </w:p>
    <w:p w:rsidR="003E2B8B" w:rsidRDefault="003E2B8B" w:rsidP="003E2B8B">
      <w:pPr>
        <w:pStyle w:val="2"/>
        <w:numPr>
          <w:ilvl w:val="1"/>
          <w:numId w:val="13"/>
        </w:numPr>
      </w:pPr>
      <w:r>
        <w:t>TFB_API_00</w:t>
      </w:r>
      <w:r>
        <w:rPr>
          <w:rFonts w:hint="eastAsia"/>
        </w:rPr>
        <w:t xml:space="preserve">44  </w:t>
      </w:r>
      <w:r>
        <w:rPr>
          <w:rFonts w:hint="eastAsia"/>
        </w:rPr>
        <w:t>余额查询</w:t>
      </w:r>
    </w:p>
    <w:p w:rsidR="003E2B8B" w:rsidRDefault="003E2B8B" w:rsidP="003E2B8B">
      <w:pPr>
        <w:pStyle w:val="3"/>
        <w:numPr>
          <w:ilvl w:val="2"/>
          <w:numId w:val="13"/>
        </w:numPr>
      </w:pPr>
      <w:r>
        <w:rPr>
          <w:rFonts w:hint="eastAsia"/>
        </w:rPr>
        <w:t>业务标识</w:t>
      </w:r>
      <w:r w:rsidRPr="000A05F2">
        <w:t>ApiAppInfo</w:t>
      </w:r>
      <w:r w:rsidRPr="000A05F2">
        <w:rPr>
          <w:rFonts w:hint="eastAsia"/>
        </w:rPr>
        <w:t xml:space="preserve"> </w:t>
      </w:r>
      <w:r>
        <w:rPr>
          <w:rFonts w:hint="eastAsia"/>
        </w:rPr>
        <w:t>-&gt;readQueryCardMoney</w:t>
      </w:r>
    </w:p>
    <w:p w:rsidR="003E2B8B" w:rsidRDefault="003E2B8B" w:rsidP="003E2B8B">
      <w:pPr>
        <w:pStyle w:val="3"/>
        <w:numPr>
          <w:ilvl w:val="2"/>
          <w:numId w:val="13"/>
        </w:numPr>
      </w:pPr>
      <w:r>
        <w:rPr>
          <w:rFonts w:hint="eastAsia"/>
        </w:rPr>
        <w:t>业务功能描述</w:t>
      </w:r>
    </w:p>
    <w:p w:rsidR="003E2B8B" w:rsidRDefault="003E2B8B" w:rsidP="003E2B8B">
      <w:pPr>
        <w:ind w:left="420"/>
      </w:pPr>
      <w:r>
        <w:rPr>
          <w:rFonts w:hint="eastAsia"/>
        </w:rPr>
        <w:t>查询</w:t>
      </w:r>
    </w:p>
    <w:p w:rsidR="003E2B8B" w:rsidRDefault="003E2B8B" w:rsidP="003E2B8B">
      <w:pPr>
        <w:pStyle w:val="3"/>
        <w:numPr>
          <w:ilvl w:val="2"/>
          <w:numId w:val="13"/>
        </w:numPr>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3E2B8B"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取值说明</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银行卡</w:t>
            </w:r>
            <w:r w:rsidR="00537B94">
              <w:rPr>
                <w:rFonts w:ascii="Courier New" w:hAnsi="Courier New" w:cs="Courier New" w:hint="eastAsia"/>
                <w:sz w:val="18"/>
                <w:szCs w:val="18"/>
              </w:rPr>
              <w:t>NO</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bl>
    <w:p w:rsidR="003E2B8B" w:rsidRDefault="003E2B8B" w:rsidP="003E2B8B">
      <w:pPr>
        <w:pStyle w:val="3"/>
        <w:numPr>
          <w:ilvl w:val="0"/>
          <w:numId w:val="0"/>
        </w:numPr>
      </w:pPr>
    </w:p>
    <w:p w:rsidR="003E2B8B" w:rsidRDefault="003E2B8B" w:rsidP="003E2B8B">
      <w:pPr>
        <w:pStyle w:val="3"/>
        <w:numPr>
          <w:ilvl w:val="2"/>
          <w:numId w:val="13"/>
        </w:numPr>
      </w:pPr>
      <w:r>
        <w:rPr>
          <w:rFonts w:hint="eastAsia"/>
        </w:rPr>
        <w:t>应答</w:t>
      </w:r>
    </w:p>
    <w:p w:rsidR="003E2B8B" w:rsidRPr="00E15EA5" w:rsidRDefault="003E2B8B" w:rsidP="003E2B8B"/>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3E2B8B" w:rsidTr="006E3271">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取值说明</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3E2B8B" w:rsidRDefault="003E2B8B" w:rsidP="006E3271">
            <w:pPr>
              <w:rPr>
                <w:rFonts w:ascii="Courier New" w:hAnsi="Courier New" w:cs="Courier New"/>
                <w:sz w:val="18"/>
                <w:szCs w:val="18"/>
              </w:rPr>
            </w:pPr>
          </w:p>
        </w:tc>
      </w:tr>
      <w:tr w:rsidR="00DE5141"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szCs w:val="21"/>
              </w:rPr>
            </w:pPr>
            <w:r>
              <w:rPr>
                <w:rFonts w:hint="eastAsia"/>
              </w:rPr>
              <w:t>smsmsg</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Pr="00B52B37" w:rsidRDefault="00DE5141" w:rsidP="006E3271">
            <w:pPr>
              <w:rPr>
                <w:rFonts w:ascii="Courier New" w:hAnsi="宋体" w:cs="Courier New"/>
                <w:sz w:val="18"/>
                <w:szCs w:val="18"/>
              </w:rPr>
            </w:pPr>
            <w:r>
              <w:rPr>
                <w:rFonts w:ascii="Courier New" w:hAnsi="宋体" w:cs="Courier New" w:hint="eastAsia"/>
                <w:sz w:val="18"/>
                <w:szCs w:val="18"/>
              </w:rPr>
              <w:t>短信内容</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hint="eastAsia"/>
                <w:sz w:val="18"/>
                <w:szCs w:val="18"/>
              </w:rPr>
              <w:t>反馈回来的短信内容</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lastRenderedPageBreak/>
              <w:t>1.</w:t>
            </w:r>
            <w:r w:rsidR="00DE5141">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DE5141" w:rsidP="006E3271">
            <w:pPr>
              <w:rPr>
                <w:szCs w:val="21"/>
              </w:rPr>
            </w:pPr>
            <w:r>
              <w:rPr>
                <w:rFonts w:hint="eastAsia"/>
              </w:rPr>
              <w:t>smsphone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DE5141" w:rsidP="006E3271">
            <w:pPr>
              <w:rPr>
                <w:rFonts w:ascii="Courier New" w:hAnsi="宋体" w:cs="Courier New"/>
                <w:sz w:val="18"/>
                <w:szCs w:val="18"/>
              </w:rPr>
            </w:pPr>
            <w:r>
              <w:rPr>
                <w:rFonts w:ascii="Courier New" w:hAnsi="宋体" w:cs="Courier New" w:hint="eastAsia"/>
                <w:sz w:val="18"/>
                <w:szCs w:val="18"/>
              </w:rPr>
              <w:t>发送号码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DE5141" w:rsidP="006E3271">
            <w:pPr>
              <w:rPr>
                <w:rFonts w:ascii="Courier New" w:hAnsi="Courier New" w:cs="Courier New"/>
                <w:sz w:val="18"/>
                <w:szCs w:val="18"/>
              </w:rPr>
            </w:pPr>
            <w:r>
              <w:rPr>
                <w:rFonts w:ascii="Courier New" w:hAnsi="Courier New" w:cs="Courier New" w:hint="eastAsia"/>
                <w:sz w:val="18"/>
                <w:szCs w:val="18"/>
              </w:rPr>
              <w:t>发送短信号码</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3E2B8B" w:rsidP="006E3271">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返回信息</w:t>
            </w:r>
          </w:p>
        </w:tc>
      </w:tr>
    </w:tbl>
    <w:p w:rsidR="003E2B8B" w:rsidRDefault="003E2B8B" w:rsidP="003E2B8B"/>
    <w:p w:rsidR="003E2B8B" w:rsidRDefault="003E2B8B" w:rsidP="003E2B8B">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hint="eastAsia"/>
              </w:rPr>
              <w:t>readQueryCardMoney</w:t>
            </w:r>
          </w:p>
        </w:tc>
        <w:tc>
          <w:tcPr>
            <w:tcW w:w="5837"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3E2B8B" w:rsidRDefault="003E2B8B" w:rsidP="003E2B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retmsg</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成功</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2750C5" w:rsidRDefault="002750C5" w:rsidP="00E77421"/>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45</w:t>
      </w:r>
      <w:r>
        <w:t xml:space="preserve"> </w:t>
      </w:r>
      <w:r>
        <w:rPr>
          <w:rFonts w:hint="eastAsia"/>
        </w:rPr>
        <w:t>获取订单信息</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-&gt;readOrderList</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读取网站产生的订单信息，并且按照分页显示。</w:t>
      </w:r>
    </w:p>
    <w:p w:rsidR="00092DE7" w:rsidRDefault="00092DE7" w:rsidP="00092DE7">
      <w:pPr>
        <w:ind w:firstLine="420"/>
      </w:pPr>
    </w:p>
    <w:p w:rsidR="00092DE7" w:rsidRDefault="00092DE7" w:rsidP="00092DE7">
      <w:pPr>
        <w:ind w:firstLine="420"/>
      </w:pPr>
    </w:p>
    <w:p w:rsidR="00092DE7" w:rsidRDefault="00092DE7" w:rsidP="00092DE7">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8"/>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8"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开始条数</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开始读取条数</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单据编号</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可以模糊查询，可以为空</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orderstate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读取订单状态</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状态：</w:t>
            </w:r>
            <w:r>
              <w:rPr>
                <w:rFonts w:ascii="Courier New" w:hAnsi="Courier New" w:cs="Courier New" w:hint="eastAsia"/>
                <w:sz w:val="18"/>
                <w:szCs w:val="18"/>
              </w:rPr>
              <w:t>nopay/pay/all</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querywhere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查询条件</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其他查询条件（</w:t>
            </w:r>
            <w:r>
              <w:rPr>
                <w:rFonts w:ascii="Courier New" w:hAnsi="Courier New" w:cs="Courier New" w:hint="eastAsia"/>
                <w:sz w:val="18"/>
                <w:szCs w:val="18"/>
              </w:rPr>
              <w:t>@ #</w:t>
            </w:r>
            <w:r>
              <w:rPr>
                <w:rFonts w:ascii="Courier New" w:hAnsi="Courier New" w:cs="Courier New" w:hint="eastAsia"/>
                <w:sz w:val="18"/>
                <w:szCs w:val="18"/>
              </w:rPr>
              <w:t>）</w:t>
            </w:r>
          </w:p>
        </w:tc>
      </w:tr>
    </w:tbl>
    <w:p w:rsidR="00092DE7" w:rsidRDefault="00092DE7" w:rsidP="00092DE7"/>
    <w:p w:rsidR="00092DE7" w:rsidRDefault="00092DE7" w:rsidP="00092DE7">
      <w:r>
        <w:rPr>
          <w:rFonts w:hint="eastAsia"/>
        </w:rPr>
        <w:t>备注：</w:t>
      </w:r>
      <w:r>
        <w:rPr>
          <w:rFonts w:hint="eastAsia"/>
        </w:rPr>
        <w:t>querywhere</w:t>
      </w:r>
      <w:r>
        <w:rPr>
          <w:rFonts w:hint="eastAsia"/>
        </w:rPr>
        <w:t>用于近一个月查询</w:t>
      </w:r>
      <w:r>
        <w:rPr>
          <w:rFonts w:hint="eastAsia"/>
        </w:rPr>
        <w:t>/</w:t>
      </w:r>
      <w:r>
        <w:rPr>
          <w:rFonts w:hint="eastAsia"/>
        </w:rPr>
        <w:t>一个月前的订单查询</w:t>
      </w:r>
      <w:r>
        <w:rPr>
          <w:rFonts w:hint="eastAsia"/>
        </w:rPr>
        <w:t xml:space="preserve"> </w:t>
      </w:r>
    </w:p>
    <w:p w:rsidR="00092DE7" w:rsidRDefault="00092DE7" w:rsidP="00092DE7">
      <w:r>
        <w:rPr>
          <w:rFonts w:hint="eastAsia"/>
        </w:rPr>
        <w:t xml:space="preserve">           </w:t>
      </w:r>
      <w:r>
        <w:rPr>
          <w:rFonts w:hint="eastAsia"/>
        </w:rPr>
        <w:t>近一个月使用符号：</w:t>
      </w:r>
      <w:r>
        <w:rPr>
          <w:rFonts w:hint="eastAsia"/>
        </w:rPr>
        <w:t xml:space="preserve">@  </w:t>
      </w:r>
      <w:r>
        <w:rPr>
          <w:rFonts w:hint="eastAsia"/>
        </w:rPr>
        <w:t>一个月前：</w:t>
      </w:r>
      <w:r>
        <w:rPr>
          <w:rFonts w:hint="eastAsia"/>
        </w:rPr>
        <w:t xml:space="preserve">#  </w:t>
      </w:r>
    </w:p>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62"/>
        <w:gridCol w:w="1983"/>
        <w:gridCol w:w="98"/>
        <w:gridCol w:w="1392"/>
        <w:gridCol w:w="68"/>
        <w:gridCol w:w="89"/>
        <w:gridCol w:w="455"/>
        <w:gridCol w:w="84"/>
        <w:gridCol w:w="778"/>
        <w:gridCol w:w="171"/>
        <w:gridCol w:w="84"/>
        <w:gridCol w:w="936"/>
        <w:gridCol w:w="107"/>
        <w:gridCol w:w="49"/>
        <w:gridCol w:w="2008"/>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14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549"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539"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3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092"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00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14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539"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3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008"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orderstate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orderid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自动增长</w:t>
            </w:r>
            <w:r>
              <w:rPr>
                <w:rFonts w:ascii="Courier New" w:hAnsi="Courier New" w:cs="Courier New" w:hint="eastAsia"/>
                <w:sz w:val="18"/>
                <w:szCs w:val="18"/>
              </w:rPr>
              <w:t>id</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orderno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订单编号</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ordertime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下单时间</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0.8</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orderpaytype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0.9</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shman</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收货人</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shcmpyname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shaddress</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收货地址</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fhstorage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配送仓库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ordermemo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订单备注</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allpromoney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物流运费</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proprice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商品价格</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prounit</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商品单位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0.17.1.5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msgallcount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总共记录</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msgdiscount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累计数</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szCs w:val="21"/>
              </w:rPr>
              <w:t>result</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标记</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szCs w:val="21"/>
              </w:rPr>
              <w:t>message</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46</w:t>
      </w:r>
      <w:r>
        <w:rPr>
          <w:rFonts w:hint="eastAsia"/>
        </w:rPr>
        <w:t xml:space="preserve"> </w:t>
      </w:r>
      <w:r>
        <w:t xml:space="preserve"> </w:t>
      </w:r>
      <w:r>
        <w:rPr>
          <w:rFonts w:hint="eastAsia"/>
        </w:rPr>
        <w:t>支付订单获取银行卡星级评价</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-&gt;orderPayBankCardStar</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bankcardstar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星级评价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银行卡号星级评价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orderPayBankCardStar</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47</w:t>
      </w:r>
      <w:r>
        <w:rPr>
          <w:rFonts w:hint="eastAsia"/>
        </w:rPr>
        <w:t xml:space="preserve"> </w:t>
      </w:r>
      <w:r>
        <w:t xml:space="preserve"> </w:t>
      </w:r>
      <w:r>
        <w:rPr>
          <w:rFonts w:hint="eastAsia"/>
        </w:rPr>
        <w:t>支付订单获取银行卡获取银行流水号</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-&gt;orderPayReq</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lastRenderedPageBreak/>
        <w:t>请求</w:t>
      </w:r>
    </w:p>
    <w:tbl>
      <w:tblPr>
        <w:tblW w:w="9198"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7"/>
        <w:gridCol w:w="2051"/>
        <w:gridCol w:w="1380"/>
        <w:gridCol w:w="428"/>
        <w:gridCol w:w="971"/>
        <w:gridCol w:w="1302"/>
        <w:gridCol w:w="2209"/>
      </w:tblGrid>
      <w:tr w:rsidR="00092DE7" w:rsidTr="006E3271">
        <w:trPr>
          <w:cantSplit/>
        </w:trPr>
        <w:tc>
          <w:tcPr>
            <w:tcW w:w="8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380"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0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09"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09"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r w:rsidR="00D11D62" w:rsidTr="006C721F">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sidRPr="00390622">
              <w:rPr>
                <w:rFonts w:ascii="Courier New" w:hAnsi="Courier New" w:cs="Courier New"/>
                <w:sz w:val="18"/>
                <w:szCs w:val="18"/>
              </w:rPr>
              <w:t>merReserved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hint="eastAsia"/>
                <w:sz w:val="18"/>
                <w:szCs w:val="18"/>
              </w:rPr>
              <w:t>银行卡信息保留域</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D11D62" w:rsidRDefault="00D11D62" w:rsidP="006C721F">
            <w:pPr>
              <w:pStyle w:val="af3"/>
              <w:ind w:firstLineChars="0" w:firstLine="0"/>
            </w:pPr>
            <w:r>
              <w:rPr>
                <w:rFonts w:hint="eastAsia"/>
              </w:rPr>
              <w:t>格式：</w:t>
            </w:r>
          </w:p>
          <w:p w:rsidR="00D11D62" w:rsidRDefault="00D11D62" w:rsidP="006C721F">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D11D62" w:rsidRDefault="00D11D62" w:rsidP="006C721F">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sidR="00D11D62">
              <w:rPr>
                <w:rFonts w:ascii="Courier New" w:hAnsi="Courier New" w:cs="Courier New" w:hint="eastAsia"/>
                <w:sz w:val="18"/>
                <w:szCs w:val="18"/>
              </w:rPr>
              <w:t>.7</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paycardid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设备号</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银行交易号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orderPayReq</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48</w:t>
      </w:r>
      <w:r>
        <w:rPr>
          <w:rFonts w:hint="eastAsia"/>
        </w:rPr>
        <w:t xml:space="preserve"> </w:t>
      </w:r>
      <w:r>
        <w:t xml:space="preserve"> </w:t>
      </w:r>
      <w:r>
        <w:rPr>
          <w:rFonts w:hint="eastAsia"/>
        </w:rPr>
        <w:t>支付订单成功后反馈</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-&gt;orderPayFeedback</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50"/>
        <w:gridCol w:w="2003"/>
        <w:gridCol w:w="46"/>
        <w:gridCol w:w="1251"/>
        <w:gridCol w:w="225"/>
        <w:gridCol w:w="203"/>
        <w:gridCol w:w="223"/>
        <w:gridCol w:w="750"/>
        <w:gridCol w:w="402"/>
        <w:gridCol w:w="538"/>
        <w:gridCol w:w="415"/>
        <w:gridCol w:w="514"/>
        <w:gridCol w:w="1762"/>
        <w:gridCol w:w="422"/>
      </w:tblGrid>
      <w:tr w:rsidR="00092DE7" w:rsidTr="0057242A">
        <w:trPr>
          <w:gridAfter w:val="1"/>
          <w:wAfter w:w="422" w:type="dxa"/>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gridSpan w:val="2"/>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gridSpan w:val="2"/>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57242A" w:rsidTr="0057242A">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bkntno</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银行交易号</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orderPayFeedback</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pStyle w:val="2"/>
        <w:numPr>
          <w:ilvl w:val="1"/>
          <w:numId w:val="13"/>
        </w:numPr>
      </w:pPr>
      <w:r>
        <w:t>TFB_API_00</w:t>
      </w:r>
      <w:r w:rsidR="00661B1F">
        <w:rPr>
          <w:rFonts w:hint="eastAsia"/>
        </w:rPr>
        <w:t>49</w:t>
      </w:r>
      <w:r>
        <w:rPr>
          <w:rFonts w:hint="eastAsia"/>
        </w:rPr>
        <w:t xml:space="preserve">  </w:t>
      </w:r>
      <w:r>
        <w:rPr>
          <w:rFonts w:hint="eastAsia"/>
        </w:rPr>
        <w:t>读取快递公司列表</w:t>
      </w:r>
    </w:p>
    <w:p w:rsidR="00092DE7" w:rsidRDefault="00092DE7" w:rsidP="00092DE7">
      <w:pPr>
        <w:pStyle w:val="3"/>
        <w:numPr>
          <w:ilvl w:val="2"/>
          <w:numId w:val="13"/>
        </w:numPr>
        <w:spacing w:line="415" w:lineRule="auto"/>
      </w:pPr>
      <w:r>
        <w:rPr>
          <w:rFonts w:hint="eastAsia"/>
        </w:rPr>
        <w:t>业务标识</w:t>
      </w:r>
      <w:r>
        <w:t xml:space="preserve"> </w:t>
      </w:r>
      <w:r w:rsidRPr="00CE5EB0">
        <w:t>ApiKuaiDiinfo</w:t>
      </w:r>
      <w:r>
        <w:rPr>
          <w:rFonts w:hint="eastAsia"/>
        </w:rPr>
        <w:t>- &gt; readKuaiDicmpList</w:t>
      </w:r>
    </w:p>
    <w:p w:rsidR="00092DE7" w:rsidRDefault="00092DE7" w:rsidP="00092DE7"/>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Chars="50" w:firstLine="105"/>
      </w:pPr>
      <w:r>
        <w:rPr>
          <w:rFonts w:hint="eastAsia"/>
        </w:rPr>
        <w:t>读取快递公司列表</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A</w:t>
            </w:r>
            <w:r>
              <w:rPr>
                <w:rFonts w:ascii="Courier New" w:hAnsi="Courier New" w:cs="Courier New" w:hint="eastAsia"/>
                <w:sz w:val="18"/>
                <w:szCs w:val="18"/>
              </w:rPr>
              <w:t>pi</w:t>
            </w:r>
            <w:r>
              <w:rPr>
                <w:rFonts w:ascii="Courier New" w:hAnsi="Courier New" w:cs="Courier New" w:hint="eastAsia"/>
                <w:sz w:val="18"/>
                <w:szCs w:val="18"/>
              </w:rPr>
              <w:t>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comlogo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w:t>
            </w:r>
            <w:r>
              <w:rPr>
                <w:rFonts w:ascii="Courier New" w:hAnsi="Courier New" w:cs="Courier New" w:hint="eastAsia"/>
                <w:sz w:val="18"/>
                <w:szCs w:val="18"/>
              </w:rPr>
              <w:t>LOGO</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热线电话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bl>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readKuaiDicmpList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2"/>
        <w:numPr>
          <w:ilvl w:val="1"/>
          <w:numId w:val="13"/>
        </w:numPr>
      </w:pPr>
      <w:r>
        <w:t>TFB_API_00</w:t>
      </w:r>
      <w:r w:rsidR="00661B1F">
        <w:rPr>
          <w:rFonts w:hint="eastAsia"/>
        </w:rPr>
        <w:t>50</w:t>
      </w:r>
      <w:r>
        <w:rPr>
          <w:rFonts w:hint="eastAsia"/>
        </w:rPr>
        <w:t xml:space="preserve">  </w:t>
      </w:r>
      <w:r>
        <w:rPr>
          <w:rFonts w:hint="eastAsia"/>
        </w:rPr>
        <w:t>查询快递公司订单号</w:t>
      </w:r>
    </w:p>
    <w:p w:rsidR="00092DE7" w:rsidRDefault="00092DE7" w:rsidP="00092DE7">
      <w:pPr>
        <w:pStyle w:val="3"/>
        <w:numPr>
          <w:ilvl w:val="2"/>
          <w:numId w:val="13"/>
        </w:numPr>
        <w:spacing w:line="415" w:lineRule="auto"/>
      </w:pPr>
      <w:r>
        <w:rPr>
          <w:rFonts w:hint="eastAsia"/>
        </w:rPr>
        <w:t>业务标识</w:t>
      </w:r>
      <w:r>
        <w:t xml:space="preserve"> </w:t>
      </w:r>
      <w:r w:rsidRPr="00CE5EB0">
        <w:t>ApiKuaiDiinfo</w:t>
      </w:r>
      <w:r>
        <w:rPr>
          <w:rFonts w:hint="eastAsia"/>
        </w:rPr>
        <w:t xml:space="preserve">- &gt; </w:t>
      </w:r>
      <w:r w:rsidRPr="00B821AF">
        <w:t>chaxunKuaiDiNo</w:t>
      </w:r>
    </w:p>
    <w:p w:rsidR="00092DE7" w:rsidRDefault="00092DE7" w:rsidP="00092DE7"/>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Chars="50" w:firstLine="105"/>
      </w:pPr>
      <w:r>
        <w:rPr>
          <w:rFonts w:hint="eastAsia"/>
        </w:rPr>
        <w:t>查询订单编号</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sidRPr="00B821AF">
              <w:t>com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nu</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r>
        <w:rPr>
          <w:rFonts w:hint="eastAsia"/>
        </w:rPr>
        <w:t>应答</w:t>
      </w:r>
      <w:r>
        <w:rPr>
          <w:rFonts w:hint="eastAsia"/>
        </w:rPr>
        <w:t>1</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nu</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物流单号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ischeck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快递公司编号名</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updatetime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condition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data</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sidRPr="00FB6524">
              <w:rPr>
                <w:rFonts w:ascii="Courier New" w:hAnsi="Courier New" w:cs="Courier New"/>
                <w:sz w:val="18"/>
                <w:szCs w:val="18"/>
              </w:rPr>
              <w:t>data</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跟踪时间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每条跟踪信息的时间</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context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描述</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每条跟踪信息的描述</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ftime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当前状态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Pr="006058BE" w:rsidRDefault="00092DE7" w:rsidP="006E3271">
            <w:pPr>
              <w:rPr>
                <w:rFonts w:ascii="Courier New" w:hAnsi="Courier New" w:cs="Courier New"/>
                <w:sz w:val="18"/>
                <w:szCs w:val="18"/>
              </w:rPr>
            </w:pPr>
            <w:r>
              <w:rPr>
                <w:rFonts w:ascii="Courier New" w:hAnsi="Courier New" w:cs="Courier New" w:hint="eastAsia"/>
                <w:sz w:val="18"/>
                <w:szCs w:val="18"/>
              </w:rPr>
              <w:t>快递单当前状态</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bl>
    <w:p w:rsidR="00092DE7" w:rsidRDefault="00092DE7" w:rsidP="00092DE7">
      <w:pPr>
        <w:pStyle w:val="3"/>
        <w:numPr>
          <w:ilvl w:val="2"/>
          <w:numId w:val="13"/>
        </w:numPr>
        <w:spacing w:line="415" w:lineRule="auto"/>
      </w:pPr>
      <w:r>
        <w:rPr>
          <w:rFonts w:hint="eastAsia"/>
        </w:rPr>
        <w:t>应答</w:t>
      </w:r>
      <w:r>
        <w:rPr>
          <w:rFonts w:hint="eastAsia"/>
        </w:rPr>
        <w:t>2</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apiurl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U</w:t>
            </w:r>
            <w:r>
              <w:rPr>
                <w:rFonts w:ascii="Courier New" w:hAnsi="Courier New" w:cs="Courier New" w:hint="eastAsia"/>
                <w:sz w:val="18"/>
                <w:szCs w:val="18"/>
              </w:rPr>
              <w:t>rl</w:t>
            </w:r>
            <w:r>
              <w:rPr>
                <w:rFonts w:ascii="Courier New" w:hAnsi="Courier New" w:cs="Courier New" w:hint="eastAsia"/>
                <w:sz w:val="18"/>
                <w:szCs w:val="18"/>
              </w:rPr>
              <w:t>地址</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快速打开的</w:t>
            </w:r>
            <w:r>
              <w:rPr>
                <w:rFonts w:ascii="Courier New" w:hAnsi="Courier New" w:cs="Courier New" w:hint="eastAsia"/>
                <w:sz w:val="18"/>
                <w:szCs w:val="18"/>
              </w:rPr>
              <w:t>URL</w:t>
            </w:r>
          </w:p>
        </w:tc>
      </w:tr>
    </w:tbl>
    <w:p w:rsidR="00092DE7" w:rsidRPr="00F1799D" w:rsidRDefault="00092DE7" w:rsidP="00092DE7">
      <w:pPr>
        <w:pStyle w:val="3"/>
        <w:numPr>
          <w:ilvl w:val="0"/>
          <w:numId w:val="0"/>
        </w:numPr>
        <w:spacing w:line="415" w:lineRule="auto"/>
      </w:pPr>
    </w:p>
    <w:p w:rsidR="00092DE7" w:rsidRDefault="00092DE7" w:rsidP="00092DE7">
      <w:pPr>
        <w:pStyle w:val="3"/>
        <w:numPr>
          <w:ilvl w:val="0"/>
          <w:numId w:val="0"/>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B821AF">
              <w:t>chaxunKuaiDiNo</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r>
        <w:rPr>
          <w:rFonts w:hint="eastAsia"/>
        </w:rPr>
        <w:t>接口说明：</w:t>
      </w:r>
    </w:p>
    <w:p w:rsidR="00092DE7" w:rsidRDefault="00092DE7" w:rsidP="00092DE7">
      <w:r>
        <w:t>A</w:t>
      </w:r>
      <w:r>
        <w:rPr>
          <w:rFonts w:hint="eastAsia"/>
        </w:rPr>
        <w:t xml:space="preserve">pitype :  </w:t>
      </w:r>
      <w:r w:rsidRPr="00F1799D">
        <w:t>gethtmlorder</w:t>
      </w:r>
      <w:r>
        <w:rPr>
          <w:rFonts w:hint="eastAsia"/>
        </w:rPr>
        <w:t xml:space="preserve"> </w:t>
      </w:r>
      <w:r>
        <w:rPr>
          <w:rFonts w:hint="eastAsia"/>
        </w:rPr>
        <w:t>会提供一个</w:t>
      </w:r>
      <w:r>
        <w:rPr>
          <w:rFonts w:hint="eastAsia"/>
        </w:rPr>
        <w:t>html</w:t>
      </w:r>
      <w:r>
        <w:rPr>
          <w:rFonts w:hint="eastAsia"/>
        </w:rPr>
        <w:t>的页面</w:t>
      </w:r>
      <w:r>
        <w:rPr>
          <w:rFonts w:hint="eastAsia"/>
        </w:rPr>
        <w:t>,</w:t>
      </w:r>
      <w:r>
        <w:rPr>
          <w:rFonts w:hint="eastAsia"/>
        </w:rPr>
        <w:t>直接打开就可以了</w:t>
      </w:r>
      <w:r>
        <w:rPr>
          <w:rFonts w:hint="eastAsia"/>
        </w:rPr>
        <w:t>,</w:t>
      </w:r>
      <w:r>
        <w:rPr>
          <w:rFonts w:hint="eastAsia"/>
        </w:rPr>
        <w:t>否则就是按照上面的接口显示。</w:t>
      </w:r>
    </w:p>
    <w:p w:rsidR="00092DE7" w:rsidRPr="00E77421" w:rsidRDefault="00092DE7" w:rsidP="00092DE7">
      <w:proofErr w:type="gramStart"/>
      <w:r>
        <w:rPr>
          <w:rFonts w:hint="eastAsia"/>
          <w:color w:val="000000"/>
          <w:szCs w:val="21"/>
          <w:shd w:val="clear" w:color="auto" w:fill="EEEEEE"/>
        </w:rPr>
        <w:t>state</w:t>
      </w:r>
      <w:proofErr w:type="gramEnd"/>
    </w:p>
    <w:p w:rsidR="00092DE7" w:rsidRDefault="00092DE7" w:rsidP="00092DE7">
      <w:pPr>
        <w:rPr>
          <w:rStyle w:val="apple-converted-space"/>
          <w:color w:val="000000"/>
          <w:szCs w:val="21"/>
          <w:shd w:val="clear" w:color="auto" w:fill="EEEEEE"/>
        </w:rPr>
      </w:pPr>
      <w:r>
        <w:rPr>
          <w:rFonts w:hint="eastAsia"/>
          <w:color w:val="000000"/>
          <w:szCs w:val="21"/>
          <w:shd w:val="clear" w:color="auto" w:fill="EEEEEE"/>
        </w:rPr>
        <w:t>快递单当前的状态</w:t>
      </w:r>
      <w:r>
        <w:rPr>
          <w:rFonts w:hint="eastAsia"/>
          <w:color w:val="000000"/>
          <w:szCs w:val="21"/>
          <w:shd w:val="clear" w:color="auto" w:fill="EEEEEE"/>
        </w:rPr>
        <w:t xml:space="preserve"> </w:t>
      </w:r>
      <w:r>
        <w:rPr>
          <w:rFonts w:hint="eastAsia"/>
          <w:color w:val="000000"/>
          <w:szCs w:val="21"/>
          <w:shd w:val="clear" w:color="auto" w:fill="EEEEEE"/>
        </w:rPr>
        <w:t xml:space="preserve">：　</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：在途中</w:t>
      </w:r>
      <w:r>
        <w:rPr>
          <w:rFonts w:hint="eastAsia"/>
          <w:color w:val="000000"/>
          <w:szCs w:val="21"/>
          <w:shd w:val="clear" w:color="auto" w:fill="EEEEEE"/>
        </w:rPr>
        <w:t>,</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：已发货，</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：疑难件，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3</w:t>
      </w:r>
      <w:r>
        <w:rPr>
          <w:rFonts w:hint="eastAsia"/>
          <w:color w:val="000000"/>
          <w:szCs w:val="21"/>
          <w:shd w:val="clear" w:color="auto" w:fill="EEEEEE"/>
        </w:rPr>
        <w:t>：已签收，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4</w:t>
      </w:r>
      <w:r>
        <w:rPr>
          <w:rFonts w:hint="eastAsia"/>
          <w:color w:val="000000"/>
          <w:szCs w:val="21"/>
          <w:shd w:val="clear" w:color="auto" w:fill="EEEEEE"/>
        </w:rPr>
        <w:t>：已退货。</w:t>
      </w:r>
      <w:r>
        <w:rPr>
          <w:rStyle w:val="apple-converted-space"/>
          <w:rFonts w:hint="eastAsia"/>
          <w:color w:val="000000"/>
          <w:szCs w:val="21"/>
          <w:shd w:val="clear" w:color="auto" w:fill="EEEEEE"/>
        </w:rPr>
        <w:t> </w:t>
      </w:r>
    </w:p>
    <w:p w:rsidR="00092DE7" w:rsidRDefault="00092DE7" w:rsidP="00092DE7">
      <w:pPr>
        <w:rPr>
          <w:rStyle w:val="apple-converted-space"/>
          <w:color w:val="000000"/>
          <w:szCs w:val="21"/>
          <w:shd w:val="clear" w:color="auto" w:fill="EEEEEE"/>
        </w:rPr>
      </w:pPr>
      <w:proofErr w:type="gramStart"/>
      <w:r>
        <w:rPr>
          <w:rFonts w:hint="eastAsia"/>
          <w:color w:val="000000"/>
          <w:szCs w:val="21"/>
          <w:shd w:val="clear" w:color="auto" w:fill="EEEEEE"/>
        </w:rPr>
        <w:t>status</w:t>
      </w:r>
      <w:proofErr w:type="gramEnd"/>
    </w:p>
    <w:p w:rsidR="00092DE7" w:rsidRPr="006058BE" w:rsidRDefault="00092DE7" w:rsidP="00092DE7">
      <w:r>
        <w:rPr>
          <w:rFonts w:hint="eastAsia"/>
          <w:color w:val="000000"/>
          <w:szCs w:val="21"/>
          <w:shd w:val="clear" w:color="auto" w:fill="EEEEEE"/>
        </w:rPr>
        <w:t>查询结果状态：</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：物流单暂无结果，</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：查询成功，</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：接口出现异常，</w:t>
      </w:r>
    </w:p>
    <w:p w:rsidR="002750C5" w:rsidRPr="00092DE7" w:rsidRDefault="002750C5" w:rsidP="00E77421"/>
    <w:p w:rsidR="000E2294" w:rsidRDefault="000E2294" w:rsidP="000E2294">
      <w:pPr>
        <w:pStyle w:val="2"/>
        <w:numPr>
          <w:ilvl w:val="1"/>
          <w:numId w:val="13"/>
        </w:numPr>
      </w:pPr>
      <w:r>
        <w:t>TFB_API_00</w:t>
      </w:r>
      <w:r>
        <w:rPr>
          <w:rFonts w:hint="eastAsia"/>
        </w:rPr>
        <w:t>5</w:t>
      </w:r>
      <w:r w:rsidR="00E5056B">
        <w:rPr>
          <w:rFonts w:hint="eastAsia"/>
        </w:rPr>
        <w:t>1</w:t>
      </w:r>
      <w:r>
        <w:rPr>
          <w:rFonts w:hint="eastAsia"/>
        </w:rPr>
        <w:t xml:space="preserve">  </w:t>
      </w:r>
      <w:r>
        <w:rPr>
          <w:rFonts w:hint="eastAsia"/>
        </w:rPr>
        <w:t>我的银行卡</w:t>
      </w:r>
    </w:p>
    <w:p w:rsidR="000E2294" w:rsidRDefault="000E2294" w:rsidP="000E2294">
      <w:pPr>
        <w:pStyle w:val="3"/>
        <w:numPr>
          <w:ilvl w:val="2"/>
          <w:numId w:val="13"/>
        </w:numPr>
        <w:spacing w:line="415" w:lineRule="auto"/>
      </w:pPr>
      <w:r>
        <w:rPr>
          <w:rFonts w:hint="eastAsia"/>
        </w:rPr>
        <w:t>业务标识</w:t>
      </w:r>
      <w:r w:rsidR="003471EF">
        <w:t xml:space="preserve"> Ap</w:t>
      </w:r>
      <w:r w:rsidR="003471EF">
        <w:rPr>
          <w:rFonts w:hint="eastAsia"/>
        </w:rPr>
        <w:t>iAuCard</w:t>
      </w:r>
      <w:r>
        <w:t>Info</w:t>
      </w:r>
      <w:r>
        <w:rPr>
          <w:rFonts w:hint="eastAsia"/>
        </w:rPr>
        <w:t xml:space="preserve"> - &gt; readAuBkCardInfo</w:t>
      </w:r>
    </w:p>
    <w:p w:rsidR="000E2294" w:rsidRDefault="000E2294" w:rsidP="000E2294"/>
    <w:p w:rsidR="000E2294" w:rsidRDefault="000E2294" w:rsidP="000E2294">
      <w:pPr>
        <w:pStyle w:val="3"/>
        <w:numPr>
          <w:ilvl w:val="2"/>
          <w:numId w:val="13"/>
        </w:numPr>
        <w:spacing w:line="415" w:lineRule="auto"/>
      </w:pPr>
      <w:r>
        <w:rPr>
          <w:rFonts w:hint="eastAsia"/>
        </w:rPr>
        <w:t>业务功能描述</w:t>
      </w:r>
    </w:p>
    <w:p w:rsidR="000E2294" w:rsidRDefault="000E2294" w:rsidP="000E2294">
      <w:pPr>
        <w:ind w:firstLineChars="50" w:firstLine="105"/>
      </w:pPr>
      <w:r>
        <w:rPr>
          <w:rFonts w:hint="eastAsia"/>
        </w:rPr>
        <w:t>读取银行卡信息</w:t>
      </w:r>
      <w:r w:rsidR="000D7AC6">
        <w:rPr>
          <w:rFonts w:hint="eastAsia"/>
        </w:rPr>
        <w:t>。注意字段信息</w:t>
      </w:r>
      <w:r w:rsidR="000D7AC6">
        <w:rPr>
          <w:rFonts w:hint="eastAsia"/>
        </w:rPr>
        <w:t>au</w:t>
      </w:r>
      <w:r w:rsidR="000D7AC6" w:rsidRPr="000D7AC6">
        <w:t>shoucard</w:t>
      </w:r>
      <w:r w:rsidR="000D7AC6">
        <w:rPr>
          <w:rFonts w:hint="eastAsia"/>
        </w:rPr>
        <w:t>s</w:t>
      </w:r>
      <w:r w:rsidR="000D7AC6">
        <w:t>t</w:t>
      </w:r>
      <w:r w:rsidR="000D7AC6">
        <w:rPr>
          <w:rFonts w:hint="eastAsia"/>
        </w:rPr>
        <w:t>at</w:t>
      </w:r>
      <w:r w:rsidR="000D7AC6">
        <w:t>e</w:t>
      </w:r>
      <w:r w:rsidR="000D7AC6">
        <w:rPr>
          <w:rFonts w:hint="eastAsia"/>
        </w:rPr>
        <w:t xml:space="preserve"> </w:t>
      </w:r>
      <w:r w:rsidR="000D7AC6">
        <w:rPr>
          <w:rFonts w:hint="eastAsia"/>
        </w:rPr>
        <w:t>状态，</w:t>
      </w:r>
      <w:r w:rsidR="000D7AC6">
        <w:rPr>
          <w:rFonts w:hint="eastAsia"/>
        </w:rPr>
        <w:t xml:space="preserve"> 1 </w:t>
      </w:r>
      <w:r w:rsidR="000D7AC6">
        <w:rPr>
          <w:rFonts w:hint="eastAsia"/>
        </w:rPr>
        <w:t>为已审核不允许进行修改</w:t>
      </w:r>
      <w:r w:rsidR="000D7AC6">
        <w:rPr>
          <w:rFonts w:hint="eastAsia"/>
        </w:rPr>
        <w:t xml:space="preserve"> </w:t>
      </w:r>
      <w:r w:rsidR="000D7AC6">
        <w:rPr>
          <w:rFonts w:hint="eastAsia"/>
        </w:rPr>
        <w:t>，</w:t>
      </w:r>
      <w:r w:rsidR="000D7AC6">
        <w:rPr>
          <w:rFonts w:hint="eastAsia"/>
        </w:rPr>
        <w:t xml:space="preserve">0 </w:t>
      </w:r>
      <w:r w:rsidR="000D7AC6">
        <w:rPr>
          <w:rFonts w:hint="eastAsia"/>
        </w:rPr>
        <w:t>为未审核允许进行修改。</w:t>
      </w:r>
    </w:p>
    <w:p w:rsidR="000E2294" w:rsidRDefault="000E2294" w:rsidP="000E2294">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E2294" w:rsidTr="000E2294">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取值说明</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E2294" w:rsidRDefault="000E2294" w:rsidP="000E229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E2294" w:rsidRDefault="000E2294" w:rsidP="000E2294">
            <w:pPr>
              <w:rPr>
                <w:rFonts w:ascii="Courier New" w:hAnsi="Courier New" w:cs="Courier New"/>
                <w:sz w:val="18"/>
                <w:szCs w:val="18"/>
              </w:rPr>
            </w:pPr>
          </w:p>
        </w:tc>
      </w:tr>
    </w:tbl>
    <w:p w:rsidR="000E2294" w:rsidRDefault="000E2294" w:rsidP="000E2294"/>
    <w:p w:rsidR="000E2294" w:rsidRDefault="000E2294" w:rsidP="000E2294">
      <w:pPr>
        <w:pStyle w:val="3"/>
        <w:numPr>
          <w:ilvl w:val="2"/>
          <w:numId w:val="13"/>
        </w:numPr>
        <w:spacing w:line="415" w:lineRule="auto"/>
      </w:pPr>
      <w:r>
        <w:rPr>
          <w:rFonts w:hint="eastAsia"/>
        </w:rPr>
        <w:t>应答</w:t>
      </w:r>
      <w:r>
        <w:rPr>
          <w:rFonts w:hint="eastAsia"/>
        </w:rPr>
        <w:t>1</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E2294" w:rsidTr="000E2294">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取值说明</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0D7A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0D7AC6">
              <w:rPr>
                <w:rFonts w:ascii="Courier New" w:hAnsi="Courier New" w:cs="Courier New" w:hint="eastAsia"/>
                <w:sz w:val="18"/>
                <w:szCs w:val="18"/>
              </w:rPr>
              <w:t>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E94D1E" w:rsidP="008D0F2B">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766C1"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开户人</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预留电话</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D7AC6"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D7AC6" w:rsidRDefault="000D7AC6" w:rsidP="008D0F2B">
            <w:pPr>
              <w:rPr>
                <w:rFonts w:ascii="Courier New" w:hAnsi="Courier New" w:cs="Courier New"/>
                <w:sz w:val="18"/>
                <w:szCs w:val="18"/>
              </w:rPr>
            </w:pPr>
            <w:r>
              <w:rPr>
                <w:rFonts w:hint="eastAsia"/>
              </w:rPr>
              <w:t>au</w:t>
            </w:r>
            <w:r w:rsidRPr="00E94D1E">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hint="eastAsia"/>
                <w:sz w:val="18"/>
                <w:szCs w:val="18"/>
              </w:rPr>
              <w:t>银行卡号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D7AC6" w:rsidRDefault="000D7AC6" w:rsidP="008D0F2B">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0D7AC6" w:rsidP="008D0F2B">
            <w:pPr>
              <w:rPr>
                <w:rFonts w:ascii="Courier New" w:hAnsi="Courier New" w:cs="Courier New"/>
                <w:sz w:val="18"/>
                <w:szCs w:val="18"/>
              </w:rPr>
            </w:pPr>
            <w:r>
              <w:rPr>
                <w:rFonts w:hint="eastAsia"/>
              </w:rPr>
              <w:t>au</w:t>
            </w:r>
            <w:r w:rsidRPr="000D7AC6">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D7AC6" w:rsidP="008D0F2B">
            <w:pPr>
              <w:rPr>
                <w:rFonts w:ascii="Courier New" w:hAnsi="Courier New" w:cs="Courier New"/>
                <w:sz w:val="18"/>
                <w:szCs w:val="18"/>
              </w:rPr>
            </w:pPr>
            <w:r>
              <w:rPr>
                <w:rFonts w:ascii="Courier New" w:hAnsi="Courier New" w:cs="Courier New" w:hint="eastAsia"/>
                <w:sz w:val="18"/>
                <w:szCs w:val="18"/>
              </w:rPr>
              <w:t>开户银行</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4D1E" w:rsidRDefault="00E94D1E" w:rsidP="008D0F2B">
            <w:pPr>
              <w:rPr>
                <w:rFonts w:ascii="Courier New" w:hAnsi="Courier New" w:cs="Courier New"/>
                <w:sz w:val="18"/>
                <w:szCs w:val="18"/>
              </w:rPr>
            </w:pP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w:t>
            </w:r>
            <w:r w:rsidRPr="000D7AC6">
              <w:t>shoucard</w:t>
            </w:r>
            <w:r>
              <w:rPr>
                <w:rFonts w:hint="eastAsia"/>
              </w:rPr>
              <w:t>s</w:t>
            </w:r>
            <w:r>
              <w:t>t</w:t>
            </w:r>
            <w:r>
              <w:rPr>
                <w:rFonts w:hint="eastAsia"/>
              </w:rPr>
              <w:t>at</w:t>
            </w:r>
            <w:r>
              <w: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：未审核</w:t>
            </w:r>
            <w:r>
              <w:rPr>
                <w:rFonts w:ascii="Courier New" w:hAnsi="Courier New" w:cs="Courier New" w:hint="eastAsia"/>
                <w:sz w:val="18"/>
                <w:szCs w:val="18"/>
              </w:rPr>
              <w:t xml:space="preserve"> 1 </w:t>
            </w:r>
            <w:r>
              <w:rPr>
                <w:rFonts w:ascii="Courier New" w:hAnsi="Courier New" w:cs="Courier New" w:hint="eastAsia"/>
                <w:sz w:val="18"/>
                <w:szCs w:val="18"/>
              </w:rPr>
              <w:t>已审核</w:t>
            </w: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aushoucardprov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D7AC6">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8</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hint="eastAsia"/>
              </w:rPr>
              <w:t>au</w:t>
            </w:r>
            <w:r w:rsidR="002C2D8F">
              <w:t>shouca</w:t>
            </w:r>
            <w:r w:rsidR="002C2D8F">
              <w:rPr>
                <w:rFonts w:hint="eastAsia"/>
              </w:rPr>
              <w:t>rdcity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r>
    </w:tbl>
    <w:p w:rsidR="000E2294" w:rsidRDefault="000E2294" w:rsidP="000E2294"/>
    <w:p w:rsidR="000D7AC6" w:rsidRDefault="000D7AC6" w:rsidP="000D7AC6">
      <w:pPr>
        <w:pStyle w:val="3"/>
        <w:numPr>
          <w:ilvl w:val="0"/>
          <w:numId w:val="0"/>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D7AC6"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rPr>
                <w:rFonts w:hint="eastAsia"/>
              </w:rPr>
              <w:t>readAuBkCardInfo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D7AC6" w:rsidRDefault="000D7AC6" w:rsidP="008D0F2B">
            <w:pPr>
              <w:rPr>
                <w:rFonts w:ascii="Courier New" w:hAnsi="Courier New" w:cs="Courier New"/>
                <w:sz w:val="18"/>
                <w:szCs w:val="18"/>
              </w:rPr>
            </w:pPr>
          </w:p>
        </w:tc>
      </w:tr>
    </w:tbl>
    <w:p w:rsidR="002750C5" w:rsidRDefault="002750C5" w:rsidP="000E2294"/>
    <w:p w:rsidR="000766C1" w:rsidRDefault="000766C1" w:rsidP="000766C1">
      <w:pPr>
        <w:pStyle w:val="2"/>
        <w:numPr>
          <w:ilvl w:val="1"/>
          <w:numId w:val="13"/>
        </w:numPr>
      </w:pPr>
      <w:r>
        <w:t>TFB_API_00</w:t>
      </w:r>
      <w:r w:rsidR="00E5056B">
        <w:rPr>
          <w:rFonts w:hint="eastAsia"/>
        </w:rPr>
        <w:t>52</w:t>
      </w:r>
      <w:r>
        <w:t xml:space="preserve">  </w:t>
      </w:r>
      <w:r>
        <w:rPr>
          <w:rFonts w:hint="eastAsia"/>
        </w:rPr>
        <w:t>保存银行卡信息</w:t>
      </w:r>
    </w:p>
    <w:p w:rsidR="000766C1" w:rsidRDefault="000766C1" w:rsidP="000766C1"/>
    <w:p w:rsidR="000766C1" w:rsidRDefault="000766C1" w:rsidP="000766C1">
      <w:pPr>
        <w:pStyle w:val="3"/>
        <w:numPr>
          <w:ilvl w:val="2"/>
          <w:numId w:val="13"/>
        </w:numPr>
        <w:spacing w:line="415" w:lineRule="auto"/>
      </w:pPr>
      <w:r>
        <w:rPr>
          <w:rFonts w:hint="eastAsia"/>
        </w:rPr>
        <w:lastRenderedPageBreak/>
        <w:t>业务标识</w:t>
      </w:r>
      <w:r w:rsidR="005D467D">
        <w:t>Ap</w:t>
      </w:r>
      <w:r w:rsidR="005D467D">
        <w:rPr>
          <w:rFonts w:hint="eastAsia"/>
        </w:rPr>
        <w:t>iAuCard</w:t>
      </w:r>
      <w:r w:rsidR="005D467D">
        <w:t>Info</w:t>
      </w:r>
      <w:r w:rsidR="005D467D">
        <w:rPr>
          <w:rFonts w:hint="eastAsia"/>
        </w:rPr>
        <w:t xml:space="preserve"> - &gt; </w:t>
      </w:r>
      <w:r w:rsidR="005D467D">
        <w:rPr>
          <w:szCs w:val="21"/>
        </w:rPr>
        <w:t>modify</w:t>
      </w:r>
      <w:r w:rsidR="005D467D">
        <w:rPr>
          <w:rFonts w:hint="eastAsia"/>
        </w:rPr>
        <w:t>AuBkCardInfo</w:t>
      </w:r>
    </w:p>
    <w:p w:rsidR="000766C1" w:rsidRDefault="000766C1" w:rsidP="000766C1">
      <w:pPr>
        <w:pStyle w:val="3"/>
        <w:numPr>
          <w:ilvl w:val="2"/>
          <w:numId w:val="13"/>
        </w:numPr>
        <w:spacing w:line="415" w:lineRule="auto"/>
      </w:pPr>
      <w:r>
        <w:rPr>
          <w:rFonts w:hint="eastAsia"/>
        </w:rPr>
        <w:t>业务功能描述</w:t>
      </w:r>
    </w:p>
    <w:p w:rsidR="000766C1" w:rsidRDefault="000766C1" w:rsidP="000766C1">
      <w:pPr>
        <w:ind w:firstLine="420"/>
      </w:pPr>
      <w:r>
        <w:rPr>
          <w:rFonts w:hint="eastAsia"/>
        </w:rPr>
        <w:t>管理用户信息</w:t>
      </w:r>
    </w:p>
    <w:p w:rsidR="000766C1" w:rsidRDefault="000766C1" w:rsidP="000766C1">
      <w:pPr>
        <w:pStyle w:val="3"/>
        <w:numPr>
          <w:ilvl w:val="2"/>
          <w:numId w:val="13"/>
        </w:numPr>
        <w:spacing w:line="415" w:lineRule="auto"/>
      </w:pPr>
      <w:r>
        <w:rPr>
          <w:rFonts w:hint="eastAsia"/>
        </w:rPr>
        <w:t>请求</w:t>
      </w:r>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0766C1" w:rsidTr="005D467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取值说明</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rFonts w:ascii="Courier New" w:hAnsi="Courier New" w:cs="Courier New"/>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shoucardman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开户人</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预留电话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5D467D"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szCs w:val="21"/>
              </w:rPr>
            </w:pPr>
            <w:r>
              <w:rPr>
                <w:rFonts w:hint="eastAsia"/>
              </w:rPr>
              <w:t>au</w:t>
            </w:r>
            <w:r w:rsidRPr="00E94D1E">
              <w:t>shoucardno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5D467D" w:rsidRDefault="005D467D"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D467D" w:rsidRDefault="005D467D" w:rsidP="008D0F2B">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rsidRPr="000D7AC6">
              <w:t>shoucardbank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开户银行</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t>shoucard</w:t>
            </w:r>
            <w:r>
              <w:rPr>
                <w:rFonts w:hint="eastAsia"/>
              </w:rPr>
              <w:t>prov</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5D467D">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002C2D8F">
              <w:t>shoucard</w:t>
            </w:r>
            <w:r w:rsidR="002C2D8F">
              <w:rPr>
                <w:rFonts w:hint="eastAsia"/>
              </w:rPr>
              <w:t>city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2C2D8F" w:rsidP="008D0F2B">
            <w:pPr>
              <w:rPr>
                <w:rFonts w:ascii="Courier New" w:hAnsi="Courier New" w:cs="Courier New"/>
                <w:sz w:val="18"/>
                <w:szCs w:val="18"/>
              </w:rPr>
            </w:pPr>
            <w:r>
              <w:rPr>
                <w:rFonts w:ascii="Courier New" w:hAnsi="Courier New" w:cs="Courier New" w:hint="eastAsia"/>
                <w:sz w:val="18"/>
                <w:szCs w:val="18"/>
              </w:rPr>
              <w:t>开户城市</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bl>
    <w:p w:rsidR="000766C1" w:rsidRDefault="000766C1" w:rsidP="000766C1"/>
    <w:p w:rsidR="000766C1" w:rsidRDefault="000766C1" w:rsidP="000766C1"/>
    <w:p w:rsidR="000766C1" w:rsidRDefault="000766C1" w:rsidP="000766C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0766C1" w:rsidTr="008D0F2B">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取值说明</w:t>
            </w: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lastRenderedPageBreak/>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rPr>
                <w:szCs w:val="21"/>
              </w:rPr>
              <w:t>modify</w:t>
            </w:r>
            <w:r>
              <w:rPr>
                <w:rFonts w:hint="eastAsia"/>
              </w:rPr>
              <w:t>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retmsg</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成功</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读取失败</w:t>
            </w:r>
          </w:p>
        </w:tc>
      </w:tr>
    </w:tbl>
    <w:p w:rsidR="000766C1" w:rsidRDefault="000766C1" w:rsidP="000E2294"/>
    <w:p w:rsidR="008D0F2B" w:rsidRDefault="008D0F2B" w:rsidP="008D0F2B">
      <w:pPr>
        <w:pStyle w:val="2"/>
        <w:numPr>
          <w:ilvl w:val="1"/>
          <w:numId w:val="13"/>
        </w:numPr>
      </w:pPr>
      <w:r>
        <w:t>TFB_API_00</w:t>
      </w:r>
      <w:r>
        <w:rPr>
          <w:rFonts w:hint="eastAsia"/>
        </w:rPr>
        <w:t xml:space="preserve">53 </w:t>
      </w:r>
      <w:r>
        <w:rPr>
          <w:rFonts w:hint="eastAsia"/>
        </w:rPr>
        <w:t>读取收款银行卡历史记录</w:t>
      </w:r>
    </w:p>
    <w:p w:rsidR="008D0F2B" w:rsidRDefault="008D0F2B" w:rsidP="008D0F2B">
      <w:pPr>
        <w:pStyle w:val="3"/>
        <w:numPr>
          <w:ilvl w:val="2"/>
          <w:numId w:val="13"/>
        </w:numPr>
        <w:spacing w:line="415" w:lineRule="auto"/>
      </w:pPr>
      <w:r>
        <w:rPr>
          <w:rFonts w:hint="eastAsia"/>
        </w:rPr>
        <w:t>业务标识</w:t>
      </w:r>
      <w:r>
        <w:t xml:space="preserve"> Api</w:t>
      </w:r>
      <w:r>
        <w:rPr>
          <w:rFonts w:hint="eastAsia"/>
        </w:rPr>
        <w:t xml:space="preserve">Payinfo- &gt; readshoucardList </w:t>
      </w:r>
    </w:p>
    <w:p w:rsidR="008D0F2B" w:rsidRDefault="008D0F2B" w:rsidP="008D0F2B">
      <w:pPr>
        <w:ind w:left="720"/>
      </w:pPr>
      <w:r>
        <w:rPr>
          <w:rFonts w:hint="eastAsia"/>
        </w:rPr>
        <w:t>单据类型分类：</w:t>
      </w:r>
    </w:p>
    <w:p w:rsidR="008D0F2B" w:rsidRDefault="00E431DA" w:rsidP="008D0F2B">
      <w:pPr>
        <w:ind w:left="720"/>
      </w:pPr>
      <w:r>
        <w:rPr>
          <w:rFonts w:hint="eastAsia"/>
        </w:rPr>
        <w:t xml:space="preserve">   c</w:t>
      </w:r>
      <w:r w:rsidR="008D0F2B">
        <w:rPr>
          <w:rFonts w:hint="eastAsia"/>
        </w:rPr>
        <w:t>reditcard</w:t>
      </w:r>
      <w:r>
        <w:rPr>
          <w:rFonts w:hint="eastAsia"/>
        </w:rPr>
        <w:t xml:space="preserve">  </w:t>
      </w:r>
      <w:r w:rsidR="008D0F2B">
        <w:rPr>
          <w:rFonts w:hint="eastAsia"/>
        </w:rPr>
        <w:t>信用卡还款</w:t>
      </w:r>
      <w:r w:rsidR="008D0F2B">
        <w:rPr>
          <w:rFonts w:hint="eastAsia"/>
        </w:rPr>
        <w:t>'" .</w:t>
      </w:r>
    </w:p>
    <w:p w:rsidR="008D0F2B" w:rsidRDefault="00E431DA" w:rsidP="008D0F2B">
      <w:pPr>
        <w:ind w:left="720"/>
      </w:pPr>
      <w:r>
        <w:rPr>
          <w:rFonts w:hint="eastAsia"/>
        </w:rPr>
        <w:t xml:space="preserve">   </w:t>
      </w:r>
      <w:r w:rsidRPr="00E431DA">
        <w:t>repay</w:t>
      </w:r>
      <w:r>
        <w:rPr>
          <w:rFonts w:hint="eastAsia"/>
        </w:rPr>
        <w:t xml:space="preserve">      </w:t>
      </w:r>
      <w:r w:rsidR="008D0F2B">
        <w:rPr>
          <w:rFonts w:hint="eastAsia"/>
        </w:rPr>
        <w:t>还贷款</w:t>
      </w:r>
    </w:p>
    <w:p w:rsidR="008D0F2B" w:rsidRDefault="008D0F2B" w:rsidP="008D0F2B">
      <w:pPr>
        <w:ind w:left="720"/>
      </w:pPr>
      <w:r>
        <w:rPr>
          <w:rFonts w:hint="eastAsia"/>
        </w:rPr>
        <w:t xml:space="preserve">   order</w:t>
      </w:r>
      <w:r w:rsidR="00E431DA">
        <w:rPr>
          <w:rFonts w:hint="eastAsia"/>
        </w:rPr>
        <w:t xml:space="preserve">    </w:t>
      </w:r>
      <w:r>
        <w:rPr>
          <w:rFonts w:hint="eastAsia"/>
        </w:rPr>
        <w:t>订单付款</w:t>
      </w:r>
      <w:r>
        <w:rPr>
          <w:rFonts w:hint="eastAsia"/>
        </w:rPr>
        <w:t xml:space="preserve"> .</w:t>
      </w:r>
    </w:p>
    <w:p w:rsidR="008D0F2B" w:rsidRDefault="00E431DA" w:rsidP="008D0F2B">
      <w:pPr>
        <w:ind w:left="720"/>
      </w:pPr>
      <w:r>
        <w:rPr>
          <w:rFonts w:hint="eastAsia"/>
        </w:rPr>
        <w:t xml:space="preserve">   </w:t>
      </w:r>
      <w:r w:rsidR="008D0F2B">
        <w:rPr>
          <w:rFonts w:hint="eastAsia"/>
        </w:rPr>
        <w:t>tfmg</w:t>
      </w:r>
      <w:r>
        <w:rPr>
          <w:rFonts w:hint="eastAsia"/>
        </w:rPr>
        <w:t xml:space="preserve">     </w:t>
      </w:r>
      <w:r w:rsidR="008D0F2B">
        <w:rPr>
          <w:rFonts w:hint="eastAsia"/>
        </w:rPr>
        <w:t>转账汇款</w:t>
      </w:r>
    </w:p>
    <w:p w:rsidR="00E431DA" w:rsidRPr="008D0F2B" w:rsidRDefault="00E431DA" w:rsidP="008D0F2B">
      <w:pPr>
        <w:ind w:left="720"/>
      </w:pPr>
      <w:r>
        <w:rPr>
          <w:rFonts w:hint="eastAsia"/>
        </w:rPr>
        <w:t xml:space="preserve">   suptfmg     </w:t>
      </w:r>
      <w:r>
        <w:rPr>
          <w:rFonts w:hint="eastAsia"/>
        </w:rPr>
        <w:t>超级转账</w:t>
      </w:r>
    </w:p>
    <w:p w:rsidR="008D0F2B" w:rsidRDefault="008D0F2B" w:rsidP="008D0F2B"/>
    <w:p w:rsidR="008D0F2B" w:rsidRDefault="008D0F2B" w:rsidP="008D0F2B">
      <w:pPr>
        <w:pStyle w:val="3"/>
        <w:numPr>
          <w:ilvl w:val="2"/>
          <w:numId w:val="13"/>
        </w:numPr>
        <w:spacing w:line="415" w:lineRule="auto"/>
      </w:pPr>
      <w:r>
        <w:rPr>
          <w:rFonts w:hint="eastAsia"/>
        </w:rPr>
        <w:t>业务功能描述</w:t>
      </w:r>
    </w:p>
    <w:p w:rsidR="008D0F2B" w:rsidRDefault="008D0F2B" w:rsidP="008D0F2B">
      <w:pPr>
        <w:ind w:firstLineChars="50" w:firstLine="105"/>
      </w:pPr>
      <w:r>
        <w:rPr>
          <w:rFonts w:hint="eastAsia"/>
        </w:rPr>
        <w:t>读取收款银行卡历史记录</w:t>
      </w:r>
    </w:p>
    <w:p w:rsidR="008D0F2B" w:rsidRDefault="008D0F2B" w:rsidP="008D0F2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D0F2B" w:rsidTr="008D0F2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取值说明</w:t>
            </w: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6A88"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86A88" w:rsidRDefault="00C86A88"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86A88" w:rsidRDefault="00C86A88" w:rsidP="00DE68BC">
            <w:pPr>
              <w:rPr>
                <w:rFonts w:ascii="Courier New" w:hAnsi="Courier New" w:cs="Courier New"/>
                <w:sz w:val="18"/>
                <w:szCs w:val="18"/>
              </w:rPr>
            </w:pP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F2B" w:rsidRDefault="008D0F2B" w:rsidP="008D0F2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单据类型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F2B" w:rsidRDefault="008D0F2B" w:rsidP="008D0F2B">
            <w:pPr>
              <w:rPr>
                <w:rFonts w:ascii="Courier New" w:hAnsi="Courier New" w:cs="Courier New"/>
                <w:sz w:val="18"/>
                <w:szCs w:val="18"/>
              </w:rPr>
            </w:pPr>
          </w:p>
        </w:tc>
      </w:tr>
    </w:tbl>
    <w:p w:rsidR="008D0F2B" w:rsidRDefault="008D0F2B" w:rsidP="008D0F2B"/>
    <w:p w:rsidR="008D0F2B" w:rsidRDefault="008D0F2B" w:rsidP="008D0F2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D0F2B" w:rsidTr="008D0F2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取值说明</w:t>
            </w: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lastRenderedPageBreak/>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hint="eastAsia"/>
              </w:rPr>
              <w:t>shoucardid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D55663" w:rsidTr="00DE68B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55663" w:rsidRDefault="00D55663" w:rsidP="00DE68BC">
            <w:pPr>
              <w:rPr>
                <w:rFonts w:ascii="Courier New" w:hAnsi="Courier New" w:cs="Courier New"/>
                <w:sz w:val="18"/>
                <w:szCs w:val="18"/>
              </w:rPr>
            </w:pPr>
            <w:r>
              <w:rPr>
                <w:rFonts w:hint="eastAsia"/>
              </w:rPr>
              <w:t>paytype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操作类型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55663" w:rsidRDefault="00D55663" w:rsidP="00DE68BC">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D55663">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D55663" w:rsidP="008D0F2B">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D55663" w:rsidP="008D0F2B">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bl>
    <w:p w:rsidR="008D0F2B" w:rsidRDefault="008D0F2B" w:rsidP="008D0F2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D0F2B"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hint="eastAsia"/>
              </w:rPr>
              <w:t>readshoucardList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D0F2B" w:rsidRDefault="008D0F2B" w:rsidP="008D0F2B">
            <w:pPr>
              <w:rPr>
                <w:rFonts w:ascii="Courier New" w:hAnsi="Courier New" w:cs="Courier New"/>
                <w:sz w:val="18"/>
                <w:szCs w:val="18"/>
              </w:rPr>
            </w:pPr>
          </w:p>
        </w:tc>
      </w:tr>
    </w:tbl>
    <w:p w:rsidR="008D0F2B" w:rsidRDefault="008D0F2B" w:rsidP="008D0F2B"/>
    <w:p w:rsidR="00C22AFE" w:rsidRDefault="00C22AFE" w:rsidP="00C22AFE">
      <w:pPr>
        <w:pStyle w:val="2"/>
        <w:numPr>
          <w:ilvl w:val="1"/>
          <w:numId w:val="13"/>
        </w:numPr>
      </w:pPr>
      <w:r>
        <w:t>TFB_API_00</w:t>
      </w:r>
      <w:r>
        <w:rPr>
          <w:rFonts w:hint="eastAsia"/>
        </w:rPr>
        <w:t xml:space="preserve">54 </w:t>
      </w:r>
      <w:r>
        <w:rPr>
          <w:rFonts w:hint="eastAsia"/>
        </w:rPr>
        <w:t>超级转账手续费计算</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 getSupTransferPayfee</w:t>
      </w:r>
    </w:p>
    <w:p w:rsidR="00C22AFE" w:rsidRDefault="00C22AFE" w:rsidP="00C22AFE">
      <w:r>
        <w:rPr>
          <w:rFonts w:hint="eastAsia"/>
        </w:rPr>
        <w:t>修改日期：</w:t>
      </w:r>
      <w:r>
        <w:rPr>
          <w:rFonts w:hint="eastAsia"/>
        </w:rPr>
        <w:t>2013-</w:t>
      </w:r>
      <w:r w:rsidR="000F3178">
        <w:rPr>
          <w:rFonts w:hint="eastAsia"/>
        </w:rPr>
        <w:t>12-30</w:t>
      </w:r>
    </w:p>
    <w:p w:rsidR="00C22AFE" w:rsidRDefault="00C22AFE" w:rsidP="00C22AFE">
      <w:pPr>
        <w:pStyle w:val="3"/>
        <w:numPr>
          <w:ilvl w:val="2"/>
          <w:numId w:val="13"/>
        </w:numPr>
        <w:spacing w:line="415" w:lineRule="auto"/>
      </w:pPr>
      <w:r>
        <w:rPr>
          <w:rFonts w:hint="eastAsia"/>
        </w:rPr>
        <w:t>业务功能描述</w:t>
      </w:r>
    </w:p>
    <w:p w:rsidR="00C22AFE" w:rsidRDefault="000F3178" w:rsidP="00C22AFE">
      <w:pPr>
        <w:ind w:firstLineChars="50" w:firstLine="105"/>
      </w:pPr>
      <w:r>
        <w:rPr>
          <w:rFonts w:hint="eastAsia"/>
        </w:rPr>
        <w:t>超级转账</w:t>
      </w:r>
      <w:r w:rsidR="00C22AFE">
        <w:rPr>
          <w:rFonts w:hint="eastAsia"/>
        </w:rPr>
        <w:t>汇款手续费计算</w:t>
      </w:r>
      <w:r w:rsidR="00C22AFE">
        <w:rPr>
          <w:rFonts w:hint="eastAsia"/>
        </w:rPr>
        <w:t>,</w:t>
      </w:r>
      <w:r w:rsidR="00C22AFE">
        <w:rPr>
          <w:rFonts w:hint="eastAsia"/>
        </w:rPr>
        <w:t>修改到帐时间</w:t>
      </w:r>
      <w:r w:rsidR="00C22AFE">
        <w:rPr>
          <w:rFonts w:hint="eastAsia"/>
        </w:rPr>
        <w:t>/</w:t>
      </w:r>
      <w:r w:rsidR="00C22AFE">
        <w:rPr>
          <w:rFonts w:hint="eastAsia"/>
        </w:rPr>
        <w:t>金额</w:t>
      </w:r>
      <w:r w:rsidR="00C22AFE">
        <w:rPr>
          <w:rFonts w:hint="eastAsia"/>
        </w:rPr>
        <w:t>/</w:t>
      </w:r>
      <w:r w:rsidR="00C22AFE">
        <w:rPr>
          <w:rFonts w:hint="eastAsia"/>
        </w:rPr>
        <w:t>银行时都触发计算，到帐时间选择银行时响应内容</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hint="eastAsia"/>
              </w:rPr>
              <w:t>选择银行响应</w:t>
            </w:r>
            <w:r>
              <w:rPr>
                <w:rFonts w:hint="eastAsia"/>
              </w:rPr>
              <w:t>bankid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多选时需要用到</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get</w:t>
            </w:r>
            <w:r w:rsidR="000F3178">
              <w:rPr>
                <w:rFonts w:hint="eastAsia"/>
              </w:rPr>
              <w:t>Sup</w:t>
            </w:r>
            <w:r>
              <w:rPr>
                <w:rFonts w:hint="eastAsia"/>
              </w:rPr>
              <w: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C22AFE" w:rsidTr="00DE68BC">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t>TFB_API_00</w:t>
      </w:r>
      <w:r w:rsidR="000F3178">
        <w:rPr>
          <w:rFonts w:hint="eastAsia"/>
        </w:rPr>
        <w:t xml:space="preserve">55 </w:t>
      </w:r>
      <w:r w:rsidR="000F3178">
        <w:rPr>
          <w:rFonts w:hint="eastAsia"/>
        </w:rPr>
        <w:t>超级</w:t>
      </w:r>
      <w:r>
        <w:rPr>
          <w:rFonts w:hint="eastAsia"/>
        </w:rPr>
        <w:t>转账请求获得银行交易流水号</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w:t>
      </w:r>
      <w:r w:rsidR="000F3178">
        <w:rPr>
          <w:rFonts w:hint="eastAsia"/>
        </w:rPr>
        <w:t>Sup</w:t>
      </w:r>
      <w:r>
        <w:rPr>
          <w:rFonts w:hint="eastAsia"/>
        </w:rPr>
        <w:t>t</w:t>
      </w:r>
      <w:r>
        <w:t>ransfer</w:t>
      </w:r>
      <w:r>
        <w:rPr>
          <w:rFonts w:hint="eastAsia"/>
        </w:rPr>
        <w:t>M</w:t>
      </w:r>
      <w:r w:rsidRPr="00126182">
        <w:t>oney</w:t>
      </w:r>
      <w:r>
        <w:rPr>
          <w:rFonts w:hint="eastAsia"/>
        </w:rPr>
        <w:t>Rq</w:t>
      </w:r>
    </w:p>
    <w:p w:rsidR="00C22AFE" w:rsidRDefault="00C22AFE" w:rsidP="00C22AFE"/>
    <w:p w:rsidR="00C22AFE" w:rsidRDefault="00C22AFE" w:rsidP="00C22AFE">
      <w:pPr>
        <w:pStyle w:val="3"/>
        <w:numPr>
          <w:ilvl w:val="2"/>
          <w:numId w:val="13"/>
        </w:numPr>
        <w:spacing w:line="415" w:lineRule="auto"/>
      </w:pPr>
      <w:r>
        <w:rPr>
          <w:rFonts w:hint="eastAsia"/>
        </w:rPr>
        <w:t>业务功能描述</w:t>
      </w:r>
    </w:p>
    <w:p w:rsidR="00C22AFE" w:rsidRDefault="00C22AFE" w:rsidP="00C22AFE">
      <w:pPr>
        <w:ind w:firstLineChars="50" w:firstLine="105"/>
      </w:pPr>
      <w:r>
        <w:rPr>
          <w:rFonts w:hint="eastAsia"/>
        </w:rPr>
        <w:t>获取交易的手续费和其他信息</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RMB </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总转款额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填写的备注</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pStyle w:val="af3"/>
              <w:ind w:firstLineChars="0" w:firstLine="0"/>
            </w:pPr>
            <w:r>
              <w:rPr>
                <w:rFonts w:hint="eastAsia"/>
              </w:rPr>
              <w:t>格式：base64</w:t>
            </w:r>
          </w:p>
          <w:p w:rsidR="00C22AFE" w:rsidRDefault="00C22AFE" w:rsidP="00DE68BC">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 </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Pr="00F30286"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银行交易流水号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0F3178" w:rsidP="00DE68BC">
            <w:pPr>
              <w:rPr>
                <w:rFonts w:ascii="Courier New" w:hAnsi="Courier New" w:cs="Courier New"/>
                <w:sz w:val="18"/>
                <w:szCs w:val="18"/>
              </w:rPr>
            </w:pPr>
            <w:r>
              <w:rPr>
                <w:rFonts w:hint="eastAsia"/>
              </w:rPr>
              <w:t>Sup</w:t>
            </w:r>
            <w:r w:rsidR="00C22AFE">
              <w:rPr>
                <w:rFonts w:hint="eastAsia"/>
              </w:rPr>
              <w:t>t</w:t>
            </w:r>
            <w:r w:rsidR="00C22AFE">
              <w:t>ransfer</w:t>
            </w:r>
            <w:r w:rsidR="00C22AFE">
              <w:rPr>
                <w:rFonts w:hint="eastAsia"/>
              </w:rPr>
              <w:t>M</w:t>
            </w:r>
            <w:r w:rsidR="00C22AFE" w:rsidRPr="00126182">
              <w:t>oney</w:t>
            </w:r>
            <w:r w:rsidR="00C22AFE">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t>TFB_API_00</w:t>
      </w:r>
      <w:r w:rsidR="00EE06D4">
        <w:rPr>
          <w:rFonts w:hint="eastAsia"/>
        </w:rPr>
        <w:t>56</w:t>
      </w:r>
      <w:r>
        <w:rPr>
          <w:rFonts w:hint="eastAsia"/>
        </w:rPr>
        <w:t xml:space="preserve"> </w:t>
      </w:r>
      <w:r w:rsidR="000F3178">
        <w:rPr>
          <w:rFonts w:hint="eastAsia"/>
        </w:rPr>
        <w:t>超级转账</w:t>
      </w:r>
      <w:r>
        <w:rPr>
          <w:rFonts w:hint="eastAsia"/>
        </w:rPr>
        <w:t>支付成功反馈</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&gt;insert</w:t>
      </w:r>
      <w:r w:rsidR="000F3178">
        <w:rPr>
          <w:rFonts w:hint="eastAsia"/>
        </w:rPr>
        <w:t>Sup</w:t>
      </w:r>
      <w:r>
        <w:rPr>
          <w:rFonts w:hint="eastAsia"/>
        </w:rPr>
        <w:t>T</w:t>
      </w:r>
      <w:r>
        <w:t>ransfer</w:t>
      </w:r>
      <w:r>
        <w:rPr>
          <w:rFonts w:hint="eastAsia"/>
        </w:rPr>
        <w:t>M</w:t>
      </w:r>
      <w:r w:rsidRPr="00126182">
        <w:t>oney</w:t>
      </w:r>
    </w:p>
    <w:p w:rsidR="00C22AFE" w:rsidRDefault="00C22AFE" w:rsidP="00C22AFE"/>
    <w:p w:rsidR="00C22AFE" w:rsidRDefault="00C22AFE" w:rsidP="00C22AFE">
      <w:pPr>
        <w:pStyle w:val="3"/>
        <w:numPr>
          <w:ilvl w:val="2"/>
          <w:numId w:val="13"/>
        </w:numPr>
        <w:spacing w:line="415" w:lineRule="auto"/>
      </w:pPr>
      <w:r>
        <w:rPr>
          <w:rFonts w:hint="eastAsia"/>
        </w:rPr>
        <w:lastRenderedPageBreak/>
        <w:t>业务功能描述</w:t>
      </w:r>
    </w:p>
    <w:p w:rsidR="00C22AFE" w:rsidRDefault="00C22AFE" w:rsidP="00C22AFE">
      <w:pPr>
        <w:ind w:firstLineChars="50" w:firstLine="105"/>
      </w:pPr>
      <w:r>
        <w:rPr>
          <w:rFonts w:hint="eastAsia"/>
        </w:rPr>
        <w:t>交易成功后插入转账汇款记录</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insert</w:t>
            </w:r>
            <w:r w:rsidR="000F3178">
              <w:rPr>
                <w:rFonts w:hint="eastAsia"/>
              </w:rPr>
              <w:t>Sup</w:t>
            </w:r>
            <w:r>
              <w:rPr>
                <w:rFonts w:hint="eastAsia"/>
              </w:rPr>
              <w: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lastRenderedPageBreak/>
        <w:t>TFB_API_00</w:t>
      </w:r>
      <w:r w:rsidR="00EE06D4">
        <w:rPr>
          <w:rFonts w:hint="eastAsia"/>
        </w:rPr>
        <w:t xml:space="preserve">57 </w:t>
      </w:r>
      <w:r>
        <w:rPr>
          <w:rFonts w:hint="eastAsia"/>
        </w:rPr>
        <w:t>读取</w:t>
      </w:r>
      <w:r w:rsidR="000F3178">
        <w:rPr>
          <w:rFonts w:hint="eastAsia"/>
        </w:rPr>
        <w:t>超级转账</w:t>
      </w:r>
      <w:r>
        <w:rPr>
          <w:rFonts w:hint="eastAsia"/>
        </w:rPr>
        <w:t>历史记录</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 read</w:t>
      </w:r>
      <w:r w:rsidR="000F3178">
        <w:rPr>
          <w:rFonts w:hint="eastAsia"/>
        </w:rPr>
        <w:t>Sup</w:t>
      </w:r>
      <w:r>
        <w:rPr>
          <w:rFonts w:hint="eastAsia"/>
        </w:rPr>
        <w:t>T</w:t>
      </w:r>
      <w:r>
        <w:t>ransfer</w:t>
      </w:r>
      <w:r>
        <w:rPr>
          <w:rFonts w:hint="eastAsia"/>
        </w:rPr>
        <w:t>M</w:t>
      </w:r>
      <w:r w:rsidRPr="00126182">
        <w:t>oney</w:t>
      </w:r>
      <w:r>
        <w:rPr>
          <w:rFonts w:hint="eastAsia"/>
        </w:rPr>
        <w:t>glist</w:t>
      </w:r>
    </w:p>
    <w:p w:rsidR="00C22AFE" w:rsidRDefault="00C22AFE" w:rsidP="00C22AFE"/>
    <w:p w:rsidR="00C22AFE" w:rsidRDefault="00C22AFE" w:rsidP="00C22AFE">
      <w:pPr>
        <w:pStyle w:val="3"/>
        <w:numPr>
          <w:ilvl w:val="2"/>
          <w:numId w:val="13"/>
        </w:numPr>
        <w:spacing w:line="415" w:lineRule="auto"/>
      </w:pPr>
      <w:r>
        <w:rPr>
          <w:rFonts w:hint="eastAsia"/>
        </w:rPr>
        <w:t>业务功能描述</w:t>
      </w:r>
    </w:p>
    <w:p w:rsidR="00C22AFE" w:rsidRDefault="000F3178" w:rsidP="00C22AFE">
      <w:pPr>
        <w:ind w:firstLineChars="50" w:firstLine="105"/>
      </w:pPr>
      <w:r>
        <w:rPr>
          <w:rFonts w:hint="eastAsia"/>
        </w:rPr>
        <w:t>读取超级转账</w:t>
      </w:r>
      <w:r w:rsidR="00C22AFE">
        <w:rPr>
          <w:rFonts w:hint="eastAsia"/>
        </w:rPr>
        <w:t>历史列表</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2AFE" w:rsidTr="00DE68B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zhuan</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开始读取行数</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默认显示：自适应</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转账金额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bl>
    <w:p w:rsidR="00C22AFE" w:rsidRDefault="00C22AFE" w:rsidP="00C22AF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read</w:t>
            </w:r>
            <w:r w:rsidR="000F3178">
              <w:rPr>
                <w:rFonts w:hint="eastAsia"/>
              </w:rPr>
              <w:t>Sup</w:t>
            </w:r>
            <w:r>
              <w:rPr>
                <w:rFonts w:hint="eastAsia"/>
              </w:rPr>
              <w:t>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Pr>
        <w:rPr>
          <w:sz w:val="22"/>
        </w:rPr>
      </w:pPr>
    </w:p>
    <w:p w:rsidR="00DE68BC" w:rsidRDefault="00DE68BC" w:rsidP="00DE68BC">
      <w:pPr>
        <w:pStyle w:val="2"/>
        <w:numPr>
          <w:ilvl w:val="1"/>
          <w:numId w:val="13"/>
        </w:numPr>
      </w:pPr>
      <w:r>
        <w:t>TFB_API_00</w:t>
      </w:r>
      <w:r>
        <w:rPr>
          <w:rFonts w:hint="eastAsia"/>
        </w:rPr>
        <w:t xml:space="preserve">58  </w:t>
      </w:r>
      <w:r>
        <w:rPr>
          <w:rFonts w:hint="eastAsia"/>
        </w:rPr>
        <w:t>读取充值金额选项</w:t>
      </w:r>
    </w:p>
    <w:p w:rsidR="00DE68BC" w:rsidRPr="008E2BD5" w:rsidRDefault="00DE68BC" w:rsidP="00DE68BC"/>
    <w:p w:rsidR="00DE68BC" w:rsidRPr="008E2BD5" w:rsidRDefault="00DE68BC" w:rsidP="00DE68BC"/>
    <w:p w:rsidR="00DE68BC" w:rsidRDefault="00DE68BC" w:rsidP="00DE68BC">
      <w:pPr>
        <w:pStyle w:val="3"/>
        <w:numPr>
          <w:ilvl w:val="2"/>
          <w:numId w:val="13"/>
        </w:numPr>
        <w:spacing w:line="415" w:lineRule="auto"/>
      </w:pPr>
      <w:r>
        <w:rPr>
          <w:rFonts w:hint="eastAsia"/>
        </w:rPr>
        <w:t>业务标识</w:t>
      </w:r>
      <w:r>
        <w:t xml:space="preserve"> Api</w:t>
      </w:r>
      <w:r>
        <w:rPr>
          <w:rFonts w:hint="eastAsia"/>
        </w:rPr>
        <w:t>MoblieRechangeInfo - &gt; readRechaMoneyinfo</w:t>
      </w:r>
    </w:p>
    <w:p w:rsidR="00DE68BC" w:rsidRDefault="00DE68BC" w:rsidP="00DE68BC"/>
    <w:p w:rsidR="00DE68BC" w:rsidRDefault="00DE68BC" w:rsidP="00DE68BC">
      <w:pPr>
        <w:pStyle w:val="3"/>
        <w:numPr>
          <w:ilvl w:val="2"/>
          <w:numId w:val="13"/>
        </w:numPr>
        <w:spacing w:line="415" w:lineRule="auto"/>
      </w:pPr>
      <w:r>
        <w:rPr>
          <w:rFonts w:hint="eastAsia"/>
        </w:rPr>
        <w:t>业务功能描述</w:t>
      </w:r>
    </w:p>
    <w:p w:rsidR="00DE68BC" w:rsidRDefault="00DE68BC" w:rsidP="00DE68BC">
      <w:r>
        <w:rPr>
          <w:rFonts w:hint="eastAsia"/>
        </w:rPr>
        <w:t>进入手机卡充值页面显示，</w:t>
      </w:r>
      <w:r>
        <w:rPr>
          <w:rFonts w:hint="eastAsia"/>
        </w:rPr>
        <w:t xml:space="preserve">30/50/100 </w:t>
      </w:r>
      <w:r>
        <w:rPr>
          <w:rFonts w:hint="eastAsia"/>
        </w:rPr>
        <w:t>等信息</w:t>
      </w:r>
      <w:r>
        <w:rPr>
          <w:rFonts w:hint="eastAsia"/>
        </w:rPr>
        <w:t xml:space="preserve"> </w:t>
      </w:r>
      <w:r w:rsidR="00545C85">
        <w:rPr>
          <w:rFonts w:hint="eastAsia"/>
        </w:rPr>
        <w:t>首先显示</w:t>
      </w:r>
      <w:r>
        <w:rPr>
          <w:rFonts w:hint="eastAsia"/>
        </w:rPr>
        <w:t>默认</w:t>
      </w:r>
      <w:r w:rsidR="00545C85">
        <w:rPr>
          <w:rFonts w:hint="eastAsia"/>
        </w:rPr>
        <w:t>的金额判断：</w:t>
      </w:r>
      <w:proofErr w:type="gramStart"/>
      <w:r w:rsidR="00545C85">
        <w:rPr>
          <w:rFonts w:hint="eastAsia"/>
          <w:szCs w:val="21"/>
        </w:rPr>
        <w:t>rechaisdefault=</w:t>
      </w:r>
      <w:proofErr w:type="gramEnd"/>
      <w:r w:rsidR="00545C85">
        <w:rPr>
          <w:rFonts w:hint="eastAsia"/>
          <w:szCs w:val="21"/>
        </w:rPr>
        <w:t>1</w:t>
      </w:r>
    </w:p>
    <w:p w:rsidR="00DE68BC" w:rsidRDefault="00DE68BC" w:rsidP="00DE68BC">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E68BC"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取值说明</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E68BC" w:rsidRDefault="00DE68BC"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E68BC" w:rsidRDefault="00DE68BC" w:rsidP="00DE68BC">
            <w:pPr>
              <w:rPr>
                <w:rFonts w:ascii="Courier New" w:hAnsi="Courier New" w:cs="Courier New"/>
                <w:sz w:val="18"/>
                <w:szCs w:val="18"/>
              </w:rPr>
            </w:pPr>
          </w:p>
        </w:tc>
      </w:tr>
    </w:tbl>
    <w:p w:rsidR="00DE68BC" w:rsidRDefault="00DE68BC" w:rsidP="00DE68BC"/>
    <w:p w:rsidR="00DE68BC" w:rsidRDefault="00DE68BC" w:rsidP="00DE68BC">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E68BC"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取值说明</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sidR="00545C85">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545C85" w:rsidP="00DE68BC">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bl>
    <w:p w:rsidR="00DE68BC" w:rsidRDefault="00DE68BC" w:rsidP="00DE68BC">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E68BC"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bl>
    <w:p w:rsidR="008D0F2B" w:rsidRDefault="008D0F2B" w:rsidP="000E2294"/>
    <w:p w:rsidR="00545C85" w:rsidRDefault="00545C85" w:rsidP="00545C85">
      <w:pPr>
        <w:rPr>
          <w:sz w:val="22"/>
        </w:rPr>
      </w:pPr>
    </w:p>
    <w:p w:rsidR="00545C85" w:rsidRDefault="00545C85" w:rsidP="00545C85">
      <w:pPr>
        <w:pStyle w:val="2"/>
        <w:numPr>
          <w:ilvl w:val="1"/>
          <w:numId w:val="13"/>
        </w:numPr>
      </w:pPr>
      <w:r>
        <w:t>TFB_API_00</w:t>
      </w:r>
      <w:r>
        <w:rPr>
          <w:rFonts w:hint="eastAsia"/>
        </w:rPr>
        <w:t xml:space="preserve">59  </w:t>
      </w:r>
      <w:r>
        <w:rPr>
          <w:rFonts w:hint="eastAsia"/>
        </w:rPr>
        <w:t>充</w:t>
      </w:r>
      <w:proofErr w:type="gramStart"/>
      <w:r>
        <w:rPr>
          <w:rFonts w:hint="eastAsia"/>
        </w:rPr>
        <w:t>值支付</w:t>
      </w:r>
      <w:proofErr w:type="gramEnd"/>
      <w:r>
        <w:rPr>
          <w:rFonts w:hint="eastAsia"/>
        </w:rPr>
        <w:t>选项</w:t>
      </w:r>
    </w:p>
    <w:p w:rsidR="00545C85" w:rsidRPr="008E2BD5" w:rsidRDefault="00545C85" w:rsidP="00545C85"/>
    <w:p w:rsidR="00545C85" w:rsidRPr="008E2BD5" w:rsidRDefault="00545C85" w:rsidP="00545C85"/>
    <w:p w:rsidR="00545C85" w:rsidRDefault="00545C85" w:rsidP="00545C85">
      <w:pPr>
        <w:pStyle w:val="3"/>
        <w:numPr>
          <w:ilvl w:val="2"/>
          <w:numId w:val="13"/>
        </w:numPr>
        <w:spacing w:line="415" w:lineRule="auto"/>
      </w:pPr>
      <w:r>
        <w:rPr>
          <w:rFonts w:hint="eastAsia"/>
        </w:rPr>
        <w:t>业务标识</w:t>
      </w:r>
      <w:r>
        <w:t xml:space="preserve"> Api</w:t>
      </w:r>
      <w:r>
        <w:rPr>
          <w:rFonts w:hint="eastAsia"/>
        </w:rPr>
        <w:t>MoblieRechangeInfo - &gt; readRechaPayTypeinfo</w:t>
      </w:r>
    </w:p>
    <w:p w:rsidR="00545C85" w:rsidRDefault="00545C85" w:rsidP="00545C85"/>
    <w:p w:rsidR="00545C85" w:rsidRDefault="00545C85" w:rsidP="00545C85">
      <w:pPr>
        <w:pStyle w:val="3"/>
        <w:numPr>
          <w:ilvl w:val="2"/>
          <w:numId w:val="13"/>
        </w:numPr>
        <w:spacing w:line="415" w:lineRule="auto"/>
      </w:pPr>
      <w:r>
        <w:rPr>
          <w:rFonts w:hint="eastAsia"/>
        </w:rPr>
        <w:t>业务功能描述</w:t>
      </w:r>
    </w:p>
    <w:p w:rsidR="00545C85" w:rsidRDefault="00545C85" w:rsidP="00545C85">
      <w:r>
        <w:rPr>
          <w:rFonts w:hint="eastAsia"/>
        </w:rPr>
        <w:t>快捷支付</w:t>
      </w:r>
      <w:r>
        <w:rPr>
          <w:rFonts w:hint="eastAsia"/>
        </w:rPr>
        <w:t>/</w:t>
      </w:r>
      <w:r>
        <w:rPr>
          <w:rFonts w:hint="eastAsia"/>
        </w:rPr>
        <w:t>银行卡支付</w:t>
      </w:r>
      <w:r>
        <w:rPr>
          <w:rFonts w:hint="eastAsia"/>
        </w:rPr>
        <w:t>/</w:t>
      </w:r>
      <w:r>
        <w:rPr>
          <w:rFonts w:hint="eastAsia"/>
        </w:rPr>
        <w:t>余额支付等。。。</w:t>
      </w:r>
      <w:r w:rsidR="00157C50">
        <w:rPr>
          <w:rFonts w:hint="eastAsia"/>
        </w:rPr>
        <w:t xml:space="preserve"> </w:t>
      </w:r>
      <w:r w:rsidR="00157C50">
        <w:rPr>
          <w:rFonts w:hint="eastAsia"/>
        </w:rPr>
        <w:t>手机号码归属地</w:t>
      </w:r>
      <w:r w:rsidR="00157C50">
        <w:rPr>
          <w:rFonts w:hint="eastAsia"/>
        </w:rPr>
        <w:t>APP</w:t>
      </w:r>
      <w:r w:rsidR="00157C50">
        <w:rPr>
          <w:rFonts w:hint="eastAsia"/>
        </w:rPr>
        <w:t>端直接读取显示</w:t>
      </w:r>
    </w:p>
    <w:p w:rsidR="00545C85" w:rsidRDefault="00545C85" w:rsidP="00545C85">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545C85"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取值说明</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45C85" w:rsidRDefault="00545C85"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45C85" w:rsidRDefault="00545C85" w:rsidP="00677C12">
            <w:pPr>
              <w:rPr>
                <w:rFonts w:ascii="Courier New" w:hAnsi="Courier New" w:cs="Courier New"/>
                <w:sz w:val="18"/>
                <w:szCs w:val="18"/>
              </w:rPr>
            </w:pPr>
          </w:p>
        </w:tc>
      </w:tr>
    </w:tbl>
    <w:p w:rsidR="00545C85" w:rsidRDefault="00545C85" w:rsidP="00545C85"/>
    <w:p w:rsidR="00545C85" w:rsidRDefault="00545C85" w:rsidP="00545C8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545C85"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取值说明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rechapaytypeid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rechaisactive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是否激活功能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 xml:space="preserve"> 0 </w:t>
            </w:r>
            <w:r>
              <w:rPr>
                <w:rFonts w:ascii="Courier New" w:hAnsi="Courier New" w:cs="Courier New" w:hint="eastAsia"/>
                <w:sz w:val="18"/>
                <w:szCs w:val="18"/>
              </w:rPr>
              <w:t>灰色显示无法点击</w:t>
            </w:r>
            <w:r>
              <w:rPr>
                <w:rFonts w:ascii="Courier New" w:hAnsi="Courier New" w:cs="Courier New" w:hint="eastAsia"/>
                <w:sz w:val="18"/>
                <w:szCs w:val="18"/>
              </w:rPr>
              <w:t xml:space="preserve"> 1 </w:t>
            </w:r>
            <w:r>
              <w:rPr>
                <w:rFonts w:ascii="Courier New" w:hAnsi="Courier New" w:cs="Courier New" w:hint="eastAsia"/>
                <w:sz w:val="18"/>
                <w:szCs w:val="18"/>
              </w:rPr>
              <w:t>可以操作到下一步</w:t>
            </w:r>
          </w:p>
        </w:tc>
      </w:tr>
    </w:tbl>
    <w:p w:rsidR="00545C85" w:rsidRDefault="00545C85" w:rsidP="00545C8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45C85"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hint="eastAsia"/>
              </w:rPr>
              <w:t>readRechaPayTypeinfo</w:t>
            </w:r>
          </w:p>
        </w:tc>
        <w:tc>
          <w:tcPr>
            <w:tcW w:w="5837"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bl>
    <w:p w:rsidR="00545C85" w:rsidRPr="00E77421" w:rsidRDefault="00545C85" w:rsidP="00545C85"/>
    <w:p w:rsidR="00E91813" w:rsidRDefault="00E91813" w:rsidP="00E91813">
      <w:pPr>
        <w:rPr>
          <w:sz w:val="22"/>
        </w:rPr>
      </w:pPr>
    </w:p>
    <w:p w:rsidR="00BB6F97" w:rsidRDefault="00BB6F97" w:rsidP="00BB6F97">
      <w:pPr>
        <w:rPr>
          <w:sz w:val="22"/>
        </w:rPr>
      </w:pPr>
    </w:p>
    <w:p w:rsidR="00BB6F97" w:rsidRDefault="00BB6F97" w:rsidP="00BB6F97">
      <w:pPr>
        <w:pStyle w:val="2"/>
        <w:numPr>
          <w:ilvl w:val="1"/>
          <w:numId w:val="13"/>
        </w:numPr>
      </w:pPr>
      <w:r>
        <w:t>TFB_API_00</w:t>
      </w:r>
      <w:r>
        <w:rPr>
          <w:rFonts w:hint="eastAsia"/>
        </w:rPr>
        <w:t xml:space="preserve">60  </w:t>
      </w:r>
      <w:r>
        <w:rPr>
          <w:rFonts w:hint="eastAsia"/>
        </w:rPr>
        <w:t>快捷支付显示快捷卡号列表</w:t>
      </w:r>
    </w:p>
    <w:p w:rsidR="00BB6F97" w:rsidRPr="008E2BD5" w:rsidRDefault="00BB6F97" w:rsidP="00BB6F97"/>
    <w:p w:rsidR="00BB6F97" w:rsidRPr="008E2BD5" w:rsidRDefault="00BB6F97" w:rsidP="00BB6F97"/>
    <w:p w:rsidR="00BB6F97" w:rsidRDefault="00BB6F97" w:rsidP="00BB6F97">
      <w:pPr>
        <w:pStyle w:val="3"/>
        <w:numPr>
          <w:ilvl w:val="2"/>
          <w:numId w:val="13"/>
        </w:numPr>
        <w:spacing w:line="415" w:lineRule="auto"/>
      </w:pPr>
      <w:r>
        <w:rPr>
          <w:rFonts w:hint="eastAsia"/>
        </w:rPr>
        <w:lastRenderedPageBreak/>
        <w:t>业务标识</w:t>
      </w:r>
      <w:r>
        <w:t xml:space="preserve"> Api</w:t>
      </w:r>
      <w:r>
        <w:rPr>
          <w:rFonts w:hint="eastAsia"/>
        </w:rPr>
        <w:t>MoblieRechangeInfo - &gt; readRechabkcardinfo</w:t>
      </w:r>
    </w:p>
    <w:p w:rsidR="00BB6F97" w:rsidRDefault="00BB6F97" w:rsidP="00BB6F97"/>
    <w:p w:rsidR="00BB6F97" w:rsidRDefault="00BB6F97" w:rsidP="00BB6F97">
      <w:pPr>
        <w:pStyle w:val="3"/>
        <w:numPr>
          <w:ilvl w:val="2"/>
          <w:numId w:val="13"/>
        </w:numPr>
        <w:spacing w:line="415" w:lineRule="auto"/>
      </w:pPr>
      <w:r>
        <w:rPr>
          <w:rFonts w:hint="eastAsia"/>
        </w:rPr>
        <w:t>业务功能描述</w:t>
      </w:r>
    </w:p>
    <w:p w:rsidR="00BB6F97" w:rsidRDefault="00BB6F97" w:rsidP="00BB6F97">
      <w:pPr>
        <w:pStyle w:val="3"/>
        <w:numPr>
          <w:ilvl w:val="2"/>
          <w:numId w:val="13"/>
        </w:numPr>
        <w:spacing w:line="415" w:lineRule="auto"/>
      </w:pPr>
      <w:r>
        <w:rPr>
          <w:rFonts w:hint="eastAsia"/>
        </w:rPr>
        <w:t>快捷支付显示快捷卡号列表</w:t>
      </w:r>
    </w:p>
    <w:p w:rsidR="00BB6F97" w:rsidRDefault="00BB6F97" w:rsidP="00BB6F9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B6F9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bl>
    <w:p w:rsidR="00BB6F97" w:rsidRDefault="00BB6F97" w:rsidP="00BB6F97"/>
    <w:p w:rsidR="00BB6F97" w:rsidRDefault="00BB6F97" w:rsidP="00BB6F9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BB6F97">
            <w:pPr>
              <w:rPr>
                <w:rFonts w:ascii="Courier New" w:hAnsi="Courier New" w:cs="Courier New"/>
                <w:sz w:val="18"/>
                <w:szCs w:val="18"/>
              </w:rPr>
            </w:pPr>
            <w:r>
              <w:rPr>
                <w:rFonts w:hint="eastAsia"/>
                <w:szCs w:val="21"/>
              </w:rPr>
              <w:t>rechabkcardbank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r>
      <w:tr w:rsidR="00BB6F97" w:rsidTr="00BB6F9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lastRenderedPageBreak/>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677C12" w:rsidP="00677C12">
            <w:pPr>
              <w:rPr>
                <w:rFonts w:ascii="Courier New" w:hAnsi="Courier New" w:cs="Courier New"/>
                <w:sz w:val="18"/>
                <w:szCs w:val="18"/>
              </w:rPr>
            </w:pPr>
            <w:r>
              <w:rPr>
                <w:rFonts w:hint="eastAsia"/>
              </w:rPr>
              <w:t>readRechabkcardinfo</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Pr="00E77421" w:rsidRDefault="00BB6F97" w:rsidP="00BB6F97"/>
    <w:p w:rsidR="00BB6F97" w:rsidRDefault="00BB6F97" w:rsidP="00BB6F97">
      <w:pPr>
        <w:rPr>
          <w:sz w:val="22"/>
        </w:rPr>
      </w:pPr>
    </w:p>
    <w:p w:rsidR="00BB6F97" w:rsidRDefault="00BB6F97" w:rsidP="00E91813">
      <w:pPr>
        <w:rPr>
          <w:sz w:val="22"/>
        </w:rPr>
      </w:pPr>
    </w:p>
    <w:p w:rsidR="00E91813" w:rsidRDefault="00E91813" w:rsidP="00E91813">
      <w:pPr>
        <w:pStyle w:val="2"/>
        <w:numPr>
          <w:ilvl w:val="1"/>
          <w:numId w:val="13"/>
        </w:numPr>
      </w:pPr>
      <w:r>
        <w:t>TFB_API_00</w:t>
      </w:r>
      <w:r w:rsidR="00BB6F97">
        <w:rPr>
          <w:rFonts w:hint="eastAsia"/>
        </w:rPr>
        <w:t>61</w:t>
      </w:r>
      <w:r>
        <w:rPr>
          <w:rFonts w:hint="eastAsia"/>
        </w:rPr>
        <w:t xml:space="preserve"> </w:t>
      </w:r>
      <w:r>
        <w:rPr>
          <w:rFonts w:hint="eastAsia"/>
        </w:rPr>
        <w:t>刷卡支付请求银</w:t>
      </w:r>
      <w:proofErr w:type="gramStart"/>
      <w:r>
        <w:rPr>
          <w:rFonts w:hint="eastAsia"/>
        </w:rPr>
        <w:t>联交易码</w:t>
      </w:r>
      <w:proofErr w:type="gramEnd"/>
    </w:p>
    <w:p w:rsidR="00E91813" w:rsidRDefault="00E91813" w:rsidP="00E91813">
      <w:pPr>
        <w:pStyle w:val="3"/>
        <w:numPr>
          <w:ilvl w:val="2"/>
          <w:numId w:val="13"/>
        </w:numPr>
        <w:spacing w:line="415" w:lineRule="auto"/>
      </w:pPr>
      <w:r>
        <w:rPr>
          <w:rFonts w:hint="eastAsia"/>
        </w:rPr>
        <w:t>业务标识</w:t>
      </w:r>
      <w:r>
        <w:t xml:space="preserve"> </w:t>
      </w:r>
      <w:r w:rsidR="00961E37">
        <w:t>Api</w:t>
      </w:r>
      <w:r w:rsidR="00961E37">
        <w:rPr>
          <w:rFonts w:hint="eastAsia"/>
        </w:rPr>
        <w:t xml:space="preserve">MoblieRechangeInfo </w:t>
      </w:r>
      <w:r>
        <w:rPr>
          <w:rFonts w:hint="eastAsia"/>
        </w:rPr>
        <w:t>- &gt;</w:t>
      </w:r>
      <w:r w:rsidR="00961E37">
        <w:rPr>
          <w:rFonts w:hint="eastAsia"/>
        </w:rPr>
        <w:t>RechaMoney</w:t>
      </w:r>
      <w:r>
        <w:rPr>
          <w:rFonts w:hint="eastAsia"/>
        </w:rPr>
        <w:t>Rq</w:t>
      </w:r>
    </w:p>
    <w:p w:rsidR="00E91813" w:rsidRDefault="00E91813" w:rsidP="00E91813"/>
    <w:p w:rsidR="00E91813" w:rsidRDefault="00E91813" w:rsidP="00E91813">
      <w:pPr>
        <w:pStyle w:val="3"/>
        <w:numPr>
          <w:ilvl w:val="2"/>
          <w:numId w:val="13"/>
        </w:numPr>
        <w:spacing w:line="415" w:lineRule="auto"/>
      </w:pPr>
      <w:r>
        <w:rPr>
          <w:rFonts w:hint="eastAsia"/>
        </w:rPr>
        <w:t>业务功能描述</w:t>
      </w:r>
    </w:p>
    <w:p w:rsidR="00E91813" w:rsidRDefault="00961E37" w:rsidP="00E91813">
      <w:pPr>
        <w:ind w:firstLineChars="50" w:firstLine="105"/>
      </w:pPr>
      <w:r>
        <w:rPr>
          <w:rFonts w:hint="eastAsia"/>
        </w:rPr>
        <w:t>刷卡或者快捷支付</w:t>
      </w:r>
      <w:r w:rsidR="00BB6F97">
        <w:rPr>
          <w:rFonts w:hint="eastAsia"/>
        </w:rPr>
        <w:t>选择银行卡后请求后台，获得银</w:t>
      </w:r>
      <w:proofErr w:type="gramStart"/>
      <w:r w:rsidR="00BB6F97">
        <w:rPr>
          <w:rFonts w:hint="eastAsia"/>
        </w:rPr>
        <w:t>联交易</w:t>
      </w:r>
      <w:proofErr w:type="gramEnd"/>
      <w:r w:rsidR="00BB6F97">
        <w:rPr>
          <w:rFonts w:hint="eastAsia"/>
        </w:rPr>
        <w:t>流水号</w:t>
      </w:r>
    </w:p>
    <w:p w:rsidR="00E91813" w:rsidRDefault="00E91813" w:rsidP="00E91813">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91813"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取值说明</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rechamobile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充值手机号码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225FF6" w:rsidP="00677C12">
            <w:pPr>
              <w:rPr>
                <w:rFonts w:ascii="Courier New" w:hAnsi="Courier New" w:cs="Courier New"/>
                <w:sz w:val="18"/>
                <w:szCs w:val="18"/>
              </w:rPr>
            </w:pPr>
            <w:r>
              <w:rPr>
                <w:rFonts w:ascii="Courier New" w:hAnsi="Courier New" w:cs="Courier New" w:hint="eastAsia"/>
                <w:sz w:val="18"/>
                <w:szCs w:val="18"/>
              </w:rPr>
              <w:t>r</w:t>
            </w:r>
            <w:r w:rsidR="00961E37">
              <w:rPr>
                <w:rFonts w:ascii="Courier New" w:hAnsi="Courier New" w:cs="Courier New" w:hint="eastAsia"/>
                <w:sz w:val="18"/>
                <w:szCs w:val="18"/>
              </w:rPr>
              <w:t>echamobile</w:t>
            </w:r>
            <w:r w:rsidR="00157C50">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157C50" w:rsidP="00677C12">
            <w:pPr>
              <w:rPr>
                <w:rFonts w:ascii="Courier New" w:hAnsi="Courier New" w:cs="Courier New"/>
                <w:sz w:val="18"/>
                <w:szCs w:val="18"/>
              </w:rPr>
            </w:pPr>
            <w:r>
              <w:rPr>
                <w:rFonts w:ascii="Courier New" w:hAnsi="Courier New" w:cs="Courier New" w:hint="eastAsia"/>
                <w:sz w:val="18"/>
                <w:szCs w:val="18"/>
              </w:rPr>
              <w:t>手机归属地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961E37" w:rsidP="00677C12">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lastRenderedPageBreak/>
              <w:t>1.2</w:t>
            </w:r>
            <w:r w:rsidR="00BB6F97">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pStyle w:val="af3"/>
              <w:ind w:firstLineChars="0" w:firstLine="0"/>
            </w:pPr>
            <w:r>
              <w:rPr>
                <w:rFonts w:hint="eastAsia"/>
              </w:rPr>
              <w:t>格式：base64</w:t>
            </w:r>
          </w:p>
          <w:p w:rsidR="00E91813" w:rsidRDefault="00E91813" w:rsidP="00677C1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E91813" w:rsidRDefault="00E91813" w:rsidP="00677C12">
            <w:pPr>
              <w:rPr>
                <w:rFonts w:ascii="Courier New" w:hAnsi="Courier New" w:cs="Courier New"/>
                <w:sz w:val="18"/>
                <w:szCs w:val="18"/>
              </w:rPr>
            </w:pPr>
            <w:r>
              <w:rPr>
                <w:rFonts w:ascii="Courier New" w:hAnsi="Courier New" w:cs="Courier New" w:hint="eastAsia"/>
                <w:sz w:val="18"/>
                <w:szCs w:val="18"/>
              </w:rPr>
              <w:t xml:space="preserve"> </w:t>
            </w:r>
          </w:p>
        </w:tc>
      </w:tr>
    </w:tbl>
    <w:p w:rsidR="00E91813" w:rsidRDefault="00E91813" w:rsidP="00E91813"/>
    <w:p w:rsidR="00E91813" w:rsidRDefault="00E91813" w:rsidP="00E9181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1813"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取值说明</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E91813" w:rsidRDefault="00E91813" w:rsidP="00677C12">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Pr="00F30286" w:rsidRDefault="00E91813" w:rsidP="00677C12">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银行交易流水号</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E91813" w:rsidRDefault="00E91813" w:rsidP="00E9181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E91813" w:rsidRDefault="00E91813" w:rsidP="00E9181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retmsg</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961E37" w:rsidRDefault="00961E37" w:rsidP="00961E37">
      <w:pPr>
        <w:rPr>
          <w:sz w:val="22"/>
        </w:rPr>
      </w:pPr>
    </w:p>
    <w:p w:rsidR="00961E37" w:rsidRDefault="00961E37" w:rsidP="00961E37">
      <w:pPr>
        <w:pStyle w:val="2"/>
        <w:numPr>
          <w:ilvl w:val="1"/>
          <w:numId w:val="13"/>
        </w:numPr>
      </w:pPr>
      <w:r>
        <w:t>TFB_API_00</w:t>
      </w:r>
      <w:r w:rsidR="00BB6F97">
        <w:rPr>
          <w:rFonts w:hint="eastAsia"/>
        </w:rPr>
        <w:t>62</w:t>
      </w:r>
      <w:r>
        <w:rPr>
          <w:rFonts w:hint="eastAsia"/>
        </w:rPr>
        <w:t xml:space="preserve"> </w:t>
      </w:r>
      <w:r>
        <w:rPr>
          <w:rFonts w:hint="eastAsia"/>
        </w:rPr>
        <w:t>手机充</w:t>
      </w:r>
      <w:proofErr w:type="gramStart"/>
      <w:r>
        <w:rPr>
          <w:rFonts w:hint="eastAsia"/>
        </w:rPr>
        <w:t>值支付</w:t>
      </w:r>
      <w:proofErr w:type="gramEnd"/>
      <w:r>
        <w:rPr>
          <w:rFonts w:hint="eastAsia"/>
        </w:rPr>
        <w:t>成功反馈</w:t>
      </w:r>
    </w:p>
    <w:p w:rsidR="00961E37" w:rsidRDefault="00961E37" w:rsidP="00961E37">
      <w:pPr>
        <w:pStyle w:val="3"/>
        <w:numPr>
          <w:ilvl w:val="2"/>
          <w:numId w:val="13"/>
        </w:numPr>
        <w:spacing w:line="415" w:lineRule="auto"/>
      </w:pPr>
      <w:r>
        <w:rPr>
          <w:rFonts w:hint="eastAsia"/>
        </w:rPr>
        <w:t>业务标识</w:t>
      </w:r>
      <w:r>
        <w:t xml:space="preserve"> Api</w:t>
      </w:r>
      <w:r>
        <w:rPr>
          <w:rFonts w:hint="eastAsia"/>
        </w:rPr>
        <w:t>MoblieRechangeInfo - &gt; checkRechaM</w:t>
      </w:r>
      <w:r w:rsidRPr="00126182">
        <w:t>oney</w:t>
      </w:r>
      <w:r>
        <w:rPr>
          <w:rFonts w:hint="eastAsia"/>
        </w:rPr>
        <w:t>Status</w:t>
      </w:r>
    </w:p>
    <w:p w:rsidR="00961E37" w:rsidRDefault="00961E37" w:rsidP="00961E37"/>
    <w:p w:rsidR="00961E37" w:rsidRDefault="00961E37" w:rsidP="00961E37">
      <w:pPr>
        <w:pStyle w:val="3"/>
        <w:numPr>
          <w:ilvl w:val="2"/>
          <w:numId w:val="13"/>
        </w:numPr>
        <w:spacing w:line="415" w:lineRule="auto"/>
      </w:pPr>
      <w:r>
        <w:rPr>
          <w:rFonts w:hint="eastAsia"/>
        </w:rPr>
        <w:t>业务功能描述</w:t>
      </w:r>
    </w:p>
    <w:p w:rsidR="00961E37" w:rsidRDefault="00BB6F97" w:rsidP="00961E37">
      <w:pPr>
        <w:ind w:firstLineChars="50" w:firstLine="105"/>
      </w:pPr>
      <w:r>
        <w:rPr>
          <w:rFonts w:hint="eastAsia"/>
        </w:rPr>
        <w:t>银</w:t>
      </w:r>
      <w:proofErr w:type="gramStart"/>
      <w:r>
        <w:rPr>
          <w:rFonts w:hint="eastAsia"/>
        </w:rPr>
        <w:t>联交易</w:t>
      </w:r>
      <w:proofErr w:type="gramEnd"/>
      <w:r>
        <w:rPr>
          <w:rFonts w:hint="eastAsia"/>
        </w:rPr>
        <w:t>成功后反馈交易状态</w:t>
      </w:r>
    </w:p>
    <w:p w:rsidR="00961E37" w:rsidRDefault="00961E37" w:rsidP="00961E37">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961E3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取值说明</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61E3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取值说明</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961E37" w:rsidRDefault="00961E37" w:rsidP="00961E3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retmsg</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545C85" w:rsidRDefault="00545C85" w:rsidP="000E2294"/>
    <w:p w:rsidR="00BB6F97" w:rsidRDefault="00BB6F97" w:rsidP="000E2294"/>
    <w:p w:rsidR="00BB6F97" w:rsidRDefault="00BB6F97" w:rsidP="00BB6F97">
      <w:pPr>
        <w:rPr>
          <w:sz w:val="22"/>
        </w:rPr>
      </w:pPr>
    </w:p>
    <w:p w:rsidR="00BB6F97" w:rsidRDefault="00BB6F97" w:rsidP="00BB6F97">
      <w:pPr>
        <w:pStyle w:val="2"/>
        <w:numPr>
          <w:ilvl w:val="1"/>
          <w:numId w:val="13"/>
        </w:numPr>
      </w:pPr>
      <w:r>
        <w:lastRenderedPageBreak/>
        <w:t>TFB_API_00</w:t>
      </w:r>
      <w:r>
        <w:rPr>
          <w:rFonts w:hint="eastAsia"/>
        </w:rPr>
        <w:t xml:space="preserve">63 </w:t>
      </w:r>
      <w:r>
        <w:rPr>
          <w:rFonts w:hint="eastAsia"/>
        </w:rPr>
        <w:t>读取手机充值历史记录</w:t>
      </w:r>
    </w:p>
    <w:p w:rsidR="00BB6F97" w:rsidRDefault="00BB6F97" w:rsidP="00BB6F97">
      <w:pPr>
        <w:pStyle w:val="3"/>
        <w:numPr>
          <w:ilvl w:val="2"/>
          <w:numId w:val="13"/>
        </w:numPr>
        <w:spacing w:line="415" w:lineRule="auto"/>
      </w:pPr>
      <w:r>
        <w:rPr>
          <w:rFonts w:hint="eastAsia"/>
        </w:rPr>
        <w:t>业务标识</w:t>
      </w:r>
      <w:r>
        <w:t xml:space="preserve"> Api</w:t>
      </w:r>
      <w:r>
        <w:rPr>
          <w:rFonts w:hint="eastAsia"/>
        </w:rPr>
        <w:t>MoblieRechangeInfo - &gt; readMobileRechangelist</w:t>
      </w:r>
    </w:p>
    <w:p w:rsidR="00BB6F97" w:rsidRDefault="00BB6F97" w:rsidP="00BB6F97"/>
    <w:p w:rsidR="00BB6F97" w:rsidRDefault="00BB6F97" w:rsidP="00BB6F97">
      <w:pPr>
        <w:pStyle w:val="3"/>
        <w:numPr>
          <w:ilvl w:val="2"/>
          <w:numId w:val="13"/>
        </w:numPr>
        <w:spacing w:line="415" w:lineRule="auto"/>
      </w:pPr>
      <w:r>
        <w:rPr>
          <w:rFonts w:hint="eastAsia"/>
        </w:rPr>
        <w:t>业务功能描述</w:t>
      </w:r>
    </w:p>
    <w:p w:rsidR="00BB6F97" w:rsidRDefault="00BB6F97" w:rsidP="00BB6F97">
      <w:pPr>
        <w:ind w:firstLineChars="50" w:firstLine="105"/>
      </w:pPr>
      <w:r>
        <w:rPr>
          <w:rFonts w:hint="eastAsia"/>
        </w:rPr>
        <w:t>读取手机号码充值金额历史列表</w:t>
      </w:r>
    </w:p>
    <w:p w:rsidR="00BB6F97" w:rsidRDefault="00BB6F97" w:rsidP="00BB6F9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B6F97" w:rsidTr="00677C1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开始读取行数</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默认显示：自适应</w:t>
            </w:r>
          </w:p>
        </w:tc>
      </w:tr>
    </w:tbl>
    <w:p w:rsidR="00BB6F97" w:rsidRDefault="00BB6F97" w:rsidP="00BB6F97"/>
    <w:p w:rsidR="00BB6F97" w:rsidRDefault="00BB6F97" w:rsidP="00BB6F9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6B7C92" w:rsidP="00677C12">
            <w:pPr>
              <w:rPr>
                <w:rFonts w:ascii="Courier New" w:hAnsi="Courier New" w:cs="Courier New"/>
                <w:sz w:val="18"/>
                <w:szCs w:val="18"/>
              </w:rPr>
            </w:pPr>
            <w:r>
              <w:rPr>
                <w:rFonts w:ascii="Courier New" w:hAnsi="Courier New" w:cs="Courier New" w:hint="eastAsia"/>
                <w:sz w:val="18"/>
                <w:szCs w:val="18"/>
              </w:rPr>
              <w:t>r</w:t>
            </w:r>
            <w:r w:rsidR="00B24186">
              <w:rPr>
                <w:rFonts w:ascii="Courier New" w:hAnsi="Courier New" w:cs="Courier New" w:hint="eastAsia"/>
                <w:sz w:val="18"/>
                <w:szCs w:val="18"/>
              </w:rPr>
              <w:t>echamobileprov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手机所属地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24186"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24186" w:rsidRDefault="00B24186" w:rsidP="00677C12">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24186" w:rsidRDefault="00B24186"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sidR="00B24186">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73086E" w:rsidP="00677C12">
            <w:pPr>
              <w:rPr>
                <w:rFonts w:ascii="Courier New" w:hAnsi="Courier New" w:cs="Courier New"/>
                <w:sz w:val="18"/>
                <w:szCs w:val="18"/>
              </w:rPr>
            </w:pPr>
            <w:r>
              <w:rPr>
                <w:rFonts w:hint="eastAsia"/>
              </w:rPr>
              <w:t>readMobileRechangelist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Default="00BB6F97" w:rsidP="00BB6F97">
      <w:pPr>
        <w:rPr>
          <w:sz w:val="22"/>
        </w:rPr>
      </w:pPr>
    </w:p>
    <w:p w:rsidR="004D13D0" w:rsidRDefault="004D13D0" w:rsidP="004D13D0">
      <w:pPr>
        <w:rPr>
          <w:sz w:val="22"/>
        </w:rPr>
      </w:pPr>
    </w:p>
    <w:p w:rsidR="004D13D0" w:rsidRDefault="004D13D0" w:rsidP="004D13D0">
      <w:pPr>
        <w:pStyle w:val="2"/>
        <w:numPr>
          <w:ilvl w:val="1"/>
          <w:numId w:val="13"/>
        </w:numPr>
      </w:pPr>
      <w:r>
        <w:t>TFB_API_00</w:t>
      </w:r>
      <w:r>
        <w:rPr>
          <w:rFonts w:hint="eastAsia"/>
        </w:rPr>
        <w:t xml:space="preserve">64  </w:t>
      </w:r>
      <w:r>
        <w:rPr>
          <w:rFonts w:hint="eastAsia"/>
        </w:rPr>
        <w:t>读取充值金额选项</w:t>
      </w:r>
    </w:p>
    <w:p w:rsidR="004D13D0" w:rsidRPr="008E2BD5" w:rsidRDefault="004D13D0" w:rsidP="004D13D0"/>
    <w:p w:rsidR="004D13D0" w:rsidRPr="008E2BD5" w:rsidRDefault="004D13D0" w:rsidP="004D13D0"/>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 readRechaMoneyinfo</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4D13D0" w:rsidP="004D13D0">
      <w:pPr>
        <w:ind w:leftChars="200" w:left="420"/>
      </w:pPr>
      <w:r>
        <w:rPr>
          <w:rFonts w:hint="eastAsia"/>
        </w:rPr>
        <w:t>进入</w:t>
      </w:r>
      <w:r>
        <w:rPr>
          <w:rFonts w:hint="eastAsia"/>
        </w:rPr>
        <w:t>QQ</w:t>
      </w:r>
      <w:r>
        <w:rPr>
          <w:rFonts w:hint="eastAsia"/>
        </w:rPr>
        <w:t>充值页面显示，</w:t>
      </w:r>
      <w:r>
        <w:rPr>
          <w:rFonts w:hint="eastAsia"/>
        </w:rPr>
        <w:t xml:space="preserve"> 5/10/30 </w:t>
      </w:r>
      <w:r>
        <w:rPr>
          <w:rFonts w:hint="eastAsia"/>
        </w:rPr>
        <w:t>等信息</w:t>
      </w:r>
      <w:r>
        <w:rPr>
          <w:rFonts w:hint="eastAsia"/>
        </w:rPr>
        <w:t xml:space="preserve"> </w:t>
      </w:r>
      <w:r>
        <w:rPr>
          <w:rFonts w:hint="eastAsia"/>
        </w:rPr>
        <w:t>首先显示默认的金额判断：</w:t>
      </w:r>
      <w:r>
        <w:rPr>
          <w:rFonts w:hint="eastAsia"/>
          <w:szCs w:val="21"/>
        </w:rPr>
        <w:t xml:space="preserve">rechaisdefault=1 </w:t>
      </w:r>
      <w:r>
        <w:rPr>
          <w:rFonts w:hint="eastAsia"/>
          <w:szCs w:val="21"/>
        </w:rPr>
        <w:t>，面额有默认金额和优惠金额，如果没有面额显示默认按照百分比计算。</w:t>
      </w:r>
    </w:p>
    <w:p w:rsidR="004D13D0" w:rsidRDefault="004D13D0" w:rsidP="004D13D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1.2.</w:t>
            </w:r>
            <w:r w:rsidRPr="00600A4C">
              <w:rPr>
                <w:rFonts w:ascii="Courier New" w:hAnsi="Courier New" w:cs="Courier New" w:hint="eastAsia"/>
                <w:sz w:val="18"/>
                <w:szCs w:val="18"/>
                <w:highlight w:val="yellow"/>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rechapersent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宋体" w:cs="Courier New" w:hint="eastAsia"/>
                <w:sz w:val="18"/>
                <w:szCs w:val="18"/>
                <w:highlight w:val="yellow"/>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默认金额优惠百分比</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默认百分比</w:t>
            </w:r>
          </w:p>
        </w:tc>
      </w:tr>
    </w:tbl>
    <w:p w:rsidR="004D13D0" w:rsidRDefault="004D13D0" w:rsidP="004D13D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rPr>
          <w:sz w:val="22"/>
        </w:rPr>
      </w:pPr>
    </w:p>
    <w:p w:rsidR="004D13D0" w:rsidRDefault="004D13D0" w:rsidP="004D13D0">
      <w:pPr>
        <w:rPr>
          <w:sz w:val="22"/>
        </w:rPr>
      </w:pPr>
    </w:p>
    <w:p w:rsidR="004D13D0" w:rsidRDefault="004D13D0" w:rsidP="004D13D0">
      <w:pPr>
        <w:pStyle w:val="2"/>
        <w:numPr>
          <w:ilvl w:val="1"/>
          <w:numId w:val="13"/>
        </w:numPr>
      </w:pPr>
      <w:r>
        <w:t>TFB_API_00</w:t>
      </w:r>
      <w:r>
        <w:rPr>
          <w:rFonts w:hint="eastAsia"/>
        </w:rPr>
        <w:t xml:space="preserve">65 </w:t>
      </w:r>
      <w:r>
        <w:rPr>
          <w:rFonts w:hint="eastAsia"/>
        </w:rPr>
        <w:t>刷卡支付请求银</w:t>
      </w:r>
      <w:proofErr w:type="gramStart"/>
      <w:r>
        <w:rPr>
          <w:rFonts w:hint="eastAsia"/>
        </w:rPr>
        <w:t>联交易码</w:t>
      </w:r>
      <w:proofErr w:type="gramEnd"/>
    </w:p>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&gt;RechaMoneyRq</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4D13D0" w:rsidP="004D13D0">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4D13D0" w:rsidRDefault="004D13D0" w:rsidP="004D13D0">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pStyle w:val="af3"/>
              <w:ind w:firstLineChars="0" w:firstLine="0"/>
            </w:pPr>
            <w:r>
              <w:rPr>
                <w:rFonts w:hint="eastAsia"/>
              </w:rPr>
              <w:t>格式：base64</w:t>
            </w:r>
          </w:p>
          <w:p w:rsidR="004D13D0" w:rsidRDefault="004D13D0" w:rsidP="004D13D0">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D13D0" w:rsidRDefault="004D13D0" w:rsidP="004D13D0">
            <w:pPr>
              <w:rPr>
                <w:rFonts w:ascii="Courier New" w:hAnsi="Courier New" w:cs="Courier New"/>
                <w:sz w:val="18"/>
                <w:szCs w:val="18"/>
              </w:rPr>
            </w:pPr>
            <w:r>
              <w:rPr>
                <w:rFonts w:ascii="Courier New" w:hAnsi="Courier New" w:cs="Courier New" w:hint="eastAsia"/>
                <w:sz w:val="18"/>
                <w:szCs w:val="18"/>
              </w:rPr>
              <w:t xml:space="preserve"> </w:t>
            </w:r>
          </w:p>
        </w:tc>
      </w:tr>
    </w:tbl>
    <w:p w:rsidR="004D13D0" w:rsidRDefault="004D13D0" w:rsidP="004D13D0"/>
    <w:p w:rsidR="004D13D0" w:rsidRDefault="004D13D0" w:rsidP="004D13D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Pr="00F30286"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银行交易流水号</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pStyle w:val="2"/>
        <w:numPr>
          <w:ilvl w:val="1"/>
          <w:numId w:val="13"/>
        </w:numPr>
      </w:pPr>
      <w:r>
        <w:t>TFB_API_00</w:t>
      </w:r>
      <w:r>
        <w:rPr>
          <w:rFonts w:hint="eastAsia"/>
        </w:rPr>
        <w:t>66  qq</w:t>
      </w:r>
      <w:r>
        <w:rPr>
          <w:rFonts w:hint="eastAsia"/>
        </w:rPr>
        <w:t>充</w:t>
      </w:r>
      <w:proofErr w:type="gramStart"/>
      <w:r>
        <w:rPr>
          <w:rFonts w:hint="eastAsia"/>
        </w:rPr>
        <w:t>值支付</w:t>
      </w:r>
      <w:proofErr w:type="gramEnd"/>
      <w:r>
        <w:rPr>
          <w:rFonts w:hint="eastAsia"/>
        </w:rPr>
        <w:t>成功反馈</w:t>
      </w:r>
    </w:p>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 checkRechaM</w:t>
      </w:r>
      <w:r w:rsidRPr="00126182">
        <w:t>oney</w:t>
      </w:r>
      <w:r>
        <w:rPr>
          <w:rFonts w:hint="eastAsia"/>
        </w:rPr>
        <w:t>Status</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4D13D0" w:rsidP="004D13D0">
      <w:pPr>
        <w:ind w:firstLineChars="50" w:firstLine="105"/>
      </w:pPr>
      <w:r>
        <w:rPr>
          <w:rFonts w:hint="eastAsia"/>
        </w:rPr>
        <w:t>银联交易成功后反馈交易状态</w:t>
      </w:r>
    </w:p>
    <w:p w:rsidR="004D13D0" w:rsidRDefault="004D13D0" w:rsidP="004D13D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 w:rsidR="004D13D0" w:rsidRDefault="004D13D0" w:rsidP="004D13D0">
      <w:pPr>
        <w:rPr>
          <w:sz w:val="22"/>
        </w:rPr>
      </w:pPr>
    </w:p>
    <w:p w:rsidR="004D13D0" w:rsidRDefault="004D13D0" w:rsidP="004D13D0">
      <w:pPr>
        <w:pStyle w:val="2"/>
        <w:numPr>
          <w:ilvl w:val="1"/>
          <w:numId w:val="13"/>
        </w:numPr>
      </w:pPr>
      <w:r>
        <w:t>TFB_API_00</w:t>
      </w:r>
      <w:r>
        <w:rPr>
          <w:rFonts w:hint="eastAsia"/>
        </w:rPr>
        <w:t xml:space="preserve">67 </w:t>
      </w:r>
      <w:r>
        <w:rPr>
          <w:rFonts w:hint="eastAsia"/>
        </w:rPr>
        <w:t>读取手机充值历史记录</w:t>
      </w:r>
    </w:p>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 readQQRechangelist</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87782A" w:rsidP="004D13D0">
      <w:pPr>
        <w:ind w:firstLineChars="50" w:firstLine="105"/>
      </w:pPr>
      <w:r>
        <w:rPr>
          <w:rFonts w:hint="eastAsia"/>
        </w:rPr>
        <w:t>读取</w:t>
      </w:r>
      <w:r>
        <w:rPr>
          <w:rFonts w:hint="eastAsia"/>
        </w:rPr>
        <w:t>qq</w:t>
      </w:r>
      <w:r w:rsidR="004D13D0">
        <w:rPr>
          <w:rFonts w:hint="eastAsia"/>
        </w:rPr>
        <w:t>号码充值金额历史列表</w:t>
      </w:r>
    </w:p>
    <w:p w:rsidR="004D13D0" w:rsidRDefault="004D13D0" w:rsidP="004D13D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4D13D0" w:rsidTr="004D13D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开始读取行数</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默认显示：自适应</w:t>
            </w:r>
          </w:p>
        </w:tc>
      </w:tr>
    </w:tbl>
    <w:p w:rsidR="004D13D0" w:rsidRDefault="004D13D0" w:rsidP="004D13D0"/>
    <w:p w:rsidR="004D13D0" w:rsidRDefault="004D13D0" w:rsidP="004D13D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lastRenderedPageBreak/>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bl>
    <w:p w:rsidR="004D13D0" w:rsidRDefault="004D13D0" w:rsidP="004D13D0">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readQQRechangelist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Pr>
        <w:rPr>
          <w:sz w:val="22"/>
        </w:rPr>
      </w:pPr>
    </w:p>
    <w:p w:rsidR="0012028F" w:rsidRDefault="0012028F" w:rsidP="004D13D0">
      <w:pPr>
        <w:rPr>
          <w:sz w:val="22"/>
        </w:rPr>
      </w:pPr>
    </w:p>
    <w:p w:rsidR="0012028F" w:rsidRDefault="0012028F" w:rsidP="0012028F">
      <w:pPr>
        <w:pStyle w:val="2"/>
        <w:numPr>
          <w:ilvl w:val="1"/>
          <w:numId w:val="13"/>
        </w:numPr>
      </w:pPr>
      <w:r>
        <w:t>TFB_API_00</w:t>
      </w:r>
      <w:r>
        <w:rPr>
          <w:rFonts w:hint="eastAsia"/>
        </w:rPr>
        <w:t xml:space="preserve">68  </w:t>
      </w:r>
      <w:r>
        <w:rPr>
          <w:rFonts w:hint="eastAsia"/>
        </w:rPr>
        <w:t>内部购买刷卡器</w:t>
      </w:r>
      <w:r>
        <w:rPr>
          <w:rFonts w:hint="eastAsia"/>
        </w:rPr>
        <w:t>-</w:t>
      </w:r>
      <w:r>
        <w:rPr>
          <w:rFonts w:hint="eastAsia"/>
        </w:rPr>
        <w:t>读取产品管理</w:t>
      </w:r>
    </w:p>
    <w:p w:rsidR="0012028F" w:rsidRPr="008E2BD5" w:rsidRDefault="0012028F" w:rsidP="0012028F"/>
    <w:p w:rsidR="0012028F" w:rsidRPr="008E2BD5" w:rsidRDefault="0012028F" w:rsidP="0012028F"/>
    <w:p w:rsidR="0012028F" w:rsidRDefault="0012028F" w:rsidP="0012028F">
      <w:pPr>
        <w:pStyle w:val="3"/>
        <w:numPr>
          <w:ilvl w:val="2"/>
          <w:numId w:val="13"/>
        </w:numPr>
        <w:spacing w:line="415" w:lineRule="auto"/>
      </w:pPr>
      <w:r>
        <w:rPr>
          <w:rFonts w:hint="eastAsia"/>
        </w:rPr>
        <w:t>业务标识</w:t>
      </w:r>
      <w:r>
        <w:t xml:space="preserve"> </w:t>
      </w:r>
      <w:r w:rsidRPr="0012028F">
        <w:t>ApiBuyOderInfo</w:t>
      </w:r>
      <w:r>
        <w:rPr>
          <w:rFonts w:hint="eastAsia"/>
        </w:rPr>
        <w:t>- &gt; readOrderProinfo</w:t>
      </w:r>
    </w:p>
    <w:p w:rsidR="0012028F" w:rsidRDefault="0012028F" w:rsidP="0012028F"/>
    <w:p w:rsidR="0012028F" w:rsidRDefault="0012028F" w:rsidP="0012028F">
      <w:pPr>
        <w:pStyle w:val="3"/>
        <w:numPr>
          <w:ilvl w:val="2"/>
          <w:numId w:val="13"/>
        </w:numPr>
        <w:spacing w:line="415" w:lineRule="auto"/>
      </w:pPr>
      <w:r>
        <w:rPr>
          <w:rFonts w:hint="eastAsia"/>
        </w:rPr>
        <w:t>业务功能描述</w:t>
      </w:r>
    </w:p>
    <w:p w:rsidR="0012028F" w:rsidRDefault="0012028F" w:rsidP="0012028F">
      <w:pPr>
        <w:ind w:leftChars="200" w:left="420"/>
      </w:pPr>
      <w:r>
        <w:rPr>
          <w:rFonts w:hint="eastAsia"/>
        </w:rPr>
        <w:t>读取产品信息包括图片</w:t>
      </w:r>
      <w:r>
        <w:rPr>
          <w:rFonts w:hint="eastAsia"/>
        </w:rPr>
        <w:t>/</w:t>
      </w:r>
      <w:r>
        <w:rPr>
          <w:rFonts w:hint="eastAsia"/>
        </w:rPr>
        <w:t>名称，价格</w:t>
      </w:r>
      <w:r>
        <w:rPr>
          <w:rFonts w:hint="eastAsia"/>
        </w:rPr>
        <w:t>/</w:t>
      </w:r>
      <w:r>
        <w:rPr>
          <w:rFonts w:hint="eastAsia"/>
        </w:rPr>
        <w:t>产品描述</w:t>
      </w:r>
    </w:p>
    <w:p w:rsidR="0012028F" w:rsidRDefault="0012028F" w:rsidP="0012028F">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produrezheprice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Pr="0012028F">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12028F" w:rsidP="0012028F">
            <w:pPr>
              <w:rPr>
                <w:rFonts w:ascii="Courier New" w:hAnsi="Courier New" w:cs="Courier New"/>
                <w:sz w:val="18"/>
                <w:szCs w:val="18"/>
              </w:rPr>
            </w:pPr>
            <w:r w:rsidRPr="0012028F">
              <w:rPr>
                <w:rFonts w:hint="eastAsia"/>
                <w:szCs w:val="21"/>
              </w:rPr>
              <w:t>produrelimitnum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r>
    </w:tbl>
    <w:p w:rsidR="0012028F" w:rsidRDefault="0012028F" w:rsidP="0012028F">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hint="eastAsia"/>
              </w:rPr>
              <w:t>readOrderProinfo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rPr>
          <w:sz w:val="22"/>
        </w:rPr>
      </w:pPr>
    </w:p>
    <w:p w:rsidR="0012028F" w:rsidRDefault="0012028F" w:rsidP="0012028F">
      <w:pPr>
        <w:pStyle w:val="2"/>
        <w:numPr>
          <w:ilvl w:val="1"/>
          <w:numId w:val="13"/>
        </w:numPr>
      </w:pPr>
      <w:r>
        <w:lastRenderedPageBreak/>
        <w:t>TFB_API_00</w:t>
      </w:r>
      <w:r>
        <w:rPr>
          <w:rFonts w:hint="eastAsia"/>
        </w:rPr>
        <w:t xml:space="preserve">69  </w:t>
      </w:r>
      <w:r>
        <w:rPr>
          <w:rFonts w:hint="eastAsia"/>
        </w:rPr>
        <w:t>内部购买刷卡器</w:t>
      </w:r>
      <w:r>
        <w:rPr>
          <w:rFonts w:hint="eastAsia"/>
        </w:rPr>
        <w:t>-</w:t>
      </w:r>
      <w:r w:rsidR="00D01A7E">
        <w:rPr>
          <w:rFonts w:hint="eastAsia"/>
        </w:rPr>
        <w:t>读取收货地址</w:t>
      </w:r>
    </w:p>
    <w:p w:rsidR="0012028F" w:rsidRPr="00D01A7E" w:rsidRDefault="0012028F" w:rsidP="0012028F"/>
    <w:p w:rsidR="0012028F" w:rsidRPr="008E2BD5" w:rsidRDefault="0012028F" w:rsidP="0012028F"/>
    <w:p w:rsidR="0012028F" w:rsidRDefault="0012028F" w:rsidP="0012028F">
      <w:pPr>
        <w:pStyle w:val="3"/>
        <w:numPr>
          <w:ilvl w:val="2"/>
          <w:numId w:val="13"/>
        </w:numPr>
        <w:spacing w:line="415" w:lineRule="auto"/>
      </w:pPr>
      <w:r>
        <w:rPr>
          <w:rFonts w:hint="eastAsia"/>
        </w:rPr>
        <w:t>业务标识</w:t>
      </w:r>
      <w:r>
        <w:t xml:space="preserve"> </w:t>
      </w:r>
      <w:r w:rsidRPr="0012028F">
        <w:t>ApiBuyOderInfo</w:t>
      </w:r>
      <w:r>
        <w:rPr>
          <w:rFonts w:hint="eastAsia"/>
        </w:rPr>
        <w:t>- &gt; read</w:t>
      </w:r>
      <w:r w:rsidR="00D01A7E">
        <w:rPr>
          <w:rFonts w:hint="eastAsia"/>
        </w:rPr>
        <w:t>Shaddress</w:t>
      </w:r>
      <w:r>
        <w:rPr>
          <w:rFonts w:hint="eastAsia"/>
        </w:rPr>
        <w:t>info</w:t>
      </w:r>
    </w:p>
    <w:p w:rsidR="0012028F" w:rsidRDefault="0012028F" w:rsidP="0012028F"/>
    <w:p w:rsidR="0012028F" w:rsidRDefault="0012028F" w:rsidP="0012028F">
      <w:pPr>
        <w:pStyle w:val="3"/>
        <w:numPr>
          <w:ilvl w:val="2"/>
          <w:numId w:val="13"/>
        </w:numPr>
        <w:spacing w:line="415" w:lineRule="auto"/>
      </w:pPr>
      <w:r>
        <w:rPr>
          <w:rFonts w:hint="eastAsia"/>
        </w:rPr>
        <w:t>业务功能描述</w:t>
      </w:r>
    </w:p>
    <w:p w:rsidR="0012028F" w:rsidRDefault="0012028F" w:rsidP="0012028F">
      <w:pPr>
        <w:ind w:leftChars="200" w:left="420"/>
      </w:pPr>
      <w:r>
        <w:rPr>
          <w:rFonts w:hint="eastAsia"/>
        </w:rPr>
        <w:t>读取</w:t>
      </w:r>
      <w:r w:rsidR="00D01A7E">
        <w:rPr>
          <w:rFonts w:hint="eastAsia"/>
        </w:rPr>
        <w:t>收货地址信息</w:t>
      </w:r>
    </w:p>
    <w:p w:rsidR="0012028F" w:rsidRDefault="0012028F" w:rsidP="0012028F">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shaddressid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sidR="0012028F">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D01A7E">
            <w:pPr>
              <w:rPr>
                <w:rFonts w:ascii="Courier New" w:hAnsi="Courier New" w:cs="Courier New"/>
                <w:sz w:val="18"/>
                <w:szCs w:val="18"/>
              </w:rPr>
            </w:pPr>
            <w:r>
              <w:rPr>
                <w:rFonts w:hint="eastAsia"/>
                <w:szCs w:val="21"/>
              </w:rPr>
              <w:t>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hint="eastAsia"/>
                <w:szCs w:val="21"/>
              </w:rPr>
              <w:t>shyunfei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lastRenderedPageBreak/>
              <w:t>1.2.</w:t>
            </w:r>
            <w:r w:rsidR="00D01A7E">
              <w:rPr>
                <w:rFonts w:ascii="Courier New" w:hAnsi="Courier New" w:cs="Courier New" w:hint="eastAsia"/>
                <w:sz w:val="18"/>
                <w:szCs w:val="18"/>
              </w:rPr>
              <w:t>3.6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shyunfeitype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运费类型</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N:</w:t>
            </w:r>
            <w:r>
              <w:rPr>
                <w:rFonts w:ascii="Courier New" w:hAnsi="Courier New" w:cs="Courier New" w:hint="eastAsia"/>
                <w:sz w:val="18"/>
                <w:szCs w:val="18"/>
              </w:rPr>
              <w:t>数字</w:t>
            </w:r>
            <w:r>
              <w:rPr>
                <w:rFonts w:ascii="Courier New" w:hAnsi="Courier New" w:cs="Courier New" w:hint="eastAsia"/>
                <w:sz w:val="18"/>
                <w:szCs w:val="18"/>
              </w:rPr>
              <w:t xml:space="preserve">(price+shyunfei)  % </w:t>
            </w:r>
            <w:r>
              <w:rPr>
                <w:rFonts w:ascii="Courier New" w:hAnsi="Courier New" w:cs="Courier New" w:hint="eastAsia"/>
                <w:sz w:val="18"/>
                <w:szCs w:val="18"/>
              </w:rPr>
              <w:t>百分比（</w:t>
            </w:r>
            <w:r>
              <w:rPr>
                <w:rFonts w:ascii="Courier New" w:hAnsi="Courier New" w:cs="Courier New" w:hint="eastAsia"/>
                <w:sz w:val="18"/>
                <w:szCs w:val="18"/>
              </w:rPr>
              <w:t>price*shyunfei</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00D01A7E">
              <w:rPr>
                <w:rFonts w:ascii="Courier New" w:hAnsi="Courier New" w:cs="Courier New" w:hint="eastAsia"/>
                <w:sz w:val="18"/>
                <w:szCs w:val="18"/>
              </w:rPr>
              <w:t>7</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shdefault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r>
    </w:tbl>
    <w:p w:rsidR="0012028F" w:rsidRDefault="0012028F" w:rsidP="0012028F">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D01A7E" w:rsidP="0012028F">
            <w:pPr>
              <w:rPr>
                <w:rFonts w:ascii="Courier New" w:hAnsi="Courier New" w:cs="Courier New"/>
                <w:sz w:val="18"/>
                <w:szCs w:val="18"/>
              </w:rPr>
            </w:pPr>
            <w:r>
              <w:rPr>
                <w:rFonts w:hint="eastAsia"/>
              </w:rPr>
              <w:t>readShaddressinfo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D01A7E" w:rsidRDefault="00D01A7E" w:rsidP="00D01A7E">
      <w:pPr>
        <w:pStyle w:val="2"/>
        <w:numPr>
          <w:ilvl w:val="1"/>
          <w:numId w:val="13"/>
        </w:numPr>
      </w:pPr>
      <w:r>
        <w:t>TFB_API_00</w:t>
      </w:r>
      <w:r w:rsidR="00425744">
        <w:rPr>
          <w:rFonts w:hint="eastAsia"/>
        </w:rPr>
        <w:t>70</w:t>
      </w:r>
      <w:r>
        <w:rPr>
          <w:rFonts w:hint="eastAsia"/>
        </w:rPr>
        <w:t xml:space="preserve">  </w:t>
      </w:r>
      <w:r>
        <w:rPr>
          <w:rFonts w:hint="eastAsia"/>
        </w:rPr>
        <w:t>内部购买刷卡器</w:t>
      </w:r>
      <w:r>
        <w:rPr>
          <w:rFonts w:hint="eastAsia"/>
        </w:rPr>
        <w:t>-</w:t>
      </w:r>
      <w:r>
        <w:rPr>
          <w:rFonts w:hint="eastAsia"/>
        </w:rPr>
        <w:t>新增收货地址</w:t>
      </w:r>
    </w:p>
    <w:p w:rsidR="00D01A7E" w:rsidRPr="00D01A7E" w:rsidRDefault="00D01A7E" w:rsidP="00D01A7E"/>
    <w:p w:rsidR="00D01A7E" w:rsidRPr="008E2BD5" w:rsidRDefault="00D01A7E" w:rsidP="00D01A7E"/>
    <w:p w:rsidR="00D01A7E" w:rsidRDefault="00D01A7E" w:rsidP="00D01A7E">
      <w:pPr>
        <w:pStyle w:val="3"/>
        <w:numPr>
          <w:ilvl w:val="2"/>
          <w:numId w:val="13"/>
        </w:numPr>
        <w:spacing w:line="415" w:lineRule="auto"/>
      </w:pPr>
      <w:r>
        <w:rPr>
          <w:rFonts w:hint="eastAsia"/>
        </w:rPr>
        <w:t>业务标识</w:t>
      </w:r>
      <w:r>
        <w:t xml:space="preserve"> </w:t>
      </w:r>
      <w:r w:rsidRPr="0012028F">
        <w:t>ApiBuyOderInfo</w:t>
      </w:r>
      <w:r w:rsidR="00425744">
        <w:rPr>
          <w:rFonts w:hint="eastAsia"/>
        </w:rPr>
        <w:t>- &gt; s</w:t>
      </w:r>
      <w:r>
        <w:rPr>
          <w:rFonts w:hint="eastAsia"/>
        </w:rPr>
        <w:t>haddress</w:t>
      </w:r>
      <w:r w:rsidR="00425744">
        <w:rPr>
          <w:rFonts w:hint="eastAsia"/>
        </w:rPr>
        <w:t>Add</w:t>
      </w:r>
    </w:p>
    <w:p w:rsidR="00D01A7E" w:rsidRDefault="00D01A7E" w:rsidP="00D01A7E"/>
    <w:p w:rsidR="00D01A7E" w:rsidRDefault="00D01A7E" w:rsidP="00D01A7E">
      <w:pPr>
        <w:pStyle w:val="3"/>
        <w:numPr>
          <w:ilvl w:val="2"/>
          <w:numId w:val="13"/>
        </w:numPr>
        <w:spacing w:line="415" w:lineRule="auto"/>
      </w:pPr>
      <w:r>
        <w:rPr>
          <w:rFonts w:hint="eastAsia"/>
        </w:rPr>
        <w:t>业务功能描述</w:t>
      </w:r>
    </w:p>
    <w:p w:rsidR="00D01A7E" w:rsidRDefault="00425744" w:rsidP="00D01A7E">
      <w:pPr>
        <w:ind w:leftChars="200" w:left="420"/>
      </w:pPr>
      <w:r>
        <w:rPr>
          <w:rFonts w:hint="eastAsia"/>
        </w:rPr>
        <w:t>添加收货地址，省份</w:t>
      </w:r>
      <w:r>
        <w:rPr>
          <w:rFonts w:hint="eastAsia"/>
        </w:rPr>
        <w:t>code/</w:t>
      </w:r>
      <w:r>
        <w:rPr>
          <w:rFonts w:hint="eastAsia"/>
        </w:rPr>
        <w:t>城市</w:t>
      </w:r>
      <w:r>
        <w:rPr>
          <w:rFonts w:hint="eastAsia"/>
        </w:rPr>
        <w:t>code/</w:t>
      </w:r>
      <w:r>
        <w:rPr>
          <w:rFonts w:hint="eastAsia"/>
        </w:rPr>
        <w:t>地区</w:t>
      </w:r>
      <w:r>
        <w:rPr>
          <w:rFonts w:hint="eastAsia"/>
        </w:rPr>
        <w:t xml:space="preserve">code </w:t>
      </w:r>
      <w:r>
        <w:rPr>
          <w:rFonts w:hint="eastAsia"/>
        </w:rPr>
        <w:t>直接使用</w:t>
      </w:r>
      <w:r>
        <w:rPr>
          <w:rFonts w:hint="eastAsia"/>
        </w:rPr>
        <w:t>APP</w:t>
      </w:r>
      <w:r>
        <w:rPr>
          <w:rFonts w:hint="eastAsia"/>
        </w:rPr>
        <w:t>内数据库读取。也可以问服务端要以前明盛已有的数据。</w:t>
      </w:r>
    </w:p>
    <w:p w:rsidR="00D01A7E" w:rsidRDefault="00D01A7E" w:rsidP="00D01A7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01A7E"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取值说明</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shprovincecode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shcitycode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城市</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shcountycode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地区</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lastRenderedPageBreak/>
              <w:t>1.2</w:t>
            </w:r>
            <w:r w:rsidR="00425744">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详细地址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425744">
        <w:trPr>
          <w:cantSplit/>
          <w:trHeight w:val="926"/>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默认收货地址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bl>
    <w:p w:rsidR="00D01A7E" w:rsidRDefault="00D01A7E" w:rsidP="00D01A7E"/>
    <w:p w:rsidR="00D01A7E" w:rsidRDefault="00D01A7E" w:rsidP="00D01A7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01A7E"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取值说明</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D01A7E" w:rsidRDefault="00D01A7E" w:rsidP="00D01A7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1A7E"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1A7E" w:rsidRDefault="00425744" w:rsidP="00FF7DC6">
            <w:pPr>
              <w:rPr>
                <w:rFonts w:ascii="Courier New" w:hAnsi="Courier New" w:cs="Courier New"/>
                <w:sz w:val="18"/>
                <w:szCs w:val="18"/>
              </w:rPr>
            </w:pPr>
            <w:r>
              <w:rPr>
                <w:rFonts w:hint="eastAsia"/>
              </w:rPr>
              <w:t>shaddressAdd</w:t>
            </w:r>
          </w:p>
        </w:tc>
        <w:tc>
          <w:tcPr>
            <w:tcW w:w="5837"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bl>
    <w:p w:rsidR="00D01A7E" w:rsidRDefault="00D01A7E" w:rsidP="00D01A7E"/>
    <w:p w:rsidR="00425744" w:rsidRDefault="00425744" w:rsidP="00425744"/>
    <w:p w:rsidR="00425744" w:rsidRDefault="00425744" w:rsidP="00425744">
      <w:pPr>
        <w:pStyle w:val="2"/>
        <w:numPr>
          <w:ilvl w:val="1"/>
          <w:numId w:val="13"/>
        </w:numPr>
      </w:pPr>
      <w:r>
        <w:t>TFB_API_00</w:t>
      </w:r>
      <w:r>
        <w:rPr>
          <w:rFonts w:hint="eastAsia"/>
        </w:rPr>
        <w:t xml:space="preserve">71  </w:t>
      </w:r>
      <w:r>
        <w:rPr>
          <w:rFonts w:hint="eastAsia"/>
        </w:rPr>
        <w:t>内部购买刷卡器</w:t>
      </w:r>
      <w:r>
        <w:rPr>
          <w:rFonts w:hint="eastAsia"/>
        </w:rPr>
        <w:t>-</w:t>
      </w:r>
      <w:r>
        <w:rPr>
          <w:rFonts w:hint="eastAsia"/>
        </w:rPr>
        <w:t>删除收货地址</w:t>
      </w:r>
    </w:p>
    <w:p w:rsidR="00425744" w:rsidRPr="00D01A7E" w:rsidRDefault="00425744" w:rsidP="00425744"/>
    <w:p w:rsidR="00425744" w:rsidRPr="008E2BD5" w:rsidRDefault="00425744" w:rsidP="00425744"/>
    <w:p w:rsidR="00425744" w:rsidRDefault="00425744" w:rsidP="00425744">
      <w:pPr>
        <w:pStyle w:val="3"/>
        <w:numPr>
          <w:ilvl w:val="2"/>
          <w:numId w:val="13"/>
        </w:numPr>
        <w:spacing w:line="415" w:lineRule="auto"/>
      </w:pPr>
      <w:r>
        <w:rPr>
          <w:rFonts w:hint="eastAsia"/>
        </w:rPr>
        <w:t>业务标识</w:t>
      </w:r>
      <w:r>
        <w:t xml:space="preserve"> </w:t>
      </w:r>
      <w:r w:rsidRPr="0012028F">
        <w:t>ApiBuyOderInfo</w:t>
      </w:r>
      <w:r>
        <w:rPr>
          <w:rFonts w:hint="eastAsia"/>
        </w:rPr>
        <w:t>- &gt; shaddressDelete</w:t>
      </w:r>
    </w:p>
    <w:p w:rsidR="00425744" w:rsidRDefault="00425744" w:rsidP="00425744"/>
    <w:p w:rsidR="00425744" w:rsidRDefault="00425744" w:rsidP="00425744">
      <w:pPr>
        <w:pStyle w:val="3"/>
        <w:numPr>
          <w:ilvl w:val="2"/>
          <w:numId w:val="13"/>
        </w:numPr>
        <w:spacing w:line="415" w:lineRule="auto"/>
      </w:pPr>
      <w:r>
        <w:rPr>
          <w:rFonts w:hint="eastAsia"/>
        </w:rPr>
        <w:t>业务功能描述</w:t>
      </w:r>
    </w:p>
    <w:p w:rsidR="00425744" w:rsidRDefault="00425744" w:rsidP="00425744">
      <w:pPr>
        <w:ind w:leftChars="200" w:left="420"/>
      </w:pPr>
      <w:r>
        <w:rPr>
          <w:rFonts w:hint="eastAsia"/>
        </w:rPr>
        <w:t>删除收货地址只允许传</w:t>
      </w:r>
      <w:r>
        <w:rPr>
          <w:rFonts w:hint="eastAsia"/>
        </w:rPr>
        <w:t>shaddressid</w:t>
      </w:r>
      <w:r>
        <w:rPr>
          <w:rFonts w:hint="eastAsia"/>
        </w:rPr>
        <w:t>到服务器即可。</w:t>
      </w:r>
    </w:p>
    <w:p w:rsidR="00425744" w:rsidRDefault="00425744" w:rsidP="00425744">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hint="eastAsia"/>
              </w:rPr>
              <w:t>shaddressDelete</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rPr>
          <w:sz w:val="22"/>
        </w:rPr>
      </w:pPr>
    </w:p>
    <w:p w:rsidR="00425744" w:rsidRDefault="00425744" w:rsidP="00425744">
      <w:pPr>
        <w:pStyle w:val="2"/>
        <w:numPr>
          <w:ilvl w:val="1"/>
          <w:numId w:val="13"/>
        </w:numPr>
      </w:pPr>
      <w:r>
        <w:t>TFB_API_00</w:t>
      </w:r>
      <w:r>
        <w:rPr>
          <w:rFonts w:hint="eastAsia"/>
        </w:rPr>
        <w:t>72</w:t>
      </w:r>
      <w:r>
        <w:rPr>
          <w:rFonts w:hint="eastAsia"/>
        </w:rPr>
        <w:t>内部购买刷卡器</w:t>
      </w:r>
      <w:r>
        <w:rPr>
          <w:rFonts w:hint="eastAsia"/>
        </w:rPr>
        <w:t>-</w:t>
      </w:r>
      <w:r>
        <w:rPr>
          <w:rFonts w:hint="eastAsia"/>
        </w:rPr>
        <w:t>支付请求银联交易码</w:t>
      </w:r>
    </w:p>
    <w:p w:rsidR="00425744" w:rsidRDefault="00425744" w:rsidP="00425744">
      <w:pPr>
        <w:pStyle w:val="3"/>
        <w:numPr>
          <w:ilvl w:val="2"/>
          <w:numId w:val="13"/>
        </w:numPr>
        <w:spacing w:line="415" w:lineRule="auto"/>
      </w:pPr>
      <w:r>
        <w:rPr>
          <w:rFonts w:hint="eastAsia"/>
        </w:rPr>
        <w:t>业务标识</w:t>
      </w:r>
      <w:r>
        <w:t xml:space="preserve"> </w:t>
      </w:r>
      <w:r w:rsidRPr="0012028F">
        <w:t>ApiBuyOderInfo</w:t>
      </w:r>
      <w:r>
        <w:rPr>
          <w:rFonts w:hint="eastAsia"/>
        </w:rPr>
        <w:t xml:space="preserve"> - &gt;</w:t>
      </w:r>
      <w:r w:rsidR="00E27479">
        <w:rPr>
          <w:rFonts w:hint="eastAsia"/>
        </w:rPr>
        <w:t>payOrder</w:t>
      </w:r>
      <w:r>
        <w:rPr>
          <w:rFonts w:hint="eastAsia"/>
        </w:rPr>
        <w:t>Rq</w:t>
      </w:r>
    </w:p>
    <w:p w:rsidR="00425744" w:rsidRDefault="00425744" w:rsidP="00425744"/>
    <w:p w:rsidR="00425744" w:rsidRDefault="00425744" w:rsidP="00425744">
      <w:pPr>
        <w:pStyle w:val="3"/>
        <w:numPr>
          <w:ilvl w:val="2"/>
          <w:numId w:val="13"/>
        </w:numPr>
        <w:spacing w:line="415" w:lineRule="auto"/>
      </w:pPr>
      <w:r>
        <w:rPr>
          <w:rFonts w:hint="eastAsia"/>
        </w:rPr>
        <w:t>业务功能描述</w:t>
      </w:r>
    </w:p>
    <w:p w:rsidR="00425744" w:rsidRDefault="00425744" w:rsidP="00425744">
      <w:pPr>
        <w:ind w:firstLineChars="50" w:firstLine="105"/>
      </w:pPr>
      <w:r>
        <w:rPr>
          <w:rFonts w:hint="eastAsia"/>
        </w:rPr>
        <w:t>刷卡或者快捷支付选择银行卡后请求后台，获得银联交易流水号</w:t>
      </w:r>
      <w:r w:rsidR="00CC4995">
        <w:rPr>
          <w:rFonts w:hint="eastAsia"/>
        </w:rPr>
        <w:t>。</w:t>
      </w:r>
    </w:p>
    <w:p w:rsidR="00CC4995" w:rsidRPr="00CC4995" w:rsidRDefault="00CC4995" w:rsidP="00425744">
      <w:pPr>
        <w:ind w:firstLineChars="50" w:firstLine="105"/>
      </w:pPr>
      <w:r>
        <w:rPr>
          <w:rFonts w:hint="eastAsia"/>
        </w:rPr>
        <w:t>订单总额</w:t>
      </w:r>
      <w:r>
        <w:rPr>
          <w:rFonts w:hint="eastAsia"/>
        </w:rPr>
        <w:t xml:space="preserve">(ordermoney)= </w:t>
      </w:r>
      <w:r>
        <w:rPr>
          <w:rFonts w:hint="eastAsia"/>
        </w:rPr>
        <w:t>产品金额</w:t>
      </w:r>
      <w:r>
        <w:rPr>
          <w:rFonts w:hint="eastAsia"/>
        </w:rPr>
        <w:t>(promoney) +</w:t>
      </w:r>
      <w:r>
        <w:rPr>
          <w:rFonts w:hint="eastAsia"/>
        </w:rPr>
        <w:t>运费金额</w:t>
      </w:r>
      <w:r>
        <w:rPr>
          <w:rFonts w:hint="eastAsia"/>
        </w:rPr>
        <w:t xml:space="preserve">(yunmoney) </w:t>
      </w:r>
    </w:p>
    <w:p w:rsidR="00425744" w:rsidRDefault="00425744" w:rsidP="00425744">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w:t>
            </w:r>
            <w:r w:rsidR="00425744">
              <w:rPr>
                <w:rFonts w:hint="eastAsia"/>
                <w:szCs w:val="21"/>
              </w:rPr>
              <w:t>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oredershaddress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 xml:space="preserve"> </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收货人联系电话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支付银行卡号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4 | </w:t>
            </w:r>
            <w:r>
              <w:rPr>
                <w:rFonts w:ascii="Courier New" w:hAnsi="Courier New" w:cs="Courier New" w:hint="eastAsia"/>
                <w:sz w:val="18"/>
                <w:szCs w:val="18"/>
              </w:rPr>
              <w:t>百分比：</w:t>
            </w:r>
            <w:r>
              <w:rPr>
                <w:rFonts w:ascii="Courier New" w:hAnsi="Courier New" w:cs="Courier New" w:hint="eastAsia"/>
                <w:sz w:val="18"/>
                <w:szCs w:val="18"/>
              </w:rPr>
              <w:t xml:space="preserve"> 4%</w:t>
            </w:r>
          </w:p>
        </w:tc>
      </w:tr>
      <w:tr w:rsidR="00E156E8"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promoney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156E8" w:rsidRDefault="00E156E8"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产品价格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156E8" w:rsidRDefault="00E156E8" w:rsidP="00272686">
            <w:pPr>
              <w:rPr>
                <w:rFonts w:ascii="Courier New" w:hAnsi="Courier New" w:cs="Courier New"/>
                <w:sz w:val="18"/>
                <w:szCs w:val="18"/>
              </w:rPr>
            </w:pPr>
          </w:p>
        </w:tc>
      </w:tr>
      <w:tr w:rsidR="00E964A1"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sidRPr="00E156E8">
              <w:rPr>
                <w:rFonts w:ascii="Courier New" w:hAnsi="Courier New" w:cs="Courier New"/>
                <w:sz w:val="18"/>
                <w:szCs w:val="18"/>
              </w:rPr>
              <w:t>produrename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64A1" w:rsidRDefault="00E964A1"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hint="eastAsia"/>
                <w:sz w:val="18"/>
                <w:szCs w:val="18"/>
              </w:rPr>
              <w:t>产品名称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64A1" w:rsidRDefault="00E964A1" w:rsidP="00272686">
            <w:pPr>
              <w:rPr>
                <w:rFonts w:ascii="Courier New" w:hAnsi="Courier New" w:cs="Courier New"/>
                <w:sz w:val="18"/>
                <w:szCs w:val="18"/>
              </w:rPr>
            </w:pPr>
          </w:p>
        </w:tc>
      </w:tr>
      <w:tr w:rsidR="00E964A1" w:rsidRPr="00E964A1" w:rsidTr="00DF7BA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1.2</w:t>
            </w:r>
            <w:r w:rsidR="00E964A1" w:rsidRPr="00E964A1">
              <w:rPr>
                <w:rFonts w:ascii="Courier New" w:hAnsi="Courier New" w:cs="Courier New" w:hint="eastAsia"/>
                <w:color w:val="FF0000"/>
                <w:sz w:val="18"/>
                <w:szCs w:val="18"/>
              </w:rPr>
              <w:t>.18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F7BAD" w:rsidRPr="00E964A1" w:rsidRDefault="00DF7BAD" w:rsidP="00DF7BAD">
            <w:pPr>
              <w:rPr>
                <w:rFonts w:ascii="Courier New" w:hAnsi="Courier New" w:cs="Courier New"/>
                <w:color w:val="FF0000"/>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r>
    </w:tbl>
    <w:p w:rsidR="00425744" w:rsidRDefault="00425744" w:rsidP="00425744"/>
    <w:p w:rsidR="00425744" w:rsidRDefault="00425744" w:rsidP="00425744">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25744" w:rsidRDefault="00425744" w:rsidP="00FF7DC6">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Pr="00F30286" w:rsidRDefault="00425744" w:rsidP="00FF7DC6">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银行交易流水号</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Pr>
                <w:rFonts w:hint="eastAsia"/>
              </w:rPr>
              <w:t>payOrderRq</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retmsg</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E27479" w:rsidRDefault="00E27479" w:rsidP="00E27479">
      <w:pPr>
        <w:rPr>
          <w:sz w:val="22"/>
        </w:rPr>
      </w:pPr>
    </w:p>
    <w:p w:rsidR="00E27479" w:rsidRDefault="00E27479" w:rsidP="00E27479">
      <w:pPr>
        <w:pStyle w:val="2"/>
        <w:numPr>
          <w:ilvl w:val="1"/>
          <w:numId w:val="13"/>
        </w:numPr>
      </w:pPr>
      <w:r>
        <w:t>TFB_API_00</w:t>
      </w:r>
      <w:r>
        <w:rPr>
          <w:rFonts w:hint="eastAsia"/>
        </w:rPr>
        <w:t xml:space="preserve">73  </w:t>
      </w:r>
      <w:r>
        <w:rPr>
          <w:rFonts w:hint="eastAsia"/>
        </w:rPr>
        <w:t>内部购买刷卡器</w:t>
      </w:r>
      <w:r>
        <w:rPr>
          <w:rFonts w:hint="eastAsia"/>
        </w:rPr>
        <w:t>-</w:t>
      </w:r>
      <w:r>
        <w:rPr>
          <w:rFonts w:hint="eastAsia"/>
        </w:rPr>
        <w:t>银联支付成功反馈</w:t>
      </w:r>
    </w:p>
    <w:p w:rsidR="00E27479" w:rsidRDefault="00E27479" w:rsidP="00E27479">
      <w:pPr>
        <w:pStyle w:val="3"/>
        <w:numPr>
          <w:ilvl w:val="2"/>
          <w:numId w:val="13"/>
        </w:numPr>
        <w:spacing w:line="415" w:lineRule="auto"/>
      </w:pPr>
      <w:r>
        <w:rPr>
          <w:rFonts w:hint="eastAsia"/>
        </w:rPr>
        <w:t>业务标识</w:t>
      </w:r>
      <w:r>
        <w:t xml:space="preserve"> </w:t>
      </w:r>
      <w:r w:rsidRPr="0012028F">
        <w:t>ApiBuyOderInfo</w:t>
      </w:r>
      <w:r>
        <w:rPr>
          <w:rFonts w:hint="eastAsia"/>
        </w:rPr>
        <w:t xml:space="preserve"> - &gt; orderPayrqStatus</w:t>
      </w:r>
    </w:p>
    <w:p w:rsidR="00E27479" w:rsidRDefault="00E27479" w:rsidP="00E27479"/>
    <w:p w:rsidR="00E27479" w:rsidRDefault="00E27479" w:rsidP="00E27479">
      <w:pPr>
        <w:pStyle w:val="3"/>
        <w:numPr>
          <w:ilvl w:val="2"/>
          <w:numId w:val="13"/>
        </w:numPr>
        <w:spacing w:line="415" w:lineRule="auto"/>
      </w:pPr>
      <w:r>
        <w:rPr>
          <w:rFonts w:hint="eastAsia"/>
        </w:rPr>
        <w:t>业务功能描述</w:t>
      </w:r>
    </w:p>
    <w:p w:rsidR="00E27479" w:rsidRDefault="00E27479" w:rsidP="00E27479">
      <w:pPr>
        <w:ind w:firstLineChars="50" w:firstLine="105"/>
      </w:pPr>
      <w:r>
        <w:rPr>
          <w:rFonts w:hint="eastAsia"/>
        </w:rPr>
        <w:t>银联交易成功后反馈交易状态</w:t>
      </w:r>
    </w:p>
    <w:p w:rsidR="00E27479" w:rsidRDefault="00E27479" w:rsidP="00E2747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27479"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E27479" w:rsidRDefault="00E27479" w:rsidP="00E2747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hint="eastAsia"/>
              </w:rPr>
              <w: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retmsg</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 w:rsidR="00E27479" w:rsidRDefault="00E27479" w:rsidP="00E27479">
      <w:pPr>
        <w:rPr>
          <w:sz w:val="22"/>
        </w:rPr>
      </w:pPr>
    </w:p>
    <w:p w:rsidR="00E27479" w:rsidRDefault="00E27479" w:rsidP="00E27479">
      <w:pPr>
        <w:pStyle w:val="2"/>
        <w:numPr>
          <w:ilvl w:val="1"/>
          <w:numId w:val="13"/>
        </w:numPr>
      </w:pPr>
      <w:r>
        <w:t>TFB_API_00</w:t>
      </w:r>
      <w:r>
        <w:rPr>
          <w:rFonts w:hint="eastAsia"/>
        </w:rPr>
        <w:t>74</w:t>
      </w:r>
      <w:r>
        <w:rPr>
          <w:rFonts w:hint="eastAsia"/>
        </w:rPr>
        <w:t>内部购买刷卡器</w:t>
      </w:r>
      <w:r>
        <w:rPr>
          <w:rFonts w:hint="eastAsia"/>
        </w:rPr>
        <w:t>-</w:t>
      </w:r>
      <w:r>
        <w:rPr>
          <w:rFonts w:hint="eastAsia"/>
        </w:rPr>
        <w:t>读取购买历史记录</w:t>
      </w:r>
    </w:p>
    <w:p w:rsidR="00E27479" w:rsidRDefault="00E27479" w:rsidP="00E27479">
      <w:pPr>
        <w:pStyle w:val="3"/>
        <w:numPr>
          <w:ilvl w:val="2"/>
          <w:numId w:val="13"/>
        </w:numPr>
        <w:spacing w:line="415" w:lineRule="auto"/>
      </w:pPr>
      <w:r>
        <w:rPr>
          <w:rFonts w:hint="eastAsia"/>
        </w:rPr>
        <w:t>业务标识</w:t>
      </w:r>
      <w:r>
        <w:t xml:space="preserve"> </w:t>
      </w:r>
      <w:r w:rsidRPr="0012028F">
        <w:t>ApiBuyOderInfo</w:t>
      </w:r>
      <w:r>
        <w:rPr>
          <w:rFonts w:hint="eastAsia"/>
        </w:rPr>
        <w:t xml:space="preserve"> - &gt; readOrderlist</w:t>
      </w:r>
    </w:p>
    <w:p w:rsidR="00E27479" w:rsidRDefault="00E27479" w:rsidP="00E27479"/>
    <w:p w:rsidR="00E27479" w:rsidRDefault="00E27479" w:rsidP="00E27479">
      <w:pPr>
        <w:pStyle w:val="3"/>
        <w:numPr>
          <w:ilvl w:val="2"/>
          <w:numId w:val="13"/>
        </w:numPr>
        <w:spacing w:line="415" w:lineRule="auto"/>
      </w:pPr>
      <w:r>
        <w:rPr>
          <w:rFonts w:hint="eastAsia"/>
        </w:rPr>
        <w:t>业务功能描述</w:t>
      </w:r>
    </w:p>
    <w:p w:rsidR="00E27479" w:rsidRDefault="00E27479" w:rsidP="00E27479">
      <w:pPr>
        <w:ind w:firstLineChars="50" w:firstLine="105"/>
      </w:pPr>
      <w:r>
        <w:rPr>
          <w:rFonts w:hint="eastAsia"/>
        </w:rPr>
        <w:t>读取历史列表</w:t>
      </w:r>
      <w:r>
        <w:rPr>
          <w:rFonts w:hint="eastAsia"/>
        </w:rPr>
        <w:t>,</w:t>
      </w:r>
      <w:r>
        <w:rPr>
          <w:rFonts w:hint="eastAsia"/>
        </w:rPr>
        <w:t>订单历史记录会提供物流号码和物流公司</w:t>
      </w:r>
      <w:r>
        <w:rPr>
          <w:rFonts w:hint="eastAsia"/>
        </w:rPr>
        <w:t>id,</w:t>
      </w:r>
      <w:r>
        <w:rPr>
          <w:rFonts w:hint="eastAsia"/>
        </w:rPr>
        <w:t>调用快递查询相关的接口直接</w:t>
      </w:r>
      <w:r>
        <w:rPr>
          <w:rFonts w:hint="eastAsia"/>
        </w:rPr>
        <w:lastRenderedPageBreak/>
        <w:t>获取物流承运信息即可。</w:t>
      </w:r>
    </w:p>
    <w:p w:rsidR="00E27479" w:rsidRDefault="00E27479" w:rsidP="00E2747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27479" w:rsidTr="00FF7DC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开始读取行数</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默认显示：自适应</w:t>
            </w:r>
          </w:p>
        </w:tc>
      </w:tr>
    </w:tbl>
    <w:p w:rsidR="00E27479" w:rsidRDefault="00E27479" w:rsidP="00E27479"/>
    <w:p w:rsidR="00E27479" w:rsidRDefault="00E27479" w:rsidP="00E2747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hint="eastAsia"/>
                <w:szCs w:val="21"/>
              </w:rPr>
              <w:t>orderno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订单编号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hint="eastAsia"/>
                <w:szCs w:val="21"/>
              </w:rPr>
              <w:t>orderprodurename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产品名称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购买数量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购买单价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3D4F58">
            <w:pPr>
              <w:rPr>
                <w:rFonts w:ascii="Courier New" w:hAnsi="Courier New" w:cs="Courier New"/>
                <w:sz w:val="18"/>
                <w:szCs w:val="18"/>
              </w:rPr>
            </w:pPr>
            <w:r>
              <w:rPr>
                <w:rFonts w:hint="eastAsia"/>
                <w:szCs w:val="21"/>
              </w:rPr>
              <w:t>ordermoney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收货人</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收货电话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orderpaystatus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支付状态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wlno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物流订单号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kdcomanyid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物流公司</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yunmoney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运费金额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sidR="00E156E8">
              <w:rPr>
                <w:rFonts w:ascii="Courier New" w:hAnsi="Courier New" w:cs="Courier New" w:hint="eastAsia"/>
                <w:sz w:val="18"/>
                <w:szCs w:val="18"/>
              </w:rPr>
              <w:t>3.15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156E8" w:rsidP="00FF7DC6">
            <w:pPr>
              <w:rPr>
                <w:rFonts w:ascii="Courier New" w:hAnsi="Courier New" w:cs="Courier New"/>
                <w:sz w:val="18"/>
                <w:szCs w:val="18"/>
              </w:rPr>
            </w:pPr>
            <w:r>
              <w:rPr>
                <w:rFonts w:hint="eastAsia"/>
                <w:szCs w:val="21"/>
              </w:rPr>
              <w:t>promoney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156E8" w:rsidP="00FF7DC6">
            <w:pPr>
              <w:rPr>
                <w:rFonts w:ascii="Courier New" w:hAnsi="Courier New" w:cs="Courier New"/>
                <w:sz w:val="18"/>
                <w:szCs w:val="18"/>
              </w:rPr>
            </w:pPr>
            <w:r>
              <w:rPr>
                <w:rFonts w:ascii="Courier New" w:hAnsi="Courier New" w:cs="Courier New" w:hint="eastAsia"/>
                <w:sz w:val="18"/>
                <w:szCs w:val="18"/>
              </w:rPr>
              <w:t>产品总额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bl>
    <w:p w:rsidR="00E27479" w:rsidRDefault="00E27479" w:rsidP="00E27479">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bl>
    <w:p w:rsidR="00E27479" w:rsidRDefault="00E27479" w:rsidP="00E27479">
      <w:pPr>
        <w:rPr>
          <w:sz w:val="22"/>
        </w:rPr>
      </w:pPr>
    </w:p>
    <w:p w:rsidR="00272686" w:rsidRDefault="00272686" w:rsidP="00272686">
      <w:pPr>
        <w:rPr>
          <w:sz w:val="22"/>
        </w:rPr>
      </w:pPr>
    </w:p>
    <w:p w:rsidR="00272686" w:rsidRDefault="00272686" w:rsidP="00272686">
      <w:pPr>
        <w:pStyle w:val="2"/>
        <w:numPr>
          <w:ilvl w:val="1"/>
          <w:numId w:val="13"/>
        </w:numPr>
      </w:pPr>
      <w:r>
        <w:t>TFB_API_00</w:t>
      </w:r>
      <w:r>
        <w:rPr>
          <w:rFonts w:hint="eastAsia"/>
        </w:rPr>
        <w:t xml:space="preserve">75 </w:t>
      </w:r>
      <w:r>
        <w:rPr>
          <w:rFonts w:hint="eastAsia"/>
        </w:rPr>
        <w:t>代理商</w:t>
      </w:r>
      <w:r>
        <w:rPr>
          <w:rFonts w:hint="eastAsia"/>
        </w:rPr>
        <w:t>UI-</w:t>
      </w:r>
      <w:r>
        <w:rPr>
          <w:rFonts w:hint="eastAsia"/>
        </w:rPr>
        <w:t>读取基本信息</w:t>
      </w:r>
    </w:p>
    <w:p w:rsidR="00272686" w:rsidRDefault="00272686" w:rsidP="00272686">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readagentinfo</w:t>
      </w:r>
    </w:p>
    <w:p w:rsidR="00272686" w:rsidRDefault="00272686" w:rsidP="00272686"/>
    <w:p w:rsidR="00272686" w:rsidRDefault="00272686" w:rsidP="00272686">
      <w:pPr>
        <w:pStyle w:val="3"/>
        <w:numPr>
          <w:ilvl w:val="2"/>
          <w:numId w:val="13"/>
        </w:numPr>
        <w:spacing w:line="415" w:lineRule="auto"/>
      </w:pPr>
      <w:r>
        <w:rPr>
          <w:rFonts w:hint="eastAsia"/>
        </w:rPr>
        <w:t>业务功能描述</w:t>
      </w:r>
    </w:p>
    <w:p w:rsidR="00272686" w:rsidRDefault="00272686" w:rsidP="00272686">
      <w:pPr>
        <w:ind w:firstLineChars="50" w:firstLine="105"/>
      </w:pPr>
      <w:r>
        <w:rPr>
          <w:rFonts w:hint="eastAsia"/>
        </w:rPr>
        <w:t>代理商基本信息</w:t>
      </w:r>
    </w:p>
    <w:p w:rsidR="00272686" w:rsidRDefault="00272686" w:rsidP="0027268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bl>
    <w:p w:rsidR="00272686" w:rsidRDefault="00272686" w:rsidP="00272686"/>
    <w:p w:rsidR="00272686" w:rsidRDefault="00272686" w:rsidP="00272686">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todayfenrun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今天的收益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hint="eastAsia"/>
                <w:szCs w:val="21"/>
              </w:rPr>
              <w:t>areafenrun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salepaycardnum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销售数量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格式为</w:t>
            </w:r>
            <w:r>
              <w:rPr>
                <w:rFonts w:ascii="Courier New" w:hAnsi="Courier New" w:cs="Courier New" w:hint="eastAsia"/>
                <w:sz w:val="18"/>
                <w:szCs w:val="18"/>
              </w:rPr>
              <w:t>:salenum|totalnum</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areapaycardnum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本区刷卡器数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areaauthornum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本区用户数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228"/>
            <w:r>
              <w:rPr>
                <w:rFonts w:ascii="Courier New" w:hAnsi="Courier New" w:cs="Courier New"/>
                <w:sz w:val="18"/>
                <w:szCs w:val="18"/>
              </w:rPr>
              <w:t>1.2.</w:t>
            </w:r>
            <w:r>
              <w:rPr>
                <w:rFonts w:ascii="Courier New" w:hAnsi="Courier New" w:cs="Courier New" w:hint="eastAsia"/>
                <w:sz w:val="18"/>
                <w:szCs w:val="18"/>
              </w:rPr>
              <w:t>3.6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177D94" w:rsidP="00EC6766">
            <w:pPr>
              <w:rPr>
                <w:rFonts w:ascii="Courier New" w:hAnsi="Courier New" w:cs="Courier New"/>
                <w:sz w:val="18"/>
                <w:szCs w:val="18"/>
              </w:rPr>
            </w:pPr>
            <w:r>
              <w:rPr>
                <w:rFonts w:hint="eastAsia"/>
                <w:szCs w:val="21"/>
              </w:rPr>
              <w:t>agentlevel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代理商等级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w:t>
            </w:r>
            <w:r>
              <w:rPr>
                <w:rFonts w:ascii="Courier New" w:hAnsi="Courier New" w:cs="Courier New" w:hint="eastAsia"/>
                <w:sz w:val="18"/>
                <w:szCs w:val="18"/>
              </w:rPr>
              <w:t>1</w:t>
            </w:r>
            <w:r>
              <w:rPr>
                <w:rFonts w:ascii="Courier New" w:hAnsi="Courier New" w:cs="Courier New" w:hint="eastAsia"/>
                <w:sz w:val="18"/>
                <w:szCs w:val="18"/>
              </w:rPr>
              <w:t>级代理商</w:t>
            </w:r>
            <w:r>
              <w:rPr>
                <w:rFonts w:ascii="Courier New" w:hAnsi="Courier New" w:cs="Courier New" w:hint="eastAsia"/>
                <w:sz w:val="18"/>
                <w:szCs w:val="18"/>
              </w:rPr>
              <w:t xml:space="preserve"> 2</w:t>
            </w:r>
            <w:r>
              <w:rPr>
                <w:rFonts w:ascii="Courier New" w:hAnsi="Courier New" w:cs="Courier New" w:hint="eastAsia"/>
                <w:sz w:val="18"/>
                <w:szCs w:val="18"/>
              </w:rPr>
              <w:t>代表</w:t>
            </w:r>
            <w:r>
              <w:rPr>
                <w:rFonts w:ascii="Courier New" w:hAnsi="Courier New" w:cs="Courier New" w:hint="eastAsia"/>
                <w:sz w:val="18"/>
                <w:szCs w:val="18"/>
              </w:rPr>
              <w:t>2</w:t>
            </w:r>
            <w:r>
              <w:rPr>
                <w:rFonts w:ascii="Courier New" w:hAnsi="Courier New" w:cs="Courier New" w:hint="eastAsia"/>
                <w:sz w:val="18"/>
                <w:szCs w:val="18"/>
              </w:rPr>
              <w:t>级代理商</w:t>
            </w:r>
            <w:r>
              <w:rPr>
                <w:rFonts w:ascii="Courier New" w:hAnsi="Courier New" w:cs="Courier New" w:hint="eastAsia"/>
                <w:sz w:val="18"/>
                <w:szCs w:val="18"/>
              </w:rPr>
              <w:t xml:space="preserve"> </w:t>
            </w:r>
            <w:r>
              <w:rPr>
                <w:rFonts w:ascii="Courier New" w:hAnsi="Courier New" w:cs="Courier New" w:hint="eastAsia"/>
                <w:sz w:val="18"/>
                <w:szCs w:val="18"/>
              </w:rPr>
              <w:t>如果无代表旧数据，默认当作</w:t>
            </w:r>
            <w:r>
              <w:rPr>
                <w:rFonts w:ascii="Courier New" w:hAnsi="Courier New" w:cs="Courier New" w:hint="eastAsia"/>
                <w:sz w:val="18"/>
                <w:szCs w:val="18"/>
              </w:rPr>
              <w:t>1</w:t>
            </w:r>
            <w:commentRangeEnd w:id="228"/>
            <w:r>
              <w:rPr>
                <w:rStyle w:val="af9"/>
              </w:rPr>
              <w:commentReference w:id="228"/>
            </w: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229"/>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todayyufenrun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lucida Grande" w:hAnsi="lucida Grande"/>
                <w:color w:val="000000"/>
                <w:szCs w:val="21"/>
              </w:rPr>
              <w:t>预估</w:t>
            </w:r>
            <w:r>
              <w:rPr>
                <w:rFonts w:ascii="lucida Grande" w:hAnsi="lucida Grande" w:hint="eastAsia"/>
                <w:color w:val="000000"/>
                <w:szCs w:val="21"/>
              </w:rPr>
              <w:t>分润</w:t>
            </w:r>
            <w:commentRangeEnd w:id="229"/>
            <w:r>
              <w:rPr>
                <w:rStyle w:val="af9"/>
              </w:rPr>
              <w:commentReference w:id="229"/>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r w:rsidR="00EC676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230"/>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agentno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commentRangeEnd w:id="230"/>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Style w:val="af9"/>
              </w:rPr>
              <w:commentReference w:id="230"/>
            </w:r>
            <w:r>
              <w:rPr>
                <w:rFonts w:ascii="Courier New" w:hAnsi="Courier New" w:cs="Courier New" w:hint="eastAsia"/>
                <w:sz w:val="18"/>
                <w:szCs w:val="18"/>
              </w:rPr>
              <w:t>代理商号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bl>
    <w:p w:rsidR="00272686" w:rsidRDefault="00272686" w:rsidP="00272686">
      <w:pPr>
        <w:pStyle w:val="3"/>
        <w:numPr>
          <w:ilvl w:val="0"/>
          <w:numId w:val="0"/>
        </w:numPr>
        <w:spacing w:line="415" w:lineRule="auto"/>
        <w:ind w:left="7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hint="eastAsia"/>
              </w:rPr>
              <w:t>readagentinfo</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272686" w:rsidRDefault="00272686" w:rsidP="00272686">
      <w:pPr>
        <w:rPr>
          <w:sz w:val="22"/>
        </w:rPr>
      </w:pPr>
    </w:p>
    <w:p w:rsidR="00272686" w:rsidRDefault="00272686" w:rsidP="00272686">
      <w:pPr>
        <w:pStyle w:val="2"/>
        <w:numPr>
          <w:ilvl w:val="1"/>
          <w:numId w:val="13"/>
        </w:numPr>
      </w:pPr>
      <w:r>
        <w:t>TFB_API_00</w:t>
      </w:r>
      <w:r>
        <w:rPr>
          <w:rFonts w:hint="eastAsia"/>
        </w:rPr>
        <w:t>76</w:t>
      </w:r>
      <w:r>
        <w:rPr>
          <w:rFonts w:hint="eastAsia"/>
        </w:rPr>
        <w:t>代理商</w:t>
      </w:r>
      <w:r>
        <w:rPr>
          <w:rFonts w:hint="eastAsia"/>
        </w:rPr>
        <w:t xml:space="preserve">UI </w:t>
      </w:r>
      <w:r w:rsidR="00850009">
        <w:t>–</w:t>
      </w:r>
      <w:r w:rsidR="00850009">
        <w:rPr>
          <w:rFonts w:hint="eastAsia"/>
        </w:rPr>
        <w:t>代理商</w:t>
      </w:r>
      <w:r>
        <w:rPr>
          <w:rFonts w:hint="eastAsia"/>
        </w:rPr>
        <w:t>读取</w:t>
      </w:r>
      <w:r w:rsidR="00E51968">
        <w:rPr>
          <w:rFonts w:hint="eastAsia"/>
        </w:rPr>
        <w:t>补货</w:t>
      </w:r>
      <w:r>
        <w:rPr>
          <w:rFonts w:hint="eastAsia"/>
        </w:rPr>
        <w:t>记录</w:t>
      </w:r>
    </w:p>
    <w:p w:rsidR="00272686" w:rsidRDefault="00272686" w:rsidP="00272686">
      <w:pPr>
        <w:pStyle w:val="3"/>
        <w:numPr>
          <w:ilvl w:val="2"/>
          <w:numId w:val="13"/>
        </w:numPr>
        <w:spacing w:line="415" w:lineRule="auto"/>
      </w:pPr>
      <w:r>
        <w:rPr>
          <w:rFonts w:hint="eastAsia"/>
        </w:rPr>
        <w:t>业务标识</w:t>
      </w:r>
      <w:r>
        <w:t xml:space="preserve"> </w:t>
      </w:r>
      <w:r w:rsidR="00E51968" w:rsidRPr="0012028F">
        <w:t>Api</w:t>
      </w:r>
      <w:r w:rsidR="00E51968">
        <w:rPr>
          <w:rFonts w:hint="eastAsia"/>
        </w:rPr>
        <w:t>Agent</w:t>
      </w:r>
      <w:r w:rsidR="00E51968" w:rsidRPr="0012028F">
        <w:t>Info</w:t>
      </w:r>
      <w:r w:rsidR="00E51968">
        <w:rPr>
          <w:rFonts w:hint="eastAsia"/>
        </w:rPr>
        <w:t xml:space="preserve"> - &gt; readagentorder</w:t>
      </w:r>
    </w:p>
    <w:p w:rsidR="00272686" w:rsidRDefault="00272686" w:rsidP="00272686"/>
    <w:p w:rsidR="00272686" w:rsidRDefault="00272686" w:rsidP="00272686">
      <w:pPr>
        <w:pStyle w:val="3"/>
        <w:numPr>
          <w:ilvl w:val="2"/>
          <w:numId w:val="13"/>
        </w:numPr>
        <w:spacing w:line="415" w:lineRule="auto"/>
      </w:pPr>
      <w:r>
        <w:rPr>
          <w:rFonts w:hint="eastAsia"/>
        </w:rPr>
        <w:lastRenderedPageBreak/>
        <w:t>业务功能描述</w:t>
      </w:r>
    </w:p>
    <w:p w:rsidR="00272686" w:rsidRDefault="00E51968" w:rsidP="00272686">
      <w:pPr>
        <w:ind w:firstLineChars="50" w:firstLine="105"/>
      </w:pPr>
      <w:r>
        <w:rPr>
          <w:rFonts w:hint="eastAsia"/>
        </w:rPr>
        <w:t>读取代理商补货记录，可实现分页处理。注意这部分有当前该代理商的进货价和一次购买数量的最小起订量和最大起订量（</w:t>
      </w:r>
      <w:proofErr w:type="gramStart"/>
      <w:r>
        <w:rPr>
          <w:rFonts w:hint="eastAsia"/>
        </w:rPr>
        <w:t>通付宝支付</w:t>
      </w:r>
      <w:proofErr w:type="gramEnd"/>
      <w:r>
        <w:rPr>
          <w:rFonts w:hint="eastAsia"/>
        </w:rPr>
        <w:t>有</w:t>
      </w:r>
      <w:r>
        <w:rPr>
          <w:rFonts w:hint="eastAsia"/>
        </w:rPr>
        <w:t>5000</w:t>
      </w:r>
      <w:r>
        <w:rPr>
          <w:rFonts w:hint="eastAsia"/>
        </w:rPr>
        <w:t>金额限制</w:t>
      </w:r>
      <w:r w:rsidR="00850009">
        <w:rPr>
          <w:rFonts w:hint="eastAsia"/>
        </w:rPr>
        <w:t>的缘故</w:t>
      </w:r>
      <w:r>
        <w:rPr>
          <w:rFonts w:hint="eastAsia"/>
        </w:rPr>
        <w:t>）。</w:t>
      </w:r>
    </w:p>
    <w:p w:rsidR="00272686" w:rsidRDefault="00272686" w:rsidP="0027268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开始读取行数</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默认显示：自适应</w:t>
            </w:r>
          </w:p>
        </w:tc>
      </w:tr>
    </w:tbl>
    <w:p w:rsidR="00272686" w:rsidRDefault="00272686" w:rsidP="00272686"/>
    <w:p w:rsidR="00272686" w:rsidRDefault="00272686" w:rsidP="0027268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F14BB1"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Pr>
                <w:rFonts w:ascii="Courier New" w:hAnsi="Courier New" w:cs="Courier New" w:hint="eastAsia"/>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183AAD" w:rsidP="007B084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4BB1" w:rsidRDefault="00F14BB1" w:rsidP="007B084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F14BB1" w:rsidRDefault="00F14BB1"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1338C" w:rsidP="00272686">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1338C">
            <w:pPr>
              <w:rPr>
                <w:rFonts w:ascii="Courier New" w:hAnsi="Courier New" w:cs="Courier New"/>
                <w:sz w:val="18"/>
                <w:szCs w:val="18"/>
              </w:rPr>
            </w:pPr>
            <w:r>
              <w:rPr>
                <w:rFonts w:ascii="Courier New" w:hAnsi="Courier New" w:cs="Courier New" w:hint="eastAsia"/>
                <w:sz w:val="18"/>
                <w:szCs w:val="18"/>
              </w:rPr>
              <w:t>订单</w:t>
            </w:r>
            <w:r w:rsidR="0021338C">
              <w:rPr>
                <w:rFonts w:ascii="Courier New" w:hAnsi="Courier New" w:cs="Courier New" w:hint="eastAsia"/>
                <w:sz w:val="18"/>
                <w:szCs w:val="18"/>
              </w:rPr>
              <w:t>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1338C"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1338C" w:rsidRDefault="0021338C" w:rsidP="0021338C">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lastRenderedPageBreak/>
              <w:t>1.2.</w:t>
            </w:r>
            <w:r w:rsidR="00CB673D">
              <w:rPr>
                <w:rFonts w:ascii="Courier New" w:hAnsi="Courier New" w:cs="Courier New" w:hint="eastAsia"/>
                <w:sz w:val="18"/>
                <w:szCs w:val="18"/>
              </w:rPr>
              <w:t>8</w:t>
            </w:r>
            <w:r w:rsidR="00F14BB1">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12028F" w:rsidRDefault="0012028F" w:rsidP="0012028F">
      <w:pPr>
        <w:rPr>
          <w:sz w:val="22"/>
        </w:rPr>
      </w:pPr>
    </w:p>
    <w:p w:rsidR="0074436B" w:rsidRDefault="0074436B" w:rsidP="0074436B">
      <w:pPr>
        <w:rPr>
          <w:sz w:val="22"/>
        </w:rPr>
      </w:pPr>
      <w:bookmarkStart w:id="231" w:name="OLE_LINK245"/>
      <w:bookmarkStart w:id="232" w:name="OLE_LINK246"/>
    </w:p>
    <w:p w:rsidR="0074436B" w:rsidRDefault="0074436B" w:rsidP="0074436B">
      <w:pPr>
        <w:pStyle w:val="2"/>
        <w:numPr>
          <w:ilvl w:val="1"/>
          <w:numId w:val="13"/>
        </w:numPr>
      </w:pPr>
      <w:r>
        <w:t>TFB_API_00</w:t>
      </w:r>
      <w:r>
        <w:rPr>
          <w:rFonts w:hint="eastAsia"/>
        </w:rPr>
        <w:t>77</w:t>
      </w:r>
      <w:r>
        <w:rPr>
          <w:rFonts w:hint="eastAsia"/>
        </w:rPr>
        <w:t>代理商</w:t>
      </w:r>
      <w:r>
        <w:rPr>
          <w:rFonts w:hint="eastAsia"/>
        </w:rPr>
        <w:t xml:space="preserve">UI </w:t>
      </w:r>
      <w:r>
        <w:t>–</w:t>
      </w:r>
      <w:r>
        <w:rPr>
          <w:rFonts w:hint="eastAsia"/>
        </w:rPr>
        <w:t>代理商补货发货状态提交</w:t>
      </w:r>
    </w:p>
    <w:p w:rsidR="0074436B" w:rsidRDefault="0074436B" w:rsidP="0074436B">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agentorderstaterq</w:t>
      </w:r>
    </w:p>
    <w:p w:rsidR="0074436B" w:rsidRDefault="0074436B" w:rsidP="0074436B"/>
    <w:p w:rsidR="0074436B" w:rsidRDefault="0074436B" w:rsidP="0074436B">
      <w:pPr>
        <w:pStyle w:val="3"/>
        <w:numPr>
          <w:ilvl w:val="2"/>
          <w:numId w:val="13"/>
        </w:numPr>
        <w:spacing w:line="415" w:lineRule="auto"/>
      </w:pPr>
      <w:r>
        <w:rPr>
          <w:rFonts w:hint="eastAsia"/>
        </w:rPr>
        <w:t>业务功能描述</w:t>
      </w:r>
    </w:p>
    <w:p w:rsidR="0074436B" w:rsidRDefault="0074436B" w:rsidP="0074436B">
      <w:pPr>
        <w:ind w:firstLineChars="50" w:firstLine="105"/>
      </w:pPr>
      <w:r>
        <w:rPr>
          <w:rFonts w:hint="eastAsia"/>
        </w:rPr>
        <w:t>代理商发货状态确认</w:t>
      </w:r>
    </w:p>
    <w:p w:rsidR="0074436B" w:rsidRDefault="0074436B" w:rsidP="0074436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74436B"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取值说明</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4436B">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bl>
    <w:p w:rsidR="0074436B" w:rsidRDefault="0074436B" w:rsidP="0074436B"/>
    <w:p w:rsidR="0074436B" w:rsidRDefault="0074436B" w:rsidP="0074436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4436B"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取值说明</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成功或失败（文字描述）</w:t>
            </w:r>
          </w:p>
        </w:tc>
      </w:tr>
    </w:tbl>
    <w:p w:rsidR="0074436B" w:rsidRDefault="0074436B" w:rsidP="0074436B">
      <w:pPr>
        <w:pStyle w:val="3"/>
        <w:numPr>
          <w:ilvl w:val="2"/>
          <w:numId w:val="13"/>
        </w:numPr>
        <w:spacing w:line="415" w:lineRule="auto"/>
      </w:pPr>
      <w:r>
        <w:rPr>
          <w:rFonts w:hint="eastAsia"/>
        </w:rPr>
        <w:lastRenderedPageBreak/>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4436B"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bl>
    <w:p w:rsidR="0074436B" w:rsidRDefault="0074436B" w:rsidP="0074436B">
      <w:pPr>
        <w:rPr>
          <w:sz w:val="22"/>
        </w:rPr>
      </w:pPr>
    </w:p>
    <w:p w:rsidR="0074436B" w:rsidRDefault="0074436B" w:rsidP="0074436B">
      <w:pPr>
        <w:rPr>
          <w:sz w:val="22"/>
        </w:rPr>
      </w:pPr>
    </w:p>
    <w:bookmarkEnd w:id="231"/>
    <w:bookmarkEnd w:id="232"/>
    <w:p w:rsidR="00850009" w:rsidRDefault="00850009" w:rsidP="00850009">
      <w:pPr>
        <w:rPr>
          <w:sz w:val="22"/>
        </w:rPr>
      </w:pPr>
    </w:p>
    <w:p w:rsidR="00850009" w:rsidRDefault="00850009" w:rsidP="00850009">
      <w:pPr>
        <w:pStyle w:val="2"/>
        <w:numPr>
          <w:ilvl w:val="1"/>
          <w:numId w:val="13"/>
        </w:numPr>
      </w:pPr>
      <w:r>
        <w:t>TFB_API_00</w:t>
      </w:r>
      <w:r w:rsidR="0074436B">
        <w:rPr>
          <w:rFonts w:hint="eastAsia"/>
        </w:rPr>
        <w:t>78</w:t>
      </w:r>
      <w:r>
        <w:rPr>
          <w:rFonts w:hint="eastAsia"/>
        </w:rPr>
        <w:t>代理商</w:t>
      </w:r>
      <w:r>
        <w:rPr>
          <w:rFonts w:hint="eastAsia"/>
        </w:rPr>
        <w:t xml:space="preserve">UI </w:t>
      </w:r>
      <w:r>
        <w:t>–</w:t>
      </w:r>
      <w:r>
        <w:rPr>
          <w:rFonts w:hint="eastAsia"/>
        </w:rPr>
        <w:t>代理商</w:t>
      </w:r>
      <w:r w:rsidR="006D59D1">
        <w:rPr>
          <w:rFonts w:hint="eastAsia"/>
        </w:rPr>
        <w:t>补货请求银行交易码</w:t>
      </w:r>
    </w:p>
    <w:p w:rsidR="00850009" w:rsidRDefault="00850009" w:rsidP="00850009">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&gt;payagentOrderRq</w:t>
      </w:r>
    </w:p>
    <w:p w:rsidR="00850009" w:rsidRDefault="00850009" w:rsidP="00850009"/>
    <w:p w:rsidR="00850009" w:rsidRDefault="00850009" w:rsidP="00850009">
      <w:pPr>
        <w:pStyle w:val="3"/>
        <w:numPr>
          <w:ilvl w:val="2"/>
          <w:numId w:val="13"/>
        </w:numPr>
        <w:spacing w:line="415" w:lineRule="auto"/>
      </w:pPr>
      <w:r>
        <w:rPr>
          <w:rFonts w:hint="eastAsia"/>
        </w:rPr>
        <w:t>业务功能描述</w:t>
      </w:r>
    </w:p>
    <w:p w:rsidR="00850009" w:rsidRDefault="00850009" w:rsidP="00850009">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850009" w:rsidRPr="00CC4995" w:rsidRDefault="00850009" w:rsidP="00850009">
      <w:pPr>
        <w:ind w:firstLineChars="50" w:firstLine="105"/>
      </w:pPr>
    </w:p>
    <w:p w:rsidR="00850009" w:rsidRDefault="00850009" w:rsidP="0085000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支付银行卡号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bl>
    <w:p w:rsidR="00850009" w:rsidRDefault="00850009" w:rsidP="00850009"/>
    <w:p w:rsidR="00850009" w:rsidRDefault="00850009" w:rsidP="0085000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Pr="00F30286"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银行交易流水号</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rPr>
          <w:sz w:val="22"/>
        </w:rPr>
      </w:pPr>
    </w:p>
    <w:p w:rsidR="00850009" w:rsidRDefault="00850009" w:rsidP="00850009">
      <w:pPr>
        <w:pStyle w:val="2"/>
        <w:numPr>
          <w:ilvl w:val="1"/>
          <w:numId w:val="13"/>
        </w:numPr>
      </w:pPr>
      <w:r>
        <w:t>TFB_API_00</w:t>
      </w:r>
      <w:r w:rsidR="0074436B">
        <w:rPr>
          <w:rFonts w:hint="eastAsia"/>
        </w:rPr>
        <w:t>79</w:t>
      </w:r>
      <w:r>
        <w:rPr>
          <w:rFonts w:hint="eastAsia"/>
        </w:rPr>
        <w:t xml:space="preserve">  </w:t>
      </w:r>
      <w:r>
        <w:rPr>
          <w:rFonts w:hint="eastAsia"/>
        </w:rPr>
        <w:t>代理商</w:t>
      </w:r>
      <w:r>
        <w:rPr>
          <w:rFonts w:hint="eastAsia"/>
        </w:rPr>
        <w:t xml:space="preserve">UI </w:t>
      </w:r>
      <w:r>
        <w:t>–</w:t>
      </w:r>
      <w:r>
        <w:rPr>
          <w:rFonts w:hint="eastAsia"/>
        </w:rPr>
        <w:t>银</w:t>
      </w:r>
      <w:proofErr w:type="gramStart"/>
      <w:r>
        <w:rPr>
          <w:rFonts w:hint="eastAsia"/>
        </w:rPr>
        <w:t>联支付</w:t>
      </w:r>
      <w:proofErr w:type="gramEnd"/>
      <w:r>
        <w:rPr>
          <w:rFonts w:hint="eastAsia"/>
        </w:rPr>
        <w:t>成功反馈</w:t>
      </w:r>
    </w:p>
    <w:p w:rsidR="00850009" w:rsidRDefault="00850009" w:rsidP="00850009">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agentorderPayrqStatus</w:t>
      </w:r>
    </w:p>
    <w:p w:rsidR="00850009" w:rsidRDefault="00850009" w:rsidP="00850009"/>
    <w:p w:rsidR="00850009" w:rsidRDefault="00850009" w:rsidP="00850009">
      <w:pPr>
        <w:pStyle w:val="3"/>
        <w:numPr>
          <w:ilvl w:val="2"/>
          <w:numId w:val="13"/>
        </w:numPr>
        <w:spacing w:line="415" w:lineRule="auto"/>
      </w:pPr>
      <w:r>
        <w:rPr>
          <w:rFonts w:hint="eastAsia"/>
        </w:rPr>
        <w:t>业务功能描述</w:t>
      </w:r>
    </w:p>
    <w:p w:rsidR="00850009" w:rsidRDefault="00850009" w:rsidP="00850009">
      <w:pPr>
        <w:ind w:firstLineChars="50" w:firstLine="105"/>
      </w:pPr>
      <w:r>
        <w:rPr>
          <w:rFonts w:hint="eastAsia"/>
        </w:rPr>
        <w:t>银</w:t>
      </w:r>
      <w:proofErr w:type="gramStart"/>
      <w:r>
        <w:rPr>
          <w:rFonts w:hint="eastAsia"/>
        </w:rPr>
        <w:t>联交易</w:t>
      </w:r>
      <w:proofErr w:type="gramEnd"/>
      <w:r>
        <w:rPr>
          <w:rFonts w:hint="eastAsia"/>
        </w:rPr>
        <w:t>成功后反馈交易状态</w:t>
      </w:r>
    </w:p>
    <w:p w:rsidR="00850009" w:rsidRDefault="00850009" w:rsidP="0085000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4D13D0" w:rsidRDefault="004D13D0" w:rsidP="004D13D0"/>
    <w:p w:rsidR="006D59D1" w:rsidRDefault="006D59D1" w:rsidP="006D59D1">
      <w:pPr>
        <w:pStyle w:val="2"/>
        <w:numPr>
          <w:ilvl w:val="1"/>
          <w:numId w:val="13"/>
        </w:numPr>
      </w:pPr>
      <w:r>
        <w:t>TFB_API_00</w:t>
      </w:r>
      <w:r w:rsidR="0074436B">
        <w:rPr>
          <w:rFonts w:hint="eastAsia"/>
        </w:rPr>
        <w:t>80</w:t>
      </w:r>
      <w:r>
        <w:rPr>
          <w:rFonts w:hint="eastAsia"/>
        </w:rPr>
        <w:t>代理商</w:t>
      </w:r>
      <w:r>
        <w:rPr>
          <w:rFonts w:hint="eastAsia"/>
        </w:rPr>
        <w:t xml:space="preserve">UI </w:t>
      </w:r>
      <w:r>
        <w:t>–</w:t>
      </w:r>
      <w:r>
        <w:rPr>
          <w:rFonts w:hint="eastAsia"/>
        </w:rPr>
        <w:t>代理商读取历史收益记录</w:t>
      </w:r>
    </w:p>
    <w:p w:rsidR="006D59D1" w:rsidRDefault="006D59D1" w:rsidP="006D59D1">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&gt;payagentfenrunlist</w:t>
      </w:r>
    </w:p>
    <w:p w:rsidR="006D59D1" w:rsidRDefault="006D59D1" w:rsidP="006D59D1">
      <w:pPr>
        <w:pStyle w:val="3"/>
        <w:numPr>
          <w:ilvl w:val="2"/>
          <w:numId w:val="13"/>
        </w:numPr>
        <w:spacing w:line="415" w:lineRule="auto"/>
      </w:pPr>
      <w:r>
        <w:rPr>
          <w:rFonts w:hint="eastAsia"/>
        </w:rPr>
        <w:t>业务功能描述</w:t>
      </w:r>
    </w:p>
    <w:p w:rsidR="006D59D1" w:rsidRDefault="006D59D1" w:rsidP="006D59D1">
      <w:pPr>
        <w:ind w:firstLineChars="50" w:firstLine="105"/>
      </w:pPr>
      <w:r>
        <w:rPr>
          <w:rFonts w:hint="eastAsia"/>
        </w:rPr>
        <w:t>代理商分润历史流水</w:t>
      </w:r>
      <w:r w:rsidR="00F22B7E">
        <w:rPr>
          <w:rFonts w:hint="eastAsia"/>
        </w:rPr>
        <w:t>，根据查询类型判断是月查询</w:t>
      </w:r>
      <w:r w:rsidR="00F22B7E">
        <w:rPr>
          <w:rFonts w:hint="eastAsia"/>
        </w:rPr>
        <w:t>/</w:t>
      </w:r>
      <w:r w:rsidR="00F22B7E">
        <w:rPr>
          <w:rFonts w:hint="eastAsia"/>
        </w:rPr>
        <w:t>某日查询</w:t>
      </w:r>
      <w:r w:rsidR="00F22B7E">
        <w:rPr>
          <w:rFonts w:hint="eastAsia"/>
        </w:rPr>
        <w:t>/</w:t>
      </w:r>
      <w:r w:rsidR="00F22B7E">
        <w:rPr>
          <w:rFonts w:hint="eastAsia"/>
        </w:rPr>
        <w:t>年查询</w:t>
      </w:r>
      <w:r w:rsidR="00F22B7E">
        <w:rPr>
          <w:rFonts w:hint="eastAsia"/>
        </w:rPr>
        <w:t xml:space="preserve">  </w:t>
      </w:r>
      <w:r w:rsidR="00F22B7E">
        <w:rPr>
          <w:rFonts w:hint="eastAsia"/>
        </w:rPr>
        <w:t>该查询只显示大类的总收益。</w:t>
      </w:r>
    </w:p>
    <w:p w:rsidR="006D59D1" w:rsidRPr="00CC4995" w:rsidRDefault="006D59D1" w:rsidP="006D59D1">
      <w:pPr>
        <w:ind w:firstLineChars="50" w:firstLine="105"/>
      </w:pPr>
    </w:p>
    <w:p w:rsidR="006D59D1" w:rsidRDefault="006D59D1" w:rsidP="006D59D1">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D59D1"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取值说明</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6D59D1" w:rsidP="0021338C">
            <w:pPr>
              <w:rPr>
                <w:rFonts w:ascii="Courier New" w:hAnsi="Courier New" w:cs="Courier New"/>
                <w:sz w:val="18"/>
                <w:szCs w:val="18"/>
              </w:rPr>
            </w:pP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bl>
    <w:p w:rsidR="006D59D1" w:rsidRDefault="006D59D1" w:rsidP="006D59D1"/>
    <w:p w:rsidR="006D59D1" w:rsidRDefault="006D59D1" w:rsidP="006D59D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D59D1"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取值说明</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totalfenrun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appfunname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allfenrun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bl>
    <w:p w:rsidR="006D59D1" w:rsidRDefault="006D59D1" w:rsidP="006D59D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D849EF" w:rsidP="0021338C">
            <w:pPr>
              <w:rPr>
                <w:rFonts w:ascii="Courier New" w:hAnsi="Courier New" w:cs="Courier New"/>
                <w:sz w:val="18"/>
                <w:szCs w:val="18"/>
              </w:rPr>
            </w:pPr>
            <w:r>
              <w:rPr>
                <w:rFonts w:hint="eastAsia"/>
              </w:rPr>
              <w:t>payagentfenrunlist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6D59D1" w:rsidRDefault="006D59D1" w:rsidP="006D59D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retmsg</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F22B7E" w:rsidRDefault="00F22B7E" w:rsidP="00F22B7E"/>
    <w:p w:rsidR="00F22B7E" w:rsidRDefault="00F22B7E" w:rsidP="00F22B7E">
      <w:pPr>
        <w:pStyle w:val="2"/>
        <w:numPr>
          <w:ilvl w:val="1"/>
          <w:numId w:val="13"/>
        </w:numPr>
      </w:pPr>
      <w:r>
        <w:lastRenderedPageBreak/>
        <w:t>TFB_API_00</w:t>
      </w:r>
      <w:r w:rsidR="0074436B">
        <w:rPr>
          <w:rFonts w:hint="eastAsia"/>
        </w:rPr>
        <w:t>81</w:t>
      </w:r>
      <w:r>
        <w:rPr>
          <w:rFonts w:hint="eastAsia"/>
        </w:rPr>
        <w:t>代理商</w:t>
      </w:r>
      <w:r>
        <w:rPr>
          <w:rFonts w:hint="eastAsia"/>
        </w:rPr>
        <w:t xml:space="preserve">UI </w:t>
      </w:r>
      <w:r>
        <w:t>–</w:t>
      </w:r>
      <w:r>
        <w:rPr>
          <w:rFonts w:hint="eastAsia"/>
        </w:rPr>
        <w:t>代理商读取历史功能收益记录</w:t>
      </w:r>
    </w:p>
    <w:p w:rsidR="00F22B7E" w:rsidRDefault="00F22B7E" w:rsidP="00F22B7E">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&gt;payagentfenrunlistdetail</w:t>
      </w:r>
    </w:p>
    <w:p w:rsidR="00F22B7E" w:rsidRDefault="00F22B7E" w:rsidP="00F22B7E">
      <w:pPr>
        <w:pStyle w:val="3"/>
        <w:numPr>
          <w:ilvl w:val="2"/>
          <w:numId w:val="13"/>
        </w:numPr>
        <w:spacing w:line="415" w:lineRule="auto"/>
      </w:pPr>
      <w:r>
        <w:rPr>
          <w:rFonts w:hint="eastAsia"/>
        </w:rPr>
        <w:t>业务功能描述</w:t>
      </w:r>
    </w:p>
    <w:p w:rsidR="00F22B7E" w:rsidRDefault="00F22B7E" w:rsidP="00F22B7E">
      <w:pPr>
        <w:ind w:firstLineChars="50" w:firstLine="105"/>
      </w:pPr>
      <w:r>
        <w:rPr>
          <w:rFonts w:hint="eastAsia"/>
        </w:rPr>
        <w:t>代理商分润历史流水，根据功能分类类型查询</w:t>
      </w:r>
      <w:r>
        <w:rPr>
          <w:rFonts w:hint="eastAsia"/>
        </w:rPr>
        <w:t xml:space="preserve">  </w:t>
      </w:r>
      <w:r>
        <w:rPr>
          <w:rFonts w:hint="eastAsia"/>
        </w:rPr>
        <w:t>，也用于实时刷新当前分类的收益金额。</w:t>
      </w:r>
    </w:p>
    <w:p w:rsidR="00F22B7E" w:rsidRPr="00CC4995" w:rsidRDefault="00F22B7E" w:rsidP="00F22B7E">
      <w:pPr>
        <w:ind w:firstLineChars="50" w:firstLine="105"/>
      </w:pPr>
    </w:p>
    <w:p w:rsidR="00F22B7E" w:rsidRDefault="00F22B7E" w:rsidP="00F22B7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22B7E"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取值说明</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appfunid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22B7E"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取值说明</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alllfenrun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收益分类</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hint="eastAsia"/>
                <w:szCs w:val="21"/>
              </w:rPr>
              <w:t>appmenuid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appmenuname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8332E3">
            <w:pPr>
              <w:rPr>
                <w:rFonts w:ascii="Courier New" w:hAnsi="Courier New" w:cs="Courier New"/>
                <w:sz w:val="18"/>
                <w:szCs w:val="18"/>
              </w:rPr>
            </w:pPr>
            <w:r>
              <w:rPr>
                <w:rFonts w:ascii="Courier New" w:hAnsi="Courier New" w:cs="Courier New" w:hint="eastAsia"/>
                <w:sz w:val="18"/>
                <w:szCs w:val="18"/>
              </w:rPr>
              <w:t>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bl>
    <w:p w:rsidR="00F22B7E" w:rsidRDefault="00F22B7E" w:rsidP="00F22B7E">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D849EF" w:rsidP="0021338C">
            <w:pPr>
              <w:rPr>
                <w:rFonts w:ascii="Courier New" w:hAnsi="Courier New" w:cs="Courier New"/>
                <w:sz w:val="18"/>
                <w:szCs w:val="18"/>
              </w:rPr>
            </w:pPr>
            <w:r>
              <w:rPr>
                <w:rFonts w:hint="eastAsia"/>
              </w:rPr>
              <w:t>payagentfenrunlistdetail</w:t>
            </w:r>
          </w:p>
        </w:tc>
        <w:tc>
          <w:tcPr>
            <w:tcW w:w="5837"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retmsg</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5C23EF" w:rsidRDefault="005C23EF" w:rsidP="005C23EF"/>
    <w:p w:rsidR="005C23EF" w:rsidRDefault="005C23EF" w:rsidP="005C23EF">
      <w:pPr>
        <w:pStyle w:val="2"/>
        <w:numPr>
          <w:ilvl w:val="1"/>
          <w:numId w:val="13"/>
        </w:numPr>
      </w:pPr>
      <w:r>
        <w:t>TFB_API_00</w:t>
      </w:r>
      <w:r>
        <w:rPr>
          <w:rFonts w:hint="eastAsia"/>
        </w:rPr>
        <w:t>82</w:t>
      </w:r>
      <w:r>
        <w:rPr>
          <w:rFonts w:hint="eastAsia"/>
        </w:rPr>
        <w:t>代理商</w:t>
      </w:r>
      <w:r>
        <w:rPr>
          <w:rFonts w:hint="eastAsia"/>
        </w:rPr>
        <w:t xml:space="preserve">UI </w:t>
      </w:r>
      <w:r>
        <w:t>–</w:t>
      </w:r>
      <w:r>
        <w:rPr>
          <w:rFonts w:hint="eastAsia"/>
        </w:rPr>
        <w:t>绑定代理商功能</w:t>
      </w:r>
    </w:p>
    <w:p w:rsidR="005C23EF" w:rsidRDefault="005C23EF" w:rsidP="005C23EF">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bookmarkStart w:id="233" w:name="OLE_LINK73"/>
      <w:bookmarkStart w:id="234" w:name="OLE_LINK74"/>
      <w:r w:rsidRPr="005C23EF">
        <w:t>authorBindAgent</w:t>
      </w:r>
      <w:bookmarkEnd w:id="233"/>
      <w:bookmarkEnd w:id="234"/>
    </w:p>
    <w:p w:rsidR="005C23EF" w:rsidRDefault="005C23EF" w:rsidP="005C23EF">
      <w:pPr>
        <w:pStyle w:val="3"/>
        <w:numPr>
          <w:ilvl w:val="2"/>
          <w:numId w:val="13"/>
        </w:numPr>
        <w:spacing w:line="415" w:lineRule="auto"/>
      </w:pPr>
      <w:r>
        <w:rPr>
          <w:rFonts w:hint="eastAsia"/>
        </w:rPr>
        <w:t>业务功能描述</w:t>
      </w:r>
    </w:p>
    <w:p w:rsidR="005C23EF" w:rsidRDefault="005C23EF" w:rsidP="005C23EF">
      <w:pPr>
        <w:ind w:firstLineChars="50" w:firstLine="105"/>
      </w:pPr>
      <w:r>
        <w:rPr>
          <w:rFonts w:hint="eastAsia"/>
        </w:rPr>
        <w:t>商户绑定代理商功能</w:t>
      </w:r>
    </w:p>
    <w:p w:rsidR="005C23EF" w:rsidRPr="00CC4995" w:rsidRDefault="005C23EF" w:rsidP="005C23EF">
      <w:pPr>
        <w:ind w:firstLineChars="50" w:firstLine="105"/>
      </w:pPr>
    </w:p>
    <w:p w:rsidR="005C23EF" w:rsidRDefault="005C23EF" w:rsidP="005C23EF">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C23EF"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取值说明</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C23EF"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取值说明</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lastRenderedPageBreak/>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成功或失败（文字描述）</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bookmarkStart w:id="235" w:name="OLE_LINK105"/>
            <w:bookmarkStart w:id="236" w:name="OLE_LINK106"/>
            <w:r>
              <w:rPr>
                <w:rFonts w:hint="eastAsia"/>
                <w:szCs w:val="21"/>
              </w:rPr>
              <w:t>agentno</w:t>
            </w:r>
            <w:bookmarkEnd w:id="235"/>
            <w:bookmarkEnd w:id="23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hint="eastAsia"/>
                <w:szCs w:val="21"/>
              </w:rPr>
              <w:t>agentname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bl>
    <w:p w:rsidR="005C23EF" w:rsidRDefault="005C23EF" w:rsidP="005C23EF">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5C23EF">
              <w:t>authorBindAgent</w:t>
            </w:r>
          </w:p>
        </w:tc>
        <w:tc>
          <w:tcPr>
            <w:tcW w:w="5837"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retmsg</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F07247" w:rsidRDefault="00F07247" w:rsidP="00F07247">
      <w:bookmarkStart w:id="237" w:name="OLE_LINK3"/>
      <w:bookmarkStart w:id="238" w:name="OLE_LINK4"/>
    </w:p>
    <w:p w:rsidR="00F07247" w:rsidRDefault="00F07247" w:rsidP="00F07247">
      <w:pPr>
        <w:pStyle w:val="2"/>
        <w:numPr>
          <w:ilvl w:val="1"/>
          <w:numId w:val="13"/>
        </w:numPr>
      </w:pPr>
      <w:r>
        <w:t>TFB_API_00</w:t>
      </w:r>
      <w:r>
        <w:rPr>
          <w:rFonts w:hint="eastAsia"/>
        </w:rPr>
        <w:t>83    APP</w:t>
      </w:r>
      <w:r>
        <w:rPr>
          <w:rFonts w:hint="eastAsia"/>
        </w:rPr>
        <w:t>功能</w:t>
      </w:r>
      <w:r>
        <w:rPr>
          <w:rFonts w:hint="eastAsia"/>
        </w:rPr>
        <w:t xml:space="preserve"> </w:t>
      </w:r>
      <w:r>
        <w:t>–</w:t>
      </w:r>
      <w:r>
        <w:rPr>
          <w:rFonts w:hint="eastAsia"/>
        </w:rPr>
        <w:t>商户点击功能菜单累计使用次数</w:t>
      </w:r>
    </w:p>
    <w:p w:rsidR="00F07247" w:rsidRDefault="00F07247" w:rsidP="00F07247">
      <w:pPr>
        <w:pStyle w:val="3"/>
        <w:numPr>
          <w:ilvl w:val="2"/>
          <w:numId w:val="13"/>
        </w:numPr>
        <w:spacing w:line="415" w:lineRule="auto"/>
      </w:pPr>
      <w:r>
        <w:rPr>
          <w:rFonts w:hint="eastAsia"/>
        </w:rPr>
        <w:t>业务标识</w:t>
      </w:r>
      <w:r>
        <w:t xml:space="preserve"> </w:t>
      </w:r>
      <w:r w:rsidRPr="0012028F">
        <w:t>Api</w:t>
      </w:r>
      <w:r>
        <w:rPr>
          <w:rFonts w:hint="eastAsia"/>
        </w:rPr>
        <w:t>AppInfo - &gt;</w:t>
      </w:r>
      <w:r w:rsidRPr="005C23EF">
        <w:t xml:space="preserve"> author</w:t>
      </w:r>
      <w:r>
        <w:rPr>
          <w:rFonts w:hint="eastAsia"/>
        </w:rPr>
        <w:t>MenuCount</w:t>
      </w:r>
    </w:p>
    <w:p w:rsidR="00F07247" w:rsidRDefault="00F07247" w:rsidP="00F07247">
      <w:pPr>
        <w:pStyle w:val="3"/>
        <w:numPr>
          <w:ilvl w:val="2"/>
          <w:numId w:val="13"/>
        </w:numPr>
        <w:spacing w:line="415" w:lineRule="auto"/>
      </w:pPr>
      <w:r>
        <w:rPr>
          <w:rFonts w:hint="eastAsia"/>
        </w:rPr>
        <w:t>业务功能描述</w:t>
      </w:r>
    </w:p>
    <w:p w:rsidR="00F07247" w:rsidRPr="00CC4995" w:rsidRDefault="00F07247" w:rsidP="00F07247">
      <w:pPr>
        <w:ind w:firstLineChars="50" w:firstLine="105"/>
      </w:pPr>
      <w:r>
        <w:rPr>
          <w:rFonts w:hint="eastAsia"/>
        </w:rPr>
        <w:t>商户点击功能菜单累计使用次数</w:t>
      </w:r>
    </w:p>
    <w:p w:rsidR="00F07247" w:rsidRDefault="00F07247" w:rsidP="00F0724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07247" w:rsidTr="00F0724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取值说明</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appmnuid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 xml:space="preserve">ID </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07247" w:rsidTr="00F0724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取值说明</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lastRenderedPageBreak/>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成功或失败（文字描述）</w:t>
            </w:r>
          </w:p>
        </w:tc>
      </w:tr>
    </w:tbl>
    <w:p w:rsidR="00F07247" w:rsidRDefault="00F07247" w:rsidP="00F0724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12028F">
              <w:t>Api</w:t>
            </w:r>
            <w:r>
              <w:rPr>
                <w:rFonts w:hint="eastAsia"/>
              </w:rPr>
              <w:t>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5C23EF">
              <w:t>author</w:t>
            </w:r>
            <w:r>
              <w:rPr>
                <w:rFonts w:hint="eastAsia"/>
              </w:rPr>
              <w:t>MenuCount</w:t>
            </w:r>
          </w:p>
        </w:tc>
        <w:tc>
          <w:tcPr>
            <w:tcW w:w="5837"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retmsg</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0D4802" w:rsidRDefault="000D4802" w:rsidP="00F07247"/>
    <w:bookmarkEnd w:id="237"/>
    <w:bookmarkEnd w:id="238"/>
    <w:p w:rsidR="000D4802" w:rsidRDefault="000D4802" w:rsidP="000D4802"/>
    <w:p w:rsidR="000D4802" w:rsidRDefault="000D4802" w:rsidP="000D4802">
      <w:pPr>
        <w:pStyle w:val="2"/>
        <w:numPr>
          <w:ilvl w:val="1"/>
          <w:numId w:val="13"/>
        </w:numPr>
      </w:pPr>
      <w:r>
        <w:t>TFB_API_00</w:t>
      </w:r>
      <w:r w:rsidR="00E937C1">
        <w:rPr>
          <w:rFonts w:hint="eastAsia"/>
        </w:rPr>
        <w:t xml:space="preserve">84   </w:t>
      </w:r>
      <w:r>
        <w:rPr>
          <w:rFonts w:hint="eastAsia"/>
        </w:rPr>
        <w:t>代理商在线申请</w:t>
      </w:r>
      <w:r w:rsidR="00E937C1">
        <w:rPr>
          <w:rFonts w:hint="eastAsia"/>
        </w:rPr>
        <w:t>-</w:t>
      </w:r>
      <w:r w:rsidR="00E937C1">
        <w:rPr>
          <w:rFonts w:hint="eastAsia"/>
        </w:rPr>
        <w:t>读取省份</w:t>
      </w:r>
    </w:p>
    <w:p w:rsidR="00E937C1" w:rsidRDefault="00E937C1" w:rsidP="00E937C1">
      <w:pPr>
        <w:pStyle w:val="3"/>
        <w:numPr>
          <w:ilvl w:val="2"/>
          <w:numId w:val="13"/>
        </w:numPr>
        <w:spacing w:line="415" w:lineRule="auto"/>
      </w:pPr>
      <w:r>
        <w:rPr>
          <w:rFonts w:hint="eastAsia"/>
        </w:rPr>
        <w:t>业务标识</w:t>
      </w:r>
      <w:r>
        <w:t xml:space="preserve"> </w:t>
      </w:r>
      <w:r w:rsidRPr="00E937C1">
        <w:t>ApiAgentApply</w:t>
      </w:r>
      <w:r>
        <w:rPr>
          <w:rFonts w:hint="eastAsia"/>
        </w:rPr>
        <w:t>- &gt;</w:t>
      </w:r>
      <w:r w:rsidRPr="005C23EF">
        <w:t xml:space="preserve"> </w:t>
      </w:r>
      <w:r w:rsidRPr="00E937C1">
        <w:t>readChinaProv</w:t>
      </w:r>
    </w:p>
    <w:p w:rsidR="00E937C1" w:rsidRDefault="00E937C1" w:rsidP="00E937C1">
      <w:pPr>
        <w:pStyle w:val="3"/>
        <w:numPr>
          <w:ilvl w:val="2"/>
          <w:numId w:val="13"/>
        </w:numPr>
        <w:spacing w:line="415" w:lineRule="auto"/>
      </w:pPr>
      <w:r>
        <w:rPr>
          <w:rFonts w:hint="eastAsia"/>
        </w:rPr>
        <w:t>业务功能描述</w:t>
      </w:r>
    </w:p>
    <w:p w:rsidR="00E937C1" w:rsidRPr="00CC4995" w:rsidRDefault="00E937C1" w:rsidP="00E937C1">
      <w:pPr>
        <w:ind w:firstLineChars="50" w:firstLine="105"/>
      </w:pPr>
      <w:r>
        <w:rPr>
          <w:rFonts w:hint="eastAsia"/>
        </w:rPr>
        <w:t>点击进入代理商申请界面读取省份接口</w:t>
      </w:r>
    </w:p>
    <w:p w:rsidR="00E937C1" w:rsidRDefault="00E937C1" w:rsidP="00E937C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 w:rsidR="00E937C1" w:rsidRDefault="00E937C1" w:rsidP="00E937C1">
      <w:pPr>
        <w:pStyle w:val="2"/>
        <w:numPr>
          <w:ilvl w:val="1"/>
          <w:numId w:val="13"/>
        </w:numPr>
      </w:pPr>
      <w:r>
        <w:t>TFB_API_00</w:t>
      </w:r>
      <w:r>
        <w:rPr>
          <w:rFonts w:hint="eastAsia"/>
        </w:rPr>
        <w:t xml:space="preserve">85   </w:t>
      </w:r>
      <w:r>
        <w:rPr>
          <w:rFonts w:hint="eastAsia"/>
        </w:rPr>
        <w:t>代理商在线申请</w:t>
      </w:r>
      <w:r>
        <w:rPr>
          <w:rFonts w:hint="eastAsia"/>
        </w:rPr>
        <w:t>-</w:t>
      </w:r>
      <w:r>
        <w:rPr>
          <w:rFonts w:hint="eastAsia"/>
        </w:rPr>
        <w:t>读取地级市</w:t>
      </w:r>
    </w:p>
    <w:p w:rsidR="00E937C1" w:rsidRDefault="00E937C1" w:rsidP="00E937C1">
      <w:pPr>
        <w:pStyle w:val="3"/>
        <w:numPr>
          <w:ilvl w:val="2"/>
          <w:numId w:val="13"/>
        </w:numPr>
        <w:spacing w:line="415" w:lineRule="auto"/>
      </w:pPr>
      <w:r>
        <w:rPr>
          <w:rFonts w:hint="eastAsia"/>
        </w:rPr>
        <w:t>业务标识</w:t>
      </w:r>
      <w:r>
        <w:t xml:space="preserve"> </w:t>
      </w:r>
      <w:r w:rsidRPr="00E937C1">
        <w:t>ApiAgentApply</w:t>
      </w:r>
      <w:r>
        <w:rPr>
          <w:rFonts w:hint="eastAsia"/>
        </w:rPr>
        <w:t>- &gt;</w:t>
      </w:r>
      <w:r w:rsidRPr="005C23EF">
        <w:t xml:space="preserve"> </w:t>
      </w:r>
      <w:r>
        <w:t>readChina</w:t>
      </w:r>
      <w:r>
        <w:rPr>
          <w:rFonts w:hint="eastAsia"/>
        </w:rPr>
        <w:t>City</w:t>
      </w:r>
    </w:p>
    <w:p w:rsidR="00E937C1" w:rsidRDefault="00E937C1" w:rsidP="00E937C1">
      <w:pPr>
        <w:pStyle w:val="3"/>
        <w:numPr>
          <w:ilvl w:val="2"/>
          <w:numId w:val="13"/>
        </w:numPr>
        <w:spacing w:line="415" w:lineRule="auto"/>
      </w:pPr>
      <w:r>
        <w:rPr>
          <w:rFonts w:hint="eastAsia"/>
        </w:rPr>
        <w:t>业务功能描述</w:t>
      </w:r>
    </w:p>
    <w:p w:rsidR="00E937C1" w:rsidRPr="00CC4995" w:rsidRDefault="00E937C1" w:rsidP="00E937C1">
      <w:pPr>
        <w:ind w:firstLineChars="50" w:firstLine="105"/>
      </w:pPr>
      <w:r>
        <w:rPr>
          <w:rFonts w:hint="eastAsia"/>
        </w:rPr>
        <w:t>进入代理商申请界面读取地级市接口，如果前端没有请求省份，默认：</w:t>
      </w:r>
      <w:r>
        <w:rPr>
          <w:rFonts w:hint="eastAsia"/>
        </w:rPr>
        <w:t xml:space="preserve"> </w:t>
      </w:r>
      <w:r>
        <w:rPr>
          <w:rFonts w:hint="eastAsia"/>
        </w:rPr>
        <w:t>北京市</w:t>
      </w:r>
    </w:p>
    <w:p w:rsidR="00E937C1" w:rsidRDefault="00E937C1" w:rsidP="00E937C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bookmarkStart w:id="239" w:name="OLE_LINK148"/>
      <w:bookmarkStart w:id="240" w:name="OLE_LINK149"/>
    </w:p>
    <w:p w:rsidR="00E937C1" w:rsidRDefault="00E937C1" w:rsidP="00E937C1">
      <w:pPr>
        <w:pStyle w:val="2"/>
        <w:numPr>
          <w:ilvl w:val="1"/>
          <w:numId w:val="13"/>
        </w:numPr>
      </w:pPr>
      <w:r>
        <w:t>TFB_API_00</w:t>
      </w:r>
      <w:r>
        <w:rPr>
          <w:rFonts w:hint="eastAsia"/>
        </w:rPr>
        <w:t xml:space="preserve">86   </w:t>
      </w:r>
      <w:r>
        <w:rPr>
          <w:rFonts w:hint="eastAsia"/>
        </w:rPr>
        <w:t>代理商在线申请</w:t>
      </w:r>
      <w:r>
        <w:rPr>
          <w:rFonts w:hint="eastAsia"/>
        </w:rPr>
        <w:t>-</w:t>
      </w:r>
      <w:proofErr w:type="gramStart"/>
      <w:r>
        <w:rPr>
          <w:rFonts w:hint="eastAsia"/>
        </w:rPr>
        <w:t>读取县</w:t>
      </w:r>
      <w:proofErr w:type="gramEnd"/>
      <w:r>
        <w:rPr>
          <w:rFonts w:hint="eastAsia"/>
        </w:rPr>
        <w:t>或者区</w:t>
      </w:r>
    </w:p>
    <w:p w:rsidR="00E937C1" w:rsidRDefault="00E937C1" w:rsidP="00E937C1">
      <w:pPr>
        <w:pStyle w:val="3"/>
        <w:numPr>
          <w:ilvl w:val="2"/>
          <w:numId w:val="13"/>
        </w:numPr>
        <w:spacing w:line="415" w:lineRule="auto"/>
      </w:pPr>
      <w:r>
        <w:rPr>
          <w:rFonts w:hint="eastAsia"/>
        </w:rPr>
        <w:t>业务标识</w:t>
      </w:r>
      <w:r>
        <w:t xml:space="preserve"> </w:t>
      </w:r>
      <w:r w:rsidRPr="00E937C1">
        <w:t>ApiAgentApply</w:t>
      </w:r>
      <w:r>
        <w:rPr>
          <w:rFonts w:hint="eastAsia"/>
        </w:rPr>
        <w:t>- &gt;</w:t>
      </w:r>
      <w:r w:rsidRPr="005C23EF">
        <w:t xml:space="preserve"> </w:t>
      </w:r>
      <w:r>
        <w:t>readChin</w:t>
      </w:r>
      <w:r>
        <w:rPr>
          <w:rFonts w:hint="eastAsia"/>
        </w:rPr>
        <w:t>aTown</w:t>
      </w:r>
    </w:p>
    <w:p w:rsidR="00E937C1" w:rsidRDefault="00E937C1" w:rsidP="00E937C1">
      <w:pPr>
        <w:pStyle w:val="3"/>
        <w:numPr>
          <w:ilvl w:val="2"/>
          <w:numId w:val="13"/>
        </w:numPr>
        <w:spacing w:line="415" w:lineRule="auto"/>
      </w:pPr>
      <w:r>
        <w:rPr>
          <w:rFonts w:hint="eastAsia"/>
        </w:rPr>
        <w:t>业务功能描述</w:t>
      </w:r>
    </w:p>
    <w:p w:rsidR="00E937C1" w:rsidRPr="00CC4995" w:rsidRDefault="00E937C1" w:rsidP="00E937C1">
      <w:pPr>
        <w:ind w:firstLineChars="50" w:firstLine="105"/>
      </w:pPr>
      <w:r>
        <w:rPr>
          <w:rFonts w:hint="eastAsia"/>
        </w:rPr>
        <w:t>进入代理商申请界面读取地级市接口，如果前端没有请求省份</w:t>
      </w:r>
      <w:r>
        <w:rPr>
          <w:rFonts w:hint="eastAsia"/>
        </w:rPr>
        <w:t>-</w:t>
      </w:r>
      <w:r>
        <w:rPr>
          <w:rFonts w:hint="eastAsia"/>
        </w:rPr>
        <w:t>市，默认：</w:t>
      </w:r>
      <w:r>
        <w:rPr>
          <w:rFonts w:hint="eastAsia"/>
        </w:rPr>
        <w:t xml:space="preserve"> </w:t>
      </w:r>
      <w:r>
        <w:rPr>
          <w:rFonts w:hint="eastAsia"/>
        </w:rPr>
        <w:t>北京市</w:t>
      </w:r>
      <w:r>
        <w:rPr>
          <w:rFonts w:hint="eastAsia"/>
        </w:rPr>
        <w:t>-</w:t>
      </w:r>
      <w:r>
        <w:rPr>
          <w:rFonts w:hint="eastAsia"/>
        </w:rPr>
        <w:t>北京市</w:t>
      </w:r>
    </w:p>
    <w:p w:rsidR="00E937C1" w:rsidRDefault="00E937C1" w:rsidP="00E937C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D2EB4"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D2EB4" w:rsidRDefault="00ED2EB4"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D2EB4" w:rsidRDefault="00ED2EB4" w:rsidP="00475B43">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r w:rsidR="00ED2EB4">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市区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w:t>
            </w:r>
            <w:r>
              <w:rPr>
                <w:rFonts w:hint="eastAsia"/>
              </w:rPr>
              <w:t>aTown</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bookmarkEnd w:id="239"/>
      <w:bookmarkEnd w:id="240"/>
    </w:tbl>
    <w:p w:rsidR="00E937C1" w:rsidRDefault="00E937C1" w:rsidP="00E937C1"/>
    <w:p w:rsidR="00D06D07" w:rsidRDefault="00D06D07" w:rsidP="00D06D07">
      <w:pPr>
        <w:pStyle w:val="2"/>
        <w:numPr>
          <w:ilvl w:val="1"/>
          <w:numId w:val="13"/>
        </w:numPr>
      </w:pPr>
      <w:r>
        <w:t>TFB_API_00</w:t>
      </w:r>
      <w:r w:rsidR="00DD56FD">
        <w:rPr>
          <w:rFonts w:hint="eastAsia"/>
        </w:rPr>
        <w:t>87</w:t>
      </w:r>
      <w:r>
        <w:rPr>
          <w:rFonts w:hint="eastAsia"/>
        </w:rPr>
        <w:t xml:space="preserve">   </w:t>
      </w:r>
      <w:r>
        <w:rPr>
          <w:rFonts w:hint="eastAsia"/>
        </w:rPr>
        <w:t>代理商在线申请</w:t>
      </w:r>
      <w:r>
        <w:rPr>
          <w:rFonts w:hint="eastAsia"/>
        </w:rPr>
        <w:t>-</w:t>
      </w:r>
      <w:r>
        <w:rPr>
          <w:rFonts w:hint="eastAsia"/>
        </w:rPr>
        <w:t>读取基本信息</w:t>
      </w:r>
    </w:p>
    <w:p w:rsidR="00D06D07" w:rsidRDefault="00D06D07" w:rsidP="00D06D07">
      <w:pPr>
        <w:pStyle w:val="3"/>
        <w:numPr>
          <w:ilvl w:val="2"/>
          <w:numId w:val="13"/>
        </w:numPr>
        <w:spacing w:line="415" w:lineRule="auto"/>
      </w:pPr>
      <w:r>
        <w:rPr>
          <w:rFonts w:hint="eastAsia"/>
        </w:rPr>
        <w:t>业务标识</w:t>
      </w:r>
      <w:r>
        <w:t xml:space="preserve"> </w:t>
      </w:r>
      <w:r w:rsidRPr="00E937C1">
        <w:t>ApiAgentApply</w:t>
      </w:r>
      <w:r>
        <w:rPr>
          <w:rFonts w:hint="eastAsia"/>
        </w:rPr>
        <w:t>- &gt;</w:t>
      </w:r>
      <w:r w:rsidRPr="005C23EF">
        <w:t xml:space="preserve"> </w:t>
      </w:r>
      <w:r w:rsidRPr="00D06D07">
        <w:t>readAgentbasinfo</w:t>
      </w:r>
    </w:p>
    <w:p w:rsidR="00D06D07" w:rsidRDefault="00D06D07" w:rsidP="00D06D07">
      <w:pPr>
        <w:pStyle w:val="3"/>
        <w:numPr>
          <w:ilvl w:val="2"/>
          <w:numId w:val="13"/>
        </w:numPr>
        <w:spacing w:line="415" w:lineRule="auto"/>
      </w:pPr>
      <w:r>
        <w:rPr>
          <w:rFonts w:hint="eastAsia"/>
        </w:rPr>
        <w:t>业务功能描述</w:t>
      </w:r>
    </w:p>
    <w:p w:rsidR="00D06D07" w:rsidRPr="00CC4995" w:rsidRDefault="00D06D07" w:rsidP="00D06D07">
      <w:pPr>
        <w:ind w:firstLineChars="50" w:firstLine="105"/>
      </w:pPr>
      <w:r>
        <w:rPr>
          <w:rFonts w:hint="eastAsia"/>
        </w:rPr>
        <w:t>进入代理商申请界面读取基本信息，代理商分类，代理商协议，代理商分类需要上传的资质类型以及对应需要上传到哪个路径等信息。</w:t>
      </w:r>
    </w:p>
    <w:p w:rsidR="00D06D07" w:rsidRDefault="00D06D07" w:rsidP="00D06D0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06D07"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取值说明</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06D07" w:rsidTr="00D06D07">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取值说明</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成功或失败（文字描述）</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hint="eastAsia"/>
                <w:szCs w:val="21"/>
              </w:rPr>
              <w:t>agent</w:t>
            </w:r>
            <w:r w:rsidRPr="00D06D07">
              <w:rPr>
                <w:szCs w:val="21"/>
              </w:rPr>
              <w:t>protocol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协议</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634662">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custypeid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custype</w:t>
            </w:r>
            <w:r>
              <w:rPr>
                <w:rFonts w:ascii="Courier New" w:hAnsi="Courier New" w:cs="Courier New" w:hint="eastAsia"/>
                <w:sz w:val="18"/>
                <w:szCs w:val="18"/>
              </w:rPr>
              <w: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r>
              <w:rPr>
                <w:rFonts w:ascii="Courier New" w:hAnsi="Courier New" w:cs="Courier New" w:hint="eastAsia"/>
                <w:sz w:val="18"/>
                <w:szCs w:val="18"/>
              </w:rPr>
              <w:t>．</w:t>
            </w:r>
            <w:r>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bookmarkStart w:id="241" w:name="OLE_LINK163"/>
            <w:bookmarkStart w:id="242" w:name="OLE_LINK164"/>
            <w:r w:rsidRPr="00D06D07">
              <w:rPr>
                <w:rFonts w:ascii="Courier New" w:hAnsi="Courier New" w:cs="Courier New"/>
                <w:sz w:val="18"/>
                <w:szCs w:val="18"/>
              </w:rPr>
              <w:t>msgfile</w:t>
            </w:r>
            <w:bookmarkEnd w:id="241"/>
            <w:bookmarkEnd w:id="242"/>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msgfile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183AAD">
            <w:pPr>
              <w:ind w:right="360"/>
              <w:jc w:val="right"/>
              <w:rPr>
                <w:rFonts w:ascii="Courier New" w:hAnsi="Courier New" w:cs="Courier New"/>
                <w:sz w:val="18"/>
                <w:szCs w:val="18"/>
              </w:rPr>
            </w:pPr>
            <w:r>
              <w:rPr>
                <w:rFonts w:ascii="Courier New" w:hAnsi="Courier New" w:cs="Courier New" w:hint="eastAsia"/>
                <w:sz w:val="18"/>
                <w:szCs w:val="18"/>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picuploadurl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图片上传地址</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bl>
    <w:p w:rsidR="00D06D07" w:rsidRDefault="00D06D07" w:rsidP="00D06D0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D06D07">
              <w:t>readAgentbasinfo</w:t>
            </w:r>
          </w:p>
        </w:tc>
        <w:tc>
          <w:tcPr>
            <w:tcW w:w="5837"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retmsg</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E937C1" w:rsidRDefault="00E937C1" w:rsidP="00E937C1"/>
    <w:p w:rsidR="00183AAD" w:rsidRDefault="00183AAD" w:rsidP="00183AAD">
      <w:bookmarkStart w:id="243" w:name="OLE_LINK165"/>
      <w:bookmarkStart w:id="244" w:name="OLE_LINK166"/>
    </w:p>
    <w:p w:rsidR="00183AAD" w:rsidRDefault="00183AAD" w:rsidP="00183AAD">
      <w:pPr>
        <w:pStyle w:val="2"/>
        <w:numPr>
          <w:ilvl w:val="1"/>
          <w:numId w:val="13"/>
        </w:numPr>
      </w:pPr>
      <w:r>
        <w:t>TFB_API_00</w:t>
      </w:r>
      <w:r w:rsidR="00507AA8">
        <w:rPr>
          <w:rFonts w:hint="eastAsia"/>
        </w:rPr>
        <w:t>88</w:t>
      </w:r>
      <w:r>
        <w:rPr>
          <w:rFonts w:hint="eastAsia"/>
        </w:rPr>
        <w:t xml:space="preserve">   </w:t>
      </w:r>
      <w:r>
        <w:rPr>
          <w:rFonts w:hint="eastAsia"/>
        </w:rPr>
        <w:t>代理商在线申请</w:t>
      </w:r>
      <w:r>
        <w:rPr>
          <w:rFonts w:hint="eastAsia"/>
        </w:rPr>
        <w:t>-</w:t>
      </w:r>
      <w:r>
        <w:rPr>
          <w:rFonts w:hint="eastAsia"/>
        </w:rPr>
        <w:t>提交申请</w:t>
      </w:r>
    </w:p>
    <w:p w:rsidR="00183AAD" w:rsidRDefault="00183AAD" w:rsidP="00183AAD">
      <w:pPr>
        <w:pStyle w:val="3"/>
        <w:numPr>
          <w:ilvl w:val="2"/>
          <w:numId w:val="13"/>
        </w:numPr>
        <w:spacing w:line="415" w:lineRule="auto"/>
      </w:pPr>
      <w:r>
        <w:rPr>
          <w:rFonts w:hint="eastAsia"/>
        </w:rPr>
        <w:t>业务标识</w:t>
      </w:r>
      <w:r>
        <w:t xml:space="preserve"> </w:t>
      </w:r>
      <w:r w:rsidRPr="00E937C1">
        <w:t>ApiAgentApply</w:t>
      </w:r>
      <w:r>
        <w:rPr>
          <w:rFonts w:hint="eastAsia"/>
        </w:rPr>
        <w:t>- &gt;</w:t>
      </w:r>
      <w:r w:rsidRPr="005C23EF">
        <w:t xml:space="preserve"> </w:t>
      </w:r>
      <w:r w:rsidRPr="00183AAD">
        <w:t>insertapplyAgent</w:t>
      </w:r>
    </w:p>
    <w:p w:rsidR="00183AAD" w:rsidRDefault="00183AAD" w:rsidP="00183AAD">
      <w:pPr>
        <w:pStyle w:val="3"/>
        <w:numPr>
          <w:ilvl w:val="2"/>
          <w:numId w:val="13"/>
        </w:numPr>
        <w:spacing w:line="415" w:lineRule="auto"/>
      </w:pPr>
      <w:r>
        <w:rPr>
          <w:rFonts w:hint="eastAsia"/>
        </w:rPr>
        <w:t>业务功能描述</w:t>
      </w:r>
    </w:p>
    <w:p w:rsidR="00183AAD" w:rsidRPr="00CC4995" w:rsidRDefault="00183AAD" w:rsidP="00183AAD">
      <w:pPr>
        <w:ind w:firstLineChars="50" w:firstLine="105"/>
      </w:pPr>
      <w:r>
        <w:rPr>
          <w:rFonts w:hint="eastAsia"/>
        </w:rPr>
        <w:t>进入代理商申请界面读取基本信息，代理商分类，代理商协议，代理商分类需要上传的资质类型以及对应需要上传到哪个路径等信息。</w:t>
      </w:r>
    </w:p>
    <w:p w:rsidR="00183AAD" w:rsidRDefault="00183AAD" w:rsidP="00183AA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183AAD"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取值说明</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custypeid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代理商分类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自定义地址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市</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E412D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town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县或者区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picpath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保存的绝对地址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pictypeid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pictype</w:t>
            </w:r>
            <w:r>
              <w:rPr>
                <w:rFonts w:ascii="Courier New" w:hAnsi="Courier New" w:cs="Courier New" w:hint="eastAsia"/>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sidR="009A56F9">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9A56F9">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phone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634662">
            <w:pPr>
              <w:rPr>
                <w:rFonts w:ascii="Courier New" w:hAnsi="Courier New" w:cs="Courier New"/>
                <w:sz w:val="18"/>
                <w:szCs w:val="18"/>
              </w:rPr>
            </w:pPr>
          </w:p>
        </w:tc>
      </w:tr>
    </w:tbl>
    <w:p w:rsidR="00183AAD" w:rsidRDefault="00183AAD" w:rsidP="00183AAD"/>
    <w:p w:rsidR="00183AAD" w:rsidRDefault="00183AAD" w:rsidP="00183AAD">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183AAD" w:rsidTr="0063466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取值说明</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成功或失败（文字描述）</w:t>
            </w:r>
          </w:p>
        </w:tc>
      </w:tr>
    </w:tbl>
    <w:p w:rsidR="00183AAD" w:rsidRDefault="00183AAD" w:rsidP="00183AA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bookmarkEnd w:id="243"/>
          <w:bookmarkEnd w:id="244"/>
          <w:p w:rsidR="00183AAD" w:rsidRDefault="00183AAD"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183AAD">
              <w:t>insertapplyAgent</w:t>
            </w:r>
          </w:p>
        </w:tc>
        <w:tc>
          <w:tcPr>
            <w:tcW w:w="5837"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183AAD" w:rsidRDefault="00183AAD" w:rsidP="00183AA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retmsg</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BE3AB8" w:rsidRPr="00E937C1" w:rsidRDefault="00BE3AB8" w:rsidP="00BE3AB8">
      <w:proofErr w:type="gramStart"/>
      <w:r w:rsidRPr="00BE3AB8">
        <w:t>readauthorareaagent</w:t>
      </w:r>
      <w:proofErr w:type="gramEnd"/>
    </w:p>
    <w:p w:rsidR="00BE3AB8" w:rsidRDefault="00BE3AB8" w:rsidP="00BE3AB8"/>
    <w:p w:rsidR="00BE3AB8" w:rsidRDefault="00BE3AB8" w:rsidP="00BE3AB8">
      <w:pPr>
        <w:pStyle w:val="2"/>
        <w:numPr>
          <w:ilvl w:val="1"/>
          <w:numId w:val="13"/>
        </w:numPr>
      </w:pPr>
      <w:r>
        <w:t>TFB_API_00</w:t>
      </w:r>
      <w:r>
        <w:rPr>
          <w:rFonts w:hint="eastAsia"/>
        </w:rPr>
        <w:t xml:space="preserve">89   </w:t>
      </w:r>
      <w:r>
        <w:rPr>
          <w:rFonts w:hint="eastAsia"/>
        </w:rPr>
        <w:t>读取所在地区代理商信息</w:t>
      </w:r>
    </w:p>
    <w:p w:rsidR="00BE3AB8" w:rsidRPr="00E937C1" w:rsidRDefault="00BE3AB8" w:rsidP="00BE3AB8">
      <w:r>
        <w:rPr>
          <w:rFonts w:hint="eastAsia"/>
        </w:rPr>
        <w:t>业务标识</w:t>
      </w:r>
      <w:r>
        <w:t xml:space="preserve"> </w:t>
      </w:r>
      <w:r w:rsidRPr="00BE3AB8">
        <w:t>ApiAgentInfo</w:t>
      </w:r>
      <w:r>
        <w:rPr>
          <w:rFonts w:hint="eastAsia"/>
        </w:rPr>
        <w:t>- &gt;</w:t>
      </w:r>
      <w:r w:rsidRPr="005C23EF">
        <w:t xml:space="preserve"> </w:t>
      </w:r>
      <w:r w:rsidRPr="00BE3AB8">
        <w:t>readauthorareaagent</w:t>
      </w:r>
    </w:p>
    <w:p w:rsidR="00BE3AB8" w:rsidRDefault="00BE3AB8" w:rsidP="00BE3AB8">
      <w:pPr>
        <w:pStyle w:val="3"/>
        <w:numPr>
          <w:ilvl w:val="2"/>
          <w:numId w:val="13"/>
        </w:numPr>
        <w:spacing w:line="415" w:lineRule="auto"/>
      </w:pPr>
    </w:p>
    <w:p w:rsidR="00BE3AB8" w:rsidRPr="00BE3AB8" w:rsidRDefault="00BE3AB8" w:rsidP="00BE3AB8"/>
    <w:p w:rsidR="00BE3AB8" w:rsidRDefault="00BE3AB8" w:rsidP="00BE3AB8">
      <w:pPr>
        <w:pStyle w:val="3"/>
        <w:numPr>
          <w:ilvl w:val="2"/>
          <w:numId w:val="13"/>
        </w:numPr>
        <w:spacing w:line="415" w:lineRule="auto"/>
      </w:pPr>
      <w:r>
        <w:rPr>
          <w:rFonts w:hint="eastAsia"/>
        </w:rPr>
        <w:t>业务功能描述</w:t>
      </w:r>
    </w:p>
    <w:p w:rsidR="00BE3AB8" w:rsidRPr="00CC4995" w:rsidRDefault="00BE3AB8" w:rsidP="00BE3AB8">
      <w:pPr>
        <w:ind w:firstLineChars="50" w:firstLine="105"/>
      </w:pPr>
      <w:r>
        <w:rPr>
          <w:rFonts w:hint="eastAsia"/>
        </w:rPr>
        <w:t>读取商户所在地区代理商信息。</w:t>
      </w:r>
    </w:p>
    <w:p w:rsidR="00BE3AB8" w:rsidRDefault="00BE3AB8" w:rsidP="00BE3AB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E3AB8" w:rsidTr="00475B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取值说明</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E3AB8" w:rsidRDefault="00BE3AB8"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E3AB8" w:rsidTr="00475B43">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取值说明</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成功或失败（文字描述）</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代理商代码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agentmobile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代理商联系电话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agentarea</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代理商负责区域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bl>
    <w:p w:rsidR="00BE3AB8" w:rsidRDefault="00BE3AB8" w:rsidP="00BE3AB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ApiAgentInfo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readauthorareaagent</w:t>
            </w:r>
          </w:p>
        </w:tc>
        <w:tc>
          <w:tcPr>
            <w:tcW w:w="5837"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retmsg</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C8074B" w:rsidRDefault="00C8074B" w:rsidP="00C8074B"/>
    <w:p w:rsidR="00C8074B" w:rsidRDefault="00C8074B" w:rsidP="00C8074B">
      <w:pPr>
        <w:pStyle w:val="2"/>
        <w:numPr>
          <w:ilvl w:val="1"/>
          <w:numId w:val="13"/>
        </w:numPr>
      </w:pPr>
      <w:r>
        <w:t>TFB_API_00</w:t>
      </w:r>
      <w:r>
        <w:rPr>
          <w:rFonts w:hint="eastAsia"/>
        </w:rPr>
        <w:t xml:space="preserve">90   </w:t>
      </w:r>
      <w:r>
        <w:rPr>
          <w:rFonts w:hint="eastAsia"/>
        </w:rPr>
        <w:t>虚拟代理商在线申请</w:t>
      </w:r>
      <w:r>
        <w:rPr>
          <w:rFonts w:hint="eastAsia"/>
        </w:rPr>
        <w:t>-</w:t>
      </w:r>
      <w:r>
        <w:rPr>
          <w:rFonts w:hint="eastAsia"/>
        </w:rPr>
        <w:t>提交申请</w:t>
      </w:r>
    </w:p>
    <w:p w:rsidR="00C8074B" w:rsidRPr="00C8074B" w:rsidRDefault="00C8074B" w:rsidP="00C8074B">
      <w:pPr>
        <w:pStyle w:val="af6"/>
        <w:rPr>
          <w:rFonts w:asciiTheme="majorEastAsia" w:eastAsiaTheme="majorEastAsia" w:hAnsiTheme="majorEastAsia" w:cs="Arial"/>
          <w:color w:val="313131"/>
          <w:sz w:val="21"/>
          <w:szCs w:val="21"/>
        </w:rPr>
      </w:pPr>
      <w:r>
        <w:rPr>
          <w:rFonts w:hint="eastAsia"/>
        </w:rPr>
        <w:t>业务标识</w:t>
      </w:r>
      <w:r>
        <w:t xml:space="preserve"> </w:t>
      </w:r>
      <w:bookmarkStart w:id="245" w:name="OLE_LINK171"/>
      <w:bookmarkStart w:id="246" w:name="OLE_LINK172"/>
      <w:r w:rsidRPr="00E937C1">
        <w:t>ApiAgentApply</w:t>
      </w:r>
      <w:r>
        <w:rPr>
          <w:rFonts w:hint="eastAsia"/>
        </w:rPr>
        <w:t>- &gt;</w:t>
      </w:r>
      <w:r w:rsidRPr="005C23EF">
        <w:t xml:space="preserve"> </w:t>
      </w:r>
      <w:bookmarkStart w:id="247" w:name="OLE_LINK169"/>
      <w:bookmarkStart w:id="248" w:name="OLE_LINK170"/>
      <w:r w:rsidRPr="00C8074B">
        <w:rPr>
          <w:rFonts w:asciiTheme="majorEastAsia" w:eastAsiaTheme="majorEastAsia" w:hAnsiTheme="majorEastAsia"/>
          <w:sz w:val="21"/>
          <w:szCs w:val="21"/>
        </w:rPr>
        <w:t>insert</w:t>
      </w:r>
      <w:r w:rsidRPr="00C8074B">
        <w:rPr>
          <w:rFonts w:asciiTheme="majorEastAsia" w:eastAsiaTheme="majorEastAsia" w:hAnsiTheme="majorEastAsia" w:cs="Arial"/>
          <w:color w:val="313131"/>
          <w:sz w:val="21"/>
          <w:szCs w:val="21"/>
        </w:rPr>
        <w:t>Parttim</w:t>
      </w:r>
      <w:r w:rsidRPr="00C8074B">
        <w:rPr>
          <w:rFonts w:asciiTheme="majorEastAsia" w:eastAsiaTheme="majorEastAsia" w:hAnsiTheme="majorEastAsia" w:cs="Arial" w:hint="eastAsia"/>
          <w:color w:val="313131"/>
          <w:sz w:val="21"/>
          <w:szCs w:val="21"/>
        </w:rPr>
        <w:t>e</w:t>
      </w:r>
      <w:r w:rsidRPr="00C8074B">
        <w:rPr>
          <w:rFonts w:asciiTheme="majorEastAsia" w:eastAsiaTheme="majorEastAsia" w:hAnsiTheme="majorEastAsia" w:cs="Arial"/>
          <w:color w:val="313131"/>
          <w:sz w:val="21"/>
          <w:szCs w:val="21"/>
        </w:rPr>
        <w:t>agent</w:t>
      </w:r>
      <w:bookmarkEnd w:id="245"/>
      <w:bookmarkEnd w:id="246"/>
      <w:bookmarkEnd w:id="247"/>
      <w:bookmarkEnd w:id="248"/>
    </w:p>
    <w:p w:rsidR="00C8074B" w:rsidRDefault="00C8074B" w:rsidP="00C8074B">
      <w:pPr>
        <w:pStyle w:val="3"/>
        <w:numPr>
          <w:ilvl w:val="2"/>
          <w:numId w:val="13"/>
        </w:numPr>
        <w:spacing w:line="415" w:lineRule="auto"/>
      </w:pPr>
    </w:p>
    <w:p w:rsidR="00C8074B" w:rsidRDefault="00C8074B" w:rsidP="00C8074B">
      <w:pPr>
        <w:pStyle w:val="3"/>
        <w:numPr>
          <w:ilvl w:val="2"/>
          <w:numId w:val="13"/>
        </w:numPr>
        <w:spacing w:line="415" w:lineRule="auto"/>
      </w:pPr>
      <w:r>
        <w:rPr>
          <w:rFonts w:hint="eastAsia"/>
        </w:rPr>
        <w:t>业务功能描述</w:t>
      </w:r>
    </w:p>
    <w:p w:rsidR="00C8074B" w:rsidRDefault="00314F90" w:rsidP="00C8074B">
      <w:pPr>
        <w:ind w:firstLineChars="50" w:firstLine="105"/>
      </w:pPr>
      <w:r>
        <w:rPr>
          <w:rFonts w:hint="eastAsia"/>
        </w:rPr>
        <w:t>直接一键申请虚拟代理商的</w:t>
      </w:r>
      <w:r w:rsidR="00C8074B">
        <w:rPr>
          <w:rFonts w:hint="eastAsia"/>
        </w:rPr>
        <w:t>界面</w:t>
      </w:r>
      <w:r>
        <w:rPr>
          <w:rFonts w:hint="eastAsia"/>
        </w:rPr>
        <w:t>，返回代理商代号和代理商</w:t>
      </w:r>
      <w:r>
        <w:rPr>
          <w:rFonts w:hint="eastAsia"/>
        </w:rPr>
        <w:t>id</w:t>
      </w:r>
      <w:r w:rsidR="00C723D9">
        <w:rPr>
          <w:rFonts w:hint="eastAsia"/>
        </w:rPr>
        <w:t>和代理商类型</w:t>
      </w:r>
      <w:r w:rsidR="00C723D9">
        <w:rPr>
          <w:rFonts w:hint="eastAsia"/>
        </w:rPr>
        <w:t xml:space="preserve"> </w:t>
      </w:r>
    </w:p>
    <w:p w:rsidR="00C723D9" w:rsidRDefault="00C723D9" w:rsidP="00C8074B">
      <w:pPr>
        <w:ind w:firstLineChars="50" w:firstLine="105"/>
      </w:pPr>
      <w:r>
        <w:rPr>
          <w:rFonts w:hint="eastAsia"/>
        </w:rPr>
        <w:t xml:space="preserve"> </w:t>
      </w:r>
    </w:p>
    <w:p w:rsidR="00C723D9" w:rsidRPr="00CC4995" w:rsidRDefault="00C723D9" w:rsidP="00C723D9">
      <w:pPr>
        <w:ind w:leftChars="50" w:left="105" w:firstLineChars="50" w:firstLine="105"/>
      </w:pPr>
      <w:r>
        <w:rPr>
          <w:rFonts w:hint="eastAsia"/>
        </w:rPr>
        <w:t>返回代理商信息后，前端工程师请将</w:t>
      </w:r>
      <w:r>
        <w:rPr>
          <w:rFonts w:hint="eastAsia"/>
        </w:rPr>
        <w:t>msgheader</w:t>
      </w:r>
      <w:r>
        <w:rPr>
          <w:rFonts w:hint="eastAsia"/>
        </w:rPr>
        <w:t>部分的</w:t>
      </w:r>
      <w:r>
        <w:rPr>
          <w:rFonts w:hint="eastAsia"/>
        </w:rPr>
        <w:t xml:space="preserve">agentid </w:t>
      </w:r>
      <w:r>
        <w:rPr>
          <w:rFonts w:hint="eastAsia"/>
        </w:rPr>
        <w:t>和</w:t>
      </w:r>
      <w:r>
        <w:rPr>
          <w:rFonts w:hint="eastAsia"/>
        </w:rPr>
        <w:t xml:space="preserve">agenttypeid </w:t>
      </w:r>
      <w:r>
        <w:rPr>
          <w:rFonts w:hint="eastAsia"/>
        </w:rPr>
        <w:t>的值替换。</w:t>
      </w:r>
    </w:p>
    <w:p w:rsidR="00C8074B" w:rsidRDefault="00C8074B" w:rsidP="00C8074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8074B" w:rsidTr="00C8074B">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取值说明</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8074B" w:rsidRDefault="00C8074B" w:rsidP="00C8074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8074B" w:rsidRDefault="00C8074B" w:rsidP="00C8074B">
            <w:pPr>
              <w:rPr>
                <w:rFonts w:ascii="Courier New" w:hAnsi="Courier New" w:cs="Courier New"/>
                <w:sz w:val="18"/>
                <w:szCs w:val="18"/>
              </w:rPr>
            </w:pPr>
          </w:p>
        </w:tc>
      </w:tr>
    </w:tbl>
    <w:p w:rsidR="00C8074B" w:rsidRDefault="00C8074B" w:rsidP="00C8074B"/>
    <w:p w:rsidR="00C8074B" w:rsidRDefault="00C8074B" w:rsidP="00C8074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8074B" w:rsidTr="00C8074B">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取值说明</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成功或失败（文字描述）</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agentcode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代理商代号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p>
        </w:tc>
      </w:tr>
      <w:tr w:rsidR="00C723D9" w:rsidTr="00C57FF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23D9" w:rsidRDefault="00C723D9" w:rsidP="00C57FF3">
            <w:pPr>
              <w:rPr>
                <w:rFonts w:ascii="Courier New" w:hAnsi="Courier New" w:cs="Courier New"/>
                <w:sz w:val="18"/>
                <w:szCs w:val="18"/>
              </w:rPr>
            </w:pPr>
            <w:r>
              <w:rPr>
                <w:rFonts w:hint="eastAsia"/>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23D9" w:rsidRDefault="00C723D9" w:rsidP="00C57FF3">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sidR="00C723D9">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hint="eastAsia"/>
                <w:szCs w:val="21"/>
              </w:rPr>
              <w:t>agent</w:t>
            </w:r>
            <w:r w:rsidR="00C723D9">
              <w:rPr>
                <w:rFonts w:hint="eastAsia"/>
                <w:szCs w:val="21"/>
              </w:rPr>
              <w:t>type</w:t>
            </w:r>
            <w:r>
              <w:rPr>
                <w:rFonts w:hint="eastAsia"/>
                <w:szCs w:val="21"/>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w:t>
            </w:r>
            <w:r w:rsidR="00C723D9">
              <w:rPr>
                <w:rFonts w:ascii="Courier New" w:hAnsi="Courier New" w:cs="Courier New" w:hint="eastAsia"/>
                <w:sz w:val="18"/>
                <w:szCs w:val="18"/>
              </w:rPr>
              <w:t>类型</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723D9" w:rsidP="00C8074B">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：正式</w:t>
            </w:r>
            <w:r>
              <w:rPr>
                <w:rFonts w:ascii="Courier New" w:hAnsi="Courier New" w:cs="Courier New" w:hint="eastAsia"/>
                <w:sz w:val="18"/>
                <w:szCs w:val="18"/>
              </w:rPr>
              <w:t xml:space="preserve">  2</w:t>
            </w:r>
            <w:r>
              <w:rPr>
                <w:rFonts w:ascii="Courier New" w:hAnsi="Courier New" w:cs="Courier New" w:hint="eastAsia"/>
                <w:sz w:val="18"/>
                <w:szCs w:val="18"/>
              </w:rPr>
              <w:t>：虚拟</w:t>
            </w:r>
          </w:p>
        </w:tc>
      </w:tr>
    </w:tbl>
    <w:p w:rsidR="00C8074B" w:rsidRDefault="00C8074B" w:rsidP="00C8074B">
      <w:pPr>
        <w:pStyle w:val="3"/>
        <w:numPr>
          <w:ilvl w:val="2"/>
          <w:numId w:val="13"/>
        </w:numPr>
        <w:spacing w:line="415" w:lineRule="auto"/>
      </w:pPr>
      <w:r>
        <w:rPr>
          <w:rFonts w:hint="eastAsia"/>
        </w:rPr>
        <w:t>说明</w:t>
      </w:r>
    </w:p>
    <w:p w:rsidR="00DE4AC2" w:rsidRDefault="00DE4AC2" w:rsidP="00DE4AC2"/>
    <w:p w:rsidR="00DE4AC2" w:rsidRDefault="00DE4AC2" w:rsidP="00DE4AC2">
      <w:pPr>
        <w:pStyle w:val="2"/>
        <w:numPr>
          <w:ilvl w:val="1"/>
          <w:numId w:val="13"/>
        </w:numPr>
      </w:pPr>
      <w:r>
        <w:t>TFB_API_00</w:t>
      </w:r>
      <w:r>
        <w:rPr>
          <w:rFonts w:hint="eastAsia"/>
        </w:rPr>
        <w:t xml:space="preserve">91   </w:t>
      </w:r>
      <w:r w:rsidR="00C2553A">
        <w:rPr>
          <w:rFonts w:hint="eastAsia"/>
        </w:rPr>
        <w:t>通知公告</w:t>
      </w:r>
      <w:r>
        <w:rPr>
          <w:rFonts w:hint="eastAsia"/>
        </w:rPr>
        <w:t>-</w:t>
      </w:r>
      <w:r w:rsidR="00C2553A">
        <w:rPr>
          <w:rFonts w:hint="eastAsia"/>
        </w:rPr>
        <w:t>读取最新的</w:t>
      </w:r>
      <w:r>
        <w:rPr>
          <w:rFonts w:hint="eastAsia"/>
        </w:rPr>
        <w:t>通知公告</w:t>
      </w:r>
    </w:p>
    <w:p w:rsidR="00DE4AC2" w:rsidRPr="00C8074B" w:rsidRDefault="00DE4AC2" w:rsidP="00DE4AC2">
      <w:pPr>
        <w:pStyle w:val="af6"/>
        <w:rPr>
          <w:rFonts w:asciiTheme="majorEastAsia" w:eastAsiaTheme="majorEastAsia" w:hAnsiTheme="majorEastAsia" w:cs="Arial"/>
          <w:color w:val="313131"/>
          <w:sz w:val="21"/>
          <w:szCs w:val="21"/>
        </w:rPr>
      </w:pPr>
      <w:r>
        <w:rPr>
          <w:rFonts w:hint="eastAsia"/>
        </w:rPr>
        <w:t>业务标识</w:t>
      </w:r>
      <w:r>
        <w:t xml:space="preserve"> </w:t>
      </w:r>
      <w:r w:rsidR="00C2553A" w:rsidRPr="00C2553A">
        <w:t>ApiAppInfo</w:t>
      </w:r>
      <w:r w:rsidR="00C2553A">
        <w:rPr>
          <w:rFonts w:hint="eastAsia"/>
        </w:rPr>
        <w:t xml:space="preserve"> -</w:t>
      </w:r>
      <w:r>
        <w:rPr>
          <w:rFonts w:hint="eastAsia"/>
        </w:rPr>
        <w:t>&gt;</w:t>
      </w:r>
      <w:r w:rsidRPr="005C23EF">
        <w:t xml:space="preserve"> </w:t>
      </w:r>
      <w:bookmarkStart w:id="249" w:name="OLE_LINK175"/>
      <w:bookmarkStart w:id="250" w:name="OLE_LINK176"/>
      <w:r w:rsidR="00C2553A">
        <w:rPr>
          <w:rFonts w:asciiTheme="majorEastAsia" w:eastAsiaTheme="majorEastAsia" w:hAnsiTheme="majorEastAsia" w:hint="eastAsia"/>
          <w:sz w:val="21"/>
          <w:szCs w:val="21"/>
        </w:rPr>
        <w:t>readNewNotice</w:t>
      </w:r>
      <w:bookmarkEnd w:id="249"/>
      <w:bookmarkEnd w:id="250"/>
    </w:p>
    <w:p w:rsidR="00DE4AC2" w:rsidRDefault="00DE4AC2" w:rsidP="00DE4AC2">
      <w:pPr>
        <w:pStyle w:val="3"/>
        <w:numPr>
          <w:ilvl w:val="2"/>
          <w:numId w:val="13"/>
        </w:numPr>
        <w:spacing w:line="415" w:lineRule="auto"/>
      </w:pPr>
    </w:p>
    <w:p w:rsidR="00DE4AC2" w:rsidRDefault="00DE4AC2" w:rsidP="00DE4AC2">
      <w:pPr>
        <w:pStyle w:val="3"/>
        <w:numPr>
          <w:ilvl w:val="2"/>
          <w:numId w:val="13"/>
        </w:numPr>
        <w:spacing w:line="415" w:lineRule="auto"/>
      </w:pPr>
      <w:r>
        <w:rPr>
          <w:rFonts w:hint="eastAsia"/>
        </w:rPr>
        <w:t>业务功能描述</w:t>
      </w:r>
    </w:p>
    <w:p w:rsidR="00DE4AC2" w:rsidRDefault="00DE4AC2" w:rsidP="00C2553A">
      <w:pPr>
        <w:ind w:firstLineChars="50" w:firstLine="105"/>
      </w:pPr>
      <w:r>
        <w:rPr>
          <w:rFonts w:hint="eastAsia"/>
        </w:rPr>
        <w:t>通知公告后需要注意</w:t>
      </w:r>
      <w:r w:rsidR="00C2553A">
        <w:rPr>
          <w:rFonts w:hint="eastAsia"/>
        </w:rPr>
        <w:t>,</w:t>
      </w:r>
      <w:r w:rsidR="00C2553A">
        <w:rPr>
          <w:rFonts w:hint="eastAsia"/>
        </w:rPr>
        <w:t>前端</w:t>
      </w:r>
      <w:r>
        <w:rPr>
          <w:rFonts w:hint="eastAsia"/>
        </w:rPr>
        <w:t>获取到公告信息后</w:t>
      </w:r>
      <w:r w:rsidR="00C2553A">
        <w:rPr>
          <w:rFonts w:hint="eastAsia"/>
        </w:rPr>
        <w:t>需要本地存储发布号，下次再获取公告内容</w:t>
      </w:r>
      <w:proofErr w:type="gramStart"/>
      <w:r w:rsidR="00C2553A">
        <w:rPr>
          <w:rFonts w:hint="eastAsia"/>
        </w:rPr>
        <w:t>时判断</w:t>
      </w:r>
      <w:proofErr w:type="gramEnd"/>
      <w:r w:rsidR="00C2553A">
        <w:rPr>
          <w:rFonts w:hint="eastAsia"/>
        </w:rPr>
        <w:t>发布号来决定是否有新的公告并显示。</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E4AC2" w:rsidTr="00DE4AC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取值说明</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E4AC2" w:rsidRDefault="00DE4AC2" w:rsidP="00DE4AC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E4AC2" w:rsidRDefault="00DE4AC2" w:rsidP="00DE4AC2">
            <w:pPr>
              <w:rPr>
                <w:rFonts w:ascii="Courier New" w:hAnsi="Courier New" w:cs="Courier New"/>
                <w:sz w:val="18"/>
                <w:szCs w:val="18"/>
              </w:rPr>
            </w:pPr>
          </w:p>
        </w:tc>
      </w:tr>
    </w:tbl>
    <w:p w:rsidR="00DE4AC2" w:rsidRDefault="00DE4AC2" w:rsidP="00DE4AC2"/>
    <w:p w:rsidR="00DE4AC2" w:rsidRDefault="00DE4AC2" w:rsidP="00DE4AC2">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E4AC2" w:rsidTr="00DE4AC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取值说明</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成功或失败（文字描述）</w:t>
            </w: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sidR="00921F3F">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szCs w:val="21"/>
              </w:rPr>
            </w:pP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tcPr>
          <w:p w:rsidR="00B66E11" w:rsidRDefault="00B66E11"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宋体" w:cs="Courier New"/>
                <w:sz w:val="18"/>
                <w:szCs w:val="18"/>
              </w:rPr>
            </w:pP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CC49B9">
            <w:pPr>
              <w:rPr>
                <w:rFonts w:ascii="Courier New" w:hAnsi="Courier New" w:cs="Courier New"/>
                <w:sz w:val="18"/>
                <w:szCs w:val="18"/>
              </w:rPr>
            </w:pPr>
          </w:p>
        </w:tc>
      </w:tr>
    </w:tbl>
    <w:p w:rsidR="00DE4AC2" w:rsidRDefault="00DE4AC2" w:rsidP="00DE4AC2">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Theme="majorEastAsia" w:eastAsiaTheme="majorEastAsia" w:hAnsiTheme="majorEastAsia" w:hint="eastAsia"/>
                <w:szCs w:val="21"/>
              </w:rPr>
              <w:t>readNewNotice</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DE4AC2" w:rsidRPr="00DE4AC2" w:rsidRDefault="00DE4AC2" w:rsidP="00DE4AC2"/>
    <w:p w:rsidR="00C2553A" w:rsidRDefault="00C2553A" w:rsidP="00C2553A">
      <w:bookmarkStart w:id="251" w:name="OLE_LINK173"/>
      <w:bookmarkStart w:id="252" w:name="OLE_LINK174"/>
    </w:p>
    <w:p w:rsidR="00C2553A" w:rsidRDefault="00C2553A" w:rsidP="00C2553A">
      <w:pPr>
        <w:pStyle w:val="2"/>
        <w:numPr>
          <w:ilvl w:val="1"/>
          <w:numId w:val="13"/>
        </w:numPr>
      </w:pPr>
      <w:r>
        <w:t>TFB_API_00</w:t>
      </w:r>
      <w:r>
        <w:rPr>
          <w:rFonts w:hint="eastAsia"/>
        </w:rPr>
        <w:t xml:space="preserve">92   </w:t>
      </w:r>
      <w:r>
        <w:rPr>
          <w:rFonts w:hint="eastAsia"/>
        </w:rPr>
        <w:t>通知公告</w:t>
      </w:r>
      <w:r>
        <w:rPr>
          <w:rFonts w:hint="eastAsia"/>
        </w:rPr>
        <w:t>-</w:t>
      </w:r>
      <w:r>
        <w:rPr>
          <w:rFonts w:hint="eastAsia"/>
        </w:rPr>
        <w:t>读取通知公告的列表</w:t>
      </w:r>
    </w:p>
    <w:p w:rsidR="00C2553A" w:rsidRPr="00C8074B" w:rsidRDefault="00C2553A" w:rsidP="00C2553A">
      <w:pPr>
        <w:pStyle w:val="af6"/>
        <w:rPr>
          <w:rFonts w:asciiTheme="majorEastAsia" w:eastAsiaTheme="majorEastAsia" w:hAnsiTheme="majorEastAsia" w:cs="Arial"/>
          <w:color w:val="313131"/>
          <w:sz w:val="21"/>
          <w:szCs w:val="21"/>
        </w:rPr>
      </w:pPr>
      <w:r>
        <w:rPr>
          <w:rFonts w:hint="eastAsia"/>
        </w:rPr>
        <w:t>业务标识</w:t>
      </w:r>
      <w:r>
        <w:t xml:space="preserve"> </w:t>
      </w:r>
      <w:r w:rsidRPr="00C2553A">
        <w:t>ApiAppInfo</w:t>
      </w:r>
      <w:r>
        <w:rPr>
          <w:rFonts w:hint="eastAsia"/>
        </w:rPr>
        <w:t xml:space="preserve"> -&gt;</w:t>
      </w:r>
      <w:r w:rsidRPr="005C23EF">
        <w:t xml:space="preserve"> </w:t>
      </w:r>
      <w:bookmarkStart w:id="253" w:name="OLE_LINK177"/>
      <w:bookmarkStart w:id="254" w:name="OLE_LINK178"/>
      <w:r w:rsidR="008C5A80">
        <w:rPr>
          <w:rFonts w:asciiTheme="majorEastAsia" w:eastAsiaTheme="majorEastAsia" w:hAnsiTheme="majorEastAsia" w:hint="eastAsia"/>
          <w:sz w:val="21"/>
          <w:szCs w:val="21"/>
        </w:rPr>
        <w:t>read</w:t>
      </w:r>
      <w:r>
        <w:rPr>
          <w:rFonts w:asciiTheme="majorEastAsia" w:eastAsiaTheme="majorEastAsia" w:hAnsiTheme="majorEastAsia" w:hint="eastAsia"/>
          <w:sz w:val="21"/>
          <w:szCs w:val="21"/>
        </w:rPr>
        <w:t>Notice</w:t>
      </w:r>
      <w:r w:rsidR="008C5A80">
        <w:rPr>
          <w:rFonts w:asciiTheme="majorEastAsia" w:eastAsiaTheme="majorEastAsia" w:hAnsiTheme="majorEastAsia" w:hint="eastAsia"/>
          <w:sz w:val="21"/>
          <w:szCs w:val="21"/>
        </w:rPr>
        <w:t>List</w:t>
      </w:r>
      <w:bookmarkEnd w:id="253"/>
      <w:bookmarkEnd w:id="254"/>
    </w:p>
    <w:p w:rsidR="00C2553A" w:rsidRDefault="00C2553A" w:rsidP="00C2553A">
      <w:pPr>
        <w:pStyle w:val="3"/>
        <w:numPr>
          <w:ilvl w:val="2"/>
          <w:numId w:val="13"/>
        </w:numPr>
        <w:spacing w:line="415" w:lineRule="auto"/>
      </w:pPr>
    </w:p>
    <w:p w:rsidR="00C2553A" w:rsidRDefault="00C2553A" w:rsidP="00C2553A">
      <w:pPr>
        <w:pStyle w:val="3"/>
        <w:numPr>
          <w:ilvl w:val="2"/>
          <w:numId w:val="13"/>
        </w:numPr>
        <w:spacing w:line="415" w:lineRule="auto"/>
      </w:pPr>
      <w:r>
        <w:rPr>
          <w:rFonts w:hint="eastAsia"/>
        </w:rPr>
        <w:t>业务功能描述</w:t>
      </w:r>
    </w:p>
    <w:p w:rsidR="00C2553A" w:rsidRDefault="008C5A80" w:rsidP="00C2553A">
      <w:pPr>
        <w:ind w:firstLineChars="50" w:firstLine="105"/>
      </w:pPr>
      <w:r>
        <w:rPr>
          <w:rFonts w:hint="eastAsia"/>
        </w:rPr>
        <w:t>读取所有的公告列表</w:t>
      </w:r>
    </w:p>
    <w:p w:rsidR="008C5A80" w:rsidRDefault="008C5A80" w:rsidP="00C2553A">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553A"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取值说明</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553A" w:rsidRDefault="00C2553A" w:rsidP="00CC49B9">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2553A"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取值说明</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sidR="00B66E11">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bl>
    <w:p w:rsidR="00C2553A" w:rsidRDefault="00C2553A" w:rsidP="00C2553A">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8C5A80" w:rsidP="00CC49B9">
            <w:pPr>
              <w:rPr>
                <w:rFonts w:ascii="Courier New" w:hAnsi="Courier New" w:cs="Courier New"/>
                <w:sz w:val="18"/>
                <w:szCs w:val="18"/>
              </w:rPr>
            </w:pPr>
            <w:r>
              <w:rPr>
                <w:rFonts w:asciiTheme="majorEastAsia" w:eastAsiaTheme="majorEastAsia" w:hAnsiTheme="majorEastAsia" w:hint="eastAsia"/>
                <w:szCs w:val="21"/>
              </w:rPr>
              <w:t>readNoticeList</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bookmarkEnd w:id="251"/>
      <w:bookmarkEnd w:id="252"/>
    </w:tbl>
    <w:p w:rsidR="00D6097B" w:rsidRDefault="00D6097B" w:rsidP="00E937C1"/>
    <w:p w:rsidR="00CC49B9" w:rsidRDefault="00CC49B9" w:rsidP="00CC49B9"/>
    <w:p w:rsidR="00CC49B9" w:rsidRDefault="00CC49B9" w:rsidP="00CC49B9">
      <w:pPr>
        <w:pStyle w:val="2"/>
        <w:numPr>
          <w:ilvl w:val="1"/>
          <w:numId w:val="13"/>
        </w:numPr>
      </w:pPr>
      <w:r>
        <w:t>TFB_API_00</w:t>
      </w:r>
      <w:r>
        <w:rPr>
          <w:rFonts w:hint="eastAsia"/>
        </w:rPr>
        <w:t xml:space="preserve">93   </w:t>
      </w:r>
      <w:r>
        <w:rPr>
          <w:rFonts w:hint="eastAsia"/>
        </w:rPr>
        <w:t>快捷银行卡设置</w:t>
      </w:r>
      <w:r>
        <w:rPr>
          <w:rFonts w:hint="eastAsia"/>
        </w:rPr>
        <w:t xml:space="preserve"> </w:t>
      </w:r>
      <w:r>
        <w:t>–</w:t>
      </w:r>
      <w:r>
        <w:rPr>
          <w:rFonts w:hint="eastAsia"/>
        </w:rPr>
        <w:t xml:space="preserve"> </w:t>
      </w:r>
      <w:r>
        <w:rPr>
          <w:rFonts w:hint="eastAsia"/>
        </w:rPr>
        <w:t>读取商户快捷银行卡列表</w:t>
      </w:r>
    </w:p>
    <w:p w:rsidR="00CC49B9" w:rsidRPr="00C8074B" w:rsidRDefault="00CC49B9" w:rsidP="00CC49B9">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readKuaibkcardLists</w:t>
      </w:r>
    </w:p>
    <w:p w:rsidR="00CC49B9" w:rsidRDefault="00CC49B9" w:rsidP="00CC49B9">
      <w:pPr>
        <w:pStyle w:val="3"/>
        <w:numPr>
          <w:ilvl w:val="2"/>
          <w:numId w:val="13"/>
        </w:numPr>
        <w:spacing w:line="415" w:lineRule="auto"/>
      </w:pPr>
    </w:p>
    <w:p w:rsidR="00CC49B9" w:rsidRDefault="00CC49B9" w:rsidP="00CC49B9">
      <w:pPr>
        <w:pStyle w:val="3"/>
        <w:numPr>
          <w:ilvl w:val="2"/>
          <w:numId w:val="13"/>
        </w:numPr>
        <w:spacing w:line="415" w:lineRule="auto"/>
      </w:pPr>
      <w:r>
        <w:rPr>
          <w:rFonts w:hint="eastAsia"/>
        </w:rPr>
        <w:t>业务功能描述</w:t>
      </w:r>
    </w:p>
    <w:p w:rsidR="00CC49B9" w:rsidRDefault="00CC49B9" w:rsidP="00CC49B9">
      <w:pPr>
        <w:ind w:firstLineChars="50" w:firstLine="105"/>
      </w:pPr>
      <w:r>
        <w:rPr>
          <w:rFonts w:hint="eastAsia"/>
        </w:rPr>
        <w:t>读取商户的快捷银行卡设置</w:t>
      </w:r>
    </w:p>
    <w:p w:rsidR="00CC49B9" w:rsidRDefault="00CC49B9" w:rsidP="00CC49B9">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C49B9"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取值说明</w:t>
            </w:r>
          </w:p>
        </w:tc>
      </w:tr>
      <w:tr w:rsidR="00CC49B9"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3C07" w:rsidTr="00903C0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3C07" w:rsidRDefault="00903C07" w:rsidP="00903C0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03C07" w:rsidRDefault="00903C07" w:rsidP="00903C07">
            <w:pPr>
              <w:rPr>
                <w:rFonts w:ascii="Courier New" w:hAnsi="Courier New" w:cs="Courier New"/>
                <w:sz w:val="18"/>
                <w:szCs w:val="18"/>
              </w:rPr>
            </w:pPr>
          </w:p>
        </w:tc>
      </w:tr>
    </w:tbl>
    <w:p w:rsidR="00CC49B9" w:rsidRDefault="00CC49B9" w:rsidP="00CC49B9"/>
    <w:p w:rsidR="00CC49B9" w:rsidRDefault="00CC49B9" w:rsidP="00CC49B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C49B9"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取值说明</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3D310D" w:rsidP="00CC49B9">
            <w:pPr>
              <w:rPr>
                <w:rFonts w:ascii="Courier New" w:hAnsi="Courier New" w:cs="Courier New"/>
                <w:sz w:val="18"/>
                <w:szCs w:val="18"/>
              </w:rPr>
            </w:pPr>
            <w:r>
              <w:rPr>
                <w:rFonts w:ascii="Courier New" w:hAnsi="Courier New" w:cs="Courier New" w:hint="eastAsia"/>
                <w:sz w:val="18"/>
                <w:szCs w:val="18"/>
              </w:rPr>
              <w:t>b</w:t>
            </w:r>
            <w:r w:rsidR="00CC49B9">
              <w:rPr>
                <w:rFonts w:ascii="Courier New" w:hAnsi="Courier New" w:cs="Courier New" w:hint="eastAsia"/>
                <w:sz w:val="18"/>
                <w:szCs w:val="18"/>
              </w:rPr>
              <w:t>kcardbank</w:t>
            </w:r>
            <w:r w:rsidR="005B72E6">
              <w:rPr>
                <w:rFonts w:ascii="Courier New" w:hAnsi="Courier New" w:cs="Courier New" w:hint="eastAsia"/>
                <w:sz w:val="18"/>
                <w:szCs w:val="18"/>
              </w:rPr>
              <w:t>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005B72E6">
              <w:rPr>
                <w:rFonts w:ascii="Courier New" w:hAnsi="Courier New" w:cs="Courier New" w:hint="eastAsia"/>
                <w:sz w:val="18"/>
                <w:szCs w:val="18"/>
              </w:rPr>
              <w:t>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commentRangeStart w:id="255"/>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commentRangeEnd w:id="255"/>
            <w:r w:rsidR="00C669BD">
              <w:rPr>
                <w:rStyle w:val="af9"/>
              </w:rPr>
              <w:commentReference w:id="255"/>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commentRangeStart w:id="256"/>
            <w:r>
              <w:rPr>
                <w:rFonts w:ascii="Courier New" w:hAnsi="Courier New" w:cs="Courier New"/>
                <w:sz w:val="18"/>
                <w:szCs w:val="18"/>
              </w:rPr>
              <w:t>1.2.</w:t>
            </w:r>
            <w:r>
              <w:rPr>
                <w:rFonts w:ascii="Courier New" w:hAnsi="Courier New" w:cs="Courier New" w:hint="eastAsia"/>
                <w:sz w:val="18"/>
                <w:szCs w:val="18"/>
              </w:rPr>
              <w:t>3.14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C669BD">
            <w:pPr>
              <w:rPr>
                <w:rFonts w:ascii="Courier New" w:hAnsi="Courier New" w:cs="Courier New"/>
                <w:sz w:val="18"/>
                <w:szCs w:val="18"/>
              </w:rPr>
            </w:pPr>
            <w:r>
              <w:rPr>
                <w:rFonts w:ascii="Courier New" w:hAnsi="Courier New" w:cs="Courier New" w:hint="eastAsia"/>
                <w:sz w:val="18"/>
                <w:szCs w:val="18"/>
              </w:rPr>
              <w:t>bkcardshoudefault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commentRangeEnd w:id="256"/>
            <w:proofErr w:type="gramEnd"/>
            <w:r>
              <w:rPr>
                <w:rStyle w:val="af9"/>
              </w:rPr>
              <w:commentReference w:id="256"/>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p>
        </w:tc>
      </w:tr>
      <w:tr w:rsidR="00CC49B9" w:rsidTr="00C669BD">
        <w:trPr>
          <w:cantSplit/>
          <w:trHeight w:val="662"/>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commentRangeStart w:id="257"/>
            <w:r>
              <w:rPr>
                <w:rFonts w:ascii="Courier New" w:hAnsi="Courier New" w:cs="Courier New"/>
                <w:sz w:val="18"/>
                <w:szCs w:val="18"/>
              </w:rPr>
              <w:t>1.2.</w:t>
            </w:r>
            <w:r w:rsidR="00C669BD">
              <w:rPr>
                <w:rFonts w:ascii="Courier New" w:hAnsi="Courier New" w:cs="Courier New" w:hint="eastAsia"/>
                <w:sz w:val="18"/>
                <w:szCs w:val="18"/>
              </w:rPr>
              <w:t>3.15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669BD">
            <w:pPr>
              <w:rPr>
                <w:rFonts w:ascii="Courier New" w:hAnsi="Courier New" w:cs="Courier New"/>
                <w:sz w:val="18"/>
                <w:szCs w:val="18"/>
              </w:rPr>
            </w:pPr>
            <w:r>
              <w:rPr>
                <w:rFonts w:ascii="Courier New" w:hAnsi="Courier New" w:cs="Courier New" w:hint="eastAsia"/>
                <w:sz w:val="18"/>
                <w:szCs w:val="18"/>
              </w:rPr>
              <w:t>bkcard</w:t>
            </w:r>
            <w:r w:rsidR="00C669BD">
              <w:rPr>
                <w:rFonts w:ascii="Courier New" w:hAnsi="Courier New" w:cs="Courier New" w:hint="eastAsia"/>
                <w:sz w:val="18"/>
                <w:szCs w:val="18"/>
              </w:rPr>
              <w:t>fudefault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669BD" w:rsidP="00CC49B9">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commentRangeEnd w:id="257"/>
            <w:proofErr w:type="gramEnd"/>
            <w:r>
              <w:rPr>
                <w:rStyle w:val="af9"/>
              </w:rPr>
              <w:commentReference w:id="257"/>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bl>
    <w:p w:rsidR="00CC49B9" w:rsidRDefault="00CC49B9" w:rsidP="00CC49B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Theme="majorEastAsia" w:eastAsiaTheme="majorEastAsia" w:hAnsiTheme="majorEastAsia" w:hint="eastAsia"/>
                <w:szCs w:val="21"/>
              </w:rPr>
              <w:t>readKuaibkcardLists</w:t>
            </w:r>
          </w:p>
        </w:tc>
        <w:tc>
          <w:tcPr>
            <w:tcW w:w="5837"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CC49B9" w:rsidRDefault="00CC49B9" w:rsidP="00CC49B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retmsg</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5B72E6" w:rsidRDefault="005B72E6" w:rsidP="005B72E6"/>
    <w:p w:rsidR="005B72E6" w:rsidRDefault="005B72E6" w:rsidP="005B72E6">
      <w:pPr>
        <w:pStyle w:val="2"/>
        <w:numPr>
          <w:ilvl w:val="1"/>
          <w:numId w:val="13"/>
        </w:numPr>
      </w:pPr>
      <w:r>
        <w:lastRenderedPageBreak/>
        <w:t>TFB_API_00</w:t>
      </w:r>
      <w:r>
        <w:rPr>
          <w:rFonts w:hint="eastAsia"/>
        </w:rPr>
        <w:t xml:space="preserve">94   </w:t>
      </w:r>
      <w:r>
        <w:rPr>
          <w:rFonts w:hint="eastAsia"/>
        </w:rPr>
        <w:t>快捷银行卡设置</w:t>
      </w:r>
      <w:r>
        <w:rPr>
          <w:rFonts w:hint="eastAsia"/>
        </w:rPr>
        <w:t xml:space="preserve"> </w:t>
      </w:r>
      <w:r>
        <w:t>–</w:t>
      </w:r>
      <w:r>
        <w:rPr>
          <w:rFonts w:hint="eastAsia"/>
        </w:rPr>
        <w:t xml:space="preserve"> </w:t>
      </w:r>
      <w:r>
        <w:rPr>
          <w:rFonts w:hint="eastAsia"/>
        </w:rPr>
        <w:t>新增快捷银行卡</w:t>
      </w:r>
    </w:p>
    <w:p w:rsidR="005B72E6" w:rsidRPr="00C8074B" w:rsidRDefault="005B72E6" w:rsidP="005B72E6">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AddKuaibkcard</w:t>
      </w:r>
    </w:p>
    <w:p w:rsidR="005B72E6" w:rsidRDefault="005B72E6" w:rsidP="005B72E6">
      <w:pPr>
        <w:pStyle w:val="3"/>
        <w:numPr>
          <w:ilvl w:val="2"/>
          <w:numId w:val="13"/>
        </w:numPr>
        <w:spacing w:line="415" w:lineRule="auto"/>
      </w:pPr>
    </w:p>
    <w:p w:rsidR="005B72E6" w:rsidRDefault="005B72E6" w:rsidP="005B72E6">
      <w:pPr>
        <w:pStyle w:val="3"/>
        <w:numPr>
          <w:ilvl w:val="2"/>
          <w:numId w:val="13"/>
        </w:numPr>
        <w:spacing w:line="415" w:lineRule="auto"/>
      </w:pPr>
      <w:r>
        <w:rPr>
          <w:rFonts w:hint="eastAsia"/>
        </w:rPr>
        <w:t>业务功能描述</w:t>
      </w:r>
    </w:p>
    <w:p w:rsidR="005B72E6" w:rsidRDefault="00C00643" w:rsidP="005B72E6">
      <w:pPr>
        <w:ind w:firstLineChars="50" w:firstLine="105"/>
      </w:pPr>
      <w:r>
        <w:rPr>
          <w:rFonts w:hint="eastAsia"/>
        </w:rPr>
        <w:t>新增快捷银行卡，用户快捷支付时使用。</w:t>
      </w:r>
    </w:p>
    <w:p w:rsidR="005B72E6" w:rsidRDefault="005B72E6" w:rsidP="005B72E6">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5B72E6" w:rsidTr="00C00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取值说明</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B72E6" w:rsidRDefault="005B72E6"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B72E6" w:rsidRDefault="005B72E6"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C00643">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58"/>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58"/>
            <w:r>
              <w:rPr>
                <w:rStyle w:val="af9"/>
              </w:rPr>
              <w:commentReference w:id="258"/>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59"/>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59"/>
            <w:r>
              <w:rPr>
                <w:rStyle w:val="af9"/>
              </w:rPr>
              <w:commentReference w:id="259"/>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commentRangeStart w:id="260"/>
            <w:r>
              <w:rPr>
                <w:rFonts w:ascii="Courier New" w:hAnsi="Courier New" w:cs="Courier New"/>
                <w:sz w:val="18"/>
                <w:szCs w:val="18"/>
              </w:rPr>
              <w:t>1.2</w:t>
            </w:r>
            <w:r w:rsidR="00C669BD">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0"/>
            <w:r w:rsidR="00C669BD">
              <w:rPr>
                <w:rStyle w:val="af9"/>
              </w:rPr>
              <w:commentReference w:id="260"/>
            </w:r>
          </w:p>
        </w:tc>
      </w:tr>
    </w:tbl>
    <w:p w:rsidR="005B72E6" w:rsidRDefault="005B72E6" w:rsidP="005B72E6"/>
    <w:p w:rsidR="005B72E6" w:rsidRDefault="005B72E6" w:rsidP="005B72E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5B72E6"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取值说明</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lastRenderedPageBreak/>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5B72E6" w:rsidRDefault="005B72E6" w:rsidP="005B72E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C00643" w:rsidP="002F36D1">
            <w:pPr>
              <w:rPr>
                <w:rFonts w:ascii="Courier New" w:hAnsi="Courier New" w:cs="Courier New"/>
                <w:sz w:val="18"/>
                <w:szCs w:val="18"/>
              </w:rPr>
            </w:pPr>
            <w:r>
              <w:rPr>
                <w:rFonts w:asciiTheme="majorEastAsia" w:eastAsiaTheme="majorEastAsia" w:hAnsiTheme="majorEastAsia" w:hint="eastAsia"/>
                <w:szCs w:val="21"/>
              </w:rPr>
              <w:t>AddKuaibkcard</w:t>
            </w:r>
          </w:p>
        </w:tc>
        <w:tc>
          <w:tcPr>
            <w:tcW w:w="5837"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5B72E6" w:rsidRDefault="005B72E6" w:rsidP="005B72E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retmsg</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B57677" w:rsidRDefault="00B57677" w:rsidP="00B57677"/>
    <w:p w:rsidR="00B57677" w:rsidRDefault="00B57677" w:rsidP="00B57677">
      <w:pPr>
        <w:pStyle w:val="2"/>
        <w:numPr>
          <w:ilvl w:val="1"/>
          <w:numId w:val="13"/>
        </w:numPr>
      </w:pPr>
      <w:r>
        <w:t>TFB_API_00</w:t>
      </w:r>
      <w:r w:rsidR="002212B0">
        <w:rPr>
          <w:rFonts w:hint="eastAsia"/>
        </w:rPr>
        <w:t>95</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修改快捷银行卡</w:t>
      </w:r>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EditKuaibkcard</w:t>
      </w:r>
    </w:p>
    <w:p w:rsidR="00B57677" w:rsidRDefault="00B57677" w:rsidP="00B57677">
      <w:pPr>
        <w:pStyle w:val="3"/>
        <w:numPr>
          <w:ilvl w:val="2"/>
          <w:numId w:val="13"/>
        </w:numPr>
        <w:spacing w:line="415" w:lineRule="auto"/>
      </w:pPr>
    </w:p>
    <w:p w:rsidR="00B57677" w:rsidRDefault="00B57677" w:rsidP="00B57677">
      <w:pPr>
        <w:pStyle w:val="3"/>
        <w:numPr>
          <w:ilvl w:val="2"/>
          <w:numId w:val="13"/>
        </w:numPr>
        <w:spacing w:line="415" w:lineRule="auto"/>
      </w:pPr>
      <w:r>
        <w:rPr>
          <w:rFonts w:hint="eastAsia"/>
        </w:rPr>
        <w:t>业务功能描述</w:t>
      </w:r>
    </w:p>
    <w:p w:rsidR="00B57677" w:rsidRDefault="00B57677" w:rsidP="00B57677">
      <w:pPr>
        <w:ind w:firstLineChars="50" w:firstLine="105"/>
      </w:pPr>
      <w:r>
        <w:rPr>
          <w:rFonts w:hint="eastAsia"/>
        </w:rPr>
        <w:t>修改快捷银行卡信息。</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1"/>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1"/>
            <w:r>
              <w:rPr>
                <w:rStyle w:val="af9"/>
              </w:rPr>
              <w:commentReference w:id="261"/>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2"/>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2"/>
            <w:r>
              <w:rPr>
                <w:rStyle w:val="af9"/>
              </w:rPr>
              <w:commentReference w:id="262"/>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3"/>
            <w:r>
              <w:rPr>
                <w:rFonts w:ascii="Courier New" w:hAnsi="Courier New" w:cs="Courier New"/>
                <w:sz w:val="18"/>
                <w:szCs w:val="18"/>
              </w:rPr>
              <w:t>1.2</w:t>
            </w:r>
            <w:r>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3"/>
            <w:r>
              <w:rPr>
                <w:rStyle w:val="af9"/>
              </w:rPr>
              <w:commentReference w:id="263"/>
            </w:r>
          </w:p>
        </w:tc>
      </w:tr>
    </w:tbl>
    <w:p w:rsidR="00B57677" w:rsidRDefault="00B57677" w:rsidP="00B57677"/>
    <w:p w:rsidR="00B57677" w:rsidRDefault="00B57677" w:rsidP="00B576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EditKuaibkcard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r>
        <w:t>TFB_API_00</w:t>
      </w:r>
      <w:r w:rsidR="002212B0">
        <w:rPr>
          <w:rFonts w:hint="eastAsia"/>
        </w:rPr>
        <w:t>96</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解除快捷银行卡</w:t>
      </w:r>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DeleteKuaibkcard</w:t>
      </w:r>
    </w:p>
    <w:p w:rsidR="00B57677" w:rsidRDefault="00B57677" w:rsidP="00B57677">
      <w:pPr>
        <w:pStyle w:val="3"/>
        <w:numPr>
          <w:ilvl w:val="2"/>
          <w:numId w:val="13"/>
        </w:numPr>
        <w:spacing w:line="415" w:lineRule="auto"/>
      </w:pPr>
    </w:p>
    <w:p w:rsidR="00B57677" w:rsidRDefault="00B57677" w:rsidP="00B57677">
      <w:pPr>
        <w:pStyle w:val="3"/>
        <w:numPr>
          <w:ilvl w:val="2"/>
          <w:numId w:val="13"/>
        </w:numPr>
        <w:spacing w:line="415" w:lineRule="auto"/>
      </w:pPr>
      <w:r>
        <w:rPr>
          <w:rFonts w:hint="eastAsia"/>
        </w:rPr>
        <w:t>业务功能描述</w:t>
      </w:r>
    </w:p>
    <w:p w:rsidR="00B57677" w:rsidRDefault="00B57677" w:rsidP="00B57677">
      <w:pPr>
        <w:ind w:firstLineChars="50" w:firstLine="105"/>
      </w:pPr>
      <w:r>
        <w:rPr>
          <w:rFonts w:hint="eastAsia"/>
        </w:rPr>
        <w:t>解除快捷银行卡信息，删除用户添加的快捷银行卡信息，如果删除的</w:t>
      </w:r>
      <w:proofErr w:type="gramStart"/>
      <w:r>
        <w:rPr>
          <w:rFonts w:hint="eastAsia"/>
        </w:rPr>
        <w:t>快捷卡</w:t>
      </w:r>
      <w:proofErr w:type="gramEnd"/>
      <w:r>
        <w:rPr>
          <w:rFonts w:hint="eastAsia"/>
        </w:rPr>
        <w:t>为默认银</w:t>
      </w:r>
      <w:proofErr w:type="gramStart"/>
      <w:r>
        <w:rPr>
          <w:rFonts w:hint="eastAsia"/>
        </w:rPr>
        <w:t>联卡信息框内容</w:t>
      </w:r>
      <w:proofErr w:type="gramEnd"/>
      <w:r>
        <w:rPr>
          <w:rFonts w:hint="eastAsia"/>
        </w:rPr>
        <w:t>提醒用户</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bl>
    <w:p w:rsidR="00B57677" w:rsidRDefault="00B57677" w:rsidP="00B57677"/>
    <w:p w:rsidR="00B57677" w:rsidRDefault="00B57677" w:rsidP="00B576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DeleteKuaibkcard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r>
        <w:t>TFB_API_00</w:t>
      </w:r>
      <w:r w:rsidR="002212B0">
        <w:rPr>
          <w:rFonts w:hint="eastAsia"/>
        </w:rPr>
        <w:t>97</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快捷银行卡设为默认</w:t>
      </w:r>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DefaultKuaibkcard</w:t>
      </w:r>
    </w:p>
    <w:p w:rsidR="00B57677" w:rsidRDefault="00B57677" w:rsidP="00B57677">
      <w:pPr>
        <w:pStyle w:val="3"/>
        <w:numPr>
          <w:ilvl w:val="2"/>
          <w:numId w:val="13"/>
        </w:numPr>
        <w:spacing w:line="415" w:lineRule="auto"/>
      </w:pPr>
    </w:p>
    <w:p w:rsidR="00B57677" w:rsidRDefault="00B57677" w:rsidP="00B57677">
      <w:pPr>
        <w:pStyle w:val="3"/>
        <w:numPr>
          <w:ilvl w:val="2"/>
          <w:numId w:val="13"/>
        </w:numPr>
        <w:spacing w:line="415" w:lineRule="auto"/>
      </w:pPr>
      <w:r>
        <w:rPr>
          <w:rFonts w:hint="eastAsia"/>
        </w:rPr>
        <w:t>业务功能描述</w:t>
      </w:r>
    </w:p>
    <w:p w:rsidR="00B57677" w:rsidRDefault="00B57677" w:rsidP="00B57677">
      <w:pPr>
        <w:ind w:firstLineChars="50" w:firstLine="105"/>
      </w:pPr>
      <w:r>
        <w:rPr>
          <w:rFonts w:hint="eastAsia"/>
        </w:rPr>
        <w:t>快捷银行卡设为默认，分：设为默认和接触默认两种状态。</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4"/>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4"/>
            <w:r>
              <w:rPr>
                <w:rStyle w:val="af9"/>
              </w:rPr>
              <w:commentReference w:id="264"/>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5"/>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5"/>
            <w:r>
              <w:rPr>
                <w:rStyle w:val="af9"/>
              </w:rPr>
              <w:commentReference w:id="265"/>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6"/>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6"/>
            <w:r>
              <w:rPr>
                <w:rStyle w:val="af9"/>
              </w:rPr>
              <w:commentReference w:id="266"/>
            </w:r>
          </w:p>
        </w:tc>
      </w:tr>
    </w:tbl>
    <w:p w:rsidR="00B57677" w:rsidRDefault="00B57677" w:rsidP="00B57677"/>
    <w:p w:rsidR="00B57677" w:rsidRDefault="00B57677" w:rsidP="00B576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DefaultKuaibkcard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2212B0" w:rsidRDefault="002212B0" w:rsidP="002212B0"/>
    <w:p w:rsidR="002212B0" w:rsidRDefault="002212B0" w:rsidP="002212B0">
      <w:pPr>
        <w:pStyle w:val="2"/>
        <w:numPr>
          <w:ilvl w:val="1"/>
          <w:numId w:val="13"/>
        </w:numPr>
      </w:pPr>
      <w:r>
        <w:t>TFB_API_00</w:t>
      </w:r>
      <w:r>
        <w:rPr>
          <w:rFonts w:hint="eastAsia"/>
        </w:rPr>
        <w:t xml:space="preserve">98   </w:t>
      </w:r>
      <w:r>
        <w:rPr>
          <w:rFonts w:hint="eastAsia"/>
        </w:rPr>
        <w:t>支付通道管理</w:t>
      </w:r>
      <w:r>
        <w:rPr>
          <w:rFonts w:hint="eastAsia"/>
        </w:rPr>
        <w:t xml:space="preserve"> </w:t>
      </w:r>
      <w:r>
        <w:t>–</w:t>
      </w:r>
      <w:r>
        <w:rPr>
          <w:rFonts w:hint="eastAsia"/>
        </w:rPr>
        <w:t xml:space="preserve"> </w:t>
      </w:r>
      <w:r w:rsidR="00E6627B">
        <w:rPr>
          <w:rFonts w:hint="eastAsia"/>
        </w:rPr>
        <w:t>交易功能</w:t>
      </w:r>
      <w:r>
        <w:rPr>
          <w:rFonts w:hint="eastAsia"/>
        </w:rPr>
        <w:t>读取支付通道</w:t>
      </w:r>
    </w:p>
    <w:p w:rsidR="002212B0" w:rsidRPr="00C8074B" w:rsidRDefault="002212B0" w:rsidP="002212B0">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267" w:name="OLE_LINK78"/>
      <w:bookmarkStart w:id="268" w:name="OLE_LINK79"/>
      <w:r w:rsidR="00E6627B">
        <w:rPr>
          <w:rFonts w:asciiTheme="majorEastAsia" w:eastAsiaTheme="majorEastAsia" w:hAnsiTheme="majorEastAsia" w:hint="eastAsia"/>
          <w:sz w:val="21"/>
          <w:szCs w:val="21"/>
        </w:rPr>
        <w:t>Appmenu</w:t>
      </w:r>
      <w:r w:rsidR="00E6627B">
        <w:rPr>
          <w:rFonts w:asciiTheme="majorEastAsia" w:eastAsiaTheme="majorEastAsia" w:hAnsiTheme="majorEastAsia"/>
          <w:sz w:val="21"/>
          <w:szCs w:val="21"/>
        </w:rPr>
        <w:t>paychannel</w:t>
      </w:r>
      <w:r w:rsidR="00E6627B">
        <w:rPr>
          <w:rFonts w:asciiTheme="majorEastAsia" w:eastAsiaTheme="majorEastAsia" w:hAnsiTheme="majorEastAsia" w:hint="eastAsia"/>
          <w:sz w:val="21"/>
          <w:szCs w:val="21"/>
        </w:rPr>
        <w:t>sList</w:t>
      </w:r>
      <w:bookmarkEnd w:id="267"/>
      <w:bookmarkEnd w:id="268"/>
    </w:p>
    <w:p w:rsidR="002212B0" w:rsidRDefault="002212B0" w:rsidP="002212B0">
      <w:pPr>
        <w:pStyle w:val="3"/>
        <w:numPr>
          <w:ilvl w:val="2"/>
          <w:numId w:val="13"/>
        </w:numPr>
        <w:spacing w:line="415" w:lineRule="auto"/>
      </w:pPr>
    </w:p>
    <w:p w:rsidR="002212B0" w:rsidRDefault="002212B0" w:rsidP="002212B0">
      <w:pPr>
        <w:pStyle w:val="3"/>
        <w:numPr>
          <w:ilvl w:val="2"/>
          <w:numId w:val="13"/>
        </w:numPr>
        <w:spacing w:line="415" w:lineRule="auto"/>
      </w:pPr>
      <w:r>
        <w:rPr>
          <w:rFonts w:hint="eastAsia"/>
        </w:rPr>
        <w:t>业务功能描述</w:t>
      </w:r>
    </w:p>
    <w:p w:rsidR="00847F84" w:rsidRDefault="002212B0" w:rsidP="002212B0">
      <w:pPr>
        <w:ind w:firstLineChars="50" w:firstLine="105"/>
      </w:pPr>
      <w:r>
        <w:rPr>
          <w:rFonts w:hint="eastAsia"/>
        </w:rPr>
        <w:t>进入功能图标后，读取该</w:t>
      </w:r>
      <w:r w:rsidR="00AE3441">
        <w:rPr>
          <w:rFonts w:hint="eastAsia"/>
        </w:rPr>
        <w:t>功能可以支持的支付通道信息。</w:t>
      </w:r>
    </w:p>
    <w:p w:rsidR="00847F84" w:rsidRDefault="00847F84" w:rsidP="002212B0">
      <w:pPr>
        <w:ind w:firstLineChars="50" w:firstLine="105"/>
      </w:pPr>
    </w:p>
    <w:p w:rsidR="002212B0" w:rsidRDefault="00847F84" w:rsidP="002212B0">
      <w:pPr>
        <w:ind w:firstLineChars="50" w:firstLine="105"/>
      </w:pPr>
      <w:r>
        <w:rPr>
          <w:rFonts w:hint="eastAsia"/>
        </w:rPr>
        <w:t>需要后台配置功能可支持哪几种支付通道</w:t>
      </w:r>
    </w:p>
    <w:p w:rsidR="00847F84" w:rsidRPr="00847F84" w:rsidRDefault="00847F84" w:rsidP="002212B0">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2212B0"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取值说明</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2212B0" w:rsidP="002F36D1">
            <w:pPr>
              <w:rPr>
                <w:rFonts w:ascii="Courier New" w:hAnsi="Courier New" w:cs="Courier New"/>
                <w:sz w:val="18"/>
                <w:szCs w:val="18"/>
              </w:rPr>
            </w:pP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E3441" w:rsidP="002F36D1">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r w:rsidR="00EB0706">
              <w:rPr>
                <w:rFonts w:ascii="Courier New" w:hAnsi="Courier New" w:cs="Courier New" w:hint="eastAsia"/>
                <w:sz w:val="18"/>
                <w:szCs w:val="18"/>
              </w:rPr>
              <w:t>：</w:t>
            </w:r>
          </w:p>
        </w:tc>
      </w:tr>
    </w:tbl>
    <w:p w:rsidR="002212B0" w:rsidRDefault="00EB0706" w:rsidP="002212B0">
      <w:r>
        <w:rPr>
          <w:rFonts w:hint="eastAsia"/>
        </w:rPr>
        <w:t>交易类型解析：</w:t>
      </w:r>
    </w:p>
    <w:p w:rsidR="00EB0706" w:rsidRDefault="00EB0706" w:rsidP="002212B0">
      <w:r>
        <w:rPr>
          <w:noProof/>
        </w:rPr>
        <w:lastRenderedPageBreak/>
        <w:drawing>
          <wp:inline distT="0" distB="0" distL="0" distR="0" wp14:anchorId="776F47E4" wp14:editId="0325FC41">
            <wp:extent cx="2581275" cy="3657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275" cy="3657600"/>
                    </a:xfrm>
                    <a:prstGeom prst="rect">
                      <a:avLst/>
                    </a:prstGeom>
                  </pic:spPr>
                </pic:pic>
              </a:graphicData>
            </a:graphic>
          </wp:inline>
        </w:drawing>
      </w:r>
    </w:p>
    <w:p w:rsidR="002212B0" w:rsidRDefault="002212B0" w:rsidP="002212B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2212B0"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取值说明</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AF5FD9">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25654"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5654" w:rsidRDefault="00A25654" w:rsidP="002F36D1">
            <w:pPr>
              <w:rPr>
                <w:rFonts w:ascii="Courier New" w:hAnsi="Courier New" w:cs="Courier New"/>
                <w:sz w:val="18"/>
                <w:szCs w:val="18"/>
              </w:rPr>
            </w:pP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paychalshowname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APP</w:t>
            </w:r>
            <w:r>
              <w:rPr>
                <w:rFonts w:ascii="Courier New" w:hAnsi="Courier New" w:cs="Courier New" w:hint="eastAsia"/>
                <w:sz w:val="18"/>
                <w:szCs w:val="18"/>
              </w:rPr>
              <w:t>显示通道名称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roofErr w:type="gramStart"/>
            <w:r>
              <w:rPr>
                <w:rFonts w:ascii="Courier New" w:hAnsi="Courier New" w:cs="Courier New" w:hint="eastAsia"/>
                <w:sz w:val="18"/>
                <w:szCs w:val="18"/>
              </w:rPr>
              <w:t>空按照</w:t>
            </w:r>
            <w:proofErr w:type="gramEnd"/>
            <w:r>
              <w:rPr>
                <w:rFonts w:ascii="Courier New" w:hAnsi="Courier New" w:cs="Courier New" w:hint="eastAsia"/>
                <w:sz w:val="18"/>
                <w:szCs w:val="18"/>
              </w:rPr>
              <w:t>通道名或者前端直接写死，否者按照这个名字在前端显示</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paychalmemo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描述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说明描述</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paychalmaxmoney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每次最大支付金额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DB2907">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AF5FD9">
            <w:pPr>
              <w:rPr>
                <w:rFonts w:ascii="Courier New" w:hAnsi="Courier New" w:cs="Courier New"/>
                <w:sz w:val="18"/>
                <w:szCs w:val="18"/>
              </w:rPr>
            </w:pPr>
            <w:r>
              <w:rPr>
                <w:rFonts w:ascii="Courier New" w:hAnsi="Courier New" w:cs="Courier New" w:hint="eastAsia"/>
                <w:sz w:val="18"/>
                <w:szCs w:val="18"/>
              </w:rPr>
              <w:t>paychal</w:t>
            </w:r>
            <w:r w:rsidR="00DB2907">
              <w:rPr>
                <w:rFonts w:ascii="Courier New" w:hAnsi="Courier New" w:cs="Courier New" w:hint="eastAsia"/>
                <w:sz w:val="18"/>
                <w:szCs w:val="18"/>
              </w:rPr>
              <w:t>parent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350DFC" w:rsidP="00DB2907">
            <w:pPr>
              <w:rPr>
                <w:rFonts w:ascii="Courier New" w:hAnsi="Courier New" w:cs="Courier New"/>
                <w:sz w:val="18"/>
                <w:szCs w:val="18"/>
              </w:rPr>
            </w:pPr>
            <w:r>
              <w:rPr>
                <w:rFonts w:ascii="Courier New" w:hAnsi="Courier New" w:cs="Courier New" w:hint="eastAsia"/>
                <w:sz w:val="18"/>
                <w:szCs w:val="18"/>
              </w:rPr>
              <w:t>手续费</w:t>
            </w:r>
            <w:r w:rsidR="00DB2907">
              <w:rPr>
                <w:rFonts w:ascii="Courier New" w:hAnsi="Courier New" w:cs="Courier New" w:hint="eastAsia"/>
                <w:sz w:val="18"/>
                <w:szCs w:val="18"/>
              </w:rPr>
              <w:t>利率</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bl>
    <w:p w:rsidR="002212B0" w:rsidRDefault="002212B0" w:rsidP="002212B0">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5C3280" w:rsidP="002F36D1">
            <w:pPr>
              <w:rPr>
                <w:rFonts w:ascii="Courier New" w:hAnsi="Courier New" w:cs="Courier New"/>
                <w:sz w:val="18"/>
                <w:szCs w:val="18"/>
              </w:rPr>
            </w:pPr>
            <w:r>
              <w:t>Api</w:t>
            </w:r>
            <w:r>
              <w:rPr>
                <w:rFonts w:hint="eastAsia"/>
              </w:rPr>
              <w:t>P</w:t>
            </w:r>
            <w:r>
              <w:t>aychannel</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2212B0"/>
    <w:p w:rsidR="002212B0" w:rsidRDefault="002212B0" w:rsidP="002212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retmsg</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B57677"/>
    <w:p w:rsidR="00E6627B" w:rsidRDefault="00E6627B" w:rsidP="00E6627B"/>
    <w:p w:rsidR="00E6627B" w:rsidRDefault="00E6627B" w:rsidP="00E6627B">
      <w:pPr>
        <w:pStyle w:val="2"/>
        <w:numPr>
          <w:ilvl w:val="1"/>
          <w:numId w:val="13"/>
        </w:numPr>
      </w:pPr>
      <w:r>
        <w:t>TFB_API_00</w:t>
      </w:r>
      <w:r w:rsidR="002F36D1">
        <w:rPr>
          <w:rFonts w:hint="eastAsia"/>
        </w:rPr>
        <w:t>99</w:t>
      </w:r>
      <w:r>
        <w:rPr>
          <w:rFonts w:hint="eastAsia"/>
        </w:rPr>
        <w:t xml:space="preserve">   </w:t>
      </w:r>
      <w:r>
        <w:rPr>
          <w:rFonts w:hint="eastAsia"/>
        </w:rPr>
        <w:t>支付通道管理</w:t>
      </w:r>
      <w:r>
        <w:rPr>
          <w:rFonts w:hint="eastAsia"/>
        </w:rPr>
        <w:t xml:space="preserve"> </w:t>
      </w:r>
      <w:r>
        <w:t>–</w:t>
      </w:r>
      <w:r>
        <w:rPr>
          <w:rFonts w:hint="eastAsia"/>
        </w:rPr>
        <w:t xml:space="preserve"> </w:t>
      </w:r>
      <w:r>
        <w:rPr>
          <w:rFonts w:hint="eastAsia"/>
        </w:rPr>
        <w:t>读取快捷支付默认信用卡号</w:t>
      </w:r>
    </w:p>
    <w:p w:rsidR="00E6627B" w:rsidRPr="00C8074B" w:rsidRDefault="00E6627B" w:rsidP="00E6627B">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269" w:name="OLE_LINK252"/>
      <w:bookmarkStart w:id="270" w:name="OLE_LINK253"/>
      <w:r>
        <w:rPr>
          <w:rFonts w:asciiTheme="majorEastAsia" w:eastAsiaTheme="majorEastAsia" w:hAnsiTheme="majorEastAsia" w:hint="eastAsia"/>
          <w:sz w:val="21"/>
          <w:szCs w:val="21"/>
        </w:rPr>
        <w:t>readKuaipaybkcardInfo</w:t>
      </w:r>
      <w:bookmarkEnd w:id="269"/>
      <w:bookmarkEnd w:id="270"/>
    </w:p>
    <w:p w:rsidR="00E6627B" w:rsidRDefault="00E6627B" w:rsidP="00E6627B">
      <w:pPr>
        <w:pStyle w:val="3"/>
        <w:numPr>
          <w:ilvl w:val="2"/>
          <w:numId w:val="13"/>
        </w:numPr>
        <w:spacing w:line="415" w:lineRule="auto"/>
      </w:pPr>
    </w:p>
    <w:p w:rsidR="00E6627B" w:rsidRDefault="00E6627B" w:rsidP="00E6627B">
      <w:pPr>
        <w:pStyle w:val="3"/>
        <w:numPr>
          <w:ilvl w:val="2"/>
          <w:numId w:val="13"/>
        </w:numPr>
        <w:spacing w:line="415" w:lineRule="auto"/>
      </w:pPr>
      <w:r>
        <w:rPr>
          <w:rFonts w:hint="eastAsia"/>
        </w:rPr>
        <w:t>业务功能描述</w:t>
      </w:r>
    </w:p>
    <w:p w:rsidR="00E6627B" w:rsidRDefault="001878A7" w:rsidP="001878A7">
      <w:pPr>
        <w:ind w:leftChars="50" w:left="105"/>
      </w:pPr>
      <w:r>
        <w:rPr>
          <w:rFonts w:hint="eastAsia"/>
        </w:rPr>
        <w:t>读取快捷支付默认信用卡号信息，该信息读取适合手机充值，</w:t>
      </w:r>
      <w:r>
        <w:rPr>
          <w:rFonts w:hint="eastAsia"/>
        </w:rPr>
        <w:t>QQ</w:t>
      </w:r>
      <w:r>
        <w:rPr>
          <w:rFonts w:hint="eastAsia"/>
        </w:rPr>
        <w:t>币充值等便民接口通用。这个接口也可以扩展指定快捷银行卡</w:t>
      </w:r>
      <w:r>
        <w:rPr>
          <w:rFonts w:hint="eastAsia"/>
        </w:rPr>
        <w:t>id</w:t>
      </w:r>
      <w:r>
        <w:rPr>
          <w:rFonts w:hint="eastAsia"/>
        </w:rPr>
        <w:t>读取银行卡信息。</w:t>
      </w:r>
    </w:p>
    <w:p w:rsidR="00E6627B" w:rsidRPr="00AE3441" w:rsidRDefault="00E6627B" w:rsidP="00E6627B">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E6627B"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取值说明</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E6627B"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1878A7" w:rsidP="002F36D1">
            <w:pPr>
              <w:rPr>
                <w:rFonts w:ascii="Courier New" w:hAnsi="Courier New" w:cs="Courier New"/>
                <w:sz w:val="18"/>
                <w:szCs w:val="18"/>
              </w:rPr>
            </w:pPr>
            <w:r>
              <w:rPr>
                <w:rFonts w:ascii="Courier New" w:hAnsi="Courier New" w:cs="Courier New" w:hint="eastAsia"/>
                <w:sz w:val="18"/>
                <w:szCs w:val="18"/>
              </w:rPr>
              <w:t>可选</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271"/>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默认银行卡</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271"/>
            <w:r>
              <w:rPr>
                <w:rStyle w:val="af9"/>
              </w:rPr>
              <w:commentReference w:id="271"/>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272"/>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sidRPr="00EB79B5">
              <w:rPr>
                <w:rFonts w:ascii="Courier New" w:hAnsi="Courier New" w:cs="Courier New"/>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272"/>
            <w:r>
              <w:rPr>
                <w:rStyle w:val="af9"/>
              </w:rPr>
              <w:commentReference w:id="272"/>
            </w:r>
          </w:p>
        </w:tc>
      </w:tr>
      <w:tr w:rsidR="005F49E0" w:rsidTr="005F49E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commentRangeStart w:id="273"/>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sidRPr="00EB79B5">
              <w:rPr>
                <w:rFonts w:ascii="Courier New" w:hAnsi="Courier New" w:cs="Courier New"/>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F49E0" w:rsidRDefault="005F49E0" w:rsidP="005F49E0">
            <w:pPr>
              <w:rPr>
                <w:rFonts w:ascii="Courier New" w:hAnsi="Courier New" w:cs="Courier New"/>
                <w:sz w:val="18"/>
                <w:szCs w:val="18"/>
              </w:rPr>
            </w:pPr>
            <w:r>
              <w:rPr>
                <w:rFonts w:ascii="Courier New" w:hAnsi="Courier New" w:cs="Courier New" w:hint="eastAsia"/>
                <w:sz w:val="18"/>
                <w:szCs w:val="18"/>
              </w:rPr>
              <w:t>选</w:t>
            </w:r>
            <w:r>
              <w:rPr>
                <w:rFonts w:ascii="Courier New" w:hAnsi="Courier New"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proofErr w:type="gramStart"/>
            <w:r>
              <w:rPr>
                <w:rFonts w:ascii="Courier New" w:hAnsi="Courier New" w:cs="Courier New" w:hint="eastAsia"/>
                <w:sz w:val="18"/>
                <w:szCs w:val="18"/>
              </w:rPr>
              <w:t>付款卡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F49E0" w:rsidRDefault="005F49E0" w:rsidP="005F49E0">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273"/>
            <w:r>
              <w:rPr>
                <w:rStyle w:val="af9"/>
              </w:rPr>
              <w:commentReference w:id="273"/>
            </w:r>
          </w:p>
        </w:tc>
      </w:tr>
    </w:tbl>
    <w:p w:rsidR="00E6627B" w:rsidRPr="001878A7" w:rsidRDefault="00E6627B" w:rsidP="00E6627B"/>
    <w:p w:rsidR="00E6627B" w:rsidRDefault="00E6627B" w:rsidP="00E6627B">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E6627B"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取值说明</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1878A7" w:rsidTr="001878A7">
        <w:trPr>
          <w:cantSplit/>
          <w:trHeight w:val="578"/>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1878A7">
        <w:trPr>
          <w:cantSplit/>
          <w:trHeight w:val="416"/>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sz w:val="18"/>
                <w:szCs w:val="18"/>
              </w:rPr>
              <w:t>B</w:t>
            </w:r>
            <w:r>
              <w:rPr>
                <w:rFonts w:ascii="Courier New" w:hAnsi="Courier New" w:cs="Courier New" w:hint="eastAsia"/>
                <w:sz w:val="18"/>
                <w:szCs w:val="18"/>
              </w:rPr>
              <w:t>kcardbanklogo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银行卡类型</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p>
        </w:tc>
      </w:tr>
    </w:tbl>
    <w:p w:rsidR="00E6627B" w:rsidRDefault="00E6627B" w:rsidP="00E6627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5C3280" w:rsidP="002F36D1">
            <w:pPr>
              <w:rPr>
                <w:rFonts w:ascii="Courier New" w:hAnsi="Courier New" w:cs="Courier New"/>
                <w:sz w:val="18"/>
                <w:szCs w:val="18"/>
              </w:rPr>
            </w:pPr>
            <w:r>
              <w:t>Api</w:t>
            </w:r>
            <w:r>
              <w:rPr>
                <w:rFonts w:hint="eastAsia"/>
              </w:rPr>
              <w:t>P</w:t>
            </w:r>
            <w:r>
              <w:t>aychannel</w:t>
            </w:r>
            <w:r w:rsidR="00E6627B"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E6627B" w:rsidRDefault="00E6627B" w:rsidP="00E6627B"/>
    <w:p w:rsidR="00E6627B" w:rsidRDefault="00E6627B" w:rsidP="00E662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retmsg</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CC49B9" w:rsidRDefault="00CC49B9" w:rsidP="00CC49B9"/>
    <w:p w:rsidR="00B66E11" w:rsidRDefault="00B66E11" w:rsidP="00B66E11"/>
    <w:p w:rsidR="00B66E11" w:rsidRDefault="00B66E11" w:rsidP="00B66E11">
      <w:pPr>
        <w:pStyle w:val="2"/>
        <w:numPr>
          <w:ilvl w:val="1"/>
          <w:numId w:val="13"/>
        </w:numPr>
      </w:pPr>
      <w:r>
        <w:t>TFB_API_00</w:t>
      </w:r>
      <w:r>
        <w:rPr>
          <w:rFonts w:hint="eastAsia"/>
        </w:rPr>
        <w:t xml:space="preserve">100   </w:t>
      </w:r>
      <w:r>
        <w:rPr>
          <w:rFonts w:hint="eastAsia"/>
        </w:rPr>
        <w:t>我的银行卡</w:t>
      </w:r>
      <w:r>
        <w:rPr>
          <w:rFonts w:hint="eastAsia"/>
        </w:rPr>
        <w:t>-</w:t>
      </w:r>
      <w:r>
        <w:rPr>
          <w:rFonts w:hint="eastAsia"/>
        </w:rPr>
        <w:t>读取省份</w:t>
      </w:r>
    </w:p>
    <w:p w:rsidR="00B66E11" w:rsidRDefault="00B66E11" w:rsidP="00B66E11">
      <w:pPr>
        <w:pStyle w:val="3"/>
        <w:numPr>
          <w:ilvl w:val="2"/>
          <w:numId w:val="13"/>
        </w:numPr>
        <w:spacing w:line="415" w:lineRule="auto"/>
      </w:pPr>
      <w:r>
        <w:rPr>
          <w:rFonts w:hint="eastAsia"/>
        </w:rPr>
        <w:t>业务标识</w:t>
      </w:r>
      <w:r>
        <w:t xml:space="preserve"> </w:t>
      </w:r>
      <w:r w:rsidRPr="00B66E11">
        <w:t>ApiAppInfo</w:t>
      </w:r>
      <w:r>
        <w:rPr>
          <w:rFonts w:hint="eastAsia"/>
        </w:rPr>
        <w:t>- &gt;</w:t>
      </w:r>
      <w:r w:rsidRPr="005C23EF">
        <w:t xml:space="preserve"> </w:t>
      </w:r>
      <w:r w:rsidRPr="00E937C1">
        <w:t>readChinaProv</w:t>
      </w:r>
    </w:p>
    <w:p w:rsidR="00B66E11" w:rsidRDefault="00B66E11" w:rsidP="00B66E11">
      <w:pPr>
        <w:pStyle w:val="3"/>
        <w:numPr>
          <w:ilvl w:val="2"/>
          <w:numId w:val="13"/>
        </w:numPr>
        <w:spacing w:line="415" w:lineRule="auto"/>
      </w:pPr>
      <w:r>
        <w:rPr>
          <w:rFonts w:hint="eastAsia"/>
        </w:rPr>
        <w:t>业务功能描述</w:t>
      </w:r>
    </w:p>
    <w:p w:rsidR="00B66E11" w:rsidRPr="00CC4995" w:rsidRDefault="00B66E11" w:rsidP="00B66E11">
      <w:pPr>
        <w:ind w:firstLineChars="50" w:firstLine="105"/>
      </w:pPr>
      <w:r>
        <w:rPr>
          <w:rFonts w:hint="eastAsia"/>
        </w:rPr>
        <w:t>点击进入我的银行卡读取省份接口</w:t>
      </w:r>
    </w:p>
    <w:p w:rsidR="00B66E11" w:rsidRDefault="00B66E11" w:rsidP="00B66E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lastRenderedPageBreak/>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 w:rsidR="00B66E11" w:rsidRDefault="00B66E11" w:rsidP="00B66E11">
      <w:pPr>
        <w:pStyle w:val="2"/>
        <w:numPr>
          <w:ilvl w:val="1"/>
          <w:numId w:val="13"/>
        </w:numPr>
      </w:pPr>
      <w:r>
        <w:t>TFB_API_0</w:t>
      </w:r>
      <w:r>
        <w:rPr>
          <w:rFonts w:hint="eastAsia"/>
        </w:rPr>
        <w:t xml:space="preserve">101  </w:t>
      </w:r>
      <w:r>
        <w:rPr>
          <w:rFonts w:hint="eastAsia"/>
        </w:rPr>
        <w:t>我的银行卡</w:t>
      </w:r>
      <w:r>
        <w:rPr>
          <w:rFonts w:hint="eastAsia"/>
        </w:rPr>
        <w:t>-</w:t>
      </w:r>
      <w:r>
        <w:rPr>
          <w:rFonts w:hint="eastAsia"/>
        </w:rPr>
        <w:t>读取地级市</w:t>
      </w:r>
    </w:p>
    <w:p w:rsidR="00B66E11" w:rsidRDefault="00B66E11" w:rsidP="00B66E11">
      <w:pPr>
        <w:pStyle w:val="3"/>
        <w:numPr>
          <w:ilvl w:val="2"/>
          <w:numId w:val="13"/>
        </w:numPr>
        <w:spacing w:line="415" w:lineRule="auto"/>
      </w:pPr>
      <w:r>
        <w:rPr>
          <w:rFonts w:hint="eastAsia"/>
        </w:rPr>
        <w:t>业务标识</w:t>
      </w:r>
      <w:r>
        <w:t xml:space="preserve"> </w:t>
      </w:r>
      <w:r w:rsidRPr="00B66E11">
        <w:t>ApiAppInfo</w:t>
      </w:r>
      <w:r>
        <w:rPr>
          <w:rFonts w:hint="eastAsia"/>
        </w:rPr>
        <w:t>- &gt;</w:t>
      </w:r>
      <w:r w:rsidRPr="005C23EF">
        <w:t xml:space="preserve"> </w:t>
      </w:r>
      <w:r>
        <w:t>readChina</w:t>
      </w:r>
      <w:r>
        <w:rPr>
          <w:rFonts w:hint="eastAsia"/>
        </w:rPr>
        <w:t>City</w:t>
      </w:r>
    </w:p>
    <w:p w:rsidR="00B66E11" w:rsidRDefault="00B66E11" w:rsidP="00B66E11">
      <w:pPr>
        <w:pStyle w:val="3"/>
        <w:numPr>
          <w:ilvl w:val="2"/>
          <w:numId w:val="13"/>
        </w:numPr>
        <w:spacing w:line="415" w:lineRule="auto"/>
      </w:pPr>
      <w:r>
        <w:rPr>
          <w:rFonts w:hint="eastAsia"/>
        </w:rPr>
        <w:t>业务功能描述</w:t>
      </w:r>
    </w:p>
    <w:p w:rsidR="00B66E11" w:rsidRPr="00CC4995" w:rsidRDefault="00B66E11" w:rsidP="00B66E11">
      <w:pPr>
        <w:ind w:firstLineChars="50" w:firstLine="105"/>
      </w:pPr>
      <w:r>
        <w:rPr>
          <w:rFonts w:hint="eastAsia"/>
        </w:rPr>
        <w:t>进入我的银行卡读取地级市接口，如果前端没有请求省份，默认：</w:t>
      </w:r>
      <w:r>
        <w:rPr>
          <w:rFonts w:hint="eastAsia"/>
        </w:rPr>
        <w:t xml:space="preserve"> </w:t>
      </w:r>
      <w:r>
        <w:rPr>
          <w:rFonts w:hint="eastAsia"/>
        </w:rPr>
        <w:t>北京市</w:t>
      </w:r>
    </w:p>
    <w:p w:rsidR="00B66E11" w:rsidRDefault="00B66E11" w:rsidP="00B66E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6145CB" w:rsidRDefault="006145CB" w:rsidP="006145CB">
      <w:pPr>
        <w:pStyle w:val="2"/>
        <w:numPr>
          <w:ilvl w:val="1"/>
          <w:numId w:val="13"/>
        </w:numPr>
      </w:pPr>
      <w:r>
        <w:t>TFB_API_0</w:t>
      </w:r>
      <w:r w:rsidR="003E5173">
        <w:rPr>
          <w:rFonts w:hint="eastAsia"/>
        </w:rPr>
        <w:t>102</w:t>
      </w:r>
      <w:r>
        <w:rPr>
          <w:rFonts w:hint="eastAsia"/>
        </w:rPr>
        <w:t xml:space="preserve">  </w:t>
      </w:r>
      <w:r w:rsidR="003E5173">
        <w:rPr>
          <w:rFonts w:hint="eastAsia"/>
        </w:rPr>
        <w:t>易宝支付</w:t>
      </w:r>
      <w:r w:rsidR="003E5173">
        <w:rPr>
          <w:rFonts w:hint="eastAsia"/>
        </w:rPr>
        <w:t xml:space="preserve"> </w:t>
      </w:r>
      <w:r w:rsidR="003E5173">
        <w:t>–</w:t>
      </w:r>
      <w:r w:rsidR="003E5173">
        <w:rPr>
          <w:rFonts w:hint="eastAsia"/>
        </w:rPr>
        <w:t xml:space="preserve"> QQ</w:t>
      </w:r>
      <w:r w:rsidR="003E5173">
        <w:rPr>
          <w:rFonts w:hint="eastAsia"/>
        </w:rPr>
        <w:t>币充值请求交易</w:t>
      </w:r>
    </w:p>
    <w:p w:rsidR="006145CB" w:rsidRDefault="006145CB" w:rsidP="006145CB">
      <w:pPr>
        <w:pStyle w:val="3"/>
        <w:numPr>
          <w:ilvl w:val="2"/>
          <w:numId w:val="13"/>
        </w:numPr>
        <w:spacing w:line="415" w:lineRule="auto"/>
      </w:pPr>
      <w:r>
        <w:rPr>
          <w:rFonts w:hint="eastAsia"/>
        </w:rPr>
        <w:t>业务标识</w:t>
      </w:r>
      <w:r>
        <w:t xml:space="preserve"> </w:t>
      </w:r>
      <w:r w:rsidR="003E5173">
        <w:t>Api</w:t>
      </w:r>
      <w:r w:rsidR="00905AD6">
        <w:rPr>
          <w:rFonts w:hint="eastAsia"/>
        </w:rPr>
        <w:t>yi</w:t>
      </w:r>
      <w:r w:rsidR="003E5173">
        <w:rPr>
          <w:rFonts w:hint="eastAsia"/>
        </w:rPr>
        <w:t>bao</w:t>
      </w:r>
      <w:r w:rsidR="00905AD6">
        <w:rPr>
          <w:rFonts w:hint="eastAsia"/>
        </w:rPr>
        <w:t>Pay</w:t>
      </w:r>
      <w:r w:rsidRPr="00B66E11">
        <w:t>Info</w:t>
      </w:r>
      <w:r>
        <w:rPr>
          <w:rFonts w:hint="eastAsia"/>
        </w:rPr>
        <w:t>- &gt;</w:t>
      </w:r>
      <w:r w:rsidRPr="005C23EF">
        <w:t xml:space="preserve"> </w:t>
      </w:r>
      <w:r w:rsidR="003E5173">
        <w:rPr>
          <w:rFonts w:hint="eastAsia"/>
        </w:rPr>
        <w:t>qqrechargeReq</w:t>
      </w:r>
    </w:p>
    <w:p w:rsidR="006145CB" w:rsidRDefault="006145CB" w:rsidP="006145CB">
      <w:pPr>
        <w:pStyle w:val="3"/>
        <w:numPr>
          <w:ilvl w:val="2"/>
          <w:numId w:val="13"/>
        </w:numPr>
        <w:spacing w:line="415" w:lineRule="auto"/>
      </w:pPr>
      <w:r>
        <w:rPr>
          <w:rFonts w:hint="eastAsia"/>
        </w:rPr>
        <w:t>业务功能描述</w:t>
      </w:r>
    </w:p>
    <w:p w:rsidR="006145CB" w:rsidRPr="00CC4995" w:rsidRDefault="003E5173" w:rsidP="006145CB">
      <w:pPr>
        <w:ind w:firstLineChars="50" w:firstLine="105"/>
      </w:pPr>
      <w:r>
        <w:rPr>
          <w:rFonts w:hint="eastAsia"/>
        </w:rPr>
        <w:t>易宝支付</w:t>
      </w:r>
      <w:r>
        <w:rPr>
          <w:rFonts w:hint="eastAsia"/>
        </w:rPr>
        <w:t>QQ</w:t>
      </w:r>
      <w:r>
        <w:rPr>
          <w:rFonts w:hint="eastAsia"/>
        </w:rPr>
        <w:t>充值请求交易</w:t>
      </w:r>
    </w:p>
    <w:p w:rsidR="006145CB" w:rsidRDefault="006145CB" w:rsidP="006145C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145CB" w:rsidTr="00905AD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取值说明</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sidRPr="003E5173">
              <w:rPr>
                <w:rFonts w:ascii="Courier New" w:hAnsi="Courier New" w:cs="Courier New"/>
                <w:sz w:val="18"/>
                <w:szCs w:val="18"/>
              </w:rPr>
              <w:t>payMoney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D3CAD"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QQ</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w:t>
            </w:r>
            <w:r>
              <w:rPr>
                <w:rFonts w:ascii="Courier New" w:hAnsi="Courier New" w:cs="Courier New" w:hint="eastAsia"/>
                <w:sz w:val="18"/>
                <w:szCs w:val="18"/>
              </w:rPr>
              <w:t>QQ</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00905AD6">
              <w:rPr>
                <w:rFonts w:ascii="Courier New" w:hAnsi="Courier New" w:cs="Courier New"/>
                <w:sz w:val="18"/>
                <w:szCs w:val="18"/>
              </w:rPr>
              <w:t>man</w:t>
            </w:r>
            <w:r w:rsidR="00905AD6">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lastRenderedPageBreak/>
              <w:t>1.2</w:t>
            </w:r>
            <w:r w:rsidR="00905AD6">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bkcard</w:t>
            </w:r>
            <w:r w:rsidR="003E5173"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905AD6">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BA7BD4"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qqrecharge</w:t>
            </w: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1.2.13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p</w:t>
            </w:r>
            <w:r w:rsidR="00376CB0">
              <w:rPr>
                <w:rFonts w:ascii="Courier New" w:hAnsi="Courier New" w:cs="Courier New" w:hint="eastAsia"/>
                <w:sz w:val="18"/>
                <w:szCs w:val="18"/>
              </w:rPr>
              <w:t>aycardid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刷卡器设备号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读取刷卡器设备号，无为空</w:t>
            </w:r>
          </w:p>
        </w:tc>
      </w:tr>
    </w:tbl>
    <w:p w:rsidR="006145CB" w:rsidRDefault="006145CB" w:rsidP="006145CB"/>
    <w:p w:rsidR="006145CB" w:rsidRDefault="006145CB" w:rsidP="006145C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145CB"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取值说明</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905AD6"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是否需要</w:t>
            </w:r>
            <w:r w:rsidR="00905AD6">
              <w:rPr>
                <w:rFonts w:ascii="Courier New" w:hAnsi="Courier New" w:cs="Courier New" w:hint="eastAsia"/>
                <w:sz w:val="18"/>
                <w:szCs w:val="18"/>
              </w:rPr>
              <w:t>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653769"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53769" w:rsidRDefault="00653769"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返回订单编号</w:t>
            </w:r>
          </w:p>
        </w:tc>
      </w:tr>
      <w:tr w:rsidR="00EB4252"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4252" w:rsidRDefault="00653769"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EB4252" w:rsidP="00905AD6">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145CB" w:rsidRDefault="006145CB" w:rsidP="006145C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rPr>
                <w:rFonts w:hint="eastAsia"/>
              </w:rPr>
              <w:t>qqrechargeReq</w:t>
            </w:r>
          </w:p>
        </w:tc>
        <w:tc>
          <w:tcPr>
            <w:tcW w:w="5837"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6145CB" w:rsidRDefault="006145CB" w:rsidP="006145CB"/>
    <w:p w:rsidR="006145CB" w:rsidRDefault="006145CB" w:rsidP="006145C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retmsg</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E13E2A" w:rsidRDefault="00E13E2A" w:rsidP="00E937C1">
      <w:pPr>
        <w:rPr>
          <w:b/>
        </w:rPr>
      </w:pPr>
    </w:p>
    <w:p w:rsidR="00905AD6" w:rsidRDefault="00905AD6" w:rsidP="00905AD6"/>
    <w:p w:rsidR="00905AD6" w:rsidRDefault="00905AD6" w:rsidP="00905AD6">
      <w:pPr>
        <w:pStyle w:val="2"/>
        <w:numPr>
          <w:ilvl w:val="1"/>
          <w:numId w:val="13"/>
        </w:numPr>
      </w:pPr>
      <w:r>
        <w:lastRenderedPageBreak/>
        <w:t>TFB_API_0</w:t>
      </w:r>
      <w:r>
        <w:rPr>
          <w:rFonts w:hint="eastAsia"/>
        </w:rPr>
        <w:t xml:space="preserve">103  </w:t>
      </w:r>
      <w:r>
        <w:rPr>
          <w:rFonts w:hint="eastAsia"/>
        </w:rPr>
        <w:t>易宝支付</w:t>
      </w:r>
      <w:r>
        <w:rPr>
          <w:rFonts w:hint="eastAsia"/>
        </w:rPr>
        <w:t xml:space="preserve"> </w:t>
      </w:r>
      <w:r>
        <w:t>–</w:t>
      </w:r>
      <w:r>
        <w:rPr>
          <w:rFonts w:hint="eastAsia"/>
        </w:rPr>
        <w:t xml:space="preserve"> QQ</w:t>
      </w:r>
      <w:r>
        <w:rPr>
          <w:rFonts w:hint="eastAsia"/>
        </w:rPr>
        <w:t>币充值短信验证码验证返回</w:t>
      </w:r>
    </w:p>
    <w:p w:rsidR="00905AD6" w:rsidRDefault="00905AD6" w:rsidP="00905AD6">
      <w:pPr>
        <w:pStyle w:val="3"/>
        <w:numPr>
          <w:ilvl w:val="2"/>
          <w:numId w:val="13"/>
        </w:numPr>
        <w:spacing w:line="415" w:lineRule="auto"/>
      </w:pPr>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qqrechargeSMS</w:t>
      </w:r>
      <w:r w:rsidRPr="00905AD6">
        <w:rPr>
          <w:rFonts w:hint="eastAsia"/>
          <w:b/>
        </w:rPr>
        <w:t>verify</w:t>
      </w:r>
    </w:p>
    <w:p w:rsidR="00905AD6" w:rsidRDefault="00905AD6" w:rsidP="00905AD6">
      <w:pPr>
        <w:pStyle w:val="3"/>
        <w:numPr>
          <w:ilvl w:val="2"/>
          <w:numId w:val="13"/>
        </w:numPr>
        <w:spacing w:line="415" w:lineRule="auto"/>
      </w:pPr>
      <w:r>
        <w:rPr>
          <w:rFonts w:hint="eastAsia"/>
        </w:rPr>
        <w:t>业务功能描述</w:t>
      </w:r>
    </w:p>
    <w:p w:rsidR="00905AD6" w:rsidRPr="00CC4995" w:rsidRDefault="00905AD6" w:rsidP="00905AD6">
      <w:pPr>
        <w:ind w:firstLineChars="50" w:firstLine="105"/>
      </w:pPr>
      <w:r>
        <w:rPr>
          <w:rFonts w:hint="eastAsia"/>
        </w:rPr>
        <w:t>易宝支付短信验证码验证返回。</w:t>
      </w:r>
    </w:p>
    <w:p w:rsidR="00905AD6" w:rsidRDefault="00905AD6" w:rsidP="00905AD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905AD6"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取值说明</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EB4252"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4252" w:rsidRDefault="00EB4252"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B4252" w:rsidRDefault="00EB4252"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05AD6"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取值说明</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905AD6" w:rsidRDefault="00905AD6" w:rsidP="00905AD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EB4252" w:rsidP="00F06643">
            <w:pPr>
              <w:rPr>
                <w:rFonts w:ascii="Courier New" w:hAnsi="Courier New" w:cs="Courier New"/>
                <w:sz w:val="18"/>
                <w:szCs w:val="18"/>
              </w:rPr>
            </w:pPr>
            <w:r>
              <w:rPr>
                <w:rFonts w:hint="eastAsia"/>
              </w:rPr>
              <w:t>qqrechargeSMS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376CB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retmsg</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376CB0" w:rsidRDefault="00376CB0" w:rsidP="00376CB0"/>
    <w:p w:rsidR="00376CB0" w:rsidRDefault="00376CB0" w:rsidP="00376CB0">
      <w:pPr>
        <w:pStyle w:val="2"/>
        <w:numPr>
          <w:ilvl w:val="1"/>
          <w:numId w:val="13"/>
        </w:numPr>
      </w:pPr>
      <w:r>
        <w:t>TFB_API_0</w:t>
      </w:r>
      <w:r>
        <w:rPr>
          <w:rFonts w:hint="eastAsia"/>
        </w:rPr>
        <w:t xml:space="preserve">104  </w:t>
      </w:r>
      <w:r>
        <w:rPr>
          <w:rFonts w:hint="eastAsia"/>
        </w:rPr>
        <w:t>易宝支付</w:t>
      </w:r>
      <w:r>
        <w:rPr>
          <w:rFonts w:hint="eastAsia"/>
        </w:rPr>
        <w:t xml:space="preserve"> </w:t>
      </w:r>
      <w:r>
        <w:t>–</w:t>
      </w:r>
      <w:r>
        <w:rPr>
          <w:rFonts w:hint="eastAsia"/>
        </w:rPr>
        <w:t xml:space="preserve"> </w:t>
      </w:r>
      <w:r>
        <w:rPr>
          <w:rFonts w:hint="eastAsia"/>
        </w:rPr>
        <w:t>商户收款（原购买抵用券）请求交易</w:t>
      </w:r>
    </w:p>
    <w:p w:rsidR="00376CB0" w:rsidRDefault="00376CB0" w:rsidP="00376CB0">
      <w:pPr>
        <w:pStyle w:val="3"/>
        <w:numPr>
          <w:ilvl w:val="2"/>
          <w:numId w:val="13"/>
        </w:numPr>
        <w:spacing w:line="415" w:lineRule="auto"/>
      </w:pPr>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couponPayReq</w:t>
      </w:r>
    </w:p>
    <w:p w:rsidR="00376CB0" w:rsidRDefault="00376CB0" w:rsidP="00376CB0">
      <w:pPr>
        <w:pStyle w:val="3"/>
        <w:numPr>
          <w:ilvl w:val="2"/>
          <w:numId w:val="13"/>
        </w:numPr>
        <w:spacing w:line="415" w:lineRule="auto"/>
      </w:pPr>
      <w:r>
        <w:rPr>
          <w:rFonts w:hint="eastAsia"/>
        </w:rPr>
        <w:t>业务功能描述</w:t>
      </w:r>
    </w:p>
    <w:p w:rsidR="00376CB0" w:rsidRPr="00CC4995" w:rsidRDefault="00376CB0" w:rsidP="00376CB0">
      <w:pPr>
        <w:ind w:firstLineChars="50" w:firstLine="105"/>
      </w:pPr>
      <w:r>
        <w:rPr>
          <w:rFonts w:hint="eastAsia"/>
        </w:rPr>
        <w:t>易宝支付购买抵用券请求交易</w:t>
      </w:r>
    </w:p>
    <w:p w:rsidR="00376CB0" w:rsidRDefault="00376CB0" w:rsidP="00376CB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2"/>
        <w:gridCol w:w="2041"/>
        <w:gridCol w:w="8"/>
        <w:gridCol w:w="1324"/>
        <w:gridCol w:w="391"/>
        <w:gridCol w:w="34"/>
        <w:gridCol w:w="1134"/>
        <w:gridCol w:w="547"/>
        <w:gridCol w:w="21"/>
        <w:gridCol w:w="1276"/>
        <w:gridCol w:w="1979"/>
      </w:tblGrid>
      <w:tr w:rsidR="00376CB0" w:rsidTr="00376CB0">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w:t>
            </w:r>
            <w:r>
              <w:rPr>
                <w:rFonts w:hint="eastAsia"/>
              </w:rPr>
              <w:t>nid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oupon</w:t>
            </w:r>
            <w:r>
              <w:rPr>
                <w:rFonts w:hint="eastAsia"/>
              </w:rPr>
              <w:t>money</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paycardid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信用卡刷卡器</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信用卡银行名</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默认：</w:t>
            </w:r>
            <w:r>
              <w:rPr>
                <w:rFonts w:hint="eastAsia"/>
              </w:rPr>
              <w:t>c</w:t>
            </w:r>
            <w:r>
              <w:t>oupon</w:t>
            </w:r>
          </w:p>
        </w:tc>
      </w:tr>
    </w:tbl>
    <w:p w:rsidR="00376CB0" w:rsidRDefault="00376CB0" w:rsidP="00376CB0"/>
    <w:p w:rsidR="00376CB0" w:rsidRDefault="00376CB0" w:rsidP="00376CB0">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返回订单编号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返回易宝订单号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76CB0" w:rsidRDefault="00376CB0" w:rsidP="00376CB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couponPayReq</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376CB0" w:rsidRDefault="00376CB0" w:rsidP="00376CB0"/>
    <w:p w:rsidR="00376CB0" w:rsidRDefault="00376CB0" w:rsidP="00376CB0">
      <w:pPr>
        <w:pStyle w:val="2"/>
        <w:numPr>
          <w:ilvl w:val="1"/>
          <w:numId w:val="13"/>
        </w:numPr>
      </w:pPr>
      <w:r>
        <w:t>TFB_API_0</w:t>
      </w:r>
      <w:r w:rsidR="00F06643">
        <w:rPr>
          <w:rFonts w:hint="eastAsia"/>
        </w:rPr>
        <w:t>105</w:t>
      </w:r>
      <w:r>
        <w:rPr>
          <w:rFonts w:hint="eastAsia"/>
        </w:rPr>
        <w:t xml:space="preserve">  </w:t>
      </w:r>
      <w:r>
        <w:rPr>
          <w:rFonts w:hint="eastAsia"/>
        </w:rPr>
        <w:t>易宝支付</w:t>
      </w:r>
      <w:r>
        <w:rPr>
          <w:rFonts w:hint="eastAsia"/>
        </w:rPr>
        <w:t xml:space="preserve"> </w:t>
      </w:r>
      <w:r>
        <w:t>–</w:t>
      </w:r>
      <w:r w:rsidR="00653769">
        <w:rPr>
          <w:rFonts w:hint="eastAsia"/>
        </w:rPr>
        <w:t>商户收款（原购买抵用券）</w:t>
      </w:r>
      <w:r>
        <w:rPr>
          <w:rFonts w:hint="eastAsia"/>
        </w:rPr>
        <w:t>短信验证码验证返回</w:t>
      </w:r>
    </w:p>
    <w:p w:rsidR="00376CB0" w:rsidRDefault="00376CB0" w:rsidP="00376CB0">
      <w:pPr>
        <w:pStyle w:val="3"/>
        <w:numPr>
          <w:ilvl w:val="2"/>
          <w:numId w:val="13"/>
        </w:numPr>
        <w:spacing w:line="415" w:lineRule="auto"/>
      </w:pPr>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couponPaySMS</w:t>
      </w:r>
      <w:r w:rsidRPr="00905AD6">
        <w:rPr>
          <w:rFonts w:hint="eastAsia"/>
          <w:b/>
        </w:rPr>
        <w:t>verify</w:t>
      </w:r>
    </w:p>
    <w:p w:rsidR="00376CB0" w:rsidRDefault="00376CB0" w:rsidP="00376CB0">
      <w:pPr>
        <w:pStyle w:val="3"/>
        <w:numPr>
          <w:ilvl w:val="2"/>
          <w:numId w:val="13"/>
        </w:numPr>
        <w:spacing w:line="415" w:lineRule="auto"/>
      </w:pPr>
      <w:r>
        <w:rPr>
          <w:rFonts w:hint="eastAsia"/>
        </w:rPr>
        <w:t>业务功能描述</w:t>
      </w:r>
    </w:p>
    <w:p w:rsidR="00376CB0" w:rsidRPr="00CC4995" w:rsidRDefault="00376CB0" w:rsidP="00376CB0">
      <w:pPr>
        <w:ind w:firstLineChars="50" w:firstLine="105"/>
      </w:pPr>
      <w:r>
        <w:rPr>
          <w:rFonts w:hint="eastAsia"/>
        </w:rPr>
        <w:t>易宝支付短信验证码验证返回。</w:t>
      </w:r>
    </w:p>
    <w:p w:rsidR="00376CB0" w:rsidRDefault="00376CB0" w:rsidP="00376CB0">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76CB0"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376CB0">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376CB0" w:rsidRDefault="00376CB0" w:rsidP="00376CB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F06643" w:rsidRDefault="00F06643" w:rsidP="00376CB0">
      <w:pPr>
        <w:rPr>
          <w:b/>
        </w:rPr>
      </w:pPr>
    </w:p>
    <w:p w:rsidR="00F06643" w:rsidRDefault="00F06643" w:rsidP="00F06643">
      <w:pPr>
        <w:rPr>
          <w:sz w:val="22"/>
        </w:rPr>
      </w:pPr>
    </w:p>
    <w:p w:rsidR="00F06643" w:rsidRDefault="00F06643" w:rsidP="00F06643">
      <w:pPr>
        <w:pStyle w:val="2"/>
        <w:numPr>
          <w:ilvl w:val="1"/>
          <w:numId w:val="13"/>
        </w:numPr>
      </w:pPr>
      <w:r>
        <w:t>TFB_API_0</w:t>
      </w:r>
      <w:r>
        <w:rPr>
          <w:rFonts w:hint="eastAsia"/>
        </w:rPr>
        <w:t xml:space="preserve">106 </w:t>
      </w:r>
      <w:r>
        <w:rPr>
          <w:rFonts w:hint="eastAsia"/>
        </w:rPr>
        <w:t>信用卡还款手续费计算</w:t>
      </w:r>
    </w:p>
    <w:p w:rsidR="00F06643" w:rsidRDefault="00F06643" w:rsidP="00F06643">
      <w:pPr>
        <w:pStyle w:val="3"/>
        <w:numPr>
          <w:ilvl w:val="2"/>
          <w:numId w:val="13"/>
        </w:numPr>
        <w:spacing w:line="415" w:lineRule="auto"/>
      </w:pPr>
      <w:r>
        <w:rPr>
          <w:rFonts w:hint="eastAsia"/>
        </w:rPr>
        <w:t>业务标识</w:t>
      </w:r>
      <w:r>
        <w:t xml:space="preserve"> Api</w:t>
      </w:r>
      <w:r>
        <w:rPr>
          <w:rFonts w:hint="eastAsia"/>
        </w:rPr>
        <w:t xml:space="preserve">Payinfo - &gt; </w:t>
      </w:r>
      <w:r w:rsidRPr="00F06643">
        <w:t>getcreditCardMoneyPayfee</w:t>
      </w:r>
    </w:p>
    <w:p w:rsidR="00F06643" w:rsidRDefault="00F06643" w:rsidP="00F06643">
      <w:r>
        <w:rPr>
          <w:rFonts w:hint="eastAsia"/>
        </w:rPr>
        <w:t>修改日期：</w:t>
      </w:r>
      <w:r w:rsidR="00B63186">
        <w:rPr>
          <w:rFonts w:hint="eastAsia"/>
        </w:rPr>
        <w:t>2014-08-14</w:t>
      </w:r>
    </w:p>
    <w:p w:rsidR="00F06643" w:rsidRDefault="00F06643" w:rsidP="00F06643">
      <w:pPr>
        <w:pStyle w:val="3"/>
        <w:numPr>
          <w:ilvl w:val="2"/>
          <w:numId w:val="13"/>
        </w:numPr>
        <w:spacing w:line="415" w:lineRule="auto"/>
      </w:pPr>
      <w:r>
        <w:rPr>
          <w:rFonts w:hint="eastAsia"/>
        </w:rPr>
        <w:lastRenderedPageBreak/>
        <w:t>业务功能描述</w:t>
      </w:r>
    </w:p>
    <w:p w:rsidR="00F06643" w:rsidRDefault="00F06643" w:rsidP="00F06643">
      <w:pPr>
        <w:ind w:firstLineChars="50" w:firstLine="105"/>
      </w:pPr>
      <w:r>
        <w:rPr>
          <w:rFonts w:hint="eastAsia"/>
        </w:rPr>
        <w:t>信用卡还款手续费计算</w:t>
      </w:r>
    </w:p>
    <w:p w:rsidR="00F06643" w:rsidRDefault="00F06643" w:rsidP="00F06643">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F06643" w:rsidTr="00F06643">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取值说明</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hint="eastAsia"/>
              </w:rPr>
              <w:t>选择银行响应</w:t>
            </w:r>
            <w:r>
              <w:rPr>
                <w:rFonts w:hint="eastAsia"/>
              </w:rPr>
              <w:t>bankid</w:t>
            </w:r>
            <w:r w:rsidR="007F7E60">
              <w:rPr>
                <w:rFonts w:hint="eastAsia"/>
              </w:rPr>
              <w:t>（扩展</w:t>
            </w:r>
            <w:r w:rsidR="007F7E60">
              <w:rPr>
                <w:rFonts w:hint="eastAsia"/>
              </w:rPr>
              <w:t>id</w:t>
            </w:r>
            <w:r w:rsidR="007F7E60">
              <w:rPr>
                <w:rFonts w:hint="eastAsia"/>
              </w:rPr>
              <w:t>，暂为空）</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r>
    </w:tbl>
    <w:p w:rsidR="00F06643" w:rsidRDefault="00F06643" w:rsidP="00F06643"/>
    <w:p w:rsidR="00F06643" w:rsidRDefault="00F06643" w:rsidP="00F0664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银行交易流水号</w:t>
            </w:r>
          </w:p>
        </w:tc>
      </w:tr>
    </w:tbl>
    <w:p w:rsidR="00522185" w:rsidRPr="00522185" w:rsidRDefault="00522185" w:rsidP="00522185"/>
    <w:p w:rsidR="00F06643" w:rsidRDefault="00F06643" w:rsidP="00F0664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6643"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6643" w:rsidRDefault="00B63186" w:rsidP="00F06643">
            <w:pPr>
              <w:rPr>
                <w:rFonts w:ascii="Courier New" w:hAnsi="Courier New" w:cs="Courier New"/>
                <w:sz w:val="18"/>
                <w:szCs w:val="18"/>
              </w:rPr>
            </w:pPr>
            <w:r w:rsidRPr="00F06643">
              <w:t>getcreditCardMoneyPayfee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6643" w:rsidRDefault="00F06643" w:rsidP="00F06643">
            <w:pPr>
              <w:rPr>
                <w:rFonts w:ascii="Courier New" w:hAnsi="Courier New" w:cs="Courier New"/>
                <w:sz w:val="18"/>
                <w:szCs w:val="18"/>
              </w:rPr>
            </w:pPr>
          </w:p>
        </w:tc>
      </w:tr>
    </w:tbl>
    <w:p w:rsidR="00F06643" w:rsidRDefault="00F06643" w:rsidP="00F06643"/>
    <w:p w:rsidR="00B63186" w:rsidRDefault="00B63186" w:rsidP="00B63186">
      <w:pPr>
        <w:rPr>
          <w:sz w:val="22"/>
        </w:rPr>
      </w:pPr>
    </w:p>
    <w:p w:rsidR="00B63186" w:rsidRDefault="00B63186" w:rsidP="00B63186">
      <w:pPr>
        <w:pStyle w:val="2"/>
        <w:numPr>
          <w:ilvl w:val="1"/>
          <w:numId w:val="13"/>
        </w:numPr>
      </w:pPr>
      <w:r>
        <w:lastRenderedPageBreak/>
        <w:t>TFB_API_0</w:t>
      </w:r>
      <w:r>
        <w:rPr>
          <w:rFonts w:hint="eastAsia"/>
        </w:rPr>
        <w:t xml:space="preserve">107 </w:t>
      </w:r>
      <w:r>
        <w:rPr>
          <w:rFonts w:hint="eastAsia"/>
        </w:rPr>
        <w:t>易宝支付</w:t>
      </w:r>
      <w:r>
        <w:rPr>
          <w:rFonts w:hint="eastAsia"/>
        </w:rPr>
        <w:t>-</w:t>
      </w:r>
      <w:r>
        <w:rPr>
          <w:rFonts w:hint="eastAsia"/>
        </w:rPr>
        <w:t>信用卡还款请求</w:t>
      </w:r>
    </w:p>
    <w:p w:rsidR="00B63186" w:rsidRDefault="00B63186" w:rsidP="00B63186">
      <w:pPr>
        <w:pStyle w:val="3"/>
        <w:numPr>
          <w:ilvl w:val="2"/>
          <w:numId w:val="13"/>
        </w:numPr>
        <w:spacing w:line="415" w:lineRule="auto"/>
      </w:pPr>
      <w:r>
        <w:rPr>
          <w:rFonts w:hint="eastAsia"/>
        </w:rPr>
        <w:t>业务标识</w:t>
      </w:r>
      <w:r>
        <w:t>Api</w:t>
      </w:r>
      <w:r>
        <w:rPr>
          <w:rFonts w:hint="eastAsia"/>
        </w:rPr>
        <w:t>yibaoPay</w:t>
      </w:r>
      <w:r w:rsidRPr="00B66E11">
        <w:t>Info</w:t>
      </w:r>
      <w:r>
        <w:rPr>
          <w:rFonts w:hint="eastAsia"/>
        </w:rPr>
        <w:t xml:space="preserve"> - &gt;c</w:t>
      </w:r>
      <w:r>
        <w:t>redit</w:t>
      </w:r>
      <w:r>
        <w:rPr>
          <w:rFonts w:hint="eastAsia"/>
        </w:rPr>
        <w:t>C</w:t>
      </w:r>
      <w:r w:rsidRPr="008B5BDF">
        <w:t>ard</w:t>
      </w:r>
      <w:r>
        <w:rPr>
          <w:rFonts w:hint="eastAsia"/>
        </w:rPr>
        <w:t>MoneyRq</w:t>
      </w:r>
    </w:p>
    <w:p w:rsidR="00B63186" w:rsidRDefault="00B63186" w:rsidP="00B63186"/>
    <w:p w:rsidR="00B63186" w:rsidRDefault="00B63186" w:rsidP="00B63186">
      <w:pPr>
        <w:pStyle w:val="3"/>
        <w:numPr>
          <w:ilvl w:val="2"/>
          <w:numId w:val="13"/>
        </w:numPr>
        <w:spacing w:line="415" w:lineRule="auto"/>
      </w:pPr>
      <w:r>
        <w:rPr>
          <w:rFonts w:hint="eastAsia"/>
        </w:rPr>
        <w:t>业务功能描述</w:t>
      </w:r>
    </w:p>
    <w:p w:rsidR="00B63186" w:rsidRDefault="00B63186" w:rsidP="00B63186">
      <w:pPr>
        <w:ind w:firstLineChars="50" w:firstLine="105"/>
      </w:pPr>
      <w:r>
        <w:rPr>
          <w:rFonts w:hint="eastAsia"/>
        </w:rPr>
        <w:t>获取交易的手续费和其他信息</w:t>
      </w:r>
    </w:p>
    <w:p w:rsidR="00B63186" w:rsidRDefault="00B63186" w:rsidP="00B6318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1"/>
        <w:gridCol w:w="2042"/>
        <w:gridCol w:w="7"/>
        <w:gridCol w:w="1290"/>
        <w:gridCol w:w="35"/>
        <w:gridCol w:w="391"/>
        <w:gridCol w:w="34"/>
        <w:gridCol w:w="1134"/>
        <w:gridCol w:w="547"/>
        <w:gridCol w:w="21"/>
        <w:gridCol w:w="946"/>
        <w:gridCol w:w="330"/>
        <w:gridCol w:w="1979"/>
      </w:tblGrid>
      <w:tr w:rsidR="00B63186" w:rsidTr="00B63186">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paytype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交易类型</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默认：</w:t>
            </w:r>
            <w:r w:rsidRPr="00B63186">
              <w:rPr>
                <w:rFonts w:ascii="Courier New" w:hAnsi="Courier New" w:cs="Courier New"/>
                <w:sz w:val="18"/>
                <w:szCs w:val="18"/>
              </w:rPr>
              <w:t>creditcard</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paymoney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交易金额</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收款卡号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到帐信用卡</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shoucardmobile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收款人手机</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收款人姓名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收款银行</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到帐银行名</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current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币种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RMB </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paycardid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sidRPr="00390622">
              <w:rPr>
                <w:rFonts w:ascii="Courier New" w:hAnsi="Courier New" w:cs="Courier New"/>
                <w:sz w:val="18"/>
                <w:szCs w:val="18"/>
              </w:rPr>
              <w:t>merReserved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pStyle w:val="af3"/>
              <w:ind w:firstLineChars="0" w:firstLine="0"/>
            </w:pPr>
            <w:r>
              <w:rPr>
                <w:rFonts w:hint="eastAsia"/>
              </w:rPr>
              <w:t>格式：base64</w:t>
            </w:r>
          </w:p>
          <w:p w:rsidR="00B63186" w:rsidRDefault="00B63186" w:rsidP="00522185">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 </w:t>
            </w:r>
          </w:p>
        </w:tc>
      </w:tr>
      <w:tr w:rsidR="00B63186" w:rsidTr="00B63186">
        <w:trPr>
          <w:cantSplit/>
        </w:trPr>
        <w:tc>
          <w:tcPr>
            <w:tcW w:w="844"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信用卡银行名</w:t>
            </w: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B6318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allmoney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sidR="004B2D78">
              <w:rPr>
                <w:rFonts w:ascii="Courier New" w:hAnsi="Courier New" w:cs="Courier New" w:hint="eastAsia"/>
                <w:sz w:val="18"/>
                <w:szCs w:val="18"/>
              </w:rPr>
              <w:t>.24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feemoney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手续费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522185" w:rsidRDefault="00B63186" w:rsidP="00522185">
      <w:pPr>
        <w:pStyle w:val="3"/>
        <w:numPr>
          <w:ilvl w:val="2"/>
          <w:numId w:val="13"/>
        </w:numPr>
        <w:spacing w:line="415" w:lineRule="auto"/>
      </w:pPr>
      <w:r>
        <w:rPr>
          <w:rFonts w:hint="eastAsia"/>
        </w:rPr>
        <w:t>应答</w:t>
      </w:r>
    </w:p>
    <w:p w:rsidR="00522185" w:rsidRPr="00522185" w:rsidRDefault="00522185" w:rsidP="00522185"/>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返回是否需要验证码</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返回订单编号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返回易宝订单号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22185" w:rsidRPr="00B63186" w:rsidRDefault="00522185" w:rsidP="00522185">
            <w:pPr>
              <w:rPr>
                <w:rFonts w:ascii="Courier New" w:hAnsi="Courier New" w:cs="Courier New"/>
                <w:sz w:val="18"/>
                <w:szCs w:val="18"/>
              </w:rPr>
            </w:pP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22185" w:rsidRDefault="00522185" w:rsidP="00522185">
            <w:pPr>
              <w:rPr>
                <w:szCs w:val="21"/>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宋体"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bl>
    <w:p w:rsidR="00522185" w:rsidRPr="00522185" w:rsidRDefault="00522185" w:rsidP="00522185"/>
    <w:p w:rsidR="00B63186" w:rsidRDefault="00B63186" w:rsidP="00B6318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rPr>
          <w:sz w:val="22"/>
        </w:rPr>
      </w:pPr>
    </w:p>
    <w:p w:rsidR="00B63186" w:rsidRDefault="00B63186" w:rsidP="00B63186"/>
    <w:p w:rsidR="00B63186" w:rsidRDefault="00B63186" w:rsidP="00B63186">
      <w:pPr>
        <w:pStyle w:val="2"/>
        <w:numPr>
          <w:ilvl w:val="1"/>
          <w:numId w:val="13"/>
        </w:numPr>
      </w:pPr>
      <w:r>
        <w:t>TFB_API_0</w:t>
      </w:r>
      <w:r w:rsidR="00455436">
        <w:rPr>
          <w:rFonts w:hint="eastAsia"/>
        </w:rPr>
        <w:t>108</w:t>
      </w:r>
      <w:r>
        <w:rPr>
          <w:rFonts w:hint="eastAsia"/>
        </w:rPr>
        <w:t xml:space="preserve">  </w:t>
      </w:r>
      <w:r>
        <w:rPr>
          <w:rFonts w:hint="eastAsia"/>
        </w:rPr>
        <w:t>易宝支付</w:t>
      </w:r>
      <w:r>
        <w:rPr>
          <w:rFonts w:hint="eastAsia"/>
        </w:rPr>
        <w:t xml:space="preserve"> </w:t>
      </w:r>
      <w:r>
        <w:t>–</w:t>
      </w:r>
      <w:r w:rsidR="004B2D78">
        <w:rPr>
          <w:rFonts w:hint="eastAsia"/>
        </w:rPr>
        <w:t>信用卡还款</w:t>
      </w:r>
      <w:r>
        <w:rPr>
          <w:rFonts w:hint="eastAsia"/>
        </w:rPr>
        <w:t>短信验证码验证返回</w:t>
      </w:r>
    </w:p>
    <w:p w:rsidR="00B63186" w:rsidRDefault="00B63186" w:rsidP="00B63186">
      <w:pPr>
        <w:pStyle w:val="3"/>
        <w:numPr>
          <w:ilvl w:val="2"/>
          <w:numId w:val="13"/>
        </w:numPr>
        <w:spacing w:line="415" w:lineRule="auto"/>
      </w:pPr>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w:t>
      </w:r>
      <w:r>
        <w:t>redit</w:t>
      </w:r>
      <w:r>
        <w:rPr>
          <w:rFonts w:hint="eastAsia"/>
        </w:rPr>
        <w:t>C</w:t>
      </w:r>
      <w:r w:rsidRPr="008B5BDF">
        <w:t>ard</w:t>
      </w:r>
      <w:r>
        <w:rPr>
          <w:rFonts w:hint="eastAsia"/>
        </w:rPr>
        <w:t>MoneySMS</w:t>
      </w:r>
      <w:r w:rsidRPr="00905AD6">
        <w:rPr>
          <w:rFonts w:hint="eastAsia"/>
          <w:b/>
        </w:rPr>
        <w:t>verify</w:t>
      </w:r>
    </w:p>
    <w:p w:rsidR="00B63186" w:rsidRDefault="00B63186" w:rsidP="00B63186">
      <w:pPr>
        <w:pStyle w:val="3"/>
        <w:numPr>
          <w:ilvl w:val="2"/>
          <w:numId w:val="13"/>
        </w:numPr>
        <w:spacing w:line="415" w:lineRule="auto"/>
      </w:pPr>
      <w:r>
        <w:rPr>
          <w:rFonts w:hint="eastAsia"/>
        </w:rPr>
        <w:t>业务功能描述</w:t>
      </w:r>
    </w:p>
    <w:p w:rsidR="00B63186" w:rsidRPr="00CC4995" w:rsidRDefault="00B63186" w:rsidP="00B63186">
      <w:pPr>
        <w:ind w:firstLineChars="50" w:firstLine="105"/>
      </w:pPr>
      <w:r>
        <w:rPr>
          <w:rFonts w:hint="eastAsia"/>
        </w:rPr>
        <w:t>易宝支付短信验证码验证返回。</w:t>
      </w:r>
    </w:p>
    <w:p w:rsidR="00B63186" w:rsidRDefault="00B63186" w:rsidP="00B6318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B63186" w:rsidTr="0052218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3186"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取值说明</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成功或失败（文字描述）</w:t>
            </w:r>
          </w:p>
        </w:tc>
      </w:tr>
    </w:tbl>
    <w:p w:rsidR="00B63186" w:rsidRDefault="00B63186" w:rsidP="00B63186">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Pr>
        <w:rPr>
          <w:b/>
        </w:rPr>
      </w:pPr>
    </w:p>
    <w:p w:rsidR="00B63186" w:rsidRDefault="00B63186" w:rsidP="00B63186">
      <w:pPr>
        <w:rPr>
          <w:b/>
        </w:rPr>
      </w:pPr>
    </w:p>
    <w:p w:rsidR="00987CA0" w:rsidRDefault="00987CA0" w:rsidP="00B63186">
      <w:pPr>
        <w:rPr>
          <w:b/>
        </w:rPr>
      </w:pPr>
    </w:p>
    <w:p w:rsidR="00987CA0" w:rsidRDefault="00987CA0" w:rsidP="00987CA0">
      <w:pPr>
        <w:pStyle w:val="2"/>
        <w:numPr>
          <w:ilvl w:val="1"/>
          <w:numId w:val="13"/>
        </w:numPr>
      </w:pPr>
      <w:r>
        <w:t>TFB_API_0</w:t>
      </w:r>
      <w:r w:rsidR="00C67E96">
        <w:rPr>
          <w:rFonts w:hint="eastAsia"/>
        </w:rPr>
        <w:t>1</w:t>
      </w:r>
      <w:r>
        <w:rPr>
          <w:rFonts w:hint="eastAsia"/>
        </w:rPr>
        <w:t xml:space="preserve">09  </w:t>
      </w:r>
      <w:r>
        <w:rPr>
          <w:rFonts w:hint="eastAsia"/>
        </w:rPr>
        <w:t>汇通宝</w:t>
      </w:r>
      <w:r>
        <w:rPr>
          <w:rFonts w:hint="eastAsia"/>
        </w:rPr>
        <w:t>-</w:t>
      </w:r>
      <w:r w:rsidR="00C67E96">
        <w:rPr>
          <w:rFonts w:hint="eastAsia"/>
        </w:rPr>
        <w:t>商户收款（抵用券）交易请求</w:t>
      </w:r>
    </w:p>
    <w:p w:rsidR="00987CA0" w:rsidRPr="008E2BD5" w:rsidRDefault="00987CA0" w:rsidP="00987CA0"/>
    <w:p w:rsidR="00987CA0" w:rsidRDefault="00987CA0" w:rsidP="00C67E96">
      <w:pPr>
        <w:pStyle w:val="3"/>
        <w:numPr>
          <w:ilvl w:val="2"/>
          <w:numId w:val="13"/>
        </w:numPr>
        <w:spacing w:line="415" w:lineRule="auto"/>
      </w:pPr>
      <w:r>
        <w:rPr>
          <w:rFonts w:hint="eastAsia"/>
        </w:rPr>
        <w:t>业务标识</w:t>
      </w:r>
      <w:r>
        <w:t xml:space="preserve"> Api</w:t>
      </w:r>
      <w:r w:rsidR="00C67E96">
        <w:rPr>
          <w:rFonts w:hint="eastAsia"/>
        </w:rPr>
        <w:t>E</w:t>
      </w:r>
      <w:r w:rsidR="00C67E96" w:rsidRPr="00C67E96">
        <w:t>xpresspay</w:t>
      </w:r>
      <w:r>
        <w:t>Info</w:t>
      </w:r>
      <w:r>
        <w:rPr>
          <w:rFonts w:hint="eastAsia"/>
        </w:rPr>
        <w:t xml:space="preserve"> - &gt; </w:t>
      </w:r>
      <w:r w:rsidR="00C67E96">
        <w:t>coupo</w:t>
      </w:r>
      <w:r w:rsidR="00C67E96">
        <w:rPr>
          <w:rFonts w:hint="eastAsia"/>
        </w:rPr>
        <w:t>nReq</w:t>
      </w:r>
    </w:p>
    <w:p w:rsidR="00987CA0" w:rsidRDefault="00987CA0" w:rsidP="00987CA0"/>
    <w:p w:rsidR="00987CA0" w:rsidRDefault="00987CA0" w:rsidP="00987CA0">
      <w:pPr>
        <w:pStyle w:val="3"/>
        <w:numPr>
          <w:ilvl w:val="2"/>
          <w:numId w:val="13"/>
        </w:numPr>
        <w:spacing w:line="415" w:lineRule="auto"/>
      </w:pPr>
      <w:r>
        <w:rPr>
          <w:rFonts w:hint="eastAsia"/>
        </w:rPr>
        <w:t>业务功能描述</w:t>
      </w:r>
    </w:p>
    <w:p w:rsidR="00987CA0" w:rsidRDefault="00C67E96" w:rsidP="00987CA0">
      <w:pPr>
        <w:ind w:firstLineChars="50" w:firstLine="105"/>
      </w:pPr>
      <w:r>
        <w:rPr>
          <w:rFonts w:hint="eastAsia"/>
        </w:rPr>
        <w:t>请求汇通宝交易</w:t>
      </w:r>
    </w:p>
    <w:p w:rsidR="00987CA0" w:rsidRDefault="00987CA0" w:rsidP="00987CA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987CA0"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取值说明</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r>
              <w:rPr>
                <w:rFonts w:ascii="Courier New" w:hAnsi="Courier New" w:cs="Courier New" w:hint="eastAsia"/>
                <w:sz w:val="18"/>
                <w:szCs w:val="18"/>
              </w:rPr>
              <w:t>默认：</w:t>
            </w:r>
            <w:r>
              <w:rPr>
                <w:rFonts w:ascii="Courier New" w:hAnsi="Courier New" w:cs="Courier New" w:hint="eastAsia"/>
                <w:sz w:val="18"/>
                <w:szCs w:val="18"/>
              </w:rPr>
              <w:t xml:space="preserve">4 </w:t>
            </w:r>
          </w:p>
        </w:tc>
      </w:tr>
    </w:tbl>
    <w:p w:rsidR="00987CA0" w:rsidRDefault="00987CA0" w:rsidP="00987CA0"/>
    <w:p w:rsidR="00987CA0" w:rsidRDefault="00987CA0" w:rsidP="00987CA0">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87CA0"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取值说明</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376BA1"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BA1" w:rsidRDefault="00535810" w:rsidP="00DD611E">
            <w:pPr>
              <w:rPr>
                <w:rFonts w:ascii="Courier New" w:hAnsi="Courier New" w:cs="Courier New"/>
                <w:sz w:val="18"/>
                <w:szCs w:val="18"/>
              </w:rPr>
            </w:pPr>
            <w:r>
              <w:rPr>
                <w:rFonts w:hint="eastAsia"/>
                <w:szCs w:val="21"/>
              </w:rPr>
              <w:t>requrl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r>
      <w:tr w:rsidR="00F0322F"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322F" w:rsidRDefault="009E5E59" w:rsidP="00DD611E">
            <w:pPr>
              <w:rPr>
                <w:rFonts w:ascii="Courier New" w:hAnsi="Courier New" w:cs="Courier New"/>
                <w:sz w:val="18"/>
                <w:szCs w:val="18"/>
              </w:rPr>
            </w:pPr>
            <w:r>
              <w:rPr>
                <w:rFonts w:hint="eastAsia"/>
                <w:szCs w:val="21"/>
              </w:rPr>
              <w:t>bk</w:t>
            </w:r>
            <w:r w:rsidR="00F0322F">
              <w:rPr>
                <w:rFonts w:hint="eastAsia"/>
                <w:szCs w:val="21"/>
              </w:rPr>
              <w:t>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322F" w:rsidRDefault="00F0322F" w:rsidP="00DD611E">
            <w:pPr>
              <w:rPr>
                <w:rFonts w:ascii="Courier New" w:hAnsi="Courier New" w:cs="Courier New"/>
                <w:sz w:val="18"/>
                <w:szCs w:val="18"/>
              </w:rPr>
            </w:pPr>
          </w:p>
        </w:tc>
      </w:tr>
    </w:tbl>
    <w:p w:rsidR="00987CA0" w:rsidRDefault="00987CA0" w:rsidP="00987CA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87CA0"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coupo</w:t>
            </w:r>
            <w:r>
              <w:rPr>
                <w:rFonts w:hint="eastAsia"/>
              </w:rPr>
              <w:t>nReq</w:t>
            </w:r>
          </w:p>
        </w:tc>
        <w:tc>
          <w:tcPr>
            <w:tcW w:w="5837"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D611E">
            <w:pPr>
              <w:rPr>
                <w:rFonts w:ascii="Courier New" w:hAnsi="Courier New" w:cs="Courier New"/>
                <w:sz w:val="18"/>
                <w:szCs w:val="18"/>
              </w:rPr>
            </w:pPr>
          </w:p>
        </w:tc>
      </w:tr>
    </w:tbl>
    <w:p w:rsidR="00F06643" w:rsidRDefault="00F06643" w:rsidP="00376CB0">
      <w:pPr>
        <w:rPr>
          <w:b/>
        </w:rPr>
      </w:pPr>
    </w:p>
    <w:p w:rsidR="00E239C8" w:rsidRDefault="00E239C8" w:rsidP="00E239C8">
      <w:pPr>
        <w:rPr>
          <w:b/>
        </w:rPr>
      </w:pPr>
    </w:p>
    <w:p w:rsidR="00E239C8" w:rsidRDefault="00E239C8" w:rsidP="00E239C8">
      <w:pPr>
        <w:pStyle w:val="2"/>
        <w:numPr>
          <w:ilvl w:val="1"/>
          <w:numId w:val="13"/>
        </w:numPr>
      </w:pPr>
      <w:r>
        <w:t>TFB_API_0</w:t>
      </w:r>
      <w:r>
        <w:rPr>
          <w:rFonts w:hint="eastAsia"/>
        </w:rPr>
        <w:t>1</w:t>
      </w:r>
      <w:r w:rsidR="00F0322F">
        <w:rPr>
          <w:rFonts w:hint="eastAsia"/>
        </w:rPr>
        <w:t>10</w:t>
      </w:r>
      <w:r>
        <w:rPr>
          <w:rFonts w:hint="eastAsia"/>
        </w:rPr>
        <w:t xml:space="preserve">  </w:t>
      </w:r>
      <w:r>
        <w:rPr>
          <w:rFonts w:hint="eastAsia"/>
        </w:rPr>
        <w:t>汇通宝</w:t>
      </w:r>
      <w:r>
        <w:rPr>
          <w:rFonts w:hint="eastAsia"/>
        </w:rPr>
        <w:t>-</w:t>
      </w:r>
      <w:r>
        <w:rPr>
          <w:rFonts w:hint="eastAsia"/>
        </w:rPr>
        <w:t>商户收款（抵用券）</w:t>
      </w:r>
      <w:r w:rsidR="00F0322F">
        <w:rPr>
          <w:rFonts w:hint="eastAsia"/>
        </w:rPr>
        <w:t>交易状态显示</w:t>
      </w:r>
    </w:p>
    <w:p w:rsidR="00E239C8" w:rsidRPr="008E2BD5" w:rsidRDefault="00E239C8" w:rsidP="00E239C8"/>
    <w:p w:rsidR="00E239C8" w:rsidRDefault="00E239C8" w:rsidP="00E239C8">
      <w:pPr>
        <w:pStyle w:val="3"/>
        <w:numPr>
          <w:ilvl w:val="2"/>
          <w:numId w:val="13"/>
        </w:numPr>
        <w:spacing w:line="415" w:lineRule="auto"/>
      </w:pPr>
      <w:r>
        <w:rPr>
          <w:rFonts w:hint="eastAsia"/>
        </w:rPr>
        <w:t>业务标识</w:t>
      </w:r>
      <w:r>
        <w:t xml:space="preserve"> Api</w:t>
      </w:r>
      <w:r>
        <w:rPr>
          <w:rFonts w:hint="eastAsia"/>
        </w:rPr>
        <w:t>E</w:t>
      </w:r>
      <w:r w:rsidRPr="00C67E96">
        <w:t>xpresspay</w:t>
      </w:r>
      <w:r>
        <w:t>Info</w:t>
      </w:r>
      <w:r>
        <w:rPr>
          <w:rFonts w:hint="eastAsia"/>
        </w:rPr>
        <w:t xml:space="preserve"> - &gt; </w:t>
      </w:r>
      <w:r>
        <w:t>coupo</w:t>
      </w:r>
      <w:r>
        <w:rPr>
          <w:rFonts w:hint="eastAsia"/>
        </w:rPr>
        <w:t>n</w:t>
      </w:r>
      <w:r w:rsidR="00F0322F">
        <w:rPr>
          <w:rFonts w:hint="eastAsia"/>
        </w:rPr>
        <w:t>Get</w:t>
      </w:r>
      <w:r>
        <w:rPr>
          <w:rFonts w:hint="eastAsia"/>
        </w:rPr>
        <w:t>Status</w:t>
      </w:r>
    </w:p>
    <w:p w:rsidR="00E239C8" w:rsidRDefault="00E239C8" w:rsidP="00E239C8"/>
    <w:p w:rsidR="00E239C8" w:rsidRDefault="00E239C8" w:rsidP="00E239C8">
      <w:pPr>
        <w:pStyle w:val="3"/>
        <w:numPr>
          <w:ilvl w:val="2"/>
          <w:numId w:val="13"/>
        </w:numPr>
        <w:spacing w:line="415" w:lineRule="auto"/>
      </w:pPr>
      <w:r>
        <w:rPr>
          <w:rFonts w:hint="eastAsia"/>
        </w:rPr>
        <w:t>业务功能描述</w:t>
      </w:r>
    </w:p>
    <w:p w:rsidR="00E239C8" w:rsidRDefault="00F0322F" w:rsidP="00E239C8">
      <w:pPr>
        <w:ind w:firstLineChars="50" w:firstLine="105"/>
      </w:pPr>
      <w:r>
        <w:rPr>
          <w:rFonts w:hint="eastAsia"/>
        </w:rPr>
        <w:t>汇通宝支付得到交易日期</w:t>
      </w:r>
    </w:p>
    <w:p w:rsidR="00E239C8" w:rsidRDefault="00E239C8" w:rsidP="00E239C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E239C8"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取值说明</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E239C8" w:rsidP="00DD611E">
            <w:pPr>
              <w:rPr>
                <w:rFonts w:ascii="Courier New" w:hAnsi="Courier New" w:cs="Courier New"/>
                <w:sz w:val="18"/>
                <w:szCs w:val="18"/>
              </w:rPr>
            </w:pP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lastRenderedPageBreak/>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hint="eastAsia"/>
              </w:rPr>
              <w:t>bkordernumber</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r>
    </w:tbl>
    <w:p w:rsidR="00E239C8" w:rsidRDefault="00E239C8" w:rsidP="00E239C8"/>
    <w:p w:rsidR="00E239C8" w:rsidRDefault="00E239C8" w:rsidP="00E239C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39C8"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取值说明</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E239C8" w:rsidRDefault="00E239C8" w:rsidP="00E239C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39C8"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39C8" w:rsidRDefault="00F0322F" w:rsidP="00DD611E">
            <w:pPr>
              <w:rPr>
                <w:rFonts w:ascii="Courier New" w:hAnsi="Courier New" w:cs="Courier New"/>
                <w:sz w:val="18"/>
                <w:szCs w:val="18"/>
              </w:rPr>
            </w:pPr>
            <w:r>
              <w:t>coupo</w:t>
            </w:r>
            <w:r>
              <w:rPr>
                <w:rFonts w:hint="eastAsia"/>
              </w:rPr>
              <w:t>nGetStatus</w:t>
            </w:r>
          </w:p>
        </w:tc>
        <w:tc>
          <w:tcPr>
            <w:tcW w:w="5837"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39C8" w:rsidRDefault="00E239C8" w:rsidP="00DD611E">
            <w:pPr>
              <w:rPr>
                <w:rFonts w:ascii="Courier New" w:hAnsi="Courier New" w:cs="Courier New"/>
                <w:sz w:val="18"/>
                <w:szCs w:val="18"/>
              </w:rPr>
            </w:pPr>
          </w:p>
        </w:tc>
      </w:tr>
    </w:tbl>
    <w:p w:rsidR="00E239C8" w:rsidRDefault="00E239C8" w:rsidP="00376CB0">
      <w:pPr>
        <w:rPr>
          <w:b/>
        </w:rPr>
      </w:pPr>
    </w:p>
    <w:p w:rsidR="00DD611E" w:rsidRDefault="00DD611E" w:rsidP="00376CB0">
      <w:pPr>
        <w:rPr>
          <w:b/>
        </w:rPr>
      </w:pPr>
    </w:p>
    <w:p w:rsidR="00DD611E" w:rsidRDefault="00DD611E" w:rsidP="00376CB0">
      <w:pPr>
        <w:rPr>
          <w:b/>
        </w:rPr>
      </w:pPr>
    </w:p>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r>
        <w:t>TFB_API_00</w:t>
      </w:r>
      <w:r>
        <w:rPr>
          <w:rFonts w:hint="eastAsia"/>
        </w:rPr>
        <w:t xml:space="preserve">111 </w:t>
      </w:r>
      <w:r>
        <w:rPr>
          <w:rFonts w:hint="eastAsia"/>
        </w:rPr>
        <w:t>代理商</w:t>
      </w:r>
      <w:r>
        <w:rPr>
          <w:rFonts w:hint="eastAsia"/>
        </w:rPr>
        <w:t>UI</w:t>
      </w:r>
      <w:r>
        <w:t>–</w:t>
      </w:r>
      <w:r>
        <w:rPr>
          <w:rFonts w:hint="eastAsia"/>
        </w:rPr>
        <w:t>购买汇通卡读取记录</w:t>
      </w:r>
    </w:p>
    <w:p w:rsidR="00DD611E" w:rsidRDefault="00DD611E" w:rsidP="00DD611E">
      <w:pPr>
        <w:pStyle w:val="3"/>
        <w:numPr>
          <w:ilvl w:val="2"/>
          <w:numId w:val="13"/>
        </w:numPr>
        <w:spacing w:line="415" w:lineRule="auto"/>
      </w:pPr>
      <w:r>
        <w:rPr>
          <w:rFonts w:hint="eastAsia"/>
        </w:rPr>
        <w:t>业务标识</w:t>
      </w:r>
      <w:r>
        <w:t xml:space="preserve"> Api</w:t>
      </w:r>
      <w:r>
        <w:rPr>
          <w:rFonts w:hint="eastAsia"/>
        </w:rPr>
        <w:t>E</w:t>
      </w:r>
      <w:r w:rsidRPr="00C67E96">
        <w:t>xpresspay</w:t>
      </w:r>
      <w:r>
        <w:t>Info</w:t>
      </w:r>
      <w:r>
        <w:rPr>
          <w:rFonts w:hint="eastAsia"/>
        </w:rPr>
        <w:t xml:space="preserve"> - &gt; readagentorder</w:t>
      </w:r>
    </w:p>
    <w:p w:rsidR="00DD611E" w:rsidRDefault="00DD611E" w:rsidP="00DD611E"/>
    <w:p w:rsidR="00DD611E" w:rsidRDefault="00DD611E" w:rsidP="00DD611E">
      <w:pPr>
        <w:pStyle w:val="3"/>
        <w:numPr>
          <w:ilvl w:val="2"/>
          <w:numId w:val="13"/>
        </w:numPr>
        <w:spacing w:line="415" w:lineRule="auto"/>
      </w:pPr>
      <w:r>
        <w:rPr>
          <w:rFonts w:hint="eastAsia"/>
        </w:rPr>
        <w:t>业务功能描述</w:t>
      </w:r>
    </w:p>
    <w:p w:rsidR="00DD611E" w:rsidRDefault="00DD611E" w:rsidP="00DD611E">
      <w:pPr>
        <w:ind w:firstLineChars="50" w:firstLine="105"/>
      </w:pPr>
      <w:r>
        <w:rPr>
          <w:rFonts w:hint="eastAsia"/>
        </w:rPr>
        <w:t>读取代理商购买汇通卡记录，可实现分页处理。注意这部分有当前该代理商的进货价和一次购买数量的最小起订量和最大起订量。</w:t>
      </w:r>
    </w:p>
    <w:p w:rsidR="00DD611E" w:rsidRDefault="00DD611E" w:rsidP="00DD611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开始读取行数</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默认显示：自适应</w:t>
            </w:r>
          </w:p>
        </w:tc>
      </w:tr>
    </w:tbl>
    <w:p w:rsidR="00DD611E" w:rsidRDefault="00DD611E" w:rsidP="00DD611E"/>
    <w:p w:rsidR="00DD611E" w:rsidRDefault="00DD611E" w:rsidP="00DD611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bl>
    <w:p w:rsidR="00DD611E" w:rsidRDefault="00DD611E" w:rsidP="00DD611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r>
        <w:t>TFB_API_00</w:t>
      </w:r>
      <w:r>
        <w:rPr>
          <w:rFonts w:hint="eastAsia"/>
        </w:rPr>
        <w:t xml:space="preserve">112 </w:t>
      </w:r>
      <w:r>
        <w:rPr>
          <w:rFonts w:hint="eastAsia"/>
        </w:rPr>
        <w:t>代理商</w:t>
      </w:r>
      <w:r>
        <w:rPr>
          <w:rFonts w:hint="eastAsia"/>
        </w:rPr>
        <w:t xml:space="preserve">UI </w:t>
      </w:r>
      <w:r>
        <w:t>–</w:t>
      </w:r>
      <w:r>
        <w:rPr>
          <w:rFonts w:hint="eastAsia"/>
        </w:rPr>
        <w:t>购买汇通卡发货状态提交</w:t>
      </w:r>
    </w:p>
    <w:p w:rsidR="00DD611E" w:rsidRDefault="00DD611E" w:rsidP="00DD611E">
      <w:pPr>
        <w:pStyle w:val="3"/>
        <w:numPr>
          <w:ilvl w:val="2"/>
          <w:numId w:val="13"/>
        </w:numPr>
        <w:spacing w:line="415" w:lineRule="auto"/>
      </w:pPr>
      <w:r>
        <w:rPr>
          <w:rFonts w:hint="eastAsia"/>
        </w:rPr>
        <w:t>业务标识</w:t>
      </w:r>
      <w:r>
        <w:t xml:space="preserve"> Api</w:t>
      </w:r>
      <w:r>
        <w:rPr>
          <w:rFonts w:hint="eastAsia"/>
        </w:rPr>
        <w:t>E</w:t>
      </w:r>
      <w:r w:rsidRPr="00C67E96">
        <w:t>xpresspay</w:t>
      </w:r>
      <w:r>
        <w:t>Info</w:t>
      </w:r>
      <w:r>
        <w:rPr>
          <w:rFonts w:hint="eastAsia"/>
        </w:rPr>
        <w:t xml:space="preserve"> - &gt; agentorderstaterq</w:t>
      </w:r>
    </w:p>
    <w:p w:rsidR="00DD611E" w:rsidRDefault="00DD611E" w:rsidP="00DD611E"/>
    <w:p w:rsidR="00DD611E" w:rsidRDefault="00DD611E" w:rsidP="00DD611E">
      <w:pPr>
        <w:pStyle w:val="3"/>
        <w:numPr>
          <w:ilvl w:val="2"/>
          <w:numId w:val="13"/>
        </w:numPr>
        <w:spacing w:line="415" w:lineRule="auto"/>
      </w:pPr>
      <w:r>
        <w:rPr>
          <w:rFonts w:hint="eastAsia"/>
        </w:rPr>
        <w:t>业务功能描述</w:t>
      </w:r>
    </w:p>
    <w:p w:rsidR="00DD611E" w:rsidRDefault="00DD611E" w:rsidP="00DD611E">
      <w:pPr>
        <w:ind w:firstLineChars="50" w:firstLine="105"/>
      </w:pPr>
      <w:r>
        <w:rPr>
          <w:rFonts w:hint="eastAsia"/>
        </w:rPr>
        <w:t>代理商</w:t>
      </w:r>
      <w:r w:rsidR="000B6D07">
        <w:rPr>
          <w:rFonts w:hint="eastAsia"/>
        </w:rPr>
        <w:t>购买汇通卡</w:t>
      </w:r>
      <w:r>
        <w:rPr>
          <w:rFonts w:hint="eastAsia"/>
        </w:rPr>
        <w:t>发货状态确认</w:t>
      </w:r>
    </w:p>
    <w:p w:rsidR="00DD611E" w:rsidRDefault="00DD611E" w:rsidP="00DD611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376CB0">
      <w:pPr>
        <w:rPr>
          <w:b/>
        </w:rPr>
      </w:pPr>
    </w:p>
    <w:p w:rsidR="00DD611E" w:rsidRDefault="00DD611E" w:rsidP="00DD611E">
      <w:pPr>
        <w:rPr>
          <w:sz w:val="22"/>
        </w:rPr>
      </w:pPr>
    </w:p>
    <w:p w:rsidR="00DD611E" w:rsidRDefault="008D0B73" w:rsidP="00DD611E">
      <w:pPr>
        <w:pStyle w:val="2"/>
        <w:numPr>
          <w:ilvl w:val="1"/>
          <w:numId w:val="13"/>
        </w:numPr>
      </w:pPr>
      <w:r>
        <w:lastRenderedPageBreak/>
        <w:t>TFB_API_0</w:t>
      </w:r>
      <w:r>
        <w:rPr>
          <w:rFonts w:hint="eastAsia"/>
        </w:rPr>
        <w:t xml:space="preserve">113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请求银行交易码</w:t>
      </w:r>
    </w:p>
    <w:p w:rsidR="00DD611E" w:rsidRDefault="00DD611E" w:rsidP="00DD611E">
      <w:pPr>
        <w:pStyle w:val="3"/>
        <w:numPr>
          <w:ilvl w:val="2"/>
          <w:numId w:val="13"/>
        </w:numPr>
        <w:spacing w:line="415" w:lineRule="auto"/>
      </w:pPr>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&gt;payagentOrderRq</w:t>
      </w:r>
    </w:p>
    <w:p w:rsidR="00DD611E" w:rsidRDefault="00DD611E" w:rsidP="00DD611E"/>
    <w:p w:rsidR="00DD611E" w:rsidRDefault="00DD611E" w:rsidP="00DD611E">
      <w:pPr>
        <w:pStyle w:val="3"/>
        <w:numPr>
          <w:ilvl w:val="2"/>
          <w:numId w:val="13"/>
        </w:numPr>
        <w:spacing w:line="415" w:lineRule="auto"/>
      </w:pPr>
      <w:r>
        <w:rPr>
          <w:rFonts w:hint="eastAsia"/>
        </w:rPr>
        <w:t>业务功能描述</w:t>
      </w:r>
    </w:p>
    <w:p w:rsidR="00DD611E" w:rsidRDefault="00DD611E" w:rsidP="00DD611E">
      <w:pPr>
        <w:ind w:firstLineChars="50" w:firstLine="105"/>
      </w:pPr>
      <w:r>
        <w:rPr>
          <w:rFonts w:hint="eastAsia"/>
        </w:rPr>
        <w:t>刷卡或者快捷支付选择银行卡后请求后台，获得银联交易流水号。</w:t>
      </w:r>
    </w:p>
    <w:p w:rsidR="00DD611E" w:rsidRPr="00CC4995" w:rsidRDefault="00DD611E" w:rsidP="00DD611E">
      <w:pPr>
        <w:ind w:firstLineChars="50" w:firstLine="105"/>
      </w:pPr>
    </w:p>
    <w:p w:rsidR="00DD611E" w:rsidRDefault="00DD611E" w:rsidP="00DD611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支付银行卡号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bl>
    <w:p w:rsidR="00DD611E" w:rsidRDefault="00DD611E" w:rsidP="00DD611E"/>
    <w:p w:rsidR="00DD611E" w:rsidRDefault="00DD611E" w:rsidP="00DD611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Pr="00F30286"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银行交易流水号</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rPr>
          <w:sz w:val="22"/>
        </w:rPr>
      </w:pPr>
    </w:p>
    <w:p w:rsidR="00DD611E" w:rsidRDefault="00804615" w:rsidP="00DD611E">
      <w:pPr>
        <w:pStyle w:val="2"/>
        <w:numPr>
          <w:ilvl w:val="1"/>
          <w:numId w:val="13"/>
        </w:numPr>
      </w:pPr>
      <w:r>
        <w:t>TFB_API_0</w:t>
      </w:r>
      <w:r>
        <w:rPr>
          <w:rFonts w:hint="eastAsia"/>
        </w:rPr>
        <w:t>114</w:t>
      </w:r>
      <w:r w:rsidR="00DD611E">
        <w:rPr>
          <w:rFonts w:hint="eastAsia"/>
        </w:rPr>
        <w:t xml:space="preserve">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银联支付成功反馈</w:t>
      </w:r>
    </w:p>
    <w:p w:rsidR="00DD611E" w:rsidRDefault="00DD611E" w:rsidP="00DD611E">
      <w:pPr>
        <w:pStyle w:val="3"/>
        <w:numPr>
          <w:ilvl w:val="2"/>
          <w:numId w:val="13"/>
        </w:numPr>
        <w:spacing w:line="415" w:lineRule="auto"/>
      </w:pPr>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 agentorderPayrqStatus</w:t>
      </w:r>
    </w:p>
    <w:p w:rsidR="00DD611E" w:rsidRDefault="00DD611E" w:rsidP="00DD611E"/>
    <w:p w:rsidR="00DD611E" w:rsidRDefault="00DD611E" w:rsidP="00DD611E">
      <w:pPr>
        <w:pStyle w:val="3"/>
        <w:numPr>
          <w:ilvl w:val="2"/>
          <w:numId w:val="13"/>
        </w:numPr>
        <w:spacing w:line="415" w:lineRule="auto"/>
      </w:pPr>
      <w:r>
        <w:rPr>
          <w:rFonts w:hint="eastAsia"/>
        </w:rPr>
        <w:t>业务功能描述</w:t>
      </w:r>
    </w:p>
    <w:p w:rsidR="00DD611E" w:rsidRDefault="00DD611E" w:rsidP="00DD611E">
      <w:pPr>
        <w:ind w:firstLineChars="50" w:firstLine="105"/>
      </w:pPr>
      <w:r>
        <w:rPr>
          <w:rFonts w:hint="eastAsia"/>
        </w:rPr>
        <w:t>银联交易成功后反馈交易状态</w:t>
      </w:r>
    </w:p>
    <w:p w:rsidR="00DD611E" w:rsidRDefault="00DD611E" w:rsidP="00DD611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376CB0">
      <w:pPr>
        <w:rPr>
          <w:b/>
        </w:rPr>
      </w:pPr>
    </w:p>
    <w:p w:rsidR="0068377B" w:rsidRDefault="0068377B" w:rsidP="00376CB0">
      <w:pPr>
        <w:rPr>
          <w:b/>
        </w:rPr>
      </w:pPr>
    </w:p>
    <w:p w:rsidR="0068377B" w:rsidRDefault="0068377B" w:rsidP="00376CB0">
      <w:pPr>
        <w:rPr>
          <w:b/>
        </w:rPr>
      </w:pPr>
    </w:p>
    <w:p w:rsidR="0068377B" w:rsidRDefault="0068377B" w:rsidP="00376CB0">
      <w:pPr>
        <w:rPr>
          <w:b/>
        </w:rPr>
      </w:pPr>
    </w:p>
    <w:p w:rsidR="0068377B" w:rsidRDefault="0068377B" w:rsidP="0068377B"/>
    <w:p w:rsidR="0068377B" w:rsidRDefault="0068377B" w:rsidP="0068377B">
      <w:pPr>
        <w:pStyle w:val="2"/>
        <w:numPr>
          <w:ilvl w:val="1"/>
          <w:numId w:val="13"/>
        </w:numPr>
      </w:pPr>
      <w:r>
        <w:t>TFB_API_0</w:t>
      </w:r>
      <w:r>
        <w:rPr>
          <w:rFonts w:hint="eastAsia"/>
        </w:rPr>
        <w:t xml:space="preserve">115  </w:t>
      </w:r>
      <w:r>
        <w:rPr>
          <w:rFonts w:hint="eastAsia"/>
        </w:rPr>
        <w:t>代理商</w:t>
      </w:r>
      <w:r>
        <w:rPr>
          <w:rFonts w:hint="eastAsia"/>
        </w:rPr>
        <w:t>UI-</w:t>
      </w:r>
      <w:r>
        <w:t>–</w:t>
      </w:r>
      <w:r>
        <w:rPr>
          <w:rFonts w:hint="eastAsia"/>
        </w:rPr>
        <w:t>购买汇通卡易宝支付请求交易</w:t>
      </w:r>
    </w:p>
    <w:p w:rsidR="0068377B" w:rsidRDefault="0068377B" w:rsidP="0068377B">
      <w:pPr>
        <w:pStyle w:val="3"/>
        <w:numPr>
          <w:ilvl w:val="2"/>
          <w:numId w:val="13"/>
        </w:numPr>
        <w:spacing w:line="415" w:lineRule="auto"/>
      </w:pPr>
      <w:r>
        <w:rPr>
          <w:rFonts w:hint="eastAsia"/>
        </w:rPr>
        <w:t>业务标识</w:t>
      </w:r>
      <w:r>
        <w:t xml:space="preserve"> Api</w:t>
      </w:r>
      <w:r>
        <w:rPr>
          <w:rFonts w:hint="eastAsia"/>
        </w:rPr>
        <w:t>E</w:t>
      </w:r>
      <w:r w:rsidRPr="00C67E96">
        <w:t>xpresspay</w:t>
      </w:r>
      <w:r>
        <w:t>Info</w:t>
      </w:r>
      <w:r>
        <w:rPr>
          <w:rFonts w:hint="eastAsia"/>
        </w:rPr>
        <w:t xml:space="preserve"> - &gt;</w:t>
      </w:r>
      <w:r w:rsidRPr="005C23EF">
        <w:t xml:space="preserve"> </w:t>
      </w:r>
      <w:bookmarkStart w:id="274" w:name="OLE_LINK197"/>
      <w:bookmarkStart w:id="275" w:name="OLE_LINK198"/>
      <w:r>
        <w:rPr>
          <w:rFonts w:hint="eastAsia"/>
        </w:rPr>
        <w:t>ybagentorderPayrq</w:t>
      </w:r>
      <w:bookmarkEnd w:id="274"/>
      <w:bookmarkEnd w:id="275"/>
    </w:p>
    <w:p w:rsidR="0068377B" w:rsidRDefault="0068377B" w:rsidP="0068377B">
      <w:pPr>
        <w:pStyle w:val="3"/>
        <w:numPr>
          <w:ilvl w:val="2"/>
          <w:numId w:val="13"/>
        </w:numPr>
        <w:spacing w:line="415" w:lineRule="auto"/>
      </w:pPr>
      <w:r>
        <w:rPr>
          <w:rFonts w:hint="eastAsia"/>
        </w:rPr>
        <w:t>业务功能描述</w:t>
      </w:r>
    </w:p>
    <w:p w:rsidR="0068377B" w:rsidRPr="00CC4995" w:rsidRDefault="0068377B" w:rsidP="0068377B">
      <w:pPr>
        <w:ind w:firstLineChars="50" w:firstLine="105"/>
      </w:pPr>
      <w:r>
        <w:rPr>
          <w:rFonts w:hint="eastAsia"/>
        </w:rPr>
        <w:t>易宝支付购买汇通卡请求交易</w:t>
      </w:r>
    </w:p>
    <w:p w:rsidR="0068377B" w:rsidRDefault="0068377B" w:rsidP="0068377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68377B" w:rsidTr="0068377B">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扩展</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信用卡刷卡器</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76" w:name="OLE_LINK167"/>
            <w:bookmarkStart w:id="277" w:name="OLE_LINK168"/>
            <w:r>
              <w:rPr>
                <w:rFonts w:ascii="Courier New" w:hAnsi="Courier New" w:cs="Courier New" w:hint="eastAsia"/>
                <w:sz w:val="18"/>
                <w:szCs w:val="18"/>
              </w:rPr>
              <w:t>bkcardbank</w:t>
            </w:r>
            <w:bookmarkEnd w:id="276"/>
            <w:bookmarkEnd w:id="277"/>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信用卡银行名</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78" w:name="OLE_LINK179"/>
            <w:bookmarkStart w:id="279" w:name="OLE_LINK180"/>
            <w:r>
              <w:rPr>
                <w:rFonts w:ascii="Courier New" w:hAnsi="Courier New" w:cs="Courier New"/>
                <w:sz w:val="18"/>
                <w:szCs w:val="18"/>
              </w:rPr>
              <w:t>bkCard</w:t>
            </w:r>
            <w:r>
              <w:rPr>
                <w:rFonts w:ascii="Courier New" w:hAnsi="Courier New" w:cs="Courier New" w:hint="eastAsia"/>
                <w:sz w:val="18"/>
                <w:szCs w:val="18"/>
              </w:rPr>
              <w:t>no</w:t>
            </w:r>
            <w:bookmarkEnd w:id="278"/>
            <w:bookmarkEnd w:id="279"/>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80" w:name="OLE_LINK181"/>
            <w:bookmarkStart w:id="281" w:name="OLE_LINK182"/>
            <w:r>
              <w:rPr>
                <w:rFonts w:ascii="Courier New" w:hAnsi="Courier New" w:cs="Courier New" w:hint="eastAsia"/>
                <w:sz w:val="18"/>
                <w:szCs w:val="18"/>
              </w:rPr>
              <w:t>bkcardman</w:t>
            </w:r>
            <w:bookmarkEnd w:id="280"/>
            <w:bookmarkEnd w:id="28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82" w:name="OLE_LINK183"/>
            <w:bookmarkStart w:id="283" w:name="OLE_LINK184"/>
            <w:r>
              <w:rPr>
                <w:rFonts w:ascii="Courier New" w:hAnsi="Courier New" w:cs="Courier New" w:hint="eastAsia"/>
                <w:sz w:val="18"/>
                <w:szCs w:val="18"/>
              </w:rPr>
              <w:t>bkcard</w:t>
            </w:r>
            <w:r w:rsidRPr="003E5173">
              <w:rPr>
                <w:rFonts w:ascii="Courier New" w:hAnsi="Courier New" w:cs="Courier New"/>
                <w:sz w:val="18"/>
                <w:szCs w:val="18"/>
              </w:rPr>
              <w:t>expireMonth</w:t>
            </w:r>
            <w:bookmarkEnd w:id="282"/>
            <w:bookmarkEnd w:id="28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84" w:name="OLE_LINK185"/>
            <w:bookmarkStart w:id="285" w:name="OLE_LINK186"/>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bookmarkEnd w:id="284"/>
            <w:bookmarkEnd w:id="285"/>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86" w:name="OLE_LINK187"/>
            <w:bookmarkStart w:id="287" w:name="OLE_LINK188"/>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bookmarkEnd w:id="286"/>
            <w:bookmarkEnd w:id="287"/>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88" w:name="OLE_LINK189"/>
            <w:bookmarkStart w:id="289" w:name="OLE_LINK190"/>
            <w:r>
              <w:rPr>
                <w:rFonts w:ascii="Courier New" w:hAnsi="Courier New" w:cs="Courier New" w:hint="eastAsia"/>
                <w:sz w:val="18"/>
                <w:szCs w:val="18"/>
              </w:rPr>
              <w:t>bkcard</w:t>
            </w:r>
            <w:r w:rsidRPr="003E5173">
              <w:rPr>
                <w:rFonts w:ascii="Courier New" w:hAnsi="Courier New" w:cs="Courier New"/>
                <w:sz w:val="18"/>
                <w:szCs w:val="18"/>
              </w:rPr>
              <w:t>expireYear</w:t>
            </w:r>
            <w:bookmarkEnd w:id="288"/>
            <w:bookmarkEnd w:id="289"/>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90" w:name="OLE_LINK191"/>
            <w:bookmarkStart w:id="291" w:name="OLE_LINK192"/>
            <w:r>
              <w:rPr>
                <w:rFonts w:ascii="Courier New" w:hAnsi="Courier New" w:cs="Courier New" w:hint="eastAsia"/>
                <w:sz w:val="18"/>
                <w:szCs w:val="18"/>
              </w:rPr>
              <w:t>bkcard</w:t>
            </w:r>
            <w:r w:rsidRPr="003E5173">
              <w:rPr>
                <w:rFonts w:ascii="Courier New" w:hAnsi="Courier New" w:cs="Courier New"/>
                <w:sz w:val="18"/>
                <w:szCs w:val="18"/>
              </w:rPr>
              <w:t>Phone</w:t>
            </w:r>
            <w:bookmarkEnd w:id="290"/>
            <w:bookmarkEnd w:id="29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92" w:name="OLE_LINK193"/>
            <w:bookmarkStart w:id="293" w:name="OLE_LINK194"/>
            <w:r>
              <w:rPr>
                <w:rFonts w:ascii="Courier New" w:hAnsi="Courier New" w:cs="Courier New" w:hint="eastAsia"/>
                <w:sz w:val="18"/>
                <w:szCs w:val="18"/>
              </w:rPr>
              <w:t>bkcard</w:t>
            </w:r>
            <w:r w:rsidRPr="003E5173">
              <w:rPr>
                <w:rFonts w:ascii="Courier New" w:hAnsi="Courier New" w:cs="Courier New"/>
                <w:sz w:val="18"/>
                <w:szCs w:val="18"/>
              </w:rPr>
              <w:t>cvv</w:t>
            </w:r>
            <w:bookmarkEnd w:id="292"/>
            <w:bookmarkEnd w:id="29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返回是否需要验证码</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bookmarkStart w:id="294" w:name="OLE_LINK195"/>
            <w:bookmarkStart w:id="295" w:name="OLE_LINK196"/>
            <w:r>
              <w:rPr>
                <w:rFonts w:hint="eastAsia"/>
                <w:szCs w:val="21"/>
              </w:rPr>
              <w:t>bkordernumber</w:t>
            </w:r>
            <w:bookmarkEnd w:id="294"/>
            <w:bookmarkEnd w:id="29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返回订单编号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返回易宝订单号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8377B" w:rsidRDefault="0068377B" w:rsidP="0068377B">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68377B" w:rsidRDefault="0068377B" w:rsidP="0068377B"/>
    <w:p w:rsidR="008A73EA" w:rsidRDefault="008A73EA" w:rsidP="008A73EA"/>
    <w:p w:rsidR="008A73EA" w:rsidRDefault="008A73EA" w:rsidP="008A73EA">
      <w:pPr>
        <w:pStyle w:val="2"/>
        <w:numPr>
          <w:ilvl w:val="1"/>
          <w:numId w:val="13"/>
        </w:numPr>
      </w:pPr>
      <w:r>
        <w:t>TFB_API_0</w:t>
      </w:r>
      <w:r>
        <w:rPr>
          <w:rFonts w:hint="eastAsia"/>
        </w:rPr>
        <w:t xml:space="preserve">116  </w:t>
      </w:r>
      <w:r>
        <w:rPr>
          <w:rFonts w:hint="eastAsia"/>
        </w:rPr>
        <w:t>代理商</w:t>
      </w:r>
      <w:r>
        <w:rPr>
          <w:rFonts w:hint="eastAsia"/>
        </w:rPr>
        <w:t>UI-</w:t>
      </w:r>
      <w:r>
        <w:t>–</w:t>
      </w:r>
      <w:r>
        <w:rPr>
          <w:rFonts w:hint="eastAsia"/>
        </w:rPr>
        <w:t>购买汇通卡易宝支付交易短信验证码</w:t>
      </w:r>
    </w:p>
    <w:p w:rsidR="0068377B" w:rsidRDefault="0068377B" w:rsidP="0068377B">
      <w:pPr>
        <w:pStyle w:val="2"/>
        <w:numPr>
          <w:ilvl w:val="2"/>
          <w:numId w:val="13"/>
        </w:numPr>
        <w:spacing w:line="415" w:lineRule="auto"/>
      </w:pPr>
      <w:r>
        <w:rPr>
          <w:rFonts w:hint="eastAsia"/>
        </w:rPr>
        <w:t>业务标识</w:t>
      </w:r>
      <w:r>
        <w:t xml:space="preserve"> </w:t>
      </w:r>
      <w:r>
        <w:rPr>
          <w:rFonts w:hint="eastAsia"/>
        </w:rPr>
        <w:t>- &gt;</w:t>
      </w:r>
      <w:r w:rsidRPr="005C23EF">
        <w:t xml:space="preserve"> </w:t>
      </w:r>
      <w:bookmarkStart w:id="296" w:name="OLE_LINK199"/>
      <w:bookmarkStart w:id="297" w:name="OLE_LINK200"/>
      <w:r>
        <w:rPr>
          <w:rFonts w:hint="eastAsia"/>
        </w:rPr>
        <w:t>ybagentorderSMS</w:t>
      </w:r>
      <w:r w:rsidRPr="0068377B">
        <w:rPr>
          <w:rFonts w:hint="eastAsia"/>
          <w:b/>
        </w:rPr>
        <w:t>verify</w:t>
      </w:r>
      <w:bookmarkEnd w:id="296"/>
      <w:bookmarkEnd w:id="297"/>
    </w:p>
    <w:p w:rsidR="0068377B" w:rsidRDefault="0068377B" w:rsidP="0068377B">
      <w:pPr>
        <w:pStyle w:val="3"/>
        <w:numPr>
          <w:ilvl w:val="2"/>
          <w:numId w:val="13"/>
        </w:numPr>
        <w:spacing w:line="415" w:lineRule="auto"/>
      </w:pPr>
      <w:r>
        <w:rPr>
          <w:rFonts w:hint="eastAsia"/>
        </w:rPr>
        <w:t>业务功能描述</w:t>
      </w:r>
    </w:p>
    <w:p w:rsidR="0068377B" w:rsidRPr="00CC4995" w:rsidRDefault="0068377B" w:rsidP="0068377B">
      <w:pPr>
        <w:ind w:firstLineChars="50" w:firstLine="105"/>
      </w:pPr>
      <w:r>
        <w:rPr>
          <w:rFonts w:hint="eastAsia"/>
        </w:rPr>
        <w:t>易宝支付短信验证码验证返回。</w:t>
      </w:r>
    </w:p>
    <w:p w:rsidR="0068377B" w:rsidRDefault="0068377B" w:rsidP="0068377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8377B"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68377B" w:rsidRDefault="0068377B" w:rsidP="0068377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8A73EA" w:rsidRDefault="008A73EA" w:rsidP="008A73EA"/>
    <w:p w:rsidR="008A73EA" w:rsidRDefault="008A73EA" w:rsidP="008A73EA">
      <w:pPr>
        <w:pStyle w:val="2"/>
        <w:numPr>
          <w:ilvl w:val="1"/>
          <w:numId w:val="13"/>
        </w:numPr>
      </w:pPr>
      <w:r>
        <w:t>TFB_API_0</w:t>
      </w:r>
      <w:r>
        <w:rPr>
          <w:rFonts w:hint="eastAsia"/>
        </w:rPr>
        <w:t xml:space="preserve">117  </w:t>
      </w:r>
      <w:r>
        <w:rPr>
          <w:rFonts w:hint="eastAsia"/>
        </w:rPr>
        <w:t>工资支付管理</w:t>
      </w:r>
      <w:r>
        <w:t>—</w:t>
      </w:r>
      <w:bookmarkStart w:id="298" w:name="OLE_LINK201"/>
      <w:bookmarkStart w:id="299" w:name="OLE_LINK202"/>
      <w:r>
        <w:rPr>
          <w:rFonts w:hint="eastAsia"/>
        </w:rPr>
        <w:t>绑定财务人员帐号</w:t>
      </w:r>
      <w:bookmarkEnd w:id="298"/>
      <w:bookmarkEnd w:id="299"/>
    </w:p>
    <w:p w:rsidR="008A73EA" w:rsidRDefault="008A73EA" w:rsidP="008A73EA">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Pr>
          <w:rFonts w:hint="eastAsia"/>
        </w:rPr>
        <w:t>bdcaiwuAuthor</w:t>
      </w:r>
    </w:p>
    <w:p w:rsidR="008A73EA" w:rsidRDefault="008A73EA" w:rsidP="008A73EA">
      <w:pPr>
        <w:pStyle w:val="3"/>
        <w:numPr>
          <w:ilvl w:val="2"/>
          <w:numId w:val="13"/>
        </w:numPr>
        <w:spacing w:line="415" w:lineRule="auto"/>
      </w:pPr>
      <w:r>
        <w:rPr>
          <w:rFonts w:hint="eastAsia"/>
        </w:rPr>
        <w:t>业务功能描述</w:t>
      </w:r>
    </w:p>
    <w:p w:rsidR="008A73EA" w:rsidRPr="00CC4995" w:rsidRDefault="008A73EA" w:rsidP="008A73EA">
      <w:pPr>
        <w:ind w:firstLineChars="50" w:firstLine="105"/>
      </w:pPr>
      <w:r>
        <w:rPr>
          <w:rFonts w:hint="eastAsia"/>
        </w:rPr>
        <w:t>绑定财务人员帐号</w:t>
      </w:r>
    </w:p>
    <w:p w:rsidR="008A73EA" w:rsidRDefault="008A73EA" w:rsidP="008A73E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bookmarkStart w:id="300" w:name="OLE_LINK203"/>
            <w:bookmarkStart w:id="301" w:name="OLE_LINK204"/>
            <w:r>
              <w:rPr>
                <w:rFonts w:hint="eastAsia"/>
                <w:b/>
              </w:rPr>
              <w:t>authorusername</w:t>
            </w:r>
            <w:bookmarkEnd w:id="300"/>
            <w:bookmarkEnd w:id="30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A73EA"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8A73EA" w:rsidRDefault="008A73EA" w:rsidP="008A73E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bdcaiwuAuthor</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Pr>
        <w:rPr>
          <w:b/>
        </w:rPr>
      </w:pPr>
    </w:p>
    <w:p w:rsidR="008A73EA" w:rsidRDefault="008A73EA" w:rsidP="008A73EA"/>
    <w:p w:rsidR="008A73EA" w:rsidRDefault="008A73EA" w:rsidP="008A73EA">
      <w:pPr>
        <w:pStyle w:val="2"/>
        <w:numPr>
          <w:ilvl w:val="1"/>
          <w:numId w:val="13"/>
        </w:numPr>
      </w:pPr>
      <w:r>
        <w:t>TFB_API_0</w:t>
      </w:r>
      <w:r>
        <w:rPr>
          <w:rFonts w:hint="eastAsia"/>
        </w:rPr>
        <w:t xml:space="preserve">118  </w:t>
      </w:r>
      <w:r>
        <w:rPr>
          <w:rFonts w:hint="eastAsia"/>
        </w:rPr>
        <w:t>工资支付管理</w:t>
      </w:r>
      <w:r>
        <w:t>—</w:t>
      </w:r>
      <w:r>
        <w:rPr>
          <w:rFonts w:hint="eastAsia"/>
        </w:rPr>
        <w:t>根据手机号码读取用户信息</w:t>
      </w:r>
    </w:p>
    <w:p w:rsidR="008A73EA" w:rsidRDefault="008A73EA" w:rsidP="008A73EA">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bookmarkStart w:id="302" w:name="OLE_LINK205"/>
      <w:bookmarkStart w:id="303" w:name="OLE_LINK206"/>
      <w:r>
        <w:rPr>
          <w:rFonts w:hint="eastAsia"/>
        </w:rPr>
        <w:t>readAuthorInfo</w:t>
      </w:r>
      <w:bookmarkEnd w:id="302"/>
      <w:bookmarkEnd w:id="303"/>
    </w:p>
    <w:p w:rsidR="008A73EA" w:rsidRDefault="008A73EA" w:rsidP="008A73EA">
      <w:pPr>
        <w:pStyle w:val="3"/>
        <w:numPr>
          <w:ilvl w:val="2"/>
          <w:numId w:val="13"/>
        </w:numPr>
        <w:spacing w:line="415" w:lineRule="auto"/>
      </w:pPr>
      <w:r>
        <w:rPr>
          <w:rFonts w:hint="eastAsia"/>
        </w:rPr>
        <w:t>业务功能描述</w:t>
      </w:r>
    </w:p>
    <w:p w:rsidR="008A73EA" w:rsidRPr="00440B63" w:rsidRDefault="008A73EA" w:rsidP="008A73EA">
      <w:pPr>
        <w:ind w:firstLineChars="50" w:firstLine="105"/>
      </w:pPr>
      <w:r>
        <w:rPr>
          <w:rFonts w:hint="eastAsia"/>
        </w:rPr>
        <w:t>根据手机号码读取用户信息。</w:t>
      </w:r>
      <w:r w:rsidR="00440B63">
        <w:rPr>
          <w:rFonts w:hint="eastAsia"/>
        </w:rPr>
        <w:t xml:space="preserve"> </w:t>
      </w:r>
    </w:p>
    <w:p w:rsidR="008A73EA" w:rsidRDefault="008A73EA" w:rsidP="008A73E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authorusername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财务人员手机号码</w:t>
            </w:r>
          </w:p>
        </w:tc>
      </w:tr>
    </w:tbl>
    <w:p w:rsidR="008A73EA" w:rsidRDefault="008A73EA" w:rsidP="008A73EA"/>
    <w:p w:rsidR="008A73EA" w:rsidRDefault="008A73EA" w:rsidP="008A73E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bookmarkStart w:id="304" w:name="OLE_LINK207"/>
            <w:bookmarkStart w:id="305" w:name="OLE_LINK208"/>
            <w:r>
              <w:rPr>
                <w:rFonts w:hint="eastAsia"/>
                <w:szCs w:val="21"/>
              </w:rPr>
              <w:t>cw</w:t>
            </w:r>
            <w:r>
              <w:rPr>
                <w:szCs w:val="21"/>
              </w:rPr>
              <w:t>truename</w:t>
            </w:r>
            <w:bookmarkEnd w:id="304"/>
            <w:bookmarkEnd w:id="305"/>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bookmarkStart w:id="306" w:name="OLE_LINK209"/>
            <w:bookmarkStart w:id="307" w:name="OLE_LINK210"/>
            <w:r>
              <w:rPr>
                <w:rFonts w:hint="eastAsia"/>
                <w:szCs w:val="21"/>
              </w:rPr>
              <w:t>cw</w:t>
            </w:r>
            <w:r>
              <w:rPr>
                <w:szCs w:val="21"/>
              </w:rPr>
              <w:t>trueidcard</w:t>
            </w:r>
            <w:bookmarkEnd w:id="306"/>
            <w:bookmarkEnd w:id="307"/>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bl>
    <w:p w:rsidR="008A73EA" w:rsidRDefault="008A73EA" w:rsidP="008A73E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2"/>
        <w:numPr>
          <w:ilvl w:val="1"/>
          <w:numId w:val="13"/>
        </w:numPr>
      </w:pPr>
      <w:r>
        <w:t>TFB_API_0</w:t>
      </w:r>
      <w:r w:rsidR="007633AA">
        <w:rPr>
          <w:rFonts w:hint="eastAsia"/>
        </w:rPr>
        <w:t>119</w:t>
      </w:r>
      <w:r>
        <w:rPr>
          <w:rFonts w:hint="eastAsia"/>
        </w:rPr>
        <w:t xml:space="preserve">  </w:t>
      </w:r>
      <w:r>
        <w:rPr>
          <w:rFonts w:hint="eastAsia"/>
        </w:rPr>
        <w:t>工资支付管理</w:t>
      </w:r>
      <w:r>
        <w:t>—</w:t>
      </w:r>
      <w:r w:rsidR="007633AA">
        <w:rPr>
          <w:rFonts w:hint="eastAsia"/>
        </w:rPr>
        <w:t>读取工资信息</w:t>
      </w:r>
    </w:p>
    <w:p w:rsidR="008A73EA" w:rsidRDefault="008A73EA" w:rsidP="008A73EA">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bookmarkStart w:id="308" w:name="OLE_LINK211"/>
      <w:bookmarkStart w:id="309" w:name="OLE_LINK212"/>
      <w:r>
        <w:rPr>
          <w:rFonts w:hint="eastAsia"/>
        </w:rPr>
        <w:t>read</w:t>
      </w:r>
      <w:r w:rsidR="007633AA">
        <w:rPr>
          <w:rFonts w:hint="eastAsia"/>
        </w:rPr>
        <w:t>wagelists</w:t>
      </w:r>
      <w:bookmarkEnd w:id="308"/>
      <w:bookmarkEnd w:id="309"/>
    </w:p>
    <w:p w:rsidR="008A73EA" w:rsidRDefault="008A73EA" w:rsidP="008A73EA">
      <w:pPr>
        <w:pStyle w:val="3"/>
        <w:numPr>
          <w:ilvl w:val="2"/>
          <w:numId w:val="13"/>
        </w:numPr>
        <w:spacing w:line="415" w:lineRule="auto"/>
      </w:pPr>
      <w:r>
        <w:rPr>
          <w:rFonts w:hint="eastAsia"/>
        </w:rPr>
        <w:t>业务功能描述</w:t>
      </w:r>
    </w:p>
    <w:p w:rsidR="008A73EA" w:rsidRPr="00CC4995" w:rsidRDefault="00DB2907" w:rsidP="008A73EA">
      <w:pPr>
        <w:ind w:firstLineChars="50" w:firstLine="105"/>
      </w:pPr>
      <w:r>
        <w:rPr>
          <w:rFonts w:hint="eastAsia"/>
        </w:rPr>
        <w:t>读取月份分类显示所有工资信息</w:t>
      </w:r>
    </w:p>
    <w:p w:rsidR="008A73EA" w:rsidRDefault="008A73EA" w:rsidP="008A73E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7633AA"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bookmarkStart w:id="310" w:name="OLE_LINK223"/>
            <w:bookmarkStart w:id="311" w:name="OLE_LINK224"/>
            <w:r>
              <w:rPr>
                <w:rFonts w:hint="eastAsia"/>
                <w:b/>
              </w:rPr>
              <w:t>querytype</w:t>
            </w:r>
            <w:bookmarkEnd w:id="310"/>
            <w:bookmarkEnd w:id="31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33AA" w:rsidRDefault="007633AA"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33AA" w:rsidRDefault="007633AA" w:rsidP="00804615">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bossauthorid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老总</w:t>
            </w:r>
            <w:r>
              <w:rPr>
                <w:rFonts w:ascii="Courier New" w:hAnsi="Courier New" w:cs="Courier New" w:hint="eastAsia"/>
                <w:sz w:val="18"/>
                <w:szCs w:val="18"/>
              </w:rPr>
              <w:t xml:space="preserve">authorid  </w:t>
            </w:r>
          </w:p>
        </w:tc>
      </w:tr>
    </w:tbl>
    <w:p w:rsidR="00686D2B" w:rsidRDefault="00686D2B" w:rsidP="00686D2B"/>
    <w:p w:rsidR="008A73EA" w:rsidRDefault="008A73EA" w:rsidP="008A73EA">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rFonts w:ascii="Courier New" w:hAnsi="Courier New" w:cs="Courier New"/>
                <w:sz w:val="18"/>
                <w:szCs w:val="18"/>
              </w:rPr>
            </w:pPr>
            <w:r>
              <w:rPr>
                <w:rFonts w:hint="eastAsia"/>
                <w:szCs w:val="21"/>
              </w:rPr>
              <w:t>wagestanum</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sidR="007238B6">
              <w:rPr>
                <w:rFonts w:ascii="Courier New" w:hAnsi="Courier New" w:cs="Courier New" w:hint="eastAsia"/>
                <w:sz w:val="18"/>
                <w:szCs w:val="18"/>
              </w:rPr>
              <w:t>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bookmarkStart w:id="312" w:name="OLE_LINK217"/>
            <w:bookmarkStart w:id="313" w:name="OLE_LINK218"/>
            <w:r>
              <w:rPr>
                <w:rFonts w:hint="eastAsia"/>
                <w:szCs w:val="21"/>
              </w:rPr>
              <w:t>msgchild</w:t>
            </w:r>
            <w:bookmarkEnd w:id="312"/>
            <w:bookmarkEnd w:id="313"/>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238B6" w:rsidP="008A73EA">
            <w:pPr>
              <w:rPr>
                <w:rFonts w:ascii="Courier New" w:hAnsi="Courier New" w:cs="Courier New"/>
                <w:sz w:val="18"/>
                <w:szCs w:val="18"/>
              </w:rPr>
            </w:pPr>
            <w:bookmarkStart w:id="314" w:name="OLE_LINK215"/>
            <w:bookmarkStart w:id="315" w:name="OLE_LINK216"/>
            <w:r>
              <w:rPr>
                <w:rFonts w:hint="eastAsia"/>
                <w:szCs w:val="21"/>
              </w:rPr>
              <w:t>wagepaymoney</w:t>
            </w:r>
            <w:bookmarkEnd w:id="314"/>
            <w:bookmarkEnd w:id="315"/>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bookmarkStart w:id="316" w:name="OLE_LINK213"/>
            <w:bookmarkStart w:id="317" w:name="OLE_LINK214"/>
            <w:r>
              <w:rPr>
                <w:rFonts w:ascii="Courier New" w:hAnsi="Courier New" w:cs="Courier New" w:hint="eastAsia"/>
                <w:sz w:val="18"/>
                <w:szCs w:val="18"/>
              </w:rPr>
              <w:t>ilist</w:t>
            </w:r>
            <w:bookmarkEnd w:id="316"/>
            <w:bookmarkEnd w:id="317"/>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7238B6">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ilist</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staname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工资</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bkcardno</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银行卡号</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bookmarkStart w:id="318" w:name="OLE_LINK219"/>
            <w:bookmarkStart w:id="319" w:name="OLE_LINK220"/>
            <w:r>
              <w:rPr>
                <w:rFonts w:ascii="Courier New" w:hAnsi="Courier New" w:cs="Courier New" w:hint="eastAsia"/>
                <w:sz w:val="18"/>
                <w:szCs w:val="18"/>
              </w:rPr>
              <w:t>bkcardbank</w:t>
            </w:r>
            <w:bookmarkEnd w:id="318"/>
            <w:bookmarkEnd w:id="319"/>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7238B6">
            <w:pPr>
              <w:rPr>
                <w:rFonts w:ascii="Courier New" w:hAnsi="Courier New" w:cs="Courier New"/>
                <w:sz w:val="18"/>
                <w:szCs w:val="18"/>
              </w:rPr>
            </w:pPr>
            <w:r>
              <w:rPr>
                <w:rFonts w:ascii="Courier New" w:hAnsi="Courier New" w:cs="Courier New" w:hint="eastAsia"/>
                <w:sz w:val="18"/>
                <w:szCs w:val="18"/>
              </w:rPr>
              <w:t>银行名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bl>
    <w:p w:rsidR="008A73EA" w:rsidRDefault="008A73EA" w:rsidP="008A73E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7238B6" w:rsidP="008A73EA">
            <w:pPr>
              <w:rPr>
                <w:rFonts w:ascii="Courier New" w:hAnsi="Courier New" w:cs="Courier New"/>
                <w:sz w:val="18"/>
                <w:szCs w:val="18"/>
              </w:rPr>
            </w:pPr>
            <w:bookmarkStart w:id="320" w:name="OLE_LINK221"/>
            <w:bookmarkStart w:id="321" w:name="OLE_LINK222"/>
            <w:r>
              <w:rPr>
                <w:rFonts w:hint="eastAsia"/>
              </w:rPr>
              <w:t>readwagelists</w:t>
            </w:r>
            <w:bookmarkEnd w:id="320"/>
            <w:bookmarkEnd w:id="321"/>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68377B" w:rsidRDefault="0068377B" w:rsidP="00376CB0">
      <w:pPr>
        <w:rPr>
          <w:b/>
        </w:rPr>
      </w:pPr>
    </w:p>
    <w:p w:rsidR="007238B6" w:rsidRDefault="007238B6" w:rsidP="007238B6"/>
    <w:p w:rsidR="007238B6" w:rsidRDefault="007238B6" w:rsidP="007238B6">
      <w:pPr>
        <w:pStyle w:val="2"/>
        <w:numPr>
          <w:ilvl w:val="1"/>
          <w:numId w:val="13"/>
        </w:numPr>
      </w:pPr>
      <w:r>
        <w:lastRenderedPageBreak/>
        <w:t>TFB_API_0</w:t>
      </w:r>
      <w:r>
        <w:rPr>
          <w:rFonts w:hint="eastAsia"/>
        </w:rPr>
        <w:t xml:space="preserve">120  </w:t>
      </w:r>
      <w:r>
        <w:rPr>
          <w:rFonts w:hint="eastAsia"/>
        </w:rPr>
        <w:t>工资支付管理</w:t>
      </w:r>
      <w:r>
        <w:t>—</w:t>
      </w:r>
      <w:r>
        <w:rPr>
          <w:rFonts w:hint="eastAsia"/>
        </w:rPr>
        <w:t>支付工资</w:t>
      </w:r>
    </w:p>
    <w:p w:rsidR="007238B6" w:rsidRDefault="007238B6" w:rsidP="007238B6">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Pr>
          <w:rFonts w:hint="eastAsia"/>
        </w:rPr>
        <w:t>pay</w:t>
      </w:r>
      <w:r w:rsidR="00DB2907">
        <w:rPr>
          <w:rFonts w:hint="eastAsia"/>
        </w:rPr>
        <w:t>month</w:t>
      </w:r>
      <w:r>
        <w:rPr>
          <w:rFonts w:hint="eastAsia"/>
        </w:rPr>
        <w:t>wage</w:t>
      </w:r>
    </w:p>
    <w:p w:rsidR="007238B6" w:rsidRDefault="007238B6" w:rsidP="007238B6">
      <w:pPr>
        <w:pStyle w:val="3"/>
        <w:numPr>
          <w:ilvl w:val="2"/>
          <w:numId w:val="13"/>
        </w:numPr>
        <w:spacing w:line="415" w:lineRule="auto"/>
      </w:pPr>
      <w:r>
        <w:rPr>
          <w:rFonts w:hint="eastAsia"/>
        </w:rPr>
        <w:t>业务功能描述</w:t>
      </w:r>
    </w:p>
    <w:p w:rsidR="007238B6" w:rsidRPr="00CC4995" w:rsidRDefault="00DB2907" w:rsidP="007238B6">
      <w:pPr>
        <w:ind w:firstLineChars="50" w:firstLine="105"/>
      </w:pPr>
      <w:r>
        <w:rPr>
          <w:rFonts w:hint="eastAsia"/>
        </w:rPr>
        <w:t>读取当月的工资情况，进行支付</w:t>
      </w:r>
      <w:r w:rsidR="00765B11">
        <w:rPr>
          <w:rFonts w:hint="eastAsia"/>
        </w:rPr>
        <w:t>，利率和最大支付金额读取</w:t>
      </w:r>
      <w:r w:rsidR="00765B11">
        <w:rPr>
          <w:rFonts w:hint="eastAsia"/>
        </w:rPr>
        <w:t>0098</w:t>
      </w:r>
      <w:r w:rsidR="00765B11">
        <w:rPr>
          <w:rFonts w:hint="eastAsia"/>
        </w:rPr>
        <w:t>接口</w:t>
      </w:r>
      <w:r w:rsidR="003524FE">
        <w:rPr>
          <w:rFonts w:hint="eastAsia"/>
        </w:rPr>
        <w:t>（这部分管理的是一次性最多支付金额）</w:t>
      </w:r>
    </w:p>
    <w:p w:rsidR="007238B6" w:rsidRDefault="007238B6" w:rsidP="007238B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238B6"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取值说明</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804615">
            <w:pPr>
              <w:rPr>
                <w:rFonts w:ascii="Courier New" w:hAnsi="Courier New" w:cs="Courier New"/>
                <w:sz w:val="18"/>
                <w:szCs w:val="18"/>
              </w:rPr>
            </w:pP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bl>
    <w:p w:rsidR="007238B6" w:rsidRDefault="007238B6" w:rsidP="007238B6"/>
    <w:p w:rsidR="007238B6" w:rsidRDefault="007238B6" w:rsidP="007238B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7238B6" w:rsidTr="00804615">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取值说明</w:t>
            </w: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发放总工资金额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3D6D2A"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E07E3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wagepaymoney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wagelistid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needpaymoney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需支付总额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w:t>
            </w:r>
            <w:r>
              <w:rPr>
                <w:rFonts w:ascii="Courier New" w:hAnsi="Courier New" w:cs="Courier New" w:hint="eastAsia"/>
                <w:sz w:val="18"/>
                <w:szCs w:val="18"/>
              </w:rPr>
              <w:t>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payfee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本次需支付手续费</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支付的总手续费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minfee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手续费最低额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lastRenderedPageBreak/>
              <w:t>1.2.</w:t>
            </w:r>
            <w:r w:rsidR="00E07E38">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maxfee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手续费最高额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8E2C21" w:rsidP="00804615">
            <w:pPr>
              <w:rPr>
                <w:rFonts w:ascii="Courier New" w:hAnsi="Courier New" w:cs="Courier New"/>
                <w:sz w:val="18"/>
                <w:szCs w:val="18"/>
              </w:rPr>
            </w:pPr>
            <w:r w:rsidRPr="008E2C21">
              <w:rPr>
                <w:szCs w:val="21"/>
              </w:rPr>
              <w:t>feeperent</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8E2C21" w:rsidP="00804615">
            <w:pPr>
              <w:rPr>
                <w:rFonts w:ascii="Courier New" w:hAnsi="Courier New" w:cs="Courier New"/>
                <w:sz w:val="18"/>
                <w:szCs w:val="18"/>
              </w:rPr>
            </w:pPr>
            <w:r>
              <w:rPr>
                <w:rFonts w:ascii="Courier New" w:hAnsi="Courier New" w:cs="Courier New" w:hint="eastAsia"/>
                <w:sz w:val="18"/>
                <w:szCs w:val="18"/>
              </w:rPr>
              <w:t>手续费</w:t>
            </w:r>
            <w:r>
              <w:rPr>
                <w:rFonts w:ascii="Courier New" w:hAnsi="Courier New" w:cs="Courier New" w:hint="eastAsia"/>
                <w:sz w:val="18"/>
                <w:szCs w:val="18"/>
              </w:rPr>
              <w:t>%</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8E2C21" w:rsidP="00804615">
            <w:pPr>
              <w:rPr>
                <w:rFonts w:ascii="Courier New" w:hAnsi="Courier New" w:cs="Courier New"/>
                <w:sz w:val="18"/>
                <w:szCs w:val="18"/>
              </w:rPr>
            </w:pPr>
            <w:r>
              <w:rPr>
                <w:rFonts w:ascii="Courier New" w:hAnsi="Courier New" w:cs="Courier New" w:hint="eastAsia"/>
                <w:sz w:val="18"/>
                <w:szCs w:val="18"/>
              </w:rPr>
              <w:t>计算手续费的百分比</w:t>
            </w:r>
          </w:p>
        </w:tc>
      </w:tr>
    </w:tbl>
    <w:p w:rsidR="007238B6" w:rsidRDefault="007238B6" w:rsidP="007238B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DB2907" w:rsidP="00804615">
            <w:pPr>
              <w:rPr>
                <w:rFonts w:ascii="Courier New" w:hAnsi="Courier New" w:cs="Courier New"/>
                <w:sz w:val="18"/>
                <w:szCs w:val="18"/>
              </w:rPr>
            </w:pPr>
            <w:r>
              <w:rPr>
                <w:rFonts w:hint="eastAsia"/>
              </w:rPr>
              <w:t>paymonthwage</w:t>
            </w:r>
          </w:p>
        </w:tc>
        <w:tc>
          <w:tcPr>
            <w:tcW w:w="5837"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7238B6"/>
    <w:p w:rsidR="007238B6" w:rsidRDefault="007238B6" w:rsidP="007238B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DB29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retmsg</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成功</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376CB0">
      <w:pPr>
        <w:rPr>
          <w:b/>
        </w:rPr>
      </w:pPr>
    </w:p>
    <w:p w:rsidR="00765B11" w:rsidRDefault="00765B11" w:rsidP="00765B11">
      <w:pPr>
        <w:rPr>
          <w:sz w:val="22"/>
        </w:rPr>
      </w:pPr>
    </w:p>
    <w:p w:rsidR="00765B11" w:rsidRDefault="00765B11" w:rsidP="00765B11">
      <w:pPr>
        <w:rPr>
          <w:sz w:val="22"/>
        </w:rPr>
      </w:pPr>
    </w:p>
    <w:p w:rsidR="00765B11" w:rsidRDefault="00765B11" w:rsidP="00765B11">
      <w:pPr>
        <w:rPr>
          <w:sz w:val="22"/>
        </w:rPr>
      </w:pPr>
    </w:p>
    <w:p w:rsidR="00765B11" w:rsidRDefault="003E55CF" w:rsidP="00765B11">
      <w:pPr>
        <w:pStyle w:val="2"/>
        <w:numPr>
          <w:ilvl w:val="1"/>
          <w:numId w:val="13"/>
        </w:numPr>
      </w:pPr>
      <w:r>
        <w:t>TFB_API_0</w:t>
      </w:r>
      <w:r>
        <w:rPr>
          <w:rFonts w:hint="eastAsia"/>
        </w:rPr>
        <w:t>121</w:t>
      </w:r>
      <w:r w:rsidR="00765B11">
        <w:rPr>
          <w:rFonts w:hint="eastAsia"/>
        </w:rPr>
        <w:t xml:space="preserve"> </w:t>
      </w:r>
      <w:r w:rsidR="00765B11">
        <w:rPr>
          <w:rFonts w:hint="eastAsia"/>
        </w:rPr>
        <w:t>工资支付管理</w:t>
      </w:r>
      <w:r w:rsidR="00765B11">
        <w:t>–</w:t>
      </w:r>
      <w:r w:rsidR="00765B11">
        <w:rPr>
          <w:rFonts w:hint="eastAsia"/>
        </w:rPr>
        <w:t>支付工资请求银行交易码</w:t>
      </w:r>
    </w:p>
    <w:p w:rsidR="00765B11" w:rsidRDefault="00765B11" w:rsidP="00765B11">
      <w:pPr>
        <w:pStyle w:val="3"/>
        <w:numPr>
          <w:ilvl w:val="2"/>
          <w:numId w:val="13"/>
        </w:numPr>
        <w:spacing w:line="415" w:lineRule="auto"/>
      </w:pPr>
      <w:r>
        <w:rPr>
          <w:rFonts w:hint="eastAsia"/>
        </w:rPr>
        <w:t>业务标识</w:t>
      </w:r>
      <w:r>
        <w:t xml:space="preserve"> </w:t>
      </w:r>
      <w:r>
        <w:rPr>
          <w:rFonts w:hint="eastAsia"/>
        </w:rPr>
        <w:t xml:space="preserve">ApiWageInfo </w:t>
      </w:r>
      <w:r w:rsidR="003E55CF">
        <w:rPr>
          <w:rFonts w:hint="eastAsia"/>
        </w:rPr>
        <w:t>- &gt;paywage</w:t>
      </w:r>
      <w:r>
        <w:rPr>
          <w:rFonts w:hint="eastAsia"/>
        </w:rPr>
        <w:t>Rq</w:t>
      </w:r>
    </w:p>
    <w:p w:rsidR="00765B11" w:rsidRDefault="00765B11" w:rsidP="00765B11"/>
    <w:p w:rsidR="00765B11" w:rsidRDefault="00765B11" w:rsidP="00765B11">
      <w:pPr>
        <w:pStyle w:val="3"/>
        <w:numPr>
          <w:ilvl w:val="2"/>
          <w:numId w:val="13"/>
        </w:numPr>
        <w:spacing w:line="415" w:lineRule="auto"/>
      </w:pPr>
      <w:r>
        <w:rPr>
          <w:rFonts w:hint="eastAsia"/>
        </w:rPr>
        <w:t>业务功能描述</w:t>
      </w:r>
    </w:p>
    <w:p w:rsidR="00765B11" w:rsidRDefault="00765B11" w:rsidP="00765B11">
      <w:pPr>
        <w:ind w:firstLineChars="50" w:firstLine="105"/>
      </w:pPr>
      <w:r>
        <w:rPr>
          <w:rFonts w:hint="eastAsia"/>
        </w:rPr>
        <w:t>刷卡或者快捷支付选择银行卡后请求后台，获得银联交易流水号。</w:t>
      </w:r>
    </w:p>
    <w:p w:rsidR="00765B11" w:rsidRPr="00CC4995" w:rsidRDefault="00765B11" w:rsidP="00765B11">
      <w:pPr>
        <w:ind w:firstLineChars="50" w:firstLine="105"/>
      </w:pPr>
    </w:p>
    <w:p w:rsidR="00765B11" w:rsidRDefault="00765B11" w:rsidP="00765B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322" w:name="OLE_LINK227"/>
            <w:bookmarkStart w:id="323" w:name="OLE_LINK228"/>
            <w:r>
              <w:rPr>
                <w:rFonts w:hint="eastAsia"/>
                <w:szCs w:val="21"/>
              </w:rPr>
              <w:t>wagepaymoney</w:t>
            </w:r>
            <w:bookmarkEnd w:id="322"/>
            <w:bookmarkEnd w:id="32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324" w:name="OLE_LINK229"/>
            <w:bookmarkStart w:id="325" w:name="OLE_LINK230"/>
            <w:r>
              <w:rPr>
                <w:rFonts w:ascii="Courier New" w:hAnsi="Courier New" w:cs="Courier New" w:hint="eastAsia"/>
                <w:sz w:val="18"/>
                <w:szCs w:val="18"/>
              </w:rPr>
              <w:t>wagemonth</w:t>
            </w:r>
            <w:bookmarkEnd w:id="324"/>
            <w:bookmarkEnd w:id="32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326" w:name="OLE_LINK231"/>
            <w:bookmarkStart w:id="327" w:name="OLE_LINK232"/>
            <w:r>
              <w:rPr>
                <w:rFonts w:ascii="Courier New" w:hAnsi="Courier New" w:cs="Courier New" w:hint="eastAsia"/>
                <w:sz w:val="18"/>
                <w:szCs w:val="18"/>
              </w:rPr>
              <w:t>wage</w:t>
            </w:r>
            <w:r w:rsidR="00765B11">
              <w:rPr>
                <w:rFonts w:ascii="Courier New" w:hAnsi="Courier New" w:cs="Courier New" w:hint="eastAsia"/>
                <w:sz w:val="18"/>
                <w:szCs w:val="18"/>
              </w:rPr>
              <w:t>money</w:t>
            </w:r>
            <w:bookmarkEnd w:id="326"/>
            <w:bookmarkEnd w:id="32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328" w:name="OLE_LINK233"/>
            <w:bookmarkStart w:id="329" w:name="OLE_LINK234"/>
            <w:r>
              <w:rPr>
                <w:rFonts w:ascii="Courier New" w:hAnsi="Courier New" w:cs="Courier New" w:hint="eastAsia"/>
                <w:sz w:val="18"/>
                <w:szCs w:val="18"/>
              </w:rPr>
              <w:t>fucardno</w:t>
            </w:r>
            <w:bookmarkEnd w:id="328"/>
            <w:bookmarkEnd w:id="32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支付银行卡号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330" w:name="OLE_LINK235"/>
            <w:bookmarkStart w:id="331" w:name="OLE_LINK236"/>
            <w:r>
              <w:rPr>
                <w:rFonts w:ascii="Courier New" w:hAnsi="Courier New" w:cs="Courier New" w:hint="eastAsia"/>
                <w:sz w:val="18"/>
                <w:szCs w:val="18"/>
              </w:rPr>
              <w:t>fucardbank</w:t>
            </w:r>
            <w:bookmarkEnd w:id="330"/>
            <w:bookmarkEnd w:id="331"/>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扩展</w:t>
            </w:r>
          </w:p>
        </w:tc>
      </w:tr>
      <w:tr w:rsidR="008D0B73" w:rsidTr="008A050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wagelistid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B73" w:rsidRDefault="008D0B73" w:rsidP="008A050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B73" w:rsidRDefault="008D0B73" w:rsidP="008A0504">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Pr="00F30286"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银行交易流水号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paywageRq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sz w:val="22"/>
        </w:rPr>
      </w:pPr>
    </w:p>
    <w:p w:rsidR="00765B11" w:rsidRDefault="003E55CF" w:rsidP="00765B11">
      <w:pPr>
        <w:pStyle w:val="2"/>
        <w:numPr>
          <w:ilvl w:val="1"/>
          <w:numId w:val="13"/>
        </w:numPr>
      </w:pPr>
      <w:r>
        <w:lastRenderedPageBreak/>
        <w:t>TFB_API_0</w:t>
      </w:r>
      <w:r>
        <w:rPr>
          <w:rFonts w:hint="eastAsia"/>
        </w:rPr>
        <w:t>122</w:t>
      </w:r>
      <w:r w:rsidR="00765B11">
        <w:rPr>
          <w:rFonts w:hint="eastAsia"/>
        </w:rPr>
        <w:t xml:space="preserve">  </w:t>
      </w:r>
      <w:r>
        <w:rPr>
          <w:rFonts w:hint="eastAsia"/>
        </w:rPr>
        <w:t>工资支付管理</w:t>
      </w:r>
      <w:r>
        <w:t>–</w:t>
      </w:r>
      <w:r>
        <w:rPr>
          <w:rFonts w:hint="eastAsia"/>
        </w:rPr>
        <w:t>支付工资</w:t>
      </w:r>
      <w:r w:rsidR="00765B11">
        <w:rPr>
          <w:rFonts w:hint="eastAsia"/>
        </w:rPr>
        <w:t>银联支付成功反馈</w:t>
      </w:r>
    </w:p>
    <w:p w:rsidR="00765B11" w:rsidRDefault="00765B11" w:rsidP="00765B11">
      <w:pPr>
        <w:pStyle w:val="3"/>
        <w:numPr>
          <w:ilvl w:val="2"/>
          <w:numId w:val="13"/>
        </w:numPr>
        <w:spacing w:line="415" w:lineRule="auto"/>
      </w:pPr>
      <w:r>
        <w:rPr>
          <w:rFonts w:hint="eastAsia"/>
        </w:rPr>
        <w:t>业务标识</w:t>
      </w:r>
      <w:r>
        <w:t xml:space="preserve"> </w:t>
      </w:r>
      <w:r w:rsidR="003E55CF">
        <w:rPr>
          <w:rFonts w:hint="eastAsia"/>
        </w:rPr>
        <w:t>ApiWageInfo - &gt; wage</w:t>
      </w:r>
      <w:r>
        <w:rPr>
          <w:rFonts w:hint="eastAsia"/>
        </w:rPr>
        <w:t>PayrqStatus</w:t>
      </w:r>
    </w:p>
    <w:p w:rsidR="00765B11" w:rsidRDefault="00765B11" w:rsidP="00765B11"/>
    <w:p w:rsidR="00765B11" w:rsidRDefault="00765B11" w:rsidP="00765B11">
      <w:pPr>
        <w:pStyle w:val="3"/>
        <w:numPr>
          <w:ilvl w:val="2"/>
          <w:numId w:val="13"/>
        </w:numPr>
        <w:spacing w:line="415" w:lineRule="auto"/>
      </w:pPr>
      <w:r>
        <w:rPr>
          <w:rFonts w:hint="eastAsia"/>
        </w:rPr>
        <w:t>业务功能描述</w:t>
      </w:r>
    </w:p>
    <w:p w:rsidR="00765B11" w:rsidRDefault="00765B11" w:rsidP="00765B11">
      <w:pPr>
        <w:ind w:firstLineChars="50" w:firstLine="105"/>
      </w:pPr>
      <w:r>
        <w:rPr>
          <w:rFonts w:hint="eastAsia"/>
        </w:rPr>
        <w:t>银联交易成功后反馈交易状态</w:t>
      </w:r>
    </w:p>
    <w:p w:rsidR="00765B11" w:rsidRDefault="00765B11" w:rsidP="00765B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wagePayrqStatus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 w:rsidR="00765B11" w:rsidRDefault="00765B11" w:rsidP="00765B11">
      <w:pPr>
        <w:pStyle w:val="2"/>
        <w:numPr>
          <w:ilvl w:val="1"/>
          <w:numId w:val="13"/>
        </w:numPr>
      </w:pPr>
      <w:r>
        <w:t>TFB_API_0</w:t>
      </w:r>
      <w:r w:rsidR="003E55CF">
        <w:rPr>
          <w:rFonts w:hint="eastAsia"/>
        </w:rPr>
        <w:t>123</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易宝支付请求交易</w:t>
      </w:r>
    </w:p>
    <w:p w:rsidR="00765B11" w:rsidRDefault="00765B11" w:rsidP="00765B11">
      <w:pPr>
        <w:pStyle w:val="3"/>
        <w:numPr>
          <w:ilvl w:val="2"/>
          <w:numId w:val="13"/>
        </w:numPr>
        <w:spacing w:line="415" w:lineRule="auto"/>
      </w:pPr>
      <w:r>
        <w:rPr>
          <w:rFonts w:hint="eastAsia"/>
        </w:rPr>
        <w:t>业务标识</w:t>
      </w:r>
      <w:r>
        <w:t xml:space="preserve"> </w:t>
      </w:r>
      <w:r w:rsidR="003E55CF">
        <w:rPr>
          <w:rFonts w:hint="eastAsia"/>
        </w:rPr>
        <w:t xml:space="preserve">ApiWageInfo </w:t>
      </w:r>
      <w:r>
        <w:rPr>
          <w:rFonts w:hint="eastAsia"/>
        </w:rPr>
        <w:t>- &gt;</w:t>
      </w:r>
      <w:r w:rsidRPr="005C23EF">
        <w:t xml:space="preserve"> </w:t>
      </w:r>
      <w:r>
        <w:rPr>
          <w:rFonts w:hint="eastAsia"/>
        </w:rPr>
        <w:t>yb</w:t>
      </w:r>
      <w:r w:rsidR="003E55CF">
        <w:rPr>
          <w:rFonts w:hint="eastAsia"/>
        </w:rPr>
        <w:t>wage</w:t>
      </w:r>
      <w:r>
        <w:rPr>
          <w:rFonts w:hint="eastAsia"/>
        </w:rPr>
        <w:t>Payrq</w:t>
      </w:r>
    </w:p>
    <w:p w:rsidR="00765B11" w:rsidRDefault="00765B11" w:rsidP="00765B11">
      <w:pPr>
        <w:pStyle w:val="3"/>
        <w:numPr>
          <w:ilvl w:val="2"/>
          <w:numId w:val="13"/>
        </w:numPr>
        <w:spacing w:line="415" w:lineRule="auto"/>
      </w:pPr>
      <w:r>
        <w:rPr>
          <w:rFonts w:hint="eastAsia"/>
        </w:rPr>
        <w:t>业务功能描述</w:t>
      </w:r>
    </w:p>
    <w:p w:rsidR="00765B11" w:rsidRPr="00CC4995" w:rsidRDefault="003E55CF" w:rsidP="00765B11">
      <w:pPr>
        <w:ind w:firstLineChars="50" w:firstLine="105"/>
      </w:pPr>
      <w:r>
        <w:rPr>
          <w:rFonts w:hint="eastAsia"/>
        </w:rPr>
        <w:t>易宝支付工资</w:t>
      </w:r>
      <w:r w:rsidR="00765B11">
        <w:rPr>
          <w:rFonts w:hint="eastAsia"/>
        </w:rPr>
        <w:t>请求交易</w:t>
      </w:r>
    </w:p>
    <w:p w:rsidR="00765B11" w:rsidRDefault="00765B11" w:rsidP="00765B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4"/>
        <w:gridCol w:w="16"/>
        <w:gridCol w:w="2034"/>
        <w:gridCol w:w="14"/>
        <w:gridCol w:w="1328"/>
        <w:gridCol w:w="391"/>
        <w:gridCol w:w="36"/>
        <w:gridCol w:w="1134"/>
        <w:gridCol w:w="547"/>
        <w:gridCol w:w="21"/>
        <w:gridCol w:w="1276"/>
        <w:gridCol w:w="1979"/>
      </w:tblGrid>
      <w:tr w:rsidR="00765B11" w:rsidTr="003E55CF">
        <w:trPr>
          <w:cantSplit/>
        </w:trPr>
        <w:tc>
          <w:tcPr>
            <w:tcW w:w="82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42"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7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7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bookmarkStart w:id="332" w:name="OLE_LINK237"/>
            <w:bookmarkStart w:id="333" w:name="OLE_LINK238"/>
            <w:r>
              <w:rPr>
                <w:rFonts w:hint="eastAsia"/>
                <w:szCs w:val="21"/>
              </w:rPr>
              <w:t>wagepaymoney</w:t>
            </w:r>
            <w:bookmarkEnd w:id="332"/>
            <w:bookmarkEnd w:id="333"/>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wagemonth</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信用卡刷卡器</w:t>
            </w: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信用卡银行名</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D6D2A" w:rsidTr="008A0504">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3D6D2A">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返回是否需要验证码</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返回订单编号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返回易宝订单号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765B11" w:rsidRDefault="00765B11" w:rsidP="00765B1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Pr>
        <w:rPr>
          <w:b/>
        </w:rPr>
      </w:pPr>
    </w:p>
    <w:p w:rsidR="00765B11" w:rsidRDefault="00765B11" w:rsidP="00765B11"/>
    <w:p w:rsidR="00765B11" w:rsidRDefault="00765B11" w:rsidP="00765B11"/>
    <w:p w:rsidR="00765B11" w:rsidRDefault="00765B11" w:rsidP="00765B11">
      <w:pPr>
        <w:pStyle w:val="2"/>
        <w:numPr>
          <w:ilvl w:val="1"/>
          <w:numId w:val="13"/>
        </w:numPr>
      </w:pPr>
      <w:r>
        <w:lastRenderedPageBreak/>
        <w:t>TFB_API_0</w:t>
      </w:r>
      <w:r w:rsidR="003E55CF">
        <w:rPr>
          <w:rFonts w:hint="eastAsia"/>
        </w:rPr>
        <w:t>124</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易宝支付交易短信验证码</w:t>
      </w:r>
    </w:p>
    <w:p w:rsidR="00765B11" w:rsidRDefault="00765B11" w:rsidP="00765B11">
      <w:pPr>
        <w:pStyle w:val="2"/>
        <w:numPr>
          <w:ilvl w:val="2"/>
          <w:numId w:val="13"/>
        </w:numPr>
        <w:spacing w:line="415" w:lineRule="auto"/>
      </w:pPr>
      <w:r>
        <w:rPr>
          <w:rFonts w:hint="eastAsia"/>
        </w:rPr>
        <w:t>业务标识</w:t>
      </w:r>
      <w:r>
        <w:t xml:space="preserve"> </w:t>
      </w:r>
      <w:r>
        <w:rPr>
          <w:rFonts w:hint="eastAsia"/>
        </w:rPr>
        <w:t>- &gt;</w:t>
      </w:r>
      <w:r w:rsidRPr="005C23EF">
        <w:t xml:space="preserve"> </w:t>
      </w:r>
      <w:r>
        <w:rPr>
          <w:rFonts w:hint="eastAsia"/>
        </w:rPr>
        <w:t>yb</w:t>
      </w:r>
      <w:r w:rsidR="003E55CF">
        <w:rPr>
          <w:rFonts w:hint="eastAsia"/>
        </w:rPr>
        <w:t>wagepay</w:t>
      </w:r>
      <w:r>
        <w:rPr>
          <w:rFonts w:hint="eastAsia"/>
        </w:rPr>
        <w:t>SMS</w:t>
      </w:r>
      <w:r w:rsidRPr="0068377B">
        <w:rPr>
          <w:rFonts w:hint="eastAsia"/>
          <w:b/>
        </w:rPr>
        <w:t>verify</w:t>
      </w:r>
    </w:p>
    <w:p w:rsidR="00765B11" w:rsidRDefault="00765B11" w:rsidP="00765B11">
      <w:pPr>
        <w:pStyle w:val="3"/>
        <w:numPr>
          <w:ilvl w:val="2"/>
          <w:numId w:val="13"/>
        </w:numPr>
        <w:spacing w:line="415" w:lineRule="auto"/>
      </w:pPr>
      <w:r>
        <w:rPr>
          <w:rFonts w:hint="eastAsia"/>
        </w:rPr>
        <w:t>业务功能描述</w:t>
      </w:r>
    </w:p>
    <w:p w:rsidR="00765B11" w:rsidRPr="00CC4995" w:rsidRDefault="00765B11" w:rsidP="00765B11">
      <w:pPr>
        <w:ind w:firstLineChars="50" w:firstLine="105"/>
      </w:pPr>
      <w:r>
        <w:rPr>
          <w:rFonts w:hint="eastAsia"/>
        </w:rPr>
        <w:t>易宝支付短信验证码验证返回。</w:t>
      </w:r>
    </w:p>
    <w:p w:rsidR="00765B11" w:rsidRDefault="00765B11" w:rsidP="00765B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65B11"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376CB0">
      <w:pPr>
        <w:rPr>
          <w:b/>
        </w:rPr>
      </w:pPr>
    </w:p>
    <w:p w:rsidR="00765B11" w:rsidRDefault="00765B11" w:rsidP="00765B11">
      <w:pPr>
        <w:rPr>
          <w:sz w:val="22"/>
        </w:rPr>
      </w:pPr>
    </w:p>
    <w:p w:rsidR="003D6D2A" w:rsidRDefault="003D6D2A" w:rsidP="003D6D2A"/>
    <w:p w:rsidR="003D6D2A" w:rsidRDefault="003D6D2A" w:rsidP="003D6D2A">
      <w:pPr>
        <w:pStyle w:val="2"/>
        <w:numPr>
          <w:ilvl w:val="1"/>
          <w:numId w:val="13"/>
        </w:numPr>
      </w:pPr>
      <w:r>
        <w:lastRenderedPageBreak/>
        <w:t>TFB_API_0</w:t>
      </w:r>
      <w:r>
        <w:rPr>
          <w:rFonts w:hint="eastAsia"/>
        </w:rPr>
        <w:t xml:space="preserve">125  </w:t>
      </w:r>
      <w:r>
        <w:rPr>
          <w:rFonts w:hint="eastAsia"/>
        </w:rPr>
        <w:t>代理商</w:t>
      </w:r>
      <w:r>
        <w:rPr>
          <w:rFonts w:hint="eastAsia"/>
        </w:rPr>
        <w:t>UI</w:t>
      </w:r>
      <w:r>
        <w:t>—</w:t>
      </w:r>
      <w:r>
        <w:rPr>
          <w:rFonts w:hint="eastAsia"/>
        </w:rPr>
        <w:t>刷卡器补货易宝支付请求交易</w:t>
      </w:r>
    </w:p>
    <w:p w:rsidR="003D6D2A" w:rsidRDefault="003D6D2A" w:rsidP="003D6D2A">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ybagentorderPayrq</w:t>
      </w:r>
    </w:p>
    <w:p w:rsidR="003D6D2A" w:rsidRDefault="003D6D2A" w:rsidP="003D6D2A">
      <w:pPr>
        <w:pStyle w:val="3"/>
        <w:numPr>
          <w:ilvl w:val="2"/>
          <w:numId w:val="13"/>
        </w:numPr>
        <w:spacing w:line="415" w:lineRule="auto"/>
      </w:pPr>
      <w:r>
        <w:rPr>
          <w:rFonts w:hint="eastAsia"/>
        </w:rPr>
        <w:t>业务功能描述</w:t>
      </w:r>
    </w:p>
    <w:p w:rsidR="003D6D2A" w:rsidRPr="00CC4995" w:rsidRDefault="003D6D2A" w:rsidP="003D6D2A">
      <w:pPr>
        <w:ind w:firstLineChars="50" w:firstLine="105"/>
      </w:pPr>
      <w:r>
        <w:rPr>
          <w:rFonts w:hint="eastAsia"/>
        </w:rPr>
        <w:t>易宝支付购买汇通卡请求交易</w:t>
      </w:r>
    </w:p>
    <w:p w:rsidR="003D6D2A" w:rsidRDefault="003D6D2A" w:rsidP="003D6D2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3D6D2A" w:rsidTr="008A0504">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扩展</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信用卡刷卡器</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信用卡银行名</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返回是否需要验证码</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返回订单编号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返回易宝订单号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D6D2A" w:rsidRDefault="003D6D2A" w:rsidP="003D6D2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3D6D2A" w:rsidRDefault="003D6D2A" w:rsidP="003D6D2A"/>
    <w:p w:rsidR="003D6D2A" w:rsidRDefault="003D6D2A" w:rsidP="003D6D2A"/>
    <w:p w:rsidR="003D6D2A" w:rsidRDefault="003D6D2A" w:rsidP="003D6D2A">
      <w:pPr>
        <w:pStyle w:val="2"/>
        <w:numPr>
          <w:ilvl w:val="1"/>
          <w:numId w:val="13"/>
        </w:numPr>
      </w:pPr>
      <w:r>
        <w:t>TFB_API_0</w:t>
      </w:r>
      <w:r w:rsidR="00C3731D">
        <w:rPr>
          <w:rFonts w:hint="eastAsia"/>
        </w:rPr>
        <w:t>12</w:t>
      </w:r>
      <w:r>
        <w:rPr>
          <w:rFonts w:hint="eastAsia"/>
        </w:rPr>
        <w:t xml:space="preserve">6  </w:t>
      </w:r>
      <w:r>
        <w:rPr>
          <w:rFonts w:hint="eastAsia"/>
        </w:rPr>
        <w:t>代理商</w:t>
      </w:r>
      <w:r>
        <w:rPr>
          <w:rFonts w:hint="eastAsia"/>
        </w:rPr>
        <w:t>UI-</w:t>
      </w:r>
      <w:r>
        <w:rPr>
          <w:rFonts w:hint="eastAsia"/>
        </w:rPr>
        <w:t>刷卡器补货易宝支付交易短信验证码</w:t>
      </w:r>
    </w:p>
    <w:p w:rsidR="003D6D2A" w:rsidRDefault="003D6D2A" w:rsidP="003D6D2A">
      <w:pPr>
        <w:pStyle w:val="2"/>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ybagentorderSMS</w:t>
      </w:r>
      <w:r w:rsidRPr="0068377B">
        <w:rPr>
          <w:rFonts w:hint="eastAsia"/>
          <w:b/>
        </w:rPr>
        <w:t>verify</w:t>
      </w:r>
    </w:p>
    <w:p w:rsidR="003D6D2A" w:rsidRDefault="003D6D2A" w:rsidP="003D6D2A">
      <w:pPr>
        <w:pStyle w:val="3"/>
        <w:numPr>
          <w:ilvl w:val="2"/>
          <w:numId w:val="13"/>
        </w:numPr>
        <w:spacing w:line="415" w:lineRule="auto"/>
      </w:pPr>
      <w:r>
        <w:rPr>
          <w:rFonts w:hint="eastAsia"/>
        </w:rPr>
        <w:t>业务功能描述</w:t>
      </w:r>
    </w:p>
    <w:p w:rsidR="003D6D2A" w:rsidRPr="00CC4995" w:rsidRDefault="003D6D2A" w:rsidP="003D6D2A">
      <w:pPr>
        <w:ind w:firstLineChars="50" w:firstLine="105"/>
      </w:pPr>
      <w:r>
        <w:rPr>
          <w:rFonts w:hint="eastAsia"/>
        </w:rPr>
        <w:t>易宝支付短信验证码验证返回。</w:t>
      </w:r>
    </w:p>
    <w:p w:rsidR="003D6D2A" w:rsidRDefault="003D6D2A" w:rsidP="003D6D2A">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D6D2A"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bl>
    <w:p w:rsidR="003D6D2A" w:rsidRDefault="003D6D2A" w:rsidP="003D6D2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8A0504" w:rsidRDefault="008A0504" w:rsidP="008A0504"/>
    <w:p w:rsidR="008A0504" w:rsidRDefault="008A0504" w:rsidP="008A0504">
      <w:pPr>
        <w:pStyle w:val="2"/>
        <w:numPr>
          <w:ilvl w:val="1"/>
          <w:numId w:val="13"/>
        </w:numPr>
      </w:pPr>
      <w:r>
        <w:lastRenderedPageBreak/>
        <w:t>TFB_API_0</w:t>
      </w:r>
      <w:r>
        <w:rPr>
          <w:rFonts w:hint="eastAsia"/>
        </w:rPr>
        <w:t xml:space="preserve">127  </w:t>
      </w:r>
      <w:r>
        <w:rPr>
          <w:rFonts w:hint="eastAsia"/>
        </w:rPr>
        <w:t>工资支付管理</w:t>
      </w:r>
      <w:r>
        <w:t>—</w:t>
      </w:r>
      <w:r w:rsidR="006B7145">
        <w:rPr>
          <w:rFonts w:hint="eastAsia"/>
        </w:rPr>
        <w:t>指定员工工资发放列表</w:t>
      </w:r>
    </w:p>
    <w:p w:rsidR="008A0504" w:rsidRDefault="008A0504" w:rsidP="008A0504">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Pr>
          <w:rFonts w:hint="eastAsia"/>
        </w:rPr>
        <w:t>readauthorwagelists</w:t>
      </w:r>
    </w:p>
    <w:p w:rsidR="008A0504" w:rsidRDefault="008A0504" w:rsidP="008A0504">
      <w:pPr>
        <w:pStyle w:val="3"/>
        <w:numPr>
          <w:ilvl w:val="2"/>
          <w:numId w:val="13"/>
        </w:numPr>
        <w:spacing w:line="415" w:lineRule="auto"/>
      </w:pPr>
      <w:r>
        <w:rPr>
          <w:rFonts w:hint="eastAsia"/>
        </w:rPr>
        <w:t>业务功能描述</w:t>
      </w:r>
    </w:p>
    <w:p w:rsidR="008A0504" w:rsidRPr="00CC4995" w:rsidRDefault="008A0504" w:rsidP="008A0504">
      <w:pPr>
        <w:ind w:firstLineChars="50" w:firstLine="105"/>
      </w:pPr>
      <w:r>
        <w:rPr>
          <w:rFonts w:hint="eastAsia"/>
        </w:rPr>
        <w:t>员工读取月份分类显示所有工资信息。</w:t>
      </w:r>
    </w:p>
    <w:p w:rsidR="008A0504" w:rsidRDefault="008A0504" w:rsidP="008A0504">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0504"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取值说明</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bl>
    <w:p w:rsidR="008A0504" w:rsidRDefault="008A0504" w:rsidP="008A0504"/>
    <w:p w:rsidR="008A0504" w:rsidRDefault="008A0504" w:rsidP="008A0504">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0504" w:rsidTr="008A0504">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取值说明</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hint="eastAsia"/>
                <w:szCs w:val="21"/>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isqianshou</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签收状况</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：已签收</w:t>
            </w:r>
            <w:r>
              <w:rPr>
                <w:rFonts w:ascii="Courier New" w:hAnsi="Courier New" w:cs="Courier New" w:hint="eastAsia"/>
                <w:sz w:val="18"/>
                <w:szCs w:val="18"/>
              </w:rPr>
              <w:t xml:space="preserve"> 0</w:t>
            </w:r>
            <w:r>
              <w:rPr>
                <w:rFonts w:ascii="Courier New" w:hAnsi="Courier New" w:cs="Courier New" w:hint="eastAsia"/>
                <w:sz w:val="18"/>
                <w:szCs w:val="18"/>
              </w:rPr>
              <w:t>：未签收，可以签收</w:t>
            </w:r>
            <w:r>
              <w:rPr>
                <w:rFonts w:ascii="Courier New" w:hAnsi="Courier New" w:cs="Courier New" w:hint="eastAsia"/>
                <w:sz w:val="18"/>
                <w:szCs w:val="18"/>
              </w:rPr>
              <w:t xml:space="preserve">  -1</w:t>
            </w:r>
            <w:r>
              <w:rPr>
                <w:rFonts w:ascii="Courier New" w:hAnsi="Courier New" w:cs="Courier New" w:hint="eastAsia"/>
                <w:sz w:val="18"/>
                <w:szCs w:val="18"/>
              </w:rPr>
              <w:t>：还未发完工资，还不可以签收</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bl>
    <w:p w:rsidR="008A0504" w:rsidRDefault="008A0504" w:rsidP="008A0504">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readauthorwagelists</w:t>
            </w:r>
          </w:p>
        </w:tc>
        <w:tc>
          <w:tcPr>
            <w:tcW w:w="5837"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 w:rsidR="008A0504" w:rsidRDefault="008A0504" w:rsidP="008A050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retmsg</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成功</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Pr>
        <w:rPr>
          <w:b/>
        </w:rPr>
      </w:pPr>
    </w:p>
    <w:p w:rsidR="000B2CB7" w:rsidRDefault="000B2CB7" w:rsidP="000B2CB7"/>
    <w:p w:rsidR="000B2CB7" w:rsidRDefault="000B2CB7" w:rsidP="000B2CB7">
      <w:pPr>
        <w:pStyle w:val="2"/>
        <w:numPr>
          <w:ilvl w:val="1"/>
          <w:numId w:val="13"/>
        </w:numPr>
      </w:pPr>
      <w:r>
        <w:t>TFB_API_0</w:t>
      </w:r>
      <w:r>
        <w:rPr>
          <w:rFonts w:hint="eastAsia"/>
        </w:rPr>
        <w:t xml:space="preserve">128  </w:t>
      </w:r>
      <w:r>
        <w:rPr>
          <w:rFonts w:hint="eastAsia"/>
        </w:rPr>
        <w:t>工资支付管理</w:t>
      </w:r>
      <w:r>
        <w:t>—</w:t>
      </w:r>
      <w:r>
        <w:rPr>
          <w:rFonts w:hint="eastAsia"/>
        </w:rPr>
        <w:t>员工支付工资</w:t>
      </w:r>
    </w:p>
    <w:p w:rsidR="000B2CB7" w:rsidRDefault="000B2CB7" w:rsidP="000B2CB7">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Pr>
          <w:rFonts w:hint="eastAsia"/>
        </w:rPr>
        <w:t>payauthorwagecheck</w:t>
      </w:r>
    </w:p>
    <w:p w:rsidR="000B2CB7" w:rsidRDefault="000B2CB7" w:rsidP="000B2CB7">
      <w:pPr>
        <w:pStyle w:val="3"/>
        <w:numPr>
          <w:ilvl w:val="2"/>
          <w:numId w:val="13"/>
        </w:numPr>
        <w:spacing w:line="415" w:lineRule="auto"/>
      </w:pPr>
      <w:r>
        <w:rPr>
          <w:rFonts w:hint="eastAsia"/>
        </w:rPr>
        <w:t>业务功能描述</w:t>
      </w:r>
    </w:p>
    <w:p w:rsidR="000B2CB7" w:rsidRPr="00CC4995" w:rsidRDefault="000B2CB7" w:rsidP="000B2CB7">
      <w:pPr>
        <w:ind w:firstLineChars="50" w:firstLine="105"/>
      </w:pPr>
      <w:r>
        <w:rPr>
          <w:rFonts w:hint="eastAsia"/>
        </w:rPr>
        <w:t>员工工资签收</w:t>
      </w:r>
    </w:p>
    <w:p w:rsidR="000B2CB7" w:rsidRDefault="000B2CB7" w:rsidP="000B2CB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wageid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payauthorwagecheck</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0B2CB7" w:rsidRDefault="000B2CB7" w:rsidP="000B2CB7"/>
    <w:p w:rsidR="000B2CB7" w:rsidRDefault="000B2CB7" w:rsidP="000B2CB7">
      <w:pPr>
        <w:pStyle w:val="2"/>
        <w:numPr>
          <w:ilvl w:val="1"/>
          <w:numId w:val="13"/>
        </w:numPr>
      </w:pPr>
      <w:r>
        <w:t>TFB_API_0</w:t>
      </w:r>
      <w:r>
        <w:rPr>
          <w:rFonts w:hint="eastAsia"/>
        </w:rPr>
        <w:t xml:space="preserve">129  </w:t>
      </w:r>
      <w:r>
        <w:rPr>
          <w:rFonts w:hint="eastAsia"/>
        </w:rPr>
        <w:t>工资支付管理</w:t>
      </w:r>
      <w:r>
        <w:t>—</w:t>
      </w:r>
      <w:r>
        <w:rPr>
          <w:rFonts w:hint="eastAsia"/>
        </w:rPr>
        <w:t>退回财务修改</w:t>
      </w:r>
    </w:p>
    <w:p w:rsidR="000B2CB7" w:rsidRDefault="000B2CB7" w:rsidP="000B2CB7">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sidR="001A522C">
        <w:rPr>
          <w:rFonts w:hint="eastAsia"/>
        </w:rPr>
        <w:t>payW</w:t>
      </w:r>
      <w:r>
        <w:rPr>
          <w:rFonts w:hint="eastAsia"/>
        </w:rPr>
        <w:t>age</w:t>
      </w:r>
      <w:r w:rsidR="001A522C">
        <w:rPr>
          <w:rFonts w:hint="eastAsia"/>
        </w:rPr>
        <w:t>cw</w:t>
      </w:r>
      <w:r>
        <w:rPr>
          <w:rFonts w:hint="eastAsia"/>
        </w:rPr>
        <w:t>edit</w:t>
      </w:r>
    </w:p>
    <w:p w:rsidR="000B2CB7" w:rsidRDefault="000B2CB7" w:rsidP="000B2CB7">
      <w:pPr>
        <w:pStyle w:val="3"/>
        <w:numPr>
          <w:ilvl w:val="2"/>
          <w:numId w:val="13"/>
        </w:numPr>
        <w:spacing w:line="415" w:lineRule="auto"/>
      </w:pPr>
      <w:r>
        <w:rPr>
          <w:rFonts w:hint="eastAsia"/>
        </w:rPr>
        <w:t>业务功能描述</w:t>
      </w:r>
    </w:p>
    <w:p w:rsidR="000B2CB7" w:rsidRPr="00CC4995" w:rsidRDefault="000B2CB7" w:rsidP="000B2CB7">
      <w:pPr>
        <w:ind w:firstLineChars="50" w:firstLine="105"/>
      </w:pPr>
      <w:r>
        <w:rPr>
          <w:rFonts w:hint="eastAsia"/>
        </w:rPr>
        <w:t>退回财务修改</w:t>
      </w:r>
    </w:p>
    <w:p w:rsidR="000B2CB7" w:rsidRDefault="000B2CB7" w:rsidP="000B2CB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58158D" w:rsidTr="0058158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1A522C" w:rsidTr="00A43C4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hint="eastAsia"/>
                <w:b/>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A522C" w:rsidRDefault="001A522C" w:rsidP="00A43C4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listid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listid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sidR="0058158D">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hint="eastAsia"/>
                <w:b/>
              </w:rPr>
              <w:t>changecwcanEdit</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ascii="Courier New" w:hAnsi="Courier New" w:cs="Courier New" w:hint="eastAsia"/>
                <w:sz w:val="18"/>
                <w:szCs w:val="18"/>
              </w:rPr>
              <w:t>提交财务状态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1A522C" w:rsidP="0058158D">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：可以修改</w:t>
            </w:r>
            <w:r>
              <w:rPr>
                <w:rFonts w:ascii="Courier New" w:hAnsi="Courier New" w:cs="Courier New" w:hint="eastAsia"/>
                <w:sz w:val="18"/>
                <w:szCs w:val="18"/>
              </w:rPr>
              <w:t xml:space="preserve">  0</w:t>
            </w:r>
            <w:r>
              <w:rPr>
                <w:rFonts w:ascii="Courier New" w:hAnsi="Courier New" w:cs="Courier New" w:hint="eastAsia"/>
                <w:sz w:val="18"/>
                <w:szCs w:val="18"/>
              </w:rPr>
              <w:t>：财务将不可以修改</w:t>
            </w: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1A522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1A522C" w:rsidP="000B2CB7">
            <w:pPr>
              <w:rPr>
                <w:rFonts w:ascii="Courier New" w:hAnsi="Courier New" w:cs="Courier New"/>
                <w:sz w:val="18"/>
                <w:szCs w:val="18"/>
              </w:rPr>
            </w:pPr>
            <w:r>
              <w:rPr>
                <w:rFonts w:hint="eastAsia"/>
              </w:rPr>
              <w:t>payWagecwedit</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440B63" w:rsidRDefault="00440B63" w:rsidP="00440B63"/>
    <w:p w:rsidR="00440B63" w:rsidRDefault="00440B63" w:rsidP="00440B63">
      <w:pPr>
        <w:pStyle w:val="2"/>
        <w:numPr>
          <w:ilvl w:val="1"/>
          <w:numId w:val="13"/>
        </w:numPr>
      </w:pPr>
      <w:r>
        <w:t>TFB_API_0</w:t>
      </w:r>
      <w:r>
        <w:rPr>
          <w:rFonts w:hint="eastAsia"/>
        </w:rPr>
        <w:t>1</w:t>
      </w:r>
      <w:r w:rsidR="00A96DB9">
        <w:rPr>
          <w:rFonts w:hint="eastAsia"/>
        </w:rPr>
        <w:t>30</w:t>
      </w:r>
      <w:r>
        <w:rPr>
          <w:rFonts w:hint="eastAsia"/>
        </w:rPr>
        <w:t xml:space="preserve"> </w:t>
      </w:r>
      <w:r>
        <w:rPr>
          <w:rFonts w:hint="eastAsia"/>
        </w:rPr>
        <w:t>工资支付管理</w:t>
      </w:r>
      <w:r>
        <w:t>—</w:t>
      </w:r>
      <w:r>
        <w:rPr>
          <w:rFonts w:hint="eastAsia"/>
        </w:rPr>
        <w:t>读取已绑定的财务用户信息</w:t>
      </w:r>
    </w:p>
    <w:p w:rsidR="00440B63" w:rsidRDefault="00440B63" w:rsidP="00440B63">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Pr>
          <w:rFonts w:hint="eastAsia"/>
        </w:rPr>
        <w:t>readcwAuthorInfo</w:t>
      </w:r>
    </w:p>
    <w:p w:rsidR="00440B63" w:rsidRDefault="00440B63" w:rsidP="00440B63">
      <w:pPr>
        <w:pStyle w:val="3"/>
        <w:numPr>
          <w:ilvl w:val="2"/>
          <w:numId w:val="13"/>
        </w:numPr>
        <w:spacing w:line="415" w:lineRule="auto"/>
      </w:pPr>
      <w:r>
        <w:rPr>
          <w:rFonts w:hint="eastAsia"/>
        </w:rPr>
        <w:t>业务功能描述</w:t>
      </w:r>
    </w:p>
    <w:p w:rsidR="00440B63" w:rsidRPr="00440B63" w:rsidRDefault="00440B63" w:rsidP="00440B63">
      <w:pPr>
        <w:ind w:firstLineChars="50" w:firstLine="105"/>
      </w:pPr>
      <w:r>
        <w:rPr>
          <w:rFonts w:hint="eastAsia"/>
        </w:rPr>
        <w:t>读取已绑定的财务人员用户信息。</w:t>
      </w:r>
      <w:r>
        <w:rPr>
          <w:rFonts w:hint="eastAsia"/>
        </w:rPr>
        <w:t xml:space="preserve"> </w:t>
      </w:r>
    </w:p>
    <w:p w:rsidR="00440B63" w:rsidRDefault="00440B63" w:rsidP="00440B63">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440B63"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取值说明</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40B63" w:rsidRDefault="00440B63"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440B63" w:rsidTr="00A120F8">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取值说明</w:t>
            </w: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hint="eastAsia"/>
                <w:szCs w:val="21"/>
              </w:rPr>
              <w:t>cw</w:t>
            </w:r>
            <w:r>
              <w:rPr>
                <w:szCs w:val="21"/>
              </w:rPr>
              <w:t>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hint="eastAsia"/>
                <w:szCs w:val="21"/>
              </w:rPr>
              <w:t>cw</w:t>
            </w:r>
            <w:r>
              <w:rPr>
                <w:szCs w:val="21"/>
              </w:rPr>
              <w:t>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bl>
    <w:p w:rsidR="00440B63" w:rsidRDefault="00440B63" w:rsidP="00440B6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readcwAuthorInfo</w:t>
            </w:r>
          </w:p>
        </w:tc>
        <w:tc>
          <w:tcPr>
            <w:tcW w:w="5837"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retmsg</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成功</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765B11" w:rsidRDefault="00765B11" w:rsidP="000B2CB7">
      <w:pPr>
        <w:rPr>
          <w:b/>
        </w:rPr>
      </w:pPr>
    </w:p>
    <w:p w:rsidR="00A120F8" w:rsidRDefault="00A120F8" w:rsidP="00A120F8"/>
    <w:p w:rsidR="00A120F8" w:rsidRDefault="00A120F8" w:rsidP="00A120F8">
      <w:pPr>
        <w:pStyle w:val="2"/>
        <w:numPr>
          <w:ilvl w:val="1"/>
          <w:numId w:val="13"/>
        </w:numPr>
      </w:pPr>
      <w:r>
        <w:t>TFB_API_0</w:t>
      </w:r>
      <w:r>
        <w:rPr>
          <w:rFonts w:hint="eastAsia"/>
        </w:rPr>
        <w:t xml:space="preserve">131 </w:t>
      </w:r>
      <w:r>
        <w:rPr>
          <w:rFonts w:hint="eastAsia"/>
        </w:rPr>
        <w:t>支付管理</w:t>
      </w:r>
      <w:r>
        <w:t>—</w:t>
      </w:r>
      <w:r>
        <w:rPr>
          <w:rFonts w:hint="eastAsia"/>
        </w:rPr>
        <w:t>转账历史记录删除</w:t>
      </w:r>
    </w:p>
    <w:p w:rsidR="00A120F8" w:rsidRDefault="00A120F8" w:rsidP="00A120F8">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Pr>
          <w:rFonts w:hint="eastAsia"/>
        </w:rPr>
        <w:t>del</w:t>
      </w:r>
      <w:r w:rsidRPr="00A120F8">
        <w:rPr>
          <w:rFonts w:ascii="Arial" w:hAnsi="Arial"/>
          <w:bCs w:val="0"/>
          <w:kern w:val="0"/>
          <w:szCs w:val="24"/>
        </w:rPr>
        <w:t>TransferMoneyglist</w:t>
      </w:r>
    </w:p>
    <w:p w:rsidR="00A120F8" w:rsidRDefault="00A120F8" w:rsidP="00A120F8">
      <w:pPr>
        <w:pStyle w:val="3"/>
        <w:numPr>
          <w:ilvl w:val="2"/>
          <w:numId w:val="13"/>
        </w:numPr>
        <w:spacing w:line="415" w:lineRule="auto"/>
      </w:pPr>
      <w:r>
        <w:rPr>
          <w:rFonts w:hint="eastAsia"/>
        </w:rPr>
        <w:t>业务功能描述</w:t>
      </w:r>
    </w:p>
    <w:p w:rsidR="00A120F8" w:rsidRDefault="00A120F8" w:rsidP="00A120F8">
      <w:pPr>
        <w:ind w:firstLineChars="50" w:firstLine="105"/>
      </w:pPr>
      <w:r>
        <w:rPr>
          <w:rFonts w:hint="eastAsia"/>
        </w:rPr>
        <w:t>根据转账流水</w:t>
      </w:r>
      <w:r>
        <w:rPr>
          <w:rFonts w:hint="eastAsia"/>
        </w:rPr>
        <w:t>id</w:t>
      </w:r>
      <w:r>
        <w:rPr>
          <w:rFonts w:hint="eastAsia"/>
        </w:rPr>
        <w:t>删除转账历史记录，</w:t>
      </w:r>
      <w:r w:rsidR="008431A3">
        <w:rPr>
          <w:rFonts w:hint="eastAsia"/>
        </w:rPr>
        <w:t>批量格式：</w:t>
      </w:r>
      <w:r>
        <w:rPr>
          <w:rFonts w:hint="eastAsia"/>
        </w:rPr>
        <w:t xml:space="preserve"> 1,2,3</w:t>
      </w:r>
      <w:r w:rsidR="008431A3">
        <w:rPr>
          <w:rFonts w:hint="eastAsia"/>
        </w:rPr>
        <w:t xml:space="preserve"> </w:t>
      </w:r>
      <w:r>
        <w:rPr>
          <w:rFonts w:hint="eastAsia"/>
        </w:rPr>
        <w:t>逗号分隔。</w:t>
      </w:r>
    </w:p>
    <w:p w:rsidR="00A120F8" w:rsidRPr="00440B63" w:rsidRDefault="008431A3" w:rsidP="00A120F8">
      <w:pPr>
        <w:ind w:firstLineChars="50" w:firstLine="105"/>
      </w:pPr>
      <w:r>
        <w:rPr>
          <w:rFonts w:hint="eastAsia"/>
        </w:rPr>
        <w:t>删除以后要重新根据条件读取历史记录</w:t>
      </w:r>
      <w:r w:rsidR="00A120F8">
        <w:rPr>
          <w:rFonts w:hint="eastAsia"/>
        </w:rPr>
        <w:t>。</w:t>
      </w:r>
      <w:r w:rsidR="00A120F8">
        <w:rPr>
          <w:rFonts w:hint="eastAsia"/>
        </w:rPr>
        <w:t xml:space="preserve"> </w:t>
      </w:r>
    </w:p>
    <w:p w:rsidR="00A120F8" w:rsidRDefault="00A120F8" w:rsidP="00A120F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A120F8"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取值说明</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31A3"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431A3" w:rsidRDefault="008431A3"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431A3" w:rsidRDefault="008431A3" w:rsidP="007C459D">
            <w:pPr>
              <w:rPr>
                <w:rFonts w:ascii="Courier New" w:hAnsi="Courier New" w:cs="Courier New"/>
                <w:sz w:val="18"/>
                <w:szCs w:val="18"/>
              </w:rPr>
            </w:pP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tfmgid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r>
              <w:rPr>
                <w:rFonts w:ascii="Courier New" w:hAnsi="Courier New" w:cs="Courier New" w:hint="eastAsia"/>
                <w:sz w:val="18"/>
                <w:szCs w:val="18"/>
              </w:rPr>
              <w:t>，分隔</w:t>
            </w:r>
            <w:r>
              <w:rPr>
                <w:rFonts w:ascii="Courier New" w:hAnsi="Courier New" w:cs="Courier New" w:hint="eastAsia"/>
                <w:sz w:val="18"/>
                <w:szCs w:val="18"/>
              </w:rPr>
              <w:t xml:space="preserve"> </w:t>
            </w:r>
            <w:r>
              <w:rPr>
                <w:rFonts w:ascii="Courier New" w:hAnsi="Courier New" w:cs="Courier New" w:hint="eastAsia"/>
                <w:sz w:val="18"/>
                <w:szCs w:val="18"/>
              </w:rPr>
              <w:t>（业务历史账户接口提供）</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1.2</w:t>
            </w:r>
            <w:r w:rsidR="007C459D">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8431A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A120F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120F8" w:rsidRDefault="00A120F8"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交易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A120F8" w:rsidRDefault="008431A3" w:rsidP="00A120F8">
            <w:pPr>
              <w:rPr>
                <w:rFonts w:ascii="Courier New" w:hAnsi="Courier New" w:cs="Courier New"/>
                <w:sz w:val="18"/>
                <w:szCs w:val="18"/>
              </w:rPr>
            </w:pPr>
            <w:r>
              <w:rPr>
                <w:rFonts w:ascii="Courier New" w:hAnsi="Courier New" w:cs="Courier New" w:hint="eastAsia"/>
                <w:sz w:val="18"/>
                <w:szCs w:val="18"/>
              </w:rPr>
              <w:t>，分隔</w:t>
            </w:r>
            <w:r w:rsidR="007C459D">
              <w:rPr>
                <w:rFonts w:ascii="Courier New" w:hAnsi="Courier New" w:cs="Courier New" w:hint="eastAsia"/>
                <w:sz w:val="18"/>
                <w:szCs w:val="18"/>
              </w:rPr>
              <w:t xml:space="preserve"> (53</w:t>
            </w:r>
            <w:r w:rsidR="007C459D">
              <w:rPr>
                <w:rFonts w:ascii="Courier New" w:hAnsi="Courier New" w:cs="Courier New" w:hint="eastAsia"/>
                <w:sz w:val="18"/>
                <w:szCs w:val="18"/>
              </w:rPr>
              <w:t>号接口提供</w:t>
            </w:r>
            <w:r w:rsidR="007C459D">
              <w:rPr>
                <w:rFonts w:ascii="Courier New" w:hAnsi="Courier New" w:cs="Courier New" w:hint="eastAsia"/>
                <w:sz w:val="18"/>
                <w:szCs w:val="18"/>
              </w:rPr>
              <w:t>)</w:t>
            </w:r>
          </w:p>
        </w:tc>
      </w:tr>
    </w:tbl>
    <w:p w:rsidR="00A120F8" w:rsidRDefault="00A120F8" w:rsidP="00A120F8"/>
    <w:p w:rsidR="00A120F8" w:rsidRDefault="008431A3" w:rsidP="00A120F8">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431A3"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取值说明</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8431A3" w:rsidRDefault="008431A3" w:rsidP="008431A3">
      <w:pPr>
        <w:pStyle w:val="3"/>
        <w:numPr>
          <w:ilvl w:val="2"/>
          <w:numId w:val="13"/>
        </w:numPr>
        <w:spacing w:line="415" w:lineRule="auto"/>
      </w:pPr>
      <w:r>
        <w:rPr>
          <w:rFonts w:hint="eastAsia"/>
        </w:rPr>
        <w:t>说明</w:t>
      </w:r>
    </w:p>
    <w:p w:rsidR="008431A3" w:rsidRPr="008431A3" w:rsidRDefault="008431A3" w:rsidP="008431A3"/>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del</w:t>
            </w:r>
            <w:r w:rsidRPr="00A120F8">
              <w:rPr>
                <w:rFonts w:ascii="Arial" w:hAnsi="Arial"/>
                <w:bCs/>
                <w:kern w:val="0"/>
                <w:szCs w:val="24"/>
              </w:rPr>
              <w:t>TransferMoneyglist</w:t>
            </w:r>
          </w:p>
        </w:tc>
        <w:tc>
          <w:tcPr>
            <w:tcW w:w="5837" w:type="dxa"/>
            <w:tcBorders>
              <w:top w:val="single" w:sz="6"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 w:rsidR="00A120F8" w:rsidRDefault="00A120F8" w:rsidP="00A120F8">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retmsg</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成功</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Pr>
        <w:rPr>
          <w:b/>
        </w:rPr>
      </w:pPr>
    </w:p>
    <w:p w:rsidR="007C459D" w:rsidRDefault="007C459D"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7C459D" w:rsidRDefault="007C459D" w:rsidP="007C459D">
      <w:pPr>
        <w:pStyle w:val="2"/>
        <w:numPr>
          <w:ilvl w:val="1"/>
          <w:numId w:val="13"/>
        </w:numPr>
      </w:pPr>
      <w:r>
        <w:t>TFB_API_0</w:t>
      </w:r>
      <w:r w:rsidR="009A17C0">
        <w:rPr>
          <w:rFonts w:hint="eastAsia"/>
        </w:rPr>
        <w:t xml:space="preserve">132 </w:t>
      </w:r>
      <w:r>
        <w:rPr>
          <w:rFonts w:hint="eastAsia"/>
        </w:rPr>
        <w:t xml:space="preserve"> </w:t>
      </w:r>
      <w:r>
        <w:rPr>
          <w:rFonts w:hint="eastAsia"/>
        </w:rPr>
        <w:t>支付管理</w:t>
      </w:r>
      <w:r>
        <w:t>—</w:t>
      </w:r>
      <w:r w:rsidR="009A17C0">
        <w:rPr>
          <w:rFonts w:hint="eastAsia"/>
        </w:rPr>
        <w:t>删除收款卡记录删</w:t>
      </w:r>
    </w:p>
    <w:p w:rsidR="007C459D" w:rsidRDefault="007C459D" w:rsidP="007C459D">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sidRPr="007C459D">
        <w:t>delshoucardList</w:t>
      </w:r>
    </w:p>
    <w:p w:rsidR="007C459D" w:rsidRDefault="007C459D" w:rsidP="007C459D">
      <w:pPr>
        <w:pStyle w:val="3"/>
        <w:numPr>
          <w:ilvl w:val="2"/>
          <w:numId w:val="13"/>
        </w:numPr>
        <w:spacing w:line="415" w:lineRule="auto"/>
      </w:pPr>
      <w:r>
        <w:rPr>
          <w:rFonts w:hint="eastAsia"/>
        </w:rPr>
        <w:t>业务功能描述</w:t>
      </w:r>
    </w:p>
    <w:p w:rsidR="007C459D" w:rsidRPr="00440B63" w:rsidRDefault="009A17C0" w:rsidP="009A17C0">
      <w:pPr>
        <w:ind w:firstLineChars="50" w:firstLine="105"/>
      </w:pPr>
      <w:r>
        <w:rPr>
          <w:rFonts w:hint="eastAsia"/>
        </w:rPr>
        <w:t>删除收款卡历史记录</w:t>
      </w:r>
    </w:p>
    <w:p w:rsidR="007C459D" w:rsidRDefault="007C459D" w:rsidP="007C459D">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C459D" w:rsidTr="007C459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取值说明</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p>
        </w:tc>
      </w:tr>
      <w:tr w:rsidR="009A17C0"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sidRPr="009A17C0">
              <w:rPr>
                <w:rFonts w:ascii="Courier New" w:hAnsi="Courier New" w:cs="Courier New"/>
                <w:sz w:val="18"/>
                <w:szCs w:val="18"/>
              </w:rPr>
              <w:t>shoucardno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17C0" w:rsidRDefault="009A17C0"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A17C0" w:rsidRDefault="009A17C0" w:rsidP="00845A67">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sidR="009A17C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sidRPr="009A17C0">
              <w:rPr>
                <w:rFonts w:ascii="Courier New" w:hAnsi="Courier New" w:cs="Courier New"/>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9A17C0" w:rsidP="007C459D">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bl>
    <w:p w:rsidR="007C459D" w:rsidRDefault="007C459D" w:rsidP="007C459D"/>
    <w:p w:rsidR="007C459D" w:rsidRDefault="007C459D" w:rsidP="007C459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C459D"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取值说明</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7C459D" w:rsidRDefault="007C459D" w:rsidP="007C459D">
      <w:pPr>
        <w:pStyle w:val="3"/>
        <w:numPr>
          <w:ilvl w:val="2"/>
          <w:numId w:val="13"/>
        </w:numPr>
        <w:spacing w:line="415" w:lineRule="auto"/>
      </w:pPr>
      <w:r>
        <w:rPr>
          <w:rFonts w:hint="eastAsia"/>
        </w:rPr>
        <w:t>说明</w:t>
      </w:r>
    </w:p>
    <w:p w:rsidR="007C459D" w:rsidRPr="008431A3" w:rsidRDefault="007C459D" w:rsidP="007C459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sidRPr="007C459D">
              <w:t>delshoucardList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 w:rsidR="007C459D" w:rsidRDefault="007C459D" w:rsidP="007C45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retmsg</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Pr>
        <w:rPr>
          <w:b/>
        </w:rPr>
      </w:pPr>
    </w:p>
    <w:p w:rsidR="007C459D" w:rsidRDefault="007C459D" w:rsidP="007C459D">
      <w:pPr>
        <w:rPr>
          <w:b/>
        </w:rPr>
      </w:pPr>
    </w:p>
    <w:p w:rsidR="00B033FB" w:rsidRDefault="00B033FB" w:rsidP="00B033FB"/>
    <w:p w:rsidR="00B033FB" w:rsidRDefault="00B033FB" w:rsidP="00B033FB">
      <w:pPr>
        <w:pStyle w:val="2"/>
        <w:numPr>
          <w:ilvl w:val="1"/>
          <w:numId w:val="13"/>
        </w:numPr>
      </w:pPr>
      <w:r>
        <w:t>TFB_API_0</w:t>
      </w:r>
      <w:r>
        <w:rPr>
          <w:rFonts w:hint="eastAsia"/>
        </w:rPr>
        <w:t xml:space="preserve">133 </w:t>
      </w: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业务标识</w:t>
      </w:r>
      <w:r>
        <w:t xml:space="preserve"> Api</w:t>
      </w:r>
      <w:r>
        <w:rPr>
          <w:rFonts w:hint="eastAsia"/>
        </w:rPr>
        <w:t xml:space="preserve">Payinfo- &gt; readPayshoucardList </w:t>
      </w:r>
    </w:p>
    <w:p w:rsidR="00B033FB" w:rsidRDefault="00B033FB" w:rsidP="00B033FB"/>
    <w:p w:rsidR="00B033FB" w:rsidRDefault="00B033FB" w:rsidP="00B033FB">
      <w:pPr>
        <w:pStyle w:val="3"/>
        <w:numPr>
          <w:ilvl w:val="2"/>
          <w:numId w:val="13"/>
        </w:numPr>
        <w:spacing w:line="415" w:lineRule="auto"/>
      </w:pPr>
      <w:r>
        <w:rPr>
          <w:rFonts w:hint="eastAsia"/>
        </w:rPr>
        <w:lastRenderedPageBreak/>
        <w:t>业务功能描述</w:t>
      </w:r>
    </w:p>
    <w:p w:rsidR="00B033FB" w:rsidRDefault="00B033FB" w:rsidP="00B033FB">
      <w:pPr>
        <w:ind w:firstLineChars="50" w:firstLine="105"/>
      </w:pP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033FB"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取值说明</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sidRPr="008D0F2B">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bl>
    <w:p w:rsidR="00B033FB" w:rsidRDefault="00B033FB" w:rsidP="00B033FB"/>
    <w:p w:rsidR="00B033FB" w:rsidRDefault="00B033FB" w:rsidP="00B033F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B033FB"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取值说明</w:t>
            </w: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bl>
    <w:p w:rsidR="00B033FB" w:rsidRDefault="00B033FB" w:rsidP="00B033F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033FB"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hint="eastAsia"/>
              </w:rPr>
              <w:t>readPayshoucardList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033FB" w:rsidRDefault="00B033FB" w:rsidP="00845A67">
            <w:pPr>
              <w:rPr>
                <w:rFonts w:ascii="Courier New" w:hAnsi="Courier New" w:cs="Courier New"/>
                <w:sz w:val="18"/>
                <w:szCs w:val="18"/>
              </w:rPr>
            </w:pPr>
          </w:p>
        </w:tc>
      </w:tr>
    </w:tbl>
    <w:p w:rsidR="00B033FB" w:rsidRDefault="00B033FB" w:rsidP="00B033FB"/>
    <w:p w:rsidR="00845A67" w:rsidRDefault="00845A67" w:rsidP="00845A67"/>
    <w:p w:rsidR="00845A67" w:rsidRDefault="00845A67" w:rsidP="00845A67">
      <w:pPr>
        <w:pStyle w:val="2"/>
        <w:numPr>
          <w:ilvl w:val="1"/>
          <w:numId w:val="13"/>
        </w:numPr>
      </w:pPr>
      <w:r>
        <w:lastRenderedPageBreak/>
        <w:t>TFB_API_0</w:t>
      </w:r>
      <w:r>
        <w:rPr>
          <w:rFonts w:hint="eastAsia"/>
        </w:rPr>
        <w:t xml:space="preserve">134 </w:t>
      </w:r>
      <w:r>
        <w:rPr>
          <w:rFonts w:hint="eastAsia"/>
        </w:rPr>
        <w:t>读取所属公司老总关联账户</w:t>
      </w:r>
      <w:r>
        <w:rPr>
          <w:rFonts w:hint="eastAsia"/>
        </w:rPr>
        <w:t xml:space="preserve">ID </w:t>
      </w:r>
    </w:p>
    <w:p w:rsidR="00845A67" w:rsidRDefault="00845A67" w:rsidP="00845A67">
      <w:pPr>
        <w:pStyle w:val="3"/>
        <w:numPr>
          <w:ilvl w:val="2"/>
          <w:numId w:val="13"/>
        </w:numPr>
        <w:spacing w:line="415" w:lineRule="auto"/>
      </w:pPr>
      <w:r>
        <w:rPr>
          <w:rFonts w:hint="eastAsia"/>
        </w:rPr>
        <w:t>业务标识</w:t>
      </w:r>
      <w:r>
        <w:t xml:space="preserve"> Ap</w:t>
      </w:r>
      <w:r>
        <w:rPr>
          <w:rFonts w:hint="eastAsia"/>
        </w:rPr>
        <w:t xml:space="preserve">iWageInfo- &gt;readBossAuthorid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ind w:firstLineChars="50" w:firstLine="105"/>
      </w:pPr>
      <w:r>
        <w:rPr>
          <w:rFonts w:hint="eastAsia"/>
        </w:rPr>
        <w:t>根据财务关联自己所属的老总账号</w:t>
      </w:r>
      <w:r>
        <w:rPr>
          <w:rFonts w:hint="eastAsia"/>
        </w:rPr>
        <w:t>id</w:t>
      </w: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45A67"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hint="eastAsia"/>
              </w:rPr>
              <w:t>selecttype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选择类型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bossauthorid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t>Ap</w:t>
            </w:r>
            <w:r>
              <w:rPr>
                <w:rFonts w:hint="eastAsia"/>
              </w:rPr>
              <w:t>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hint="eastAsia"/>
              </w:rPr>
              <w:t>readBossAuthorid</w:t>
            </w: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 w:rsidR="00845A67" w:rsidRDefault="00845A67" w:rsidP="00845A67">
      <w:pPr>
        <w:pStyle w:val="2"/>
        <w:numPr>
          <w:ilvl w:val="1"/>
          <w:numId w:val="13"/>
        </w:numPr>
      </w:pPr>
      <w:r>
        <w:lastRenderedPageBreak/>
        <w:t>TFB_API_0</w:t>
      </w:r>
      <w:r w:rsidR="00123495">
        <w:rPr>
          <w:rFonts w:hint="eastAsia"/>
        </w:rPr>
        <w:t>135</w:t>
      </w:r>
      <w:r>
        <w:rPr>
          <w:rFonts w:hint="eastAsia"/>
        </w:rPr>
        <w:t xml:space="preserve">   </w:t>
      </w:r>
      <w:r>
        <w:rPr>
          <w:rFonts w:hint="eastAsia"/>
        </w:rPr>
        <w:t>根据业务类型读取手续费</w:t>
      </w:r>
    </w:p>
    <w:p w:rsidR="00845A67" w:rsidRDefault="00845A67" w:rsidP="00845A67">
      <w:pPr>
        <w:pStyle w:val="3"/>
        <w:numPr>
          <w:ilvl w:val="2"/>
          <w:numId w:val="13"/>
        </w:numPr>
        <w:spacing w:line="415" w:lineRule="auto"/>
      </w:pPr>
      <w:r>
        <w:rPr>
          <w:rFonts w:hint="eastAsia"/>
        </w:rPr>
        <w:t>业务标识</w:t>
      </w:r>
      <w:r>
        <w:t xml:space="preserve"> </w:t>
      </w:r>
      <w:r w:rsidRPr="00845A67">
        <w:t>ApiAppInfo</w:t>
      </w:r>
      <w:r>
        <w:rPr>
          <w:rFonts w:hint="eastAsia"/>
        </w:rPr>
        <w:t xml:space="preserve">- &gt;checkPayFee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rPr>
          <w:b/>
        </w:rPr>
      </w:pPr>
      <w:r>
        <w:rPr>
          <w:rFonts w:hint="eastAsia"/>
        </w:rPr>
        <w:t>根据</w:t>
      </w:r>
      <w:r w:rsidR="00E830C6">
        <w:rPr>
          <w:rFonts w:hint="eastAsia"/>
        </w:rPr>
        <w:t>业务类型和支付通道类型来计算手续费</w:t>
      </w:r>
      <w:r>
        <w:rPr>
          <w:rFonts w:hint="eastAsia"/>
        </w:rPr>
        <w:t xml:space="preserve"> </w:t>
      </w:r>
    </w:p>
    <w:p w:rsidR="00845A67" w:rsidRPr="00845A67" w:rsidRDefault="00845A67" w:rsidP="00845A67">
      <w:pPr>
        <w:ind w:firstLineChars="50" w:firstLine="105"/>
      </w:pP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845A67" w:rsidTr="00E830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paychalid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业务类型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支付金额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E830C6">
            <w:pPr>
              <w:rPr>
                <w:rFonts w:ascii="Courier New" w:hAnsi="Courier New" w:cs="Courier New"/>
                <w:sz w:val="18"/>
                <w:szCs w:val="18"/>
              </w:rPr>
            </w:pPr>
            <w:r>
              <w:rPr>
                <w:rFonts w:ascii="Courier New" w:hAnsi="Courier New" w:cs="Courier New" w:hint="eastAsia"/>
                <w:sz w:val="18"/>
                <w:szCs w:val="18"/>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刷卡金额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交易金额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sidRPr="00845A67">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b/>
              </w:rPr>
            </w:pPr>
            <w:r w:rsidRPr="00845A67">
              <w:rPr>
                <w:b/>
              </w:rPr>
              <w:t>checkPayFee</w:t>
            </w:r>
          </w:p>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B033FB"/>
    <w:p w:rsidR="0058158D" w:rsidRDefault="0058158D" w:rsidP="0058158D">
      <w:bookmarkStart w:id="334" w:name="OLE_LINK254"/>
      <w:bookmarkStart w:id="335" w:name="OLE_LINK255"/>
    </w:p>
    <w:p w:rsidR="0058158D" w:rsidRDefault="0058158D" w:rsidP="0058158D">
      <w:pPr>
        <w:pStyle w:val="2"/>
        <w:numPr>
          <w:ilvl w:val="1"/>
          <w:numId w:val="13"/>
        </w:numPr>
      </w:pPr>
      <w:r>
        <w:t>TFB_API_0</w:t>
      </w:r>
      <w:r>
        <w:rPr>
          <w:rFonts w:hint="eastAsia"/>
        </w:rPr>
        <w:t xml:space="preserve">136   </w:t>
      </w:r>
      <w:r>
        <w:rPr>
          <w:rFonts w:hint="eastAsia"/>
        </w:rPr>
        <w:t>工资管理</w:t>
      </w:r>
      <w:r>
        <w:rPr>
          <w:rFonts w:hint="eastAsia"/>
        </w:rPr>
        <w:t xml:space="preserve">- </w:t>
      </w:r>
      <w:r>
        <w:rPr>
          <w:rFonts w:hint="eastAsia"/>
        </w:rPr>
        <w:t>财务提交工资去审批</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xml:space="preserve">- &gt;cwWagetoSubmit </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lastRenderedPageBreak/>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Pr>
                <w:rFonts w:hint="eastAsia"/>
              </w:rPr>
              <w:t>cwWagetoSubmit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bookmarkEnd w:id="334"/>
    <w:bookmarkEnd w:id="335"/>
    <w:p w:rsidR="0058158D" w:rsidRDefault="0058158D" w:rsidP="0058158D"/>
    <w:p w:rsidR="0058158D" w:rsidRDefault="0058158D" w:rsidP="0058158D">
      <w:pPr>
        <w:pStyle w:val="2"/>
        <w:numPr>
          <w:ilvl w:val="1"/>
          <w:numId w:val="13"/>
        </w:numPr>
      </w:pPr>
      <w:r>
        <w:t>TFB_API_0</w:t>
      </w:r>
      <w:r>
        <w:rPr>
          <w:rFonts w:hint="eastAsia"/>
        </w:rPr>
        <w:t xml:space="preserve">137   </w:t>
      </w:r>
      <w:r>
        <w:rPr>
          <w:rFonts w:hint="eastAsia"/>
        </w:rPr>
        <w:t>工资管理</w:t>
      </w:r>
      <w:r>
        <w:rPr>
          <w:rFonts w:hint="eastAsia"/>
        </w:rPr>
        <w:t xml:space="preserve">- </w:t>
      </w:r>
      <w:r>
        <w:rPr>
          <w:rFonts w:hint="eastAsia"/>
        </w:rPr>
        <w:t>读取当月工资列表</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w:t>
      </w:r>
      <w:r w:rsidRPr="0058158D">
        <w:t xml:space="preserve"> GetSalaryList</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month</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 xml:space="preserve">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lastRenderedPageBreak/>
              <w:t>1.2</w:t>
            </w:r>
            <w:r w:rsidR="0061304A">
              <w:rPr>
                <w:rFonts w:ascii="Courier New" w:hAnsi="Courier New" w:cs="Courier New" w:hint="eastAsia"/>
                <w:sz w:val="18"/>
                <w:szCs w:val="18"/>
              </w:rPr>
              <w:t>.3.2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hasRegister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61304A" w:rsidTr="00A43C48">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304A" w:rsidRDefault="0061304A" w:rsidP="00A43C48">
            <w:pPr>
              <w:rPr>
                <w:rFonts w:ascii="Courier New" w:hAnsi="Courier New" w:cs="Courier New"/>
                <w:sz w:val="18"/>
                <w:szCs w:val="18"/>
              </w:rPr>
            </w:pPr>
            <w:r w:rsidRPr="0061304A">
              <w:rPr>
                <w:rFonts w:ascii="Courier New" w:hAnsi="Courier New" w:cs="Courier New"/>
                <w:sz w:val="18"/>
                <w:szCs w:val="18"/>
              </w:rPr>
              <w:t>bankAccount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1304A" w:rsidRDefault="0061304A" w:rsidP="00A43C48">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3D08D8">
              <w:rPr>
                <w:rFonts w:ascii="Courier New" w:hAnsi="Courier New" w:cs="Courier New" w:hint="eastAsia"/>
                <w:sz w:val="18"/>
                <w:szCs w:val="18"/>
              </w:rPr>
              <w:t>.3.7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cwcanEdit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财务能否修改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3D08D8" w:rsidP="0058158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：财务不能修改</w:t>
            </w:r>
            <w:r>
              <w:rPr>
                <w:rFonts w:ascii="Courier New" w:hAnsi="Courier New" w:cs="Courier New" w:hint="eastAsia"/>
                <w:sz w:val="18"/>
                <w:szCs w:val="18"/>
              </w:rPr>
              <w:t xml:space="preserve"> 1</w:t>
            </w:r>
            <w:r>
              <w:rPr>
                <w:rFonts w:ascii="Courier New" w:hAnsi="Courier New" w:cs="Courier New" w:hint="eastAsia"/>
                <w:sz w:val="18"/>
                <w:szCs w:val="18"/>
              </w:rPr>
              <w:t>：财务能修改</w:t>
            </w: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sidRPr="0058158D">
              <w:t>GetSalaryList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3D08D8" w:rsidRDefault="003D08D8" w:rsidP="003D08D8"/>
    <w:p w:rsidR="00A43C48" w:rsidRDefault="00A43C48" w:rsidP="00A43C48">
      <w:commentRangeStart w:id="336"/>
    </w:p>
    <w:p w:rsidR="00A43C48" w:rsidRDefault="00A43C48" w:rsidP="00A43C48">
      <w:pPr>
        <w:pStyle w:val="2"/>
        <w:numPr>
          <w:ilvl w:val="1"/>
          <w:numId w:val="13"/>
        </w:numPr>
      </w:pPr>
      <w:r>
        <w:t>TFB_API_0</w:t>
      </w:r>
      <w:r w:rsidR="00192E72">
        <w:rPr>
          <w:rFonts w:hint="eastAsia"/>
        </w:rPr>
        <w:t>138</w:t>
      </w:r>
      <w:r>
        <w:rPr>
          <w:rFonts w:hint="eastAsia"/>
        </w:rPr>
        <w:t xml:space="preserve">   </w:t>
      </w:r>
      <w:r w:rsidR="002E69CE">
        <w:rPr>
          <w:rFonts w:hint="eastAsia"/>
        </w:rPr>
        <w:t>商户读取</w:t>
      </w:r>
      <w:r w:rsidR="00192E72">
        <w:rPr>
          <w:rFonts w:hint="eastAsia"/>
        </w:rPr>
        <w:t>授权码</w:t>
      </w:r>
      <w:r w:rsidR="002E69CE">
        <w:rPr>
          <w:rFonts w:hint="eastAsia"/>
        </w:rPr>
        <w:t>/</w:t>
      </w:r>
      <w:r w:rsidR="00192E72">
        <w:rPr>
          <w:rFonts w:hint="eastAsia"/>
        </w:rPr>
        <w:t>刷卡</w:t>
      </w:r>
      <w:proofErr w:type="gramStart"/>
      <w:r w:rsidR="00192E72">
        <w:rPr>
          <w:rFonts w:hint="eastAsia"/>
        </w:rPr>
        <w:t>器</w:t>
      </w:r>
      <w:r>
        <w:rPr>
          <w:rFonts w:hint="eastAsia"/>
        </w:rPr>
        <w:t>管理</w:t>
      </w:r>
      <w:proofErr w:type="gramEnd"/>
      <w:r>
        <w:rPr>
          <w:rFonts w:hint="eastAsia"/>
        </w:rPr>
        <w:t xml:space="preserve">- </w:t>
      </w:r>
      <w:r>
        <w:rPr>
          <w:rFonts w:hint="eastAsia"/>
        </w:rPr>
        <w:t>读取</w:t>
      </w:r>
      <w:r w:rsidR="00192E72">
        <w:rPr>
          <w:rFonts w:hint="eastAsia"/>
        </w:rPr>
        <w:t>我的所有刷卡器</w:t>
      </w:r>
      <w:r w:rsidR="002E69CE">
        <w:rPr>
          <w:rFonts w:hint="eastAsia"/>
        </w:rPr>
        <w:t>/</w:t>
      </w:r>
      <w:commentRangeEnd w:id="336"/>
      <w:r w:rsidR="0043086B">
        <w:rPr>
          <w:rStyle w:val="af9"/>
          <w:rFonts w:ascii="Calibri" w:eastAsia="宋体" w:hAnsi="Calibri"/>
          <w:kern w:val="2"/>
        </w:rPr>
        <w:commentReference w:id="336"/>
      </w:r>
      <w:r w:rsidR="002E69CE">
        <w:rPr>
          <w:rFonts w:hint="eastAsia"/>
        </w:rPr>
        <w:t>授权码</w:t>
      </w:r>
      <w:r w:rsidR="002E69CE">
        <w:rPr>
          <w:rFonts w:hint="eastAsia"/>
        </w:rPr>
        <w:t xml:space="preserve"> </w:t>
      </w:r>
    </w:p>
    <w:p w:rsidR="00A43C48" w:rsidRDefault="00A43C48" w:rsidP="00A43C48">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bookmarkStart w:id="337" w:name="OLE_LINK225"/>
      <w:bookmarkStart w:id="338" w:name="OLE_LINK226"/>
      <w:r>
        <w:t>Get</w:t>
      </w:r>
      <w:r>
        <w:rPr>
          <w:rFonts w:hint="eastAsia"/>
        </w:rPr>
        <w:t>paycard</w:t>
      </w:r>
      <w:r w:rsidRPr="0058158D">
        <w:t>List</w:t>
      </w:r>
      <w:bookmarkEnd w:id="337"/>
      <w:bookmarkEnd w:id="338"/>
    </w:p>
    <w:p w:rsidR="00A43C48" w:rsidRDefault="00A43C48" w:rsidP="00A43C48">
      <w:pPr>
        <w:pStyle w:val="3"/>
        <w:numPr>
          <w:ilvl w:val="2"/>
          <w:numId w:val="13"/>
        </w:numPr>
        <w:spacing w:line="415" w:lineRule="auto"/>
      </w:pPr>
      <w:r>
        <w:rPr>
          <w:rFonts w:hint="eastAsia"/>
        </w:rPr>
        <w:t>业务功能描述</w:t>
      </w:r>
    </w:p>
    <w:p w:rsidR="00A43C48" w:rsidRPr="00CE7649" w:rsidRDefault="00A43C48" w:rsidP="00CE7649">
      <w:pPr>
        <w:rPr>
          <w:b/>
        </w:rPr>
      </w:pPr>
      <w:r>
        <w:rPr>
          <w:rFonts w:hint="eastAsia"/>
        </w:rPr>
        <w:t>读取我的刷卡器或者授权码</w:t>
      </w:r>
    </w:p>
    <w:p w:rsidR="00A43C48" w:rsidRDefault="00A43C48" w:rsidP="00A43C4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A43C48" w:rsidTr="00192E72">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取值说明</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A43C48" w:rsidP="00A43C48">
            <w:pPr>
              <w:rPr>
                <w:rFonts w:ascii="Courier New" w:hAnsi="Courier New" w:cs="Courier New"/>
                <w:sz w:val="18"/>
                <w:szCs w:val="18"/>
              </w:rPr>
            </w:pPr>
          </w:p>
        </w:tc>
      </w:tr>
      <w:tr w:rsidR="00192E72"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bookmarkStart w:id="339" w:name="OLE_LINK239"/>
            <w:bookmarkStart w:id="340" w:name="OLE_LINK240"/>
            <w:r>
              <w:rPr>
                <w:rFonts w:hint="eastAsia"/>
              </w:rPr>
              <w:t>paycardtype</w:t>
            </w:r>
            <w:bookmarkEnd w:id="339"/>
            <w:bookmarkEnd w:id="340"/>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192E72" w:rsidRDefault="00192E72"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刷卡器类型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192E72" w:rsidRDefault="00192E72" w:rsidP="00903C07">
            <w:pPr>
              <w:rPr>
                <w:rFonts w:ascii="Courier New" w:hAnsi="Courier New" w:cs="Courier New"/>
                <w:sz w:val="18"/>
                <w:szCs w:val="18"/>
              </w:rPr>
            </w:pPr>
            <w:r>
              <w:rPr>
                <w:rFonts w:ascii="Courier New" w:hAnsi="Courier New" w:cs="Courier New" w:hint="eastAsia"/>
                <w:sz w:val="18"/>
                <w:szCs w:val="18"/>
              </w:rPr>
              <w:t>0</w:t>
            </w:r>
            <w:r w:rsidR="00CE7649">
              <w:rPr>
                <w:rFonts w:ascii="Courier New" w:hAnsi="Courier New" w:cs="Courier New" w:hint="eastAsia"/>
                <w:sz w:val="18"/>
                <w:szCs w:val="18"/>
              </w:rPr>
              <w:t>：</w:t>
            </w:r>
            <w:r w:rsidR="00CE7649">
              <w:rPr>
                <w:rFonts w:ascii="Courier New" w:hAnsi="Courier New" w:cs="Courier New" w:hint="eastAsia"/>
                <w:sz w:val="18"/>
                <w:szCs w:val="18"/>
              </w:rPr>
              <w:t>(</w:t>
            </w:r>
            <w:r w:rsidR="00CE7649">
              <w:rPr>
                <w:rFonts w:ascii="Courier New" w:hAnsi="Courier New" w:cs="Courier New" w:hint="eastAsia"/>
                <w:sz w:val="18"/>
                <w:szCs w:val="18"/>
              </w:rPr>
              <w:t>所有</w:t>
            </w:r>
            <w:r w:rsidR="00CE7649">
              <w:rPr>
                <w:rFonts w:ascii="Courier New" w:hAnsi="Courier New" w:cs="Courier New" w:hint="eastAsia"/>
                <w:sz w:val="18"/>
                <w:szCs w:val="18"/>
              </w:rPr>
              <w:t>)</w:t>
            </w:r>
            <w:r>
              <w:rPr>
                <w:rFonts w:ascii="Courier New" w:hAnsi="Courier New" w:cs="Courier New" w:hint="eastAsia"/>
                <w:sz w:val="18"/>
                <w:szCs w:val="18"/>
              </w:rPr>
              <w:t xml:space="preserve"> ,1</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刷卡器</w:t>
            </w:r>
            <w:r>
              <w:rPr>
                <w:rFonts w:ascii="Courier New" w:hAnsi="Courier New" w:cs="Courier New" w:hint="eastAsia"/>
                <w:sz w:val="18"/>
                <w:szCs w:val="18"/>
              </w:rPr>
              <w:t xml:space="preserve">  2</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授权码</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bookmarkStart w:id="341" w:name="OLE_LINK241"/>
            <w:bookmarkStart w:id="342" w:name="OLE_LINK242"/>
            <w:r>
              <w:rPr>
                <w:rFonts w:hint="eastAsia"/>
              </w:rPr>
              <w:t>IDtype</w:t>
            </w:r>
            <w:bookmarkEnd w:id="341"/>
            <w:bookmarkEnd w:id="342"/>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r>
              <w:rPr>
                <w:rFonts w:ascii="Courier New" w:hAnsi="Courier New" w:cs="Courier New" w:hint="eastAsia"/>
                <w:sz w:val="18"/>
                <w:szCs w:val="18"/>
              </w:rPr>
              <w:t>身份类型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192E72" w:rsidP="00A43C48">
            <w:pPr>
              <w:rPr>
                <w:rFonts w:ascii="Courier New" w:hAnsi="Courier New" w:cs="Courier New"/>
                <w:sz w:val="18"/>
                <w:szCs w:val="18"/>
              </w:rPr>
            </w:pPr>
            <w:r>
              <w:rPr>
                <w:rFonts w:ascii="Courier New" w:hAnsi="Courier New" w:cs="Courier New" w:hint="eastAsia"/>
                <w:sz w:val="18"/>
                <w:szCs w:val="18"/>
              </w:rPr>
              <w:t>商户：</w:t>
            </w:r>
            <w:r>
              <w:rPr>
                <w:rFonts w:ascii="Courier New" w:hAnsi="Courier New" w:cs="Courier New" w:hint="eastAsia"/>
                <w:sz w:val="18"/>
                <w:szCs w:val="18"/>
              </w:rPr>
              <w:t>author</w:t>
            </w:r>
          </w:p>
          <w:p w:rsidR="00192E72" w:rsidRDefault="00192E72" w:rsidP="00A43C48">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agent</w:t>
            </w:r>
          </w:p>
          <w:p w:rsidR="00192E72" w:rsidRDefault="00192E72" w:rsidP="00A43C48">
            <w:pPr>
              <w:rPr>
                <w:rFonts w:ascii="Courier New" w:hAnsi="Courier New" w:cs="Courier New"/>
                <w:sz w:val="18"/>
                <w:szCs w:val="18"/>
              </w:rPr>
            </w:pPr>
            <w:r>
              <w:rPr>
                <w:rFonts w:ascii="Courier New" w:hAnsi="Courier New" w:cs="Courier New" w:hint="eastAsia"/>
                <w:sz w:val="18"/>
                <w:szCs w:val="18"/>
              </w:rPr>
              <w:t>默认不传当作商户处理</w:t>
            </w:r>
          </w:p>
        </w:tc>
      </w:tr>
    </w:tbl>
    <w:p w:rsidR="00A43C48" w:rsidRDefault="00A43C48" w:rsidP="00A43C48"/>
    <w:p w:rsidR="00A43C48" w:rsidRDefault="00A43C48" w:rsidP="00A43C4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A43C48" w:rsidTr="00D91830">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取值说明</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D91830"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paycardno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设备号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D91830" w:rsidRDefault="00D91830" w:rsidP="00903C07">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D91830" w:rsidP="00A43C48">
            <w:pPr>
              <w:rPr>
                <w:rFonts w:ascii="Courier New" w:hAnsi="Courier New" w:cs="Courier New"/>
                <w:sz w:val="18"/>
                <w:szCs w:val="18"/>
              </w:rPr>
            </w:pPr>
            <w:bookmarkStart w:id="343" w:name="OLE_LINK243"/>
            <w:bookmarkStart w:id="344" w:name="OLE_LINK244"/>
            <w:r>
              <w:rPr>
                <w:rFonts w:ascii="Courier New" w:hAnsi="Courier New" w:cs="Courier New" w:hint="eastAsia"/>
                <w:sz w:val="18"/>
                <w:szCs w:val="18"/>
              </w:rPr>
              <w:t>paycardtype</w:t>
            </w:r>
            <w:bookmarkEnd w:id="343"/>
            <w:bookmarkEnd w:id="344"/>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D91830" w:rsidP="00A43C48">
            <w:pPr>
              <w:rPr>
                <w:rFonts w:ascii="Courier New" w:hAnsi="Courier New" w:cs="Courier New"/>
                <w:sz w:val="18"/>
                <w:szCs w:val="18"/>
              </w:rPr>
            </w:pPr>
            <w:r>
              <w:rPr>
                <w:rFonts w:ascii="Courier New" w:hAnsi="Courier New" w:cs="Courier New" w:hint="eastAsia"/>
                <w:sz w:val="18"/>
                <w:szCs w:val="18"/>
              </w:rPr>
              <w:t>设备类型</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D91830" w:rsidP="00A43C48">
            <w:pPr>
              <w:rPr>
                <w:rFonts w:ascii="Courier New" w:hAnsi="Courier New" w:cs="Courier New"/>
                <w:sz w:val="18"/>
                <w:szCs w:val="18"/>
              </w:rPr>
            </w:pPr>
            <w:r>
              <w:rPr>
                <w:rFonts w:ascii="Courier New" w:hAnsi="Courier New" w:cs="Courier New" w:hint="eastAsia"/>
                <w:sz w:val="18"/>
                <w:szCs w:val="18"/>
              </w:rPr>
              <w:t>刷卡器或者授权码</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代理商名</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paycardcanuse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激活可用</w:t>
            </w:r>
            <w:r>
              <w:rPr>
                <w:rFonts w:ascii="Courier New" w:hAnsi="Courier New" w:cs="Courier New" w:hint="eastAsia"/>
                <w:sz w:val="18"/>
                <w:szCs w:val="18"/>
              </w:rPr>
              <w:t xml:space="preserve"> 0</w:t>
            </w:r>
            <w:r>
              <w:rPr>
                <w:rFonts w:ascii="Courier New" w:hAnsi="Courier New" w:cs="Courier New" w:hint="eastAsia"/>
                <w:sz w:val="18"/>
                <w:szCs w:val="18"/>
              </w:rPr>
              <w:t>：不可用</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w:t>
            </w:r>
            <w:r w:rsidR="002E69CE">
              <w:rPr>
                <w:rStyle w:val="Char"/>
                <w:rFonts w:ascii="Arial" w:hAnsi="Arial" w:cs="Arial" w:hint="eastAsia"/>
                <w:color w:val="313131"/>
              </w:rPr>
              <w:t>IMEI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授权终端，多个终端</w:t>
            </w:r>
            <w:r>
              <w:rPr>
                <w:rFonts w:ascii="Courier New" w:hAnsi="Courier New" w:cs="Courier New" w:hint="eastAsia"/>
                <w:sz w:val="18"/>
                <w:szCs w:val="18"/>
              </w:rPr>
              <w:t xml:space="preserve"> </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 xml:space="preserve"> </w:t>
            </w:r>
            <w:r>
              <w:rPr>
                <w:rFonts w:ascii="Courier New" w:hAnsi="Courier New" w:cs="Courier New" w:hint="eastAsia"/>
                <w:sz w:val="18"/>
                <w:szCs w:val="18"/>
              </w:rPr>
              <w:t>分割</w:t>
            </w:r>
          </w:p>
        </w:tc>
      </w:tr>
    </w:tbl>
    <w:p w:rsidR="00A43C48" w:rsidRDefault="00A43C48" w:rsidP="00A43C4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43C48" w:rsidTr="00A43C4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43C48" w:rsidRPr="0058158D" w:rsidRDefault="00A43C48" w:rsidP="00A43C48">
            <w:pPr>
              <w:rPr>
                <w:b/>
              </w:rPr>
            </w:pPr>
            <w:r>
              <w:t>Get</w:t>
            </w:r>
            <w:r>
              <w:rPr>
                <w:rFonts w:hint="eastAsia"/>
              </w:rPr>
              <w:t>paycard</w:t>
            </w:r>
            <w:r w:rsidRPr="0058158D">
              <w:t>List</w:t>
            </w:r>
          </w:p>
        </w:tc>
        <w:tc>
          <w:tcPr>
            <w:tcW w:w="5837"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43C48" w:rsidRDefault="00A43C48" w:rsidP="00A43C48">
            <w:pPr>
              <w:rPr>
                <w:rFonts w:ascii="Courier New" w:hAnsi="Courier New" w:cs="Courier New"/>
                <w:sz w:val="18"/>
                <w:szCs w:val="18"/>
              </w:rPr>
            </w:pPr>
          </w:p>
        </w:tc>
      </w:tr>
    </w:tbl>
    <w:p w:rsidR="00A43C48" w:rsidRDefault="00A43C48" w:rsidP="00A43C48"/>
    <w:p w:rsidR="002E69CE" w:rsidRDefault="002E69CE" w:rsidP="002E69CE">
      <w:pPr>
        <w:pStyle w:val="2"/>
        <w:numPr>
          <w:ilvl w:val="1"/>
          <w:numId w:val="13"/>
        </w:numPr>
      </w:pPr>
      <w:r>
        <w:lastRenderedPageBreak/>
        <w:t>TFB_API_0</w:t>
      </w:r>
      <w:commentRangeStart w:id="345"/>
      <w:r>
        <w:rPr>
          <w:rFonts w:hint="eastAsia"/>
        </w:rPr>
        <w:t xml:space="preserve">139   </w:t>
      </w:r>
      <w:r>
        <w:rPr>
          <w:rFonts w:hint="eastAsia"/>
        </w:rPr>
        <w:t>商户读取授权码</w:t>
      </w:r>
      <w:r>
        <w:rPr>
          <w:rFonts w:hint="eastAsia"/>
        </w:rPr>
        <w:t>/</w:t>
      </w:r>
      <w:r>
        <w:rPr>
          <w:rFonts w:hint="eastAsia"/>
        </w:rPr>
        <w:t>刷卡</w:t>
      </w:r>
      <w:proofErr w:type="gramStart"/>
      <w:r>
        <w:rPr>
          <w:rFonts w:hint="eastAsia"/>
        </w:rPr>
        <w:t>器管理</w:t>
      </w:r>
      <w:proofErr w:type="gramEnd"/>
      <w:r>
        <w:rPr>
          <w:rFonts w:hint="eastAsia"/>
        </w:rPr>
        <w:t xml:space="preserve">- </w:t>
      </w:r>
      <w:r w:rsidR="009651C9">
        <w:rPr>
          <w:rFonts w:hint="eastAsia"/>
        </w:rPr>
        <w:t>绑定</w:t>
      </w:r>
      <w:r>
        <w:rPr>
          <w:rFonts w:hint="eastAsia"/>
        </w:rPr>
        <w:t>刷卡器</w:t>
      </w:r>
      <w:r>
        <w:rPr>
          <w:rFonts w:hint="eastAsia"/>
        </w:rPr>
        <w:t>/</w:t>
      </w:r>
      <w:r>
        <w:rPr>
          <w:rFonts w:hint="eastAsia"/>
        </w:rPr>
        <w:t>授权码</w:t>
      </w:r>
      <w:r w:rsidR="009651C9">
        <w:rPr>
          <w:rFonts w:hint="eastAsia"/>
        </w:rPr>
        <w:t>的</w:t>
      </w:r>
      <w:commentRangeEnd w:id="345"/>
      <w:r w:rsidR="0043086B">
        <w:rPr>
          <w:rStyle w:val="af9"/>
          <w:rFonts w:ascii="Calibri" w:eastAsia="宋体" w:hAnsi="Calibri"/>
          <w:kern w:val="2"/>
        </w:rPr>
        <w:commentReference w:id="345"/>
      </w:r>
      <w:r w:rsidR="009651C9">
        <w:rPr>
          <w:rFonts w:hint="eastAsia"/>
        </w:rPr>
        <w:t>机器授权</w:t>
      </w:r>
    </w:p>
    <w:p w:rsidR="002E69CE" w:rsidRDefault="002E69CE" w:rsidP="002E69CE">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paycardbdterminal </w:t>
      </w:r>
    </w:p>
    <w:p w:rsidR="002E69CE" w:rsidRDefault="002E69CE" w:rsidP="002E69CE"/>
    <w:p w:rsidR="002E69CE" w:rsidRDefault="002E69CE" w:rsidP="002E69CE">
      <w:pPr>
        <w:pStyle w:val="3"/>
        <w:numPr>
          <w:ilvl w:val="2"/>
          <w:numId w:val="13"/>
        </w:numPr>
        <w:spacing w:line="415" w:lineRule="auto"/>
      </w:pPr>
      <w:r>
        <w:rPr>
          <w:rFonts w:hint="eastAsia"/>
        </w:rPr>
        <w:t>业务功能描述</w:t>
      </w:r>
    </w:p>
    <w:p w:rsidR="002E69CE" w:rsidRDefault="009651C9" w:rsidP="002E69CE">
      <w:pPr>
        <w:rPr>
          <w:b/>
        </w:rPr>
      </w:pPr>
      <w:r>
        <w:rPr>
          <w:rFonts w:hint="eastAsia"/>
        </w:rPr>
        <w:t>绑定授权码机器授权</w:t>
      </w:r>
    </w:p>
    <w:p w:rsidR="002E69CE" w:rsidRPr="00A43C48" w:rsidRDefault="002E69CE" w:rsidP="002E69CE">
      <w:pPr>
        <w:ind w:firstLineChars="50" w:firstLine="105"/>
      </w:pPr>
    </w:p>
    <w:p w:rsidR="002E69CE" w:rsidRDefault="002E69CE" w:rsidP="002E69C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2E69CE" w:rsidTr="002E69CE">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取值说明</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bl>
    <w:p w:rsidR="002E69CE" w:rsidRDefault="002E69CE" w:rsidP="002E69CE"/>
    <w:p w:rsidR="002E69CE" w:rsidRDefault="002E69CE" w:rsidP="002E69C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2E69CE" w:rsidTr="002E69CE">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取值说明</w:t>
            </w: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bl>
    <w:p w:rsidR="002E69CE" w:rsidRDefault="002E69CE" w:rsidP="002E69C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E69CE" w:rsidTr="002E69C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E69CE" w:rsidRPr="0058158D" w:rsidRDefault="002E69CE" w:rsidP="00903C07">
            <w:pPr>
              <w:rPr>
                <w:b/>
              </w:rPr>
            </w:pPr>
            <w:r>
              <w:rPr>
                <w:rFonts w:hint="eastAsia"/>
              </w:rPr>
              <w:t>paycardbdterminal</w:t>
            </w:r>
          </w:p>
        </w:tc>
        <w:tc>
          <w:tcPr>
            <w:tcW w:w="5837"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E69CE" w:rsidRDefault="002E69CE" w:rsidP="00903C07">
            <w:pPr>
              <w:rPr>
                <w:rFonts w:ascii="Courier New" w:hAnsi="Courier New" w:cs="Courier New"/>
                <w:sz w:val="18"/>
                <w:szCs w:val="18"/>
              </w:rPr>
            </w:pPr>
          </w:p>
        </w:tc>
      </w:tr>
    </w:tbl>
    <w:p w:rsidR="002E69CE" w:rsidRDefault="002E69CE" w:rsidP="002E69CE"/>
    <w:p w:rsidR="009651C9" w:rsidRDefault="009651C9" w:rsidP="009651C9"/>
    <w:p w:rsidR="009651C9" w:rsidRDefault="009651C9" w:rsidP="009651C9">
      <w:pPr>
        <w:pStyle w:val="2"/>
        <w:numPr>
          <w:ilvl w:val="1"/>
          <w:numId w:val="13"/>
        </w:numPr>
      </w:pPr>
      <w:r>
        <w:t>TFB_A</w:t>
      </w:r>
      <w:commentRangeStart w:id="346"/>
      <w:r>
        <w:t>PI_0</w:t>
      </w:r>
      <w:r>
        <w:rPr>
          <w:rFonts w:hint="eastAsia"/>
        </w:rPr>
        <w:t xml:space="preserve">140   </w:t>
      </w:r>
      <w:r>
        <w:rPr>
          <w:rFonts w:hint="eastAsia"/>
        </w:rPr>
        <w:t>商户读取授权码</w:t>
      </w:r>
      <w:r>
        <w:rPr>
          <w:rFonts w:hint="eastAsia"/>
        </w:rPr>
        <w:t>/</w:t>
      </w:r>
      <w:r>
        <w:rPr>
          <w:rFonts w:hint="eastAsia"/>
        </w:rPr>
        <w:t>刷卡</w:t>
      </w:r>
      <w:proofErr w:type="gramStart"/>
      <w:r>
        <w:rPr>
          <w:rFonts w:hint="eastAsia"/>
        </w:rPr>
        <w:t>器管理</w:t>
      </w:r>
      <w:proofErr w:type="gramEnd"/>
      <w:r>
        <w:rPr>
          <w:rFonts w:hint="eastAsia"/>
        </w:rPr>
        <w:t xml:space="preserve">- </w:t>
      </w:r>
      <w:r>
        <w:rPr>
          <w:rFonts w:hint="eastAsia"/>
        </w:rPr>
        <w:t>解除刷卡器</w:t>
      </w:r>
      <w:r>
        <w:rPr>
          <w:rFonts w:hint="eastAsia"/>
        </w:rPr>
        <w:t>/</w:t>
      </w:r>
      <w:r>
        <w:rPr>
          <w:rFonts w:hint="eastAsia"/>
        </w:rPr>
        <w:t>授权码的机器授权</w:t>
      </w:r>
      <w:r>
        <w:rPr>
          <w:rFonts w:hint="eastAsia"/>
        </w:rPr>
        <w:t xml:space="preserve"> </w:t>
      </w:r>
      <w:commentRangeEnd w:id="346"/>
      <w:r w:rsidR="0043086B">
        <w:rPr>
          <w:rStyle w:val="af9"/>
          <w:rFonts w:ascii="Calibri" w:eastAsia="宋体" w:hAnsi="Calibri"/>
          <w:kern w:val="2"/>
        </w:rPr>
        <w:commentReference w:id="346"/>
      </w:r>
    </w:p>
    <w:p w:rsidR="009651C9" w:rsidRDefault="009651C9" w:rsidP="009651C9">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paycardLostterminal </w:t>
      </w:r>
    </w:p>
    <w:p w:rsidR="009651C9" w:rsidRDefault="009651C9" w:rsidP="009651C9"/>
    <w:p w:rsidR="009651C9" w:rsidRDefault="009651C9" w:rsidP="009651C9">
      <w:pPr>
        <w:pStyle w:val="3"/>
        <w:numPr>
          <w:ilvl w:val="2"/>
          <w:numId w:val="13"/>
        </w:numPr>
        <w:spacing w:line="415" w:lineRule="auto"/>
      </w:pPr>
      <w:r>
        <w:rPr>
          <w:rFonts w:hint="eastAsia"/>
        </w:rPr>
        <w:t>业务功能描述</w:t>
      </w:r>
    </w:p>
    <w:p w:rsidR="009651C9" w:rsidRDefault="009651C9" w:rsidP="009651C9">
      <w:pPr>
        <w:rPr>
          <w:b/>
        </w:rPr>
      </w:pPr>
      <w:r>
        <w:rPr>
          <w:rFonts w:hint="eastAsia"/>
        </w:rPr>
        <w:t>解除机器授权</w:t>
      </w:r>
    </w:p>
    <w:p w:rsidR="009651C9" w:rsidRPr="00A43C48" w:rsidRDefault="009651C9" w:rsidP="009651C9">
      <w:pPr>
        <w:ind w:firstLineChars="50" w:firstLine="105"/>
      </w:pPr>
    </w:p>
    <w:p w:rsidR="009651C9" w:rsidRDefault="009651C9" w:rsidP="009651C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9651C9" w:rsidTr="00903C07">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取值说明</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bl>
    <w:p w:rsidR="009651C9" w:rsidRDefault="009651C9" w:rsidP="009651C9"/>
    <w:p w:rsidR="009651C9" w:rsidRDefault="009651C9" w:rsidP="009651C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9651C9" w:rsidTr="00903C07">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取值说明</w:t>
            </w: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bl>
    <w:p w:rsidR="009651C9" w:rsidRDefault="009651C9" w:rsidP="009651C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51C9" w:rsidTr="00903C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651C9">
            <w:r w:rsidRPr="009651C9">
              <w:t>paycardLostterminal</w:t>
            </w:r>
          </w:p>
          <w:p w:rsidR="009651C9" w:rsidRPr="0058158D" w:rsidRDefault="009651C9" w:rsidP="00903C07">
            <w:pPr>
              <w:rPr>
                <w:b/>
              </w:rPr>
            </w:pPr>
          </w:p>
        </w:tc>
        <w:tc>
          <w:tcPr>
            <w:tcW w:w="5837"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51C9" w:rsidRDefault="009651C9" w:rsidP="00903C07">
            <w:pPr>
              <w:rPr>
                <w:rFonts w:ascii="Courier New" w:hAnsi="Courier New" w:cs="Courier New"/>
                <w:sz w:val="18"/>
                <w:szCs w:val="18"/>
              </w:rPr>
            </w:pPr>
          </w:p>
        </w:tc>
      </w:tr>
    </w:tbl>
    <w:p w:rsidR="00A43C48" w:rsidRDefault="00A43C48" w:rsidP="003D08D8"/>
    <w:p w:rsidR="00DA661C" w:rsidRDefault="00DA661C" w:rsidP="00DA661C">
      <w:pPr>
        <w:rPr>
          <w:sz w:val="22"/>
        </w:rPr>
      </w:pPr>
    </w:p>
    <w:p w:rsidR="00DA661C" w:rsidRDefault="00DA661C" w:rsidP="00DA661C">
      <w:pPr>
        <w:pStyle w:val="2"/>
        <w:numPr>
          <w:ilvl w:val="1"/>
          <w:numId w:val="13"/>
        </w:numPr>
      </w:pPr>
      <w:commentRangeStart w:id="347"/>
      <w:r>
        <w:t>TFB_API_0</w:t>
      </w:r>
      <w:r>
        <w:rPr>
          <w:rFonts w:hint="eastAsia"/>
        </w:rPr>
        <w:t xml:space="preserve">141  </w:t>
      </w:r>
      <w:r>
        <w:rPr>
          <w:rFonts w:hint="eastAsia"/>
        </w:rPr>
        <w:t>短信收款</w:t>
      </w:r>
      <w:r>
        <w:rPr>
          <w:rFonts w:hint="eastAsia"/>
        </w:rPr>
        <w:t xml:space="preserve"> </w:t>
      </w:r>
      <w:r>
        <w:t>–</w:t>
      </w:r>
      <w:r>
        <w:rPr>
          <w:rFonts w:hint="eastAsia"/>
        </w:rPr>
        <w:t>添加短信收款</w:t>
      </w:r>
      <w:commentRangeEnd w:id="347"/>
      <w:r w:rsidR="00EB79B5">
        <w:rPr>
          <w:rStyle w:val="af9"/>
          <w:rFonts w:ascii="Calibri" w:eastAsia="宋体" w:hAnsi="Calibri"/>
          <w:kern w:val="2"/>
        </w:rPr>
        <w:commentReference w:id="347"/>
      </w:r>
    </w:p>
    <w:p w:rsidR="00DA661C" w:rsidRDefault="00DA661C" w:rsidP="00DA661C">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add</w:t>
      </w:r>
      <w:r>
        <w:rPr>
          <w:rFonts w:ascii="Arial" w:hAnsi="Arial" w:cs="Arial"/>
          <w:color w:val="333333"/>
        </w:rPr>
        <w:t>SMS</w:t>
      </w:r>
      <w:r>
        <w:rPr>
          <w:rFonts w:ascii="Arial" w:hAnsi="Arial" w:cs="Arial" w:hint="eastAsia"/>
          <w:color w:val="333333"/>
        </w:rPr>
        <w:t>R</w:t>
      </w:r>
      <w:r>
        <w:rPr>
          <w:rFonts w:ascii="Arial" w:hAnsi="Arial" w:cs="Arial"/>
          <w:color w:val="333333"/>
        </w:rPr>
        <w:t>eceipt</w:t>
      </w:r>
    </w:p>
    <w:p w:rsidR="00DA661C" w:rsidRDefault="00DA661C" w:rsidP="00DA661C"/>
    <w:p w:rsidR="00DA661C" w:rsidRDefault="00DA661C" w:rsidP="00DA661C">
      <w:pPr>
        <w:pStyle w:val="3"/>
        <w:numPr>
          <w:ilvl w:val="2"/>
          <w:numId w:val="13"/>
        </w:numPr>
        <w:spacing w:line="415" w:lineRule="auto"/>
      </w:pPr>
      <w:r>
        <w:rPr>
          <w:rFonts w:hint="eastAsia"/>
        </w:rPr>
        <w:t>业务功能描述</w:t>
      </w:r>
    </w:p>
    <w:p w:rsidR="00DA661C" w:rsidRDefault="00DA661C" w:rsidP="00DA661C">
      <w:pPr>
        <w:ind w:firstLineChars="50" w:firstLine="105"/>
      </w:pPr>
      <w:r>
        <w:rPr>
          <w:rFonts w:hint="eastAsia"/>
        </w:rPr>
        <w:t>根据手机号码添加短信收款，付款的手机号码必须为商户已登记手机号码</w:t>
      </w: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DA661C" w:rsidTr="004A0C28">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取值说明</w:t>
            </w: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A661C" w:rsidTr="004A0C28">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fumobile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5F0B1E" w:rsidP="00DA661C">
            <w:pPr>
              <w:rPr>
                <w:rFonts w:ascii="Courier New" w:hAnsi="Courier New" w:cs="Courier New"/>
                <w:sz w:val="18"/>
                <w:szCs w:val="18"/>
              </w:rPr>
            </w:pPr>
            <w:r>
              <w:rPr>
                <w:rFonts w:ascii="Courier New" w:hAnsi="Courier New" w:cs="Courier New" w:hint="eastAsia"/>
                <w:sz w:val="18"/>
                <w:szCs w:val="18"/>
              </w:rPr>
              <w:t>手机</w:t>
            </w:r>
            <w:proofErr w:type="gramStart"/>
            <w:r w:rsidR="00DA661C">
              <w:rPr>
                <w:rFonts w:ascii="Courier New" w:hAnsi="Courier New" w:cs="Courier New" w:hint="eastAsia"/>
                <w:sz w:val="18"/>
                <w:szCs w:val="18"/>
              </w:rPr>
              <w:t>机</w:t>
            </w:r>
            <w:proofErr w:type="gramEnd"/>
            <w:r w:rsidR="00DA661C">
              <w:rPr>
                <w:rFonts w:ascii="Courier New" w:hAnsi="Courier New" w:cs="Courier New" w:hint="eastAsia"/>
                <w:sz w:val="18"/>
                <w:szCs w:val="18"/>
              </w:rPr>
              <w:t>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5F0B1E"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F0B1E" w:rsidRDefault="005F0B1E"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hint="eastAsia"/>
                <w:sz w:val="18"/>
                <w:szCs w:val="18"/>
              </w:rPr>
              <w:t>手续费</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F0B1E" w:rsidRDefault="005F0B1E"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备注</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6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好</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收款人</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预留手机号码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sidR="004A0C28">
              <w:rPr>
                <w:rFonts w:ascii="Courier New" w:hAnsi="Courier New" w:cs="Courier New" w:hint="eastAsia"/>
                <w:sz w:val="18"/>
                <w:szCs w:val="18"/>
              </w:rPr>
              <w:t>8</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sidRPr="004A0C28">
              <w:rPr>
                <w:rFonts w:ascii="Courier New" w:hAnsi="Courier New" w:cs="Courier New"/>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Pr>
                <w:rFonts w:ascii="Courier New" w:hAnsi="Courier New" w:cs="Courier New" w:hint="eastAsia"/>
                <w:sz w:val="18"/>
                <w:szCs w:val="18"/>
              </w:rPr>
              <w:t>收款银行</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A661C" w:rsidTr="00DA661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取值说明</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成功或失败（文字描述）</w:t>
            </w:r>
          </w:p>
        </w:tc>
      </w:tr>
    </w:tbl>
    <w:p w:rsidR="00DA661C" w:rsidRDefault="00DA661C" w:rsidP="00DA661C">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103"/>
      </w:tblGrid>
      <w:tr w:rsidR="00DA661C" w:rsidTr="005F0B1E">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color w:val="800000"/>
                <w:kern w:val="0"/>
                <w:szCs w:val="21"/>
                <w:highlight w:val="white"/>
              </w:rPr>
              <w:t>api_name_func</w:t>
            </w:r>
          </w:p>
        </w:tc>
        <w:tc>
          <w:tcPr>
            <w:tcW w:w="5103" w:type="dxa"/>
            <w:tcBorders>
              <w:top w:val="single" w:sz="12"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r>
              <w:rPr>
                <w:rFonts w:hint="eastAsia"/>
              </w:rPr>
              <w:t>add</w:t>
            </w:r>
            <w:r>
              <w:rPr>
                <w:rFonts w:ascii="Arial" w:hAnsi="Arial" w:cs="Arial"/>
                <w:color w:val="333333"/>
              </w:rPr>
              <w:t>SMS</w:t>
            </w:r>
            <w:r>
              <w:rPr>
                <w:rFonts w:ascii="Arial" w:hAnsi="Arial" w:cs="Arial" w:hint="eastAsia"/>
                <w:color w:val="333333"/>
              </w:rPr>
              <w:t>R</w:t>
            </w:r>
            <w:r>
              <w:rPr>
                <w:rFonts w:ascii="Arial" w:hAnsi="Arial" w:cs="Arial"/>
                <w:color w:val="333333"/>
              </w:rPr>
              <w:t>eceipt</w:t>
            </w:r>
          </w:p>
        </w:tc>
        <w:tc>
          <w:tcPr>
            <w:tcW w:w="5103"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103"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A661C" w:rsidTr="00DA661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retmsg</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5A45F9" w:rsidRDefault="005A45F9" w:rsidP="005A45F9">
      <w:pPr>
        <w:rPr>
          <w:sz w:val="22"/>
        </w:rPr>
      </w:pPr>
    </w:p>
    <w:p w:rsidR="005A45F9" w:rsidRDefault="005A45F9" w:rsidP="005A45F9">
      <w:pPr>
        <w:pStyle w:val="2"/>
        <w:numPr>
          <w:ilvl w:val="1"/>
          <w:numId w:val="13"/>
        </w:numPr>
      </w:pPr>
      <w:commentRangeStart w:id="348"/>
      <w:r>
        <w:t>TFB_API_0</w:t>
      </w:r>
      <w:r>
        <w:rPr>
          <w:rFonts w:hint="eastAsia"/>
        </w:rPr>
        <w:t xml:space="preserve">142  </w:t>
      </w:r>
      <w:r>
        <w:rPr>
          <w:rFonts w:hint="eastAsia"/>
        </w:rPr>
        <w:t>短信收款</w:t>
      </w:r>
      <w:r>
        <w:rPr>
          <w:rFonts w:hint="eastAsia"/>
        </w:rPr>
        <w:t xml:space="preserve"> </w:t>
      </w:r>
      <w:r>
        <w:t>–</w:t>
      </w:r>
      <w:r>
        <w:rPr>
          <w:rFonts w:hint="eastAsia"/>
        </w:rPr>
        <w:t>短信收款</w:t>
      </w:r>
      <w:commentRangeEnd w:id="348"/>
      <w:r>
        <w:rPr>
          <w:rFonts w:hint="eastAsia"/>
        </w:rPr>
        <w:t>手续费接口</w:t>
      </w:r>
      <w:r>
        <w:rPr>
          <w:rStyle w:val="af9"/>
          <w:rFonts w:ascii="Calibri" w:eastAsia="宋体" w:hAnsi="Calibri"/>
          <w:kern w:val="2"/>
        </w:rPr>
        <w:commentReference w:id="348"/>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sz w:val="22"/>
        </w:rPr>
      </w:pPr>
    </w:p>
    <w:p w:rsidR="005A45F9" w:rsidRDefault="005A45F9" w:rsidP="005A45F9">
      <w:pPr>
        <w:pStyle w:val="2"/>
        <w:numPr>
          <w:ilvl w:val="1"/>
          <w:numId w:val="13"/>
        </w:numPr>
      </w:pPr>
      <w:commentRangeStart w:id="349"/>
      <w:r>
        <w:t>TFB_API_0</w:t>
      </w:r>
      <w:r>
        <w:rPr>
          <w:rFonts w:hint="eastAsia"/>
        </w:rPr>
        <w:t xml:space="preserve">143  </w:t>
      </w:r>
      <w:r>
        <w:rPr>
          <w:rFonts w:hint="eastAsia"/>
        </w:rPr>
        <w:t>短信收款</w:t>
      </w:r>
      <w:r>
        <w:rPr>
          <w:rFonts w:hint="eastAsia"/>
        </w:rPr>
        <w:t xml:space="preserve"> </w:t>
      </w:r>
      <w:r>
        <w:t>–</w:t>
      </w:r>
      <w:r>
        <w:rPr>
          <w:rFonts w:hint="eastAsia"/>
        </w:rPr>
        <w:t>添加短信收款</w:t>
      </w:r>
      <w:commentRangeEnd w:id="349"/>
      <w:r>
        <w:rPr>
          <w:rStyle w:val="af9"/>
          <w:rFonts w:ascii="Calibri" w:eastAsia="宋体" w:hAnsi="Calibri"/>
          <w:kern w:val="2"/>
        </w:rPr>
        <w:commentReference w:id="349"/>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DA661C" w:rsidRDefault="00DA661C" w:rsidP="00DA661C">
      <w:pPr>
        <w:rPr>
          <w:b/>
        </w:rPr>
      </w:pPr>
    </w:p>
    <w:p w:rsidR="005A45F9" w:rsidRDefault="005A45F9" w:rsidP="005A45F9">
      <w:pPr>
        <w:rPr>
          <w:sz w:val="22"/>
        </w:rPr>
      </w:pPr>
    </w:p>
    <w:p w:rsidR="005A45F9" w:rsidRDefault="005A45F9" w:rsidP="005A45F9">
      <w:pPr>
        <w:pStyle w:val="2"/>
        <w:numPr>
          <w:ilvl w:val="1"/>
          <w:numId w:val="13"/>
        </w:numPr>
      </w:pPr>
      <w:commentRangeStart w:id="350"/>
      <w:r>
        <w:t>TFB_API_0</w:t>
      </w:r>
      <w:r>
        <w:rPr>
          <w:rFonts w:hint="eastAsia"/>
        </w:rPr>
        <w:t xml:space="preserve">144  </w:t>
      </w:r>
      <w:r>
        <w:rPr>
          <w:rFonts w:hint="eastAsia"/>
        </w:rPr>
        <w:t>短信收款</w:t>
      </w:r>
      <w:r>
        <w:rPr>
          <w:rFonts w:hint="eastAsia"/>
        </w:rPr>
        <w:t xml:space="preserve"> </w:t>
      </w:r>
      <w:r>
        <w:t>–</w:t>
      </w:r>
      <w:r>
        <w:rPr>
          <w:rFonts w:hint="eastAsia"/>
        </w:rPr>
        <w:t>读取短信收款历史</w:t>
      </w:r>
      <w:commentRangeEnd w:id="350"/>
      <w:r>
        <w:rPr>
          <w:rStyle w:val="af9"/>
          <w:rFonts w:ascii="Calibri" w:eastAsia="宋体" w:hAnsi="Calibri"/>
          <w:kern w:val="2"/>
        </w:rPr>
        <w:commentReference w:id="350"/>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
    <w:p w:rsidR="005A45F9" w:rsidRDefault="00CE101E" w:rsidP="005A45F9">
      <w:r>
        <w:rPr>
          <w:rFonts w:hint="eastAsia"/>
        </w:rPr>
        <w:t>读取收款历史记录</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298"/>
        <w:gridCol w:w="396"/>
        <w:gridCol w:w="1083"/>
        <w:gridCol w:w="1319"/>
        <w:gridCol w:w="2448"/>
      </w:tblGrid>
      <w:tr w:rsidR="005A45F9" w:rsidTr="00CE101E">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fumobile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宋体" w:cs="Courier New" w:hint="eastAsia"/>
                <w:sz w:val="18"/>
                <w:szCs w:val="18"/>
              </w:rPr>
              <w:t>付款手机号码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金额</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备注</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sidRPr="004A0C28">
              <w:rPr>
                <w:rFonts w:ascii="Courier New" w:hAnsi="Courier New" w:cs="Courier New"/>
                <w:sz w:val="18"/>
                <w:szCs w:val="18"/>
              </w:rPr>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sidRPr="004A0C28">
              <w:rPr>
                <w:rFonts w:ascii="Courier New" w:hAnsi="Courier New" w:cs="Courier New"/>
                <w:sz w:val="18"/>
                <w:szCs w:val="18"/>
              </w:rPr>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开户人</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4A0C28">
              <w:rPr>
                <w:rFonts w:ascii="Courier New" w:hAnsi="Courier New" w:cs="Courier New"/>
                <w:sz w:val="18"/>
                <w:szCs w:val="18"/>
              </w:rPr>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hint="eastAsia"/>
                <w:sz w:val="18"/>
                <w:szCs w:val="18"/>
              </w:rPr>
              <w:t>预留手机号码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4A0C28">
              <w:rPr>
                <w:rFonts w:ascii="Courier New" w:hAnsi="Courier New" w:cs="Courier New"/>
                <w:sz w:val="18"/>
                <w:szCs w:val="18"/>
              </w:rPr>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hint="eastAsia"/>
                <w:sz w:val="18"/>
                <w:szCs w:val="18"/>
              </w:rPr>
              <w:t>收款银行</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sidR="005F0ECB">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CE101E">
              <w:rPr>
                <w:rFonts w:ascii="Courier New" w:hAnsi="Courier New" w:cs="Courier New"/>
                <w:sz w:val="18"/>
                <w:szCs w:val="18"/>
              </w:rPr>
              <w:t>smsrid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CE101E">
            <w:pPr>
              <w:rPr>
                <w:rFonts w:ascii="Courier New" w:hAnsi="Courier New" w:cs="Courier New"/>
                <w:sz w:val="18"/>
                <w:szCs w:val="18"/>
              </w:rPr>
            </w:pPr>
            <w:r>
              <w:rPr>
                <w:rFonts w:ascii="Courier New" w:hAnsi="Courier New" w:cs="Courier New" w:hint="eastAsia"/>
                <w:sz w:val="18"/>
                <w:szCs w:val="18"/>
              </w:rPr>
              <w:t>发起</w:t>
            </w:r>
            <w:r>
              <w:rPr>
                <w:rFonts w:ascii="Courier New" w:hAnsi="Courier New" w:cs="Courier New" w:hint="eastAsia"/>
                <w:sz w:val="18"/>
                <w:szCs w:val="18"/>
              </w:rPr>
              <w:t>id</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5F0ECB"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F0ECB" w:rsidRDefault="005F0ECB" w:rsidP="00EC6766">
            <w:pPr>
              <w:rPr>
                <w:rFonts w:ascii="Courier New" w:hAnsi="Courier New" w:cs="Courier New"/>
                <w:sz w:val="18"/>
                <w:szCs w:val="18"/>
              </w:rPr>
            </w:pPr>
            <w:r w:rsidRPr="00CE101E">
              <w:rPr>
                <w:rFonts w:ascii="Courier New" w:hAnsi="Courier New" w:cs="Courier New"/>
                <w:sz w:val="18"/>
                <w:szCs w:val="18"/>
              </w:rPr>
              <w:t>smsrdate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hint="eastAsia"/>
                <w:sz w:val="18"/>
                <w:szCs w:val="18"/>
              </w:rPr>
              <w:t>发起日期</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F0ECB" w:rsidRDefault="005F0ECB" w:rsidP="00EC6766">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5F0ECB">
              <w:rPr>
                <w:rFonts w:ascii="Courier New" w:hAnsi="Courier New" w:cs="Courier New" w:hint="eastAsia"/>
                <w:sz w:val="18"/>
                <w:szCs w:val="18"/>
              </w:rPr>
              <w:t>.8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F0ECB" w:rsidP="005A45F9">
            <w:pPr>
              <w:rPr>
                <w:rFonts w:ascii="Courier New" w:hAnsi="Courier New" w:cs="Courier New"/>
                <w:sz w:val="18"/>
                <w:szCs w:val="18"/>
              </w:rPr>
            </w:pPr>
            <w:r w:rsidRPr="005F0ECB">
              <w:rPr>
                <w:rFonts w:ascii="Courier New" w:hAnsi="Courier New" w:cs="Courier New"/>
                <w:sz w:val="18"/>
                <w:szCs w:val="18"/>
              </w:rPr>
              <w:t>smsrstate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F0ECB" w:rsidP="005A45F9">
            <w:pPr>
              <w:rPr>
                <w:rFonts w:ascii="Courier New" w:hAnsi="Courier New" w:cs="Courier New"/>
                <w:sz w:val="18"/>
                <w:szCs w:val="18"/>
              </w:rPr>
            </w:pPr>
            <w:r>
              <w:rPr>
                <w:rFonts w:ascii="Courier New" w:hAnsi="Courier New" w:cs="Courier New" w:hint="eastAsia"/>
                <w:sz w:val="18"/>
                <w:szCs w:val="18"/>
              </w:rPr>
              <w:t>状态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lastRenderedPageBreak/>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hint="eastAsia"/>
              </w:rPr>
              <w:t>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CE10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b/>
        </w:rPr>
      </w:pPr>
    </w:p>
    <w:p w:rsidR="00EC6766" w:rsidRDefault="00EC6766" w:rsidP="00EC6766">
      <w:pPr>
        <w:rPr>
          <w:sz w:val="22"/>
        </w:rPr>
      </w:pPr>
    </w:p>
    <w:p w:rsidR="00EC6766" w:rsidRDefault="00EC6766" w:rsidP="00EC6766">
      <w:pPr>
        <w:pStyle w:val="2"/>
        <w:numPr>
          <w:ilvl w:val="1"/>
          <w:numId w:val="13"/>
        </w:numPr>
      </w:pPr>
      <w:commentRangeStart w:id="351"/>
      <w:r>
        <w:t>TFB_API_0</w:t>
      </w:r>
      <w:r>
        <w:rPr>
          <w:rFonts w:hint="eastAsia"/>
        </w:rPr>
        <w:t xml:space="preserve">145 </w:t>
      </w:r>
      <w:r>
        <w:rPr>
          <w:rFonts w:hint="eastAsia"/>
        </w:rPr>
        <w:t>代理商</w:t>
      </w:r>
      <w:r>
        <w:rPr>
          <w:rFonts w:hint="eastAsia"/>
        </w:rPr>
        <w:t xml:space="preserve">UI </w:t>
      </w:r>
      <w:r>
        <w:t>–</w:t>
      </w:r>
      <w:r>
        <w:rPr>
          <w:rFonts w:hint="eastAsia"/>
        </w:rPr>
        <w:t>二级代理商的贡献分润</w:t>
      </w:r>
      <w:commentRangeEnd w:id="351"/>
      <w:r w:rsidR="00726AC0">
        <w:rPr>
          <w:rStyle w:val="af9"/>
          <w:rFonts w:ascii="Calibri" w:eastAsia="宋体" w:hAnsi="Calibri"/>
          <w:kern w:val="2"/>
        </w:rPr>
        <w:commentReference w:id="351"/>
      </w:r>
    </w:p>
    <w:p w:rsidR="00EC6766" w:rsidRDefault="00EC6766" w:rsidP="00EC6766">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w:t>
      </w:r>
      <w:bookmarkStart w:id="352" w:name="OLE_LINK247"/>
      <w:bookmarkStart w:id="353" w:name="OLE_LINK248"/>
      <w:bookmarkStart w:id="354" w:name="OLE_LINK249"/>
      <w:r w:rsidR="00E747B7">
        <w:rPr>
          <w:rFonts w:hint="eastAsia"/>
        </w:rPr>
        <w:t>readtwoagentfenrunlist</w:t>
      </w:r>
      <w:bookmarkEnd w:id="352"/>
      <w:bookmarkEnd w:id="353"/>
      <w:bookmarkEnd w:id="354"/>
    </w:p>
    <w:p w:rsidR="00EC6766" w:rsidRDefault="00EC6766" w:rsidP="00EC6766"/>
    <w:p w:rsidR="00EC6766" w:rsidRDefault="00EC6766" w:rsidP="00EC6766">
      <w:pPr>
        <w:pStyle w:val="3"/>
        <w:numPr>
          <w:ilvl w:val="2"/>
          <w:numId w:val="13"/>
        </w:numPr>
        <w:spacing w:line="415" w:lineRule="auto"/>
      </w:pPr>
      <w:r>
        <w:rPr>
          <w:rFonts w:hint="eastAsia"/>
        </w:rPr>
        <w:t>业务功能描述</w:t>
      </w:r>
    </w:p>
    <w:p w:rsidR="00EC6766" w:rsidRDefault="00E747B7" w:rsidP="00EC6766">
      <w:pPr>
        <w:ind w:firstLineChars="50" w:firstLine="105"/>
      </w:pPr>
      <w:r>
        <w:rPr>
          <w:rFonts w:hint="eastAsia"/>
        </w:rPr>
        <w:t>读取二级代理商的贡献分润</w:t>
      </w:r>
    </w:p>
    <w:p w:rsidR="00EC6766" w:rsidRDefault="00EC6766" w:rsidP="00EC676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747B7" w:rsidTr="005F49E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取值说明</w:t>
            </w: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747B7" w:rsidP="005F49E0">
            <w:pPr>
              <w:rPr>
                <w:rFonts w:ascii="Courier New" w:hAnsi="Courier New" w:cs="Courier New"/>
                <w:sz w:val="18"/>
                <w:szCs w:val="18"/>
              </w:rPr>
            </w:pP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agentid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747B7" w:rsidP="005F49E0">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9421A" w:rsidP="005F49E0">
            <w:pPr>
              <w:rPr>
                <w:rFonts w:ascii="Courier New" w:hAnsi="Courier New" w:cs="Courier New"/>
                <w:sz w:val="18"/>
                <w:szCs w:val="18"/>
              </w:rPr>
            </w:pPr>
            <w:r>
              <w:rPr>
                <w:rFonts w:ascii="Courier New" w:hAnsi="Courier New" w:cs="Courier New" w:hint="eastAsia"/>
                <w:sz w:val="18"/>
                <w:szCs w:val="18"/>
              </w:rPr>
              <w:t>扩展暂时不</w:t>
            </w:r>
            <w:proofErr w:type="gramStart"/>
            <w:r>
              <w:rPr>
                <w:rFonts w:ascii="Courier New" w:hAnsi="Courier New" w:cs="Courier New" w:hint="eastAsia"/>
                <w:sz w:val="18"/>
                <w:szCs w:val="18"/>
              </w:rPr>
              <w:t>需要传参</w:t>
            </w:r>
            <w:proofErr w:type="gramEnd"/>
          </w:p>
        </w:tc>
      </w:tr>
    </w:tbl>
    <w:p w:rsidR="00E747B7" w:rsidRDefault="00E747B7" w:rsidP="00E747B7"/>
    <w:p w:rsidR="00E747B7" w:rsidRDefault="00E747B7" w:rsidP="00E747B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747B7" w:rsidTr="005F49E0">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取值说明</w:t>
            </w: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lastRenderedPageBreak/>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9421A" w:rsidP="005F49E0">
            <w:pPr>
              <w:rPr>
                <w:rFonts w:ascii="Courier New" w:hAnsi="Courier New" w:cs="Courier New"/>
                <w:sz w:val="18"/>
                <w:szCs w:val="18"/>
              </w:rPr>
            </w:pPr>
            <w:bookmarkStart w:id="355" w:name="OLE_LINK250"/>
            <w:bookmarkStart w:id="356" w:name="OLE_LINK251"/>
            <w:r>
              <w:rPr>
                <w:rFonts w:hint="eastAsia"/>
              </w:rPr>
              <w:t>agentno</w:t>
            </w:r>
            <w:bookmarkEnd w:id="355"/>
            <w:bookmarkEnd w:id="35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代理商编号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E747B7">
            <w:pPr>
              <w:rPr>
                <w:rFonts w:ascii="Courier New" w:hAnsi="Courier New" w:cs="Courier New"/>
                <w:sz w:val="18"/>
                <w:szCs w:val="18"/>
              </w:rPr>
            </w:pPr>
            <w:r>
              <w:rPr>
                <w:rFonts w:hint="eastAsia"/>
              </w:rPr>
              <w:t>cusfee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分润</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5F49E0">
            <w:pPr>
              <w:rPr>
                <w:rFonts w:ascii="Courier New" w:hAnsi="Courier New" w:cs="Courier New"/>
                <w:sz w:val="18"/>
                <w:szCs w:val="18"/>
              </w:rPr>
            </w:pPr>
            <w:r>
              <w:rPr>
                <w:rFonts w:hint="eastAsia"/>
              </w:rPr>
              <w:t>cusfeeparent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分润比</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bl>
    <w:p w:rsidR="00EC6766" w:rsidRDefault="00EC6766" w:rsidP="00EC6766">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C6766" w:rsidTr="00EC676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C6766" w:rsidRDefault="00EC6766" w:rsidP="00EC6766">
            <w:pPr>
              <w:rPr>
                <w:rFonts w:ascii="Courier New" w:hAnsi="Courier New" w:cs="Courier New"/>
                <w:sz w:val="18"/>
                <w:szCs w:val="18"/>
              </w:rPr>
            </w:pPr>
          </w:p>
        </w:tc>
      </w:tr>
      <w:tr w:rsidR="00EC6766" w:rsidTr="00EC676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C6766" w:rsidRDefault="00E747B7" w:rsidP="00EC6766">
            <w:pPr>
              <w:rPr>
                <w:rFonts w:ascii="Courier New" w:hAnsi="Courier New" w:cs="Courier New"/>
                <w:sz w:val="18"/>
                <w:szCs w:val="18"/>
              </w:rPr>
            </w:pPr>
            <w:r>
              <w:rPr>
                <w:rFonts w:hint="eastAsia"/>
              </w:rPr>
              <w:t>readtwoagentfenrunlist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EC6766" w:rsidRDefault="00EC6766" w:rsidP="00EC6766">
            <w:pPr>
              <w:rPr>
                <w:rFonts w:ascii="Courier New" w:hAnsi="Courier New" w:cs="Courier New"/>
                <w:sz w:val="18"/>
                <w:szCs w:val="18"/>
              </w:rPr>
            </w:pPr>
          </w:p>
        </w:tc>
      </w:tr>
    </w:tbl>
    <w:p w:rsidR="00EC6766" w:rsidRDefault="00EC6766" w:rsidP="00EC6766">
      <w:pPr>
        <w:rPr>
          <w:sz w:val="22"/>
        </w:rPr>
      </w:pPr>
    </w:p>
    <w:p w:rsidR="002527AE" w:rsidRDefault="002527AE" w:rsidP="002527AE">
      <w:pPr>
        <w:rPr>
          <w:sz w:val="22"/>
        </w:rPr>
      </w:pPr>
    </w:p>
    <w:p w:rsidR="002527AE" w:rsidRDefault="002527AE" w:rsidP="002527AE">
      <w:pPr>
        <w:pStyle w:val="2"/>
        <w:numPr>
          <w:ilvl w:val="1"/>
          <w:numId w:val="13"/>
        </w:numPr>
      </w:pPr>
      <w:commentRangeStart w:id="357"/>
      <w:r>
        <w:t>TFB_API_0</w:t>
      </w:r>
      <w:r>
        <w:rPr>
          <w:rFonts w:hint="eastAsia"/>
        </w:rPr>
        <w:t xml:space="preserve">146 </w:t>
      </w:r>
      <w:r>
        <w:rPr>
          <w:rFonts w:hint="eastAsia"/>
        </w:rPr>
        <w:t>银行卡识别</w:t>
      </w:r>
      <w:r>
        <w:rPr>
          <w:rFonts w:hint="eastAsia"/>
        </w:rPr>
        <w:t xml:space="preserve"> </w:t>
      </w:r>
      <w:r>
        <w:t>–</w:t>
      </w:r>
      <w:r>
        <w:rPr>
          <w:rFonts w:hint="eastAsia"/>
        </w:rPr>
        <w:t>识别银行卡所属银行以及类型</w:t>
      </w:r>
      <w:commentRangeEnd w:id="357"/>
      <w:r w:rsidR="00502DF8">
        <w:rPr>
          <w:rStyle w:val="af9"/>
          <w:rFonts w:ascii="Calibri" w:eastAsia="宋体" w:hAnsi="Calibri"/>
          <w:kern w:val="2"/>
        </w:rPr>
        <w:commentReference w:id="357"/>
      </w:r>
    </w:p>
    <w:p w:rsidR="002527AE" w:rsidRDefault="002527AE" w:rsidP="002527AE">
      <w:r>
        <w:rPr>
          <w:rFonts w:hint="eastAsia"/>
        </w:rPr>
        <w:t>业务标识</w:t>
      </w:r>
      <w:r>
        <w:t xml:space="preserve"> </w:t>
      </w:r>
      <w:r w:rsidRPr="002527AE">
        <w:t>ApiAppInfo</w:t>
      </w:r>
      <w:r>
        <w:rPr>
          <w:rFonts w:hint="eastAsia"/>
        </w:rPr>
        <w:t xml:space="preserve">- &gt; </w:t>
      </w:r>
      <w:r w:rsidRPr="002527AE">
        <w:t>checkBanckCardType</w:t>
      </w:r>
    </w:p>
    <w:p w:rsidR="002527AE" w:rsidRDefault="002527AE" w:rsidP="002527AE">
      <w:pPr>
        <w:pStyle w:val="3"/>
        <w:numPr>
          <w:ilvl w:val="2"/>
          <w:numId w:val="13"/>
        </w:numPr>
        <w:spacing w:line="415" w:lineRule="auto"/>
      </w:pPr>
    </w:p>
    <w:p w:rsidR="002527AE" w:rsidRDefault="002527AE" w:rsidP="002527AE">
      <w:r>
        <w:rPr>
          <w:rFonts w:hint="eastAsia"/>
        </w:rPr>
        <w:t>这个接口独立出来主要用于检测银行卡的类型。</w:t>
      </w:r>
    </w:p>
    <w:p w:rsidR="002527AE" w:rsidRDefault="002527AE" w:rsidP="002527AE">
      <w:pPr>
        <w:pStyle w:val="3"/>
        <w:numPr>
          <w:ilvl w:val="2"/>
          <w:numId w:val="13"/>
        </w:numPr>
        <w:spacing w:line="415" w:lineRule="auto"/>
      </w:pPr>
      <w:r>
        <w:rPr>
          <w:rFonts w:hint="eastAsia"/>
        </w:rPr>
        <w:t>业务功能描述</w:t>
      </w:r>
    </w:p>
    <w:p w:rsidR="002527AE" w:rsidRDefault="002527AE" w:rsidP="002527AE">
      <w:pPr>
        <w:ind w:firstLineChars="50" w:firstLine="105"/>
      </w:pPr>
    </w:p>
    <w:p w:rsidR="002527AE" w:rsidRDefault="002527AE" w:rsidP="002527A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2527AE" w:rsidTr="002527A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取值说明</w:t>
            </w: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2527AE" w:rsidRDefault="002527AE" w:rsidP="002527A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2527AE" w:rsidRDefault="002527AE" w:rsidP="002527AE">
            <w:pPr>
              <w:rPr>
                <w:rFonts w:ascii="Courier New" w:hAnsi="Courier New" w:cs="Courier New"/>
                <w:sz w:val="18"/>
                <w:szCs w:val="18"/>
              </w:rPr>
            </w:pP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sidRPr="002527AE">
              <w:rPr>
                <w:rFonts w:ascii="Courier New" w:hAnsi="Courier New" w:cs="Courier New"/>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2527AE" w:rsidRDefault="002527AE" w:rsidP="002527A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2527AE" w:rsidRDefault="002527AE" w:rsidP="002527AE">
            <w:pPr>
              <w:rPr>
                <w:rFonts w:ascii="Courier New" w:hAnsi="Courier New" w:cs="Courier New"/>
                <w:sz w:val="18"/>
                <w:szCs w:val="18"/>
              </w:rPr>
            </w:pPr>
            <w:r>
              <w:rPr>
                <w:rFonts w:ascii="Courier New" w:hAnsi="Courier New" w:cs="Courier New" w:hint="eastAsia"/>
                <w:sz w:val="18"/>
                <w:szCs w:val="18"/>
              </w:rPr>
              <w:t>银行卡号</w:t>
            </w:r>
          </w:p>
        </w:tc>
      </w:tr>
    </w:tbl>
    <w:p w:rsidR="002527AE" w:rsidRDefault="002527AE" w:rsidP="002527AE"/>
    <w:p w:rsidR="002527AE" w:rsidRDefault="002527AE" w:rsidP="002527AE">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2527AE" w:rsidTr="002527A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取值说明</w:t>
            </w: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r w:rsidRPr="00502DF8">
              <w:rPr>
                <w:szCs w:val="21"/>
              </w:rPr>
              <w:t>bkcardbankid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bkcardbankname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502DF8">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bkcardbankno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ctripbankctt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proofErr w:type="gramStart"/>
            <w:r>
              <w:rPr>
                <w:rFonts w:ascii="Courier New" w:hAnsi="Courier New" w:cs="Courier New" w:hint="eastAsia"/>
                <w:sz w:val="18"/>
                <w:szCs w:val="18"/>
              </w:rPr>
              <w:t>携程标识</w:t>
            </w:r>
            <w:proofErr w:type="gramEnd"/>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502DF8" w:rsidTr="00B961D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2DF8" w:rsidRDefault="00502DF8" w:rsidP="00B961DC">
            <w:pPr>
              <w:rPr>
                <w:rFonts w:ascii="Courier New" w:hAnsi="Courier New" w:cs="Courier New"/>
                <w:sz w:val="18"/>
                <w:szCs w:val="18"/>
              </w:rPr>
            </w:pPr>
            <w:commentRangeStart w:id="358"/>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B961DC">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2DF8" w:rsidRDefault="00502DF8" w:rsidP="00B961DC">
            <w:pPr>
              <w:rPr>
                <w:rFonts w:ascii="Courier New" w:hAnsi="Courier New" w:cs="Courier New"/>
                <w:sz w:val="18"/>
                <w:szCs w:val="18"/>
              </w:rPr>
            </w:pPr>
            <w:r w:rsidRPr="00502DF8">
              <w:t>bkcardtype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B961D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B961D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B961DC">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commentRangeEnd w:id="358"/>
            <w:proofErr w:type="gramEnd"/>
            <w:r>
              <w:rPr>
                <w:rStyle w:val="af9"/>
              </w:rPr>
              <w:commentReference w:id="358"/>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2DF8" w:rsidRDefault="00502DF8" w:rsidP="00B961DC">
            <w:pPr>
              <w:rPr>
                <w:rFonts w:ascii="Courier New" w:hAnsi="Courier New" w:cs="Courier New"/>
                <w:sz w:val="18"/>
                <w:szCs w:val="18"/>
              </w:rPr>
            </w:pPr>
          </w:p>
        </w:tc>
      </w:tr>
      <w:tr w:rsidR="00502DF8"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502DF8" w:rsidRPr="00502DF8" w:rsidRDefault="00502DF8" w:rsidP="002527AE"/>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宋体" w:cs="Courier New"/>
                <w:sz w:val="18"/>
                <w:szCs w:val="18"/>
              </w:rPr>
            </w:pP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02DF8" w:rsidRDefault="00502DF8" w:rsidP="002527AE">
            <w:pPr>
              <w:rPr>
                <w:rFonts w:ascii="Courier New" w:hAnsi="Courier New" w:cs="Courier New"/>
                <w:sz w:val="18"/>
                <w:szCs w:val="18"/>
              </w:rPr>
            </w:pPr>
          </w:p>
        </w:tc>
      </w:tr>
    </w:tbl>
    <w:p w:rsidR="002527AE" w:rsidRDefault="002527AE" w:rsidP="002527A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527AE" w:rsidTr="002527A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r w:rsidR="002527AE" w:rsidTr="002527A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hint="eastAsia"/>
              </w:rPr>
              <w:t>readtwoagentfenrunlist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bl>
    <w:p w:rsidR="002527AE" w:rsidRDefault="002527AE" w:rsidP="002527AE">
      <w:pPr>
        <w:rPr>
          <w:sz w:val="22"/>
        </w:rPr>
      </w:pPr>
    </w:p>
    <w:p w:rsidR="00877588" w:rsidRDefault="00877588" w:rsidP="00877588"/>
    <w:p w:rsidR="00877588" w:rsidRDefault="00877588" w:rsidP="00877588">
      <w:pPr>
        <w:pStyle w:val="2"/>
        <w:numPr>
          <w:ilvl w:val="1"/>
          <w:numId w:val="13"/>
        </w:numPr>
      </w:pPr>
      <w:commentRangeStart w:id="359"/>
      <w:r>
        <w:t>TFB_API_0</w:t>
      </w:r>
      <w:r>
        <w:rPr>
          <w:rFonts w:hint="eastAsia"/>
        </w:rPr>
        <w:t xml:space="preserve">147   </w:t>
      </w:r>
      <w:r>
        <w:rPr>
          <w:rFonts w:hint="eastAsia"/>
        </w:rPr>
        <w:t>工资管理</w:t>
      </w:r>
      <w:r>
        <w:rPr>
          <w:rFonts w:hint="eastAsia"/>
        </w:rPr>
        <w:t xml:space="preserve">- </w:t>
      </w:r>
      <w:r>
        <w:rPr>
          <w:rFonts w:hint="eastAsia"/>
        </w:rPr>
        <w:t>删除工资记录</w:t>
      </w:r>
      <w:commentRangeEnd w:id="359"/>
      <w:r>
        <w:rPr>
          <w:rStyle w:val="af9"/>
          <w:rFonts w:ascii="Calibri" w:eastAsia="宋体" w:hAnsi="Calibri"/>
          <w:kern w:val="2"/>
        </w:rPr>
        <w:commentReference w:id="359"/>
      </w:r>
    </w:p>
    <w:p w:rsidR="00877588" w:rsidRDefault="00877588" w:rsidP="00877588">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w:t>
      </w:r>
      <w:bookmarkStart w:id="360" w:name="OLE_LINK256"/>
      <w:bookmarkStart w:id="361" w:name="OLE_LINK257"/>
      <w:r>
        <w:rPr>
          <w:rFonts w:hint="eastAsia"/>
        </w:rPr>
        <w:t xml:space="preserve">DelWageList </w:t>
      </w:r>
      <w:bookmarkEnd w:id="360"/>
      <w:bookmarkEnd w:id="361"/>
    </w:p>
    <w:p w:rsidR="00877588" w:rsidRDefault="00877588" w:rsidP="00877588"/>
    <w:p w:rsidR="00877588" w:rsidRDefault="00877588" w:rsidP="00877588">
      <w:pPr>
        <w:pStyle w:val="3"/>
        <w:numPr>
          <w:ilvl w:val="2"/>
          <w:numId w:val="13"/>
        </w:numPr>
        <w:spacing w:line="415" w:lineRule="auto"/>
      </w:pPr>
      <w:r>
        <w:rPr>
          <w:rFonts w:hint="eastAsia"/>
        </w:rPr>
        <w:t>业务功能描述</w:t>
      </w:r>
    </w:p>
    <w:p w:rsidR="00877588" w:rsidRDefault="00877588" w:rsidP="00877588">
      <w:pPr>
        <w:rPr>
          <w:b/>
        </w:rPr>
      </w:pPr>
      <w:r>
        <w:rPr>
          <w:rFonts w:hint="eastAsia"/>
        </w:rPr>
        <w:t>删除工资记录</w:t>
      </w:r>
    </w:p>
    <w:p w:rsidR="00877588" w:rsidRPr="00845A67" w:rsidRDefault="00877588" w:rsidP="00877588">
      <w:pPr>
        <w:ind w:firstLineChars="50" w:firstLine="105"/>
      </w:pPr>
    </w:p>
    <w:p w:rsidR="00877588" w:rsidRDefault="00877588" w:rsidP="0087758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877588" w:rsidTr="00B961D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取值说明</w:t>
            </w:r>
          </w:p>
        </w:tc>
      </w:tr>
      <w:tr w:rsidR="00877588" w:rsidTr="00B961D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877588" w:rsidRDefault="00877588" w:rsidP="00B961DC">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877588" w:rsidRDefault="00877588" w:rsidP="00B961D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77588" w:rsidTr="00B961D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77588" w:rsidRDefault="00877588" w:rsidP="00B961D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77588" w:rsidRDefault="00877588" w:rsidP="00B961DC">
            <w:pPr>
              <w:rPr>
                <w:rFonts w:ascii="Courier New" w:hAnsi="Courier New" w:cs="Courier New"/>
                <w:sz w:val="18"/>
                <w:szCs w:val="18"/>
              </w:rPr>
            </w:pPr>
          </w:p>
        </w:tc>
      </w:tr>
      <w:tr w:rsidR="00877588" w:rsidTr="00B961D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77588" w:rsidRDefault="00877588" w:rsidP="00B961D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77588" w:rsidRDefault="00877588" w:rsidP="00B961DC">
            <w:pPr>
              <w:rPr>
                <w:rFonts w:ascii="Courier New" w:hAnsi="Courier New" w:cs="Courier New"/>
                <w:sz w:val="18"/>
                <w:szCs w:val="18"/>
              </w:rPr>
            </w:pPr>
          </w:p>
        </w:tc>
      </w:tr>
    </w:tbl>
    <w:p w:rsidR="00877588" w:rsidRDefault="00877588" w:rsidP="00877588"/>
    <w:p w:rsidR="00877588" w:rsidRDefault="00877588" w:rsidP="0087758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77588" w:rsidTr="00B961D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取值说明</w:t>
            </w:r>
          </w:p>
        </w:tc>
      </w:tr>
      <w:tr w:rsidR="00877588" w:rsidTr="00B961D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77588" w:rsidRDefault="00877588" w:rsidP="00B961D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77588" w:rsidRDefault="00877588" w:rsidP="00B961D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77588" w:rsidRDefault="00877588" w:rsidP="00B961DC">
            <w:pPr>
              <w:rPr>
                <w:rFonts w:ascii="Courier New" w:hAnsi="Courier New" w:cs="Courier New"/>
                <w:sz w:val="18"/>
                <w:szCs w:val="18"/>
              </w:rPr>
            </w:pPr>
          </w:p>
        </w:tc>
      </w:tr>
      <w:tr w:rsidR="00877588" w:rsidTr="00B961D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77588" w:rsidRDefault="00877588" w:rsidP="00B961D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77588" w:rsidRDefault="00877588" w:rsidP="00B961DC">
            <w:pPr>
              <w:rPr>
                <w:rFonts w:ascii="Courier New" w:hAnsi="Courier New" w:cs="Courier New"/>
                <w:sz w:val="18"/>
                <w:szCs w:val="18"/>
              </w:rPr>
            </w:pPr>
          </w:p>
        </w:tc>
      </w:tr>
      <w:tr w:rsidR="00877588" w:rsidTr="00B961D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77588" w:rsidRDefault="00877588" w:rsidP="00B961DC">
            <w:pPr>
              <w:rPr>
                <w:rFonts w:ascii="Courier New" w:hAnsi="Courier New" w:cs="Courier New"/>
                <w:sz w:val="18"/>
                <w:szCs w:val="18"/>
              </w:rPr>
            </w:pPr>
          </w:p>
        </w:tc>
      </w:tr>
      <w:tr w:rsidR="00877588" w:rsidTr="00B961D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77588" w:rsidRDefault="00877588" w:rsidP="00B961DC">
            <w:pPr>
              <w:rPr>
                <w:rFonts w:ascii="Courier New" w:hAnsi="Courier New" w:cs="Courier New"/>
                <w:sz w:val="18"/>
                <w:szCs w:val="18"/>
              </w:rPr>
            </w:pPr>
          </w:p>
        </w:tc>
      </w:tr>
    </w:tbl>
    <w:p w:rsidR="00877588" w:rsidRDefault="00877588" w:rsidP="0087758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77588" w:rsidTr="00B961D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77588" w:rsidRDefault="00877588" w:rsidP="00B961DC">
            <w:pPr>
              <w:rPr>
                <w:rFonts w:ascii="Courier New" w:hAnsi="Courier New" w:cs="Courier New"/>
                <w:sz w:val="18"/>
                <w:szCs w:val="18"/>
              </w:rPr>
            </w:pPr>
          </w:p>
        </w:tc>
      </w:tr>
      <w:tr w:rsidR="00877588" w:rsidTr="00B961D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77588" w:rsidRPr="0058158D" w:rsidRDefault="00877588" w:rsidP="00B961DC">
            <w:pPr>
              <w:rPr>
                <w:b/>
              </w:rPr>
            </w:pPr>
            <w:r>
              <w:rPr>
                <w:rFonts w:hint="eastAsia"/>
              </w:rPr>
              <w:t>DelWageList</w:t>
            </w:r>
          </w:p>
        </w:tc>
        <w:tc>
          <w:tcPr>
            <w:tcW w:w="5837" w:type="dxa"/>
            <w:tcBorders>
              <w:top w:val="single" w:sz="6" w:space="0" w:color="auto"/>
              <w:left w:val="single" w:sz="6" w:space="0" w:color="auto"/>
              <w:bottom w:val="single" w:sz="6" w:space="0" w:color="auto"/>
              <w:right w:val="single" w:sz="12" w:space="0" w:color="auto"/>
            </w:tcBorders>
            <w:vAlign w:val="center"/>
          </w:tcPr>
          <w:p w:rsidR="00877588" w:rsidRDefault="00877588" w:rsidP="00B961DC">
            <w:pPr>
              <w:rPr>
                <w:rFonts w:ascii="Courier New" w:hAnsi="Courier New" w:cs="Courier New"/>
                <w:sz w:val="18"/>
                <w:szCs w:val="18"/>
              </w:rPr>
            </w:pPr>
          </w:p>
        </w:tc>
      </w:tr>
      <w:tr w:rsidR="00877588" w:rsidTr="00B961D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77588" w:rsidRDefault="00877588" w:rsidP="00B961D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77588" w:rsidRDefault="00877588" w:rsidP="00B961D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77588" w:rsidRDefault="00877588" w:rsidP="00B961DC">
            <w:pPr>
              <w:rPr>
                <w:rFonts w:ascii="Courier New" w:hAnsi="Courier New" w:cs="Courier New"/>
                <w:sz w:val="18"/>
                <w:szCs w:val="18"/>
              </w:rPr>
            </w:pPr>
          </w:p>
        </w:tc>
      </w:tr>
    </w:tbl>
    <w:p w:rsidR="00877588" w:rsidRDefault="00877588" w:rsidP="00877588"/>
    <w:p w:rsidR="0043086B" w:rsidRDefault="0043086B" w:rsidP="0043086B"/>
    <w:p w:rsidR="0043086B" w:rsidRDefault="0043086B" w:rsidP="0043086B">
      <w:pPr>
        <w:pStyle w:val="2"/>
        <w:numPr>
          <w:ilvl w:val="1"/>
          <w:numId w:val="13"/>
        </w:numPr>
      </w:pPr>
      <w:commentRangeStart w:id="362"/>
      <w:r>
        <w:t>TFB_API_0</w:t>
      </w:r>
      <w:r>
        <w:rPr>
          <w:rFonts w:hint="eastAsia"/>
        </w:rPr>
        <w:t xml:space="preserve">148   </w:t>
      </w:r>
      <w:r>
        <w:rPr>
          <w:rFonts w:hint="eastAsia"/>
        </w:rPr>
        <w:t>授权码</w:t>
      </w:r>
      <w:r>
        <w:rPr>
          <w:rFonts w:hint="eastAsia"/>
        </w:rPr>
        <w:t xml:space="preserve">- </w:t>
      </w:r>
      <w:r>
        <w:rPr>
          <w:rFonts w:hint="eastAsia"/>
        </w:rPr>
        <w:t>刷卡器获取授权码</w:t>
      </w:r>
      <w:commentRangeEnd w:id="362"/>
      <w:r>
        <w:rPr>
          <w:rStyle w:val="af9"/>
          <w:rFonts w:ascii="Calibri" w:eastAsia="宋体" w:hAnsi="Calibri"/>
          <w:kern w:val="2"/>
        </w:rPr>
        <w:commentReference w:id="362"/>
      </w:r>
    </w:p>
    <w:p w:rsidR="0043086B" w:rsidRDefault="0043086B" w:rsidP="0043086B">
      <w:pPr>
        <w:pStyle w:val="3"/>
        <w:numPr>
          <w:ilvl w:val="2"/>
          <w:numId w:val="13"/>
        </w:numPr>
        <w:spacing w:line="415" w:lineRule="auto"/>
      </w:pPr>
      <w:r>
        <w:rPr>
          <w:rFonts w:hint="eastAsia"/>
        </w:rPr>
        <w:t>业务标识</w:t>
      </w:r>
      <w:r>
        <w:t xml:space="preserve"> </w:t>
      </w:r>
      <w:bookmarkStart w:id="363" w:name="OLE_LINK258"/>
      <w:bookmarkStart w:id="364" w:name="OLE_LINK259"/>
      <w:r>
        <w:rPr>
          <w:rFonts w:hint="eastAsia"/>
        </w:rPr>
        <w:t>- &gt;payCardGetCode</w:t>
      </w:r>
      <w:bookmarkEnd w:id="363"/>
      <w:bookmarkEnd w:id="364"/>
    </w:p>
    <w:p w:rsidR="0043086B" w:rsidRDefault="0043086B" w:rsidP="0043086B"/>
    <w:p w:rsidR="0043086B" w:rsidRDefault="0043086B" w:rsidP="0043086B">
      <w:pPr>
        <w:pStyle w:val="3"/>
        <w:numPr>
          <w:ilvl w:val="2"/>
          <w:numId w:val="13"/>
        </w:numPr>
        <w:spacing w:line="415" w:lineRule="auto"/>
      </w:pPr>
      <w:r>
        <w:rPr>
          <w:rFonts w:hint="eastAsia"/>
        </w:rPr>
        <w:t>业务功能描述</w:t>
      </w:r>
      <w:r w:rsidR="007D050A">
        <w:t>Api</w:t>
      </w:r>
      <w:r w:rsidR="007D050A">
        <w:rPr>
          <w:rFonts w:hint="eastAsia"/>
        </w:rPr>
        <w:t>AuthorCode</w:t>
      </w:r>
      <w:r w:rsidR="007D050A" w:rsidRPr="00845A67">
        <w:t>Info</w:t>
      </w:r>
    </w:p>
    <w:p w:rsidR="0043086B" w:rsidRDefault="0043086B" w:rsidP="0043086B">
      <w:pPr>
        <w:rPr>
          <w:b/>
        </w:rPr>
      </w:pPr>
      <w:r>
        <w:rPr>
          <w:rFonts w:hint="eastAsia"/>
        </w:rPr>
        <w:t>刷卡器获取授权码</w:t>
      </w:r>
    </w:p>
    <w:p w:rsidR="0043086B" w:rsidRPr="00845A67" w:rsidRDefault="0043086B" w:rsidP="0043086B">
      <w:pPr>
        <w:ind w:firstLineChars="50" w:firstLine="105"/>
      </w:pPr>
    </w:p>
    <w:p w:rsidR="0043086B" w:rsidRDefault="0043086B" w:rsidP="0043086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43086B" w:rsidTr="0031140A">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取值说明</w:t>
            </w:r>
          </w:p>
        </w:tc>
      </w:tr>
      <w:tr w:rsidR="0043086B" w:rsidTr="0031140A">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43086B" w:rsidRDefault="0043086B" w:rsidP="0031140A">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43086B" w:rsidRDefault="0043086B" w:rsidP="003114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3086B"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lastRenderedPageBreak/>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3086B" w:rsidRDefault="0043086B"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3086B" w:rsidRDefault="0043086B" w:rsidP="0031140A">
            <w:pPr>
              <w:rPr>
                <w:rFonts w:ascii="Courier New" w:hAnsi="Courier New" w:cs="Courier New"/>
                <w:sz w:val="18"/>
                <w:szCs w:val="18"/>
              </w:rPr>
            </w:pPr>
          </w:p>
        </w:tc>
      </w:tr>
      <w:tr w:rsidR="0043086B"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hint="eastAsia"/>
              </w:rPr>
              <w:t>paycardno</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3086B" w:rsidRDefault="0043086B"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刷卡器设备号</w:t>
            </w:r>
            <w:r>
              <w:rPr>
                <w:rFonts w:ascii="Courier New" w:hAnsi="Courier New" w:cs="Courier New" w:hint="eastAsia"/>
                <w:sz w:val="18"/>
                <w:szCs w:val="18"/>
              </w:rPr>
              <w:t xml:space="preserve">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3086B" w:rsidRDefault="0043086B" w:rsidP="0031140A">
            <w:pPr>
              <w:rPr>
                <w:rFonts w:ascii="Courier New" w:hAnsi="Courier New" w:cs="Courier New"/>
                <w:sz w:val="18"/>
                <w:szCs w:val="18"/>
              </w:rPr>
            </w:pPr>
          </w:p>
        </w:tc>
      </w:tr>
    </w:tbl>
    <w:p w:rsidR="0043086B" w:rsidRDefault="0043086B" w:rsidP="0043086B"/>
    <w:p w:rsidR="0043086B" w:rsidRDefault="0043086B" w:rsidP="0043086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3086B" w:rsidTr="0031140A">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取值说明</w:t>
            </w:r>
          </w:p>
        </w:tc>
      </w:tr>
      <w:tr w:rsidR="0043086B" w:rsidTr="0031140A">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3086B" w:rsidRDefault="0043086B" w:rsidP="003114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3086B" w:rsidRDefault="0043086B" w:rsidP="0031140A">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3086B" w:rsidRDefault="0043086B" w:rsidP="0031140A">
            <w:pPr>
              <w:rPr>
                <w:rFonts w:ascii="Courier New" w:hAnsi="Courier New" w:cs="Courier New"/>
                <w:sz w:val="18"/>
                <w:szCs w:val="18"/>
              </w:rPr>
            </w:pPr>
          </w:p>
        </w:tc>
      </w:tr>
      <w:tr w:rsidR="0043086B"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3086B" w:rsidRDefault="0043086B" w:rsidP="0031140A">
            <w:pPr>
              <w:rPr>
                <w:rFonts w:ascii="Courier New" w:hAnsi="Courier New" w:cs="Courier New"/>
                <w:sz w:val="18"/>
                <w:szCs w:val="18"/>
              </w:rPr>
            </w:pPr>
          </w:p>
        </w:tc>
      </w:tr>
      <w:tr w:rsidR="0043086B"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3086B" w:rsidRDefault="0043086B" w:rsidP="0031140A">
            <w:pPr>
              <w:rPr>
                <w:rFonts w:ascii="Courier New" w:hAnsi="Courier New" w:cs="Courier New"/>
                <w:sz w:val="18"/>
                <w:szCs w:val="18"/>
              </w:rPr>
            </w:pPr>
          </w:p>
        </w:tc>
      </w:tr>
      <w:tr w:rsidR="0043086B"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3086B" w:rsidRDefault="0043086B" w:rsidP="0031140A">
            <w:pPr>
              <w:rPr>
                <w:rFonts w:ascii="Courier New" w:hAnsi="Courier New" w:cs="Courier New"/>
                <w:sz w:val="18"/>
                <w:szCs w:val="18"/>
              </w:rPr>
            </w:pPr>
          </w:p>
        </w:tc>
      </w:tr>
      <w:tr w:rsidR="0043086B"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authorcode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授权码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3086B" w:rsidRDefault="0043086B" w:rsidP="0031140A">
            <w:pPr>
              <w:rPr>
                <w:rFonts w:ascii="Courier New" w:hAnsi="Courier New" w:cs="Courier New"/>
                <w:sz w:val="18"/>
                <w:szCs w:val="18"/>
              </w:rPr>
            </w:pPr>
          </w:p>
        </w:tc>
      </w:tr>
    </w:tbl>
    <w:p w:rsidR="0043086B" w:rsidRDefault="0043086B" w:rsidP="0043086B">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410"/>
        <w:gridCol w:w="4819"/>
      </w:tblGrid>
      <w:tr w:rsidR="0043086B" w:rsidTr="0043086B">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color w:val="800000"/>
                <w:kern w:val="0"/>
                <w:szCs w:val="21"/>
                <w:highlight w:val="white"/>
              </w:rPr>
              <w:t>api_name</w:t>
            </w:r>
          </w:p>
        </w:tc>
        <w:tc>
          <w:tcPr>
            <w:tcW w:w="2410"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color w:val="800000"/>
                <w:kern w:val="0"/>
                <w:szCs w:val="21"/>
                <w:highlight w:val="white"/>
              </w:rPr>
              <w:t>api_name_func</w:t>
            </w:r>
          </w:p>
        </w:tc>
        <w:tc>
          <w:tcPr>
            <w:tcW w:w="4819" w:type="dxa"/>
            <w:tcBorders>
              <w:top w:val="single" w:sz="12" w:space="0" w:color="auto"/>
              <w:left w:val="single" w:sz="6" w:space="0" w:color="auto"/>
              <w:bottom w:val="single" w:sz="6" w:space="0" w:color="auto"/>
              <w:right w:val="single" w:sz="12" w:space="0" w:color="auto"/>
            </w:tcBorders>
            <w:vAlign w:val="center"/>
          </w:tcPr>
          <w:p w:rsidR="0043086B" w:rsidRDefault="0043086B" w:rsidP="0031140A">
            <w:pPr>
              <w:rPr>
                <w:rFonts w:ascii="Courier New" w:hAnsi="Courier New" w:cs="Courier New"/>
                <w:sz w:val="18"/>
                <w:szCs w:val="18"/>
              </w:rPr>
            </w:pPr>
          </w:p>
        </w:tc>
      </w:tr>
      <w:tr w:rsidR="0043086B" w:rsidTr="0043086B">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t>Api</w:t>
            </w:r>
            <w:r>
              <w:rPr>
                <w:rFonts w:hint="eastAsia"/>
              </w:rPr>
              <w:t>AuthorCode</w:t>
            </w:r>
            <w:r w:rsidRPr="00845A67">
              <w:t>Info</w:t>
            </w:r>
          </w:p>
        </w:tc>
        <w:tc>
          <w:tcPr>
            <w:tcW w:w="2410" w:type="dxa"/>
            <w:tcBorders>
              <w:top w:val="single" w:sz="6" w:space="0" w:color="auto"/>
              <w:left w:val="single" w:sz="6" w:space="0" w:color="auto"/>
              <w:bottom w:val="single" w:sz="6" w:space="0" w:color="auto"/>
              <w:right w:val="single" w:sz="6" w:space="0" w:color="auto"/>
            </w:tcBorders>
            <w:vAlign w:val="center"/>
            <w:hideMark/>
          </w:tcPr>
          <w:p w:rsidR="0043086B" w:rsidRPr="0058158D" w:rsidRDefault="0043086B" w:rsidP="0031140A">
            <w:pPr>
              <w:rPr>
                <w:b/>
              </w:rPr>
            </w:pPr>
            <w:r>
              <w:rPr>
                <w:rFonts w:hint="eastAsia"/>
              </w:rPr>
              <w:t>payCardGetCode</w:t>
            </w:r>
          </w:p>
        </w:tc>
        <w:tc>
          <w:tcPr>
            <w:tcW w:w="4819" w:type="dxa"/>
            <w:tcBorders>
              <w:top w:val="single" w:sz="6" w:space="0" w:color="auto"/>
              <w:left w:val="single" w:sz="6" w:space="0" w:color="auto"/>
              <w:bottom w:val="single" w:sz="6" w:space="0" w:color="auto"/>
              <w:right w:val="single" w:sz="12" w:space="0" w:color="auto"/>
            </w:tcBorders>
            <w:vAlign w:val="center"/>
          </w:tcPr>
          <w:p w:rsidR="0043086B" w:rsidRDefault="0043086B" w:rsidP="0031140A">
            <w:pPr>
              <w:rPr>
                <w:rFonts w:ascii="Courier New" w:hAnsi="Courier New" w:cs="Courier New"/>
                <w:sz w:val="18"/>
                <w:szCs w:val="18"/>
              </w:rPr>
            </w:pPr>
          </w:p>
        </w:tc>
      </w:tr>
      <w:tr w:rsidR="0043086B" w:rsidTr="0043086B">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43086B" w:rsidRDefault="0043086B" w:rsidP="0031140A">
            <w:pPr>
              <w:rPr>
                <w:rFonts w:ascii="Courier New" w:hAnsi="Courier New" w:cs="Courier New"/>
                <w:sz w:val="18"/>
                <w:szCs w:val="18"/>
              </w:rPr>
            </w:pPr>
          </w:p>
        </w:tc>
        <w:tc>
          <w:tcPr>
            <w:tcW w:w="2410" w:type="dxa"/>
            <w:tcBorders>
              <w:top w:val="single" w:sz="6" w:space="0" w:color="auto"/>
              <w:left w:val="single" w:sz="6" w:space="0" w:color="auto"/>
              <w:bottom w:val="single" w:sz="6" w:space="0" w:color="auto"/>
              <w:right w:val="single" w:sz="6" w:space="0" w:color="auto"/>
            </w:tcBorders>
            <w:shd w:val="clear" w:color="auto" w:fill="D9D9D9"/>
            <w:vAlign w:val="center"/>
          </w:tcPr>
          <w:p w:rsidR="0043086B" w:rsidRDefault="0043086B" w:rsidP="0031140A">
            <w:pPr>
              <w:rPr>
                <w:rFonts w:ascii="Courier New" w:hAnsi="Courier New" w:cs="Courier New"/>
                <w:sz w:val="18"/>
                <w:szCs w:val="18"/>
              </w:rPr>
            </w:pPr>
          </w:p>
        </w:tc>
        <w:tc>
          <w:tcPr>
            <w:tcW w:w="4819" w:type="dxa"/>
            <w:tcBorders>
              <w:top w:val="single" w:sz="6" w:space="0" w:color="auto"/>
              <w:left w:val="single" w:sz="6" w:space="0" w:color="auto"/>
              <w:bottom w:val="single" w:sz="6" w:space="0" w:color="auto"/>
              <w:right w:val="single" w:sz="12" w:space="0" w:color="auto"/>
            </w:tcBorders>
            <w:shd w:val="clear" w:color="auto" w:fill="D9D9D9"/>
            <w:vAlign w:val="center"/>
          </w:tcPr>
          <w:p w:rsidR="0043086B" w:rsidRDefault="0043086B" w:rsidP="0031140A">
            <w:pPr>
              <w:rPr>
                <w:rFonts w:ascii="Courier New" w:hAnsi="Courier New" w:cs="Courier New"/>
                <w:sz w:val="18"/>
                <w:szCs w:val="18"/>
              </w:rPr>
            </w:pPr>
          </w:p>
        </w:tc>
      </w:tr>
    </w:tbl>
    <w:p w:rsidR="00EC6766" w:rsidRDefault="00EC6766" w:rsidP="00EC6766">
      <w:pPr>
        <w:rPr>
          <w:sz w:val="22"/>
        </w:rPr>
      </w:pPr>
    </w:p>
    <w:p w:rsidR="0031140A" w:rsidRDefault="0031140A" w:rsidP="0031140A"/>
    <w:p w:rsidR="0031140A" w:rsidRDefault="0031140A" w:rsidP="0031140A">
      <w:pPr>
        <w:pStyle w:val="2"/>
        <w:numPr>
          <w:ilvl w:val="1"/>
          <w:numId w:val="13"/>
        </w:numPr>
      </w:pPr>
      <w:commentRangeStart w:id="365"/>
      <w:r>
        <w:t>TFB_API_0</w:t>
      </w:r>
      <w:r>
        <w:rPr>
          <w:rFonts w:hint="eastAsia"/>
        </w:rPr>
        <w:t xml:space="preserve">149   </w:t>
      </w:r>
      <w:r>
        <w:rPr>
          <w:rFonts w:hint="eastAsia"/>
        </w:rPr>
        <w:t>授权码</w:t>
      </w:r>
      <w:r>
        <w:rPr>
          <w:rFonts w:hint="eastAsia"/>
        </w:rPr>
        <w:t xml:space="preserve">- </w:t>
      </w:r>
      <w:r>
        <w:rPr>
          <w:rFonts w:hint="eastAsia"/>
        </w:rPr>
        <w:t>支付时获取我的授权码</w:t>
      </w:r>
      <w:commentRangeEnd w:id="365"/>
      <w:r w:rsidR="00BB1162">
        <w:rPr>
          <w:rStyle w:val="af9"/>
          <w:rFonts w:ascii="Calibri" w:eastAsia="宋体" w:hAnsi="Calibri"/>
          <w:kern w:val="2"/>
        </w:rPr>
        <w:commentReference w:id="365"/>
      </w:r>
    </w:p>
    <w:p w:rsidR="0031140A" w:rsidRDefault="0031140A" w:rsidP="0031140A">
      <w:pPr>
        <w:pStyle w:val="3"/>
        <w:numPr>
          <w:ilvl w:val="2"/>
          <w:numId w:val="13"/>
        </w:numPr>
        <w:spacing w:line="415" w:lineRule="auto"/>
      </w:pPr>
      <w:r>
        <w:rPr>
          <w:rFonts w:hint="eastAsia"/>
        </w:rPr>
        <w:t>业务标识</w:t>
      </w:r>
      <w:r>
        <w:t xml:space="preserve"> Api</w:t>
      </w:r>
      <w:r>
        <w:rPr>
          <w:rFonts w:hint="eastAsia"/>
        </w:rPr>
        <w:t>AuthorCode</w:t>
      </w:r>
      <w:r w:rsidRPr="00845A67">
        <w:t>Info</w:t>
      </w:r>
      <w:r>
        <w:rPr>
          <w:rFonts w:hint="eastAsia"/>
        </w:rPr>
        <w:t>- &gt;readMyActiveAuthorCode</w:t>
      </w:r>
    </w:p>
    <w:p w:rsidR="0031140A" w:rsidRDefault="0031140A" w:rsidP="0031140A"/>
    <w:p w:rsidR="0031140A" w:rsidRDefault="0031140A" w:rsidP="0031140A">
      <w:pPr>
        <w:pStyle w:val="3"/>
        <w:numPr>
          <w:ilvl w:val="2"/>
          <w:numId w:val="13"/>
        </w:numPr>
        <w:spacing w:line="415" w:lineRule="auto"/>
      </w:pPr>
      <w:r>
        <w:rPr>
          <w:rFonts w:hint="eastAsia"/>
        </w:rPr>
        <w:t>业务功能描述</w:t>
      </w:r>
    </w:p>
    <w:p w:rsidR="0031140A" w:rsidRDefault="0031140A" w:rsidP="0031140A">
      <w:pPr>
        <w:rPr>
          <w:b/>
        </w:rPr>
      </w:pPr>
      <w:r>
        <w:rPr>
          <w:rFonts w:hint="eastAsia"/>
        </w:rPr>
        <w:t>刷卡器获取授权码</w:t>
      </w:r>
    </w:p>
    <w:p w:rsidR="0031140A" w:rsidRPr="00845A67" w:rsidRDefault="0031140A" w:rsidP="0031140A">
      <w:pPr>
        <w:ind w:firstLineChars="50" w:firstLine="105"/>
      </w:pPr>
    </w:p>
    <w:p w:rsidR="0031140A" w:rsidRDefault="0031140A" w:rsidP="0031140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31140A" w:rsidTr="0031140A">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取值说明</w:t>
            </w: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lastRenderedPageBreak/>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31140A" w:rsidP="0031140A">
            <w:pPr>
              <w:rPr>
                <w:rFonts w:ascii="Courier New" w:hAnsi="Courier New" w:cs="Courier New"/>
                <w:sz w:val="18"/>
                <w:szCs w:val="18"/>
              </w:rPr>
            </w:pP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功能类型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31140A" w:rsidP="0031140A">
            <w:pPr>
              <w:rPr>
                <w:rFonts w:ascii="Courier New" w:hAnsi="Courier New" w:cs="Courier New"/>
                <w:sz w:val="18"/>
                <w:szCs w:val="18"/>
              </w:rPr>
            </w:pPr>
            <w:r>
              <w:rPr>
                <w:rFonts w:ascii="Courier New" w:hAnsi="Courier New" w:cs="Courier New" w:hint="eastAsia"/>
                <w:sz w:val="18"/>
                <w:szCs w:val="18"/>
              </w:rPr>
              <w:t>返回类型编号</w:t>
            </w:r>
          </w:p>
        </w:tc>
      </w:tr>
    </w:tbl>
    <w:p w:rsidR="0031140A" w:rsidRDefault="0031140A" w:rsidP="0031140A"/>
    <w:p w:rsidR="0031140A" w:rsidRDefault="0031140A" w:rsidP="0031140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31140A" w:rsidTr="0031140A">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取值说明</w:t>
            </w: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commentRangeStart w:id="366"/>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authorcode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授权码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080431" w:rsidP="0031140A">
            <w:pPr>
              <w:rPr>
                <w:rFonts w:ascii="Courier New" w:hAnsi="Courier New" w:cs="Courier New"/>
                <w:sz w:val="18"/>
                <w:szCs w:val="18"/>
              </w:rPr>
            </w:pPr>
            <w:r>
              <w:rPr>
                <w:rFonts w:ascii="Courier New" w:hAnsi="Courier New" w:cs="Courier New" w:hint="eastAsia"/>
                <w:sz w:val="18"/>
                <w:szCs w:val="18"/>
              </w:rPr>
              <w:t>返回我的授权码</w:t>
            </w:r>
            <w:commentRangeEnd w:id="366"/>
            <w:r>
              <w:rPr>
                <w:rStyle w:val="af9"/>
              </w:rPr>
              <w:commentReference w:id="366"/>
            </w:r>
          </w:p>
        </w:tc>
      </w:tr>
    </w:tbl>
    <w:p w:rsidR="0031140A" w:rsidRDefault="0031140A" w:rsidP="0031140A">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552"/>
        <w:gridCol w:w="4677"/>
      </w:tblGrid>
      <w:tr w:rsidR="0031140A" w:rsidTr="0031140A">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color w:val="800000"/>
                <w:kern w:val="0"/>
                <w:szCs w:val="21"/>
                <w:highlight w:val="white"/>
              </w:rPr>
              <w:t>api_name</w:t>
            </w:r>
          </w:p>
        </w:tc>
        <w:tc>
          <w:tcPr>
            <w:tcW w:w="2552"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color w:val="800000"/>
                <w:kern w:val="0"/>
                <w:szCs w:val="21"/>
                <w:highlight w:val="white"/>
              </w:rPr>
              <w:t>api_name_func</w:t>
            </w:r>
          </w:p>
        </w:tc>
        <w:tc>
          <w:tcPr>
            <w:tcW w:w="4677" w:type="dxa"/>
            <w:tcBorders>
              <w:top w:val="single" w:sz="12"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t>Api</w:t>
            </w:r>
            <w:r>
              <w:rPr>
                <w:rFonts w:hint="eastAsia"/>
              </w:rPr>
              <w:t>AuthorCode</w:t>
            </w:r>
            <w:r w:rsidRPr="00845A67">
              <w:t>Info</w:t>
            </w:r>
          </w:p>
        </w:tc>
        <w:tc>
          <w:tcPr>
            <w:tcW w:w="2552" w:type="dxa"/>
            <w:tcBorders>
              <w:top w:val="single" w:sz="6" w:space="0" w:color="auto"/>
              <w:left w:val="single" w:sz="6" w:space="0" w:color="auto"/>
              <w:bottom w:val="single" w:sz="6" w:space="0" w:color="auto"/>
              <w:right w:val="single" w:sz="6" w:space="0" w:color="auto"/>
            </w:tcBorders>
            <w:vAlign w:val="center"/>
            <w:hideMark/>
          </w:tcPr>
          <w:p w:rsidR="0031140A" w:rsidRPr="0058158D" w:rsidRDefault="0031140A" w:rsidP="0031140A">
            <w:pPr>
              <w:rPr>
                <w:b/>
              </w:rPr>
            </w:pPr>
            <w:r>
              <w:rPr>
                <w:rFonts w:hint="eastAsia"/>
              </w:rPr>
              <w:t>readMyActiveAuthorCode</w:t>
            </w:r>
          </w:p>
        </w:tc>
        <w:tc>
          <w:tcPr>
            <w:tcW w:w="4677" w:type="dxa"/>
            <w:tcBorders>
              <w:top w:val="single" w:sz="6"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31140A" w:rsidRDefault="0031140A" w:rsidP="0031140A">
            <w:pPr>
              <w:rPr>
                <w:rFonts w:ascii="Courier New" w:hAnsi="Courier New" w:cs="Courier New"/>
                <w:sz w:val="18"/>
                <w:szCs w:val="18"/>
              </w:rPr>
            </w:pPr>
          </w:p>
        </w:tc>
        <w:tc>
          <w:tcPr>
            <w:tcW w:w="2552" w:type="dxa"/>
            <w:tcBorders>
              <w:top w:val="single" w:sz="6" w:space="0" w:color="auto"/>
              <w:left w:val="single" w:sz="6" w:space="0" w:color="auto"/>
              <w:bottom w:val="single" w:sz="6" w:space="0" w:color="auto"/>
              <w:right w:val="single" w:sz="6" w:space="0" w:color="auto"/>
            </w:tcBorders>
            <w:shd w:val="clear" w:color="auto" w:fill="D9D9D9"/>
            <w:vAlign w:val="center"/>
          </w:tcPr>
          <w:p w:rsidR="0031140A" w:rsidRDefault="0031140A" w:rsidP="0031140A">
            <w:pPr>
              <w:rPr>
                <w:rFonts w:ascii="Courier New" w:hAnsi="Courier New" w:cs="Courier New"/>
                <w:sz w:val="18"/>
                <w:szCs w:val="18"/>
              </w:rPr>
            </w:pPr>
          </w:p>
        </w:tc>
        <w:tc>
          <w:tcPr>
            <w:tcW w:w="4677" w:type="dxa"/>
            <w:tcBorders>
              <w:top w:val="single" w:sz="6" w:space="0" w:color="auto"/>
              <w:left w:val="single" w:sz="6" w:space="0" w:color="auto"/>
              <w:bottom w:val="single" w:sz="6" w:space="0" w:color="auto"/>
              <w:right w:val="single" w:sz="12" w:space="0" w:color="auto"/>
            </w:tcBorders>
            <w:shd w:val="clear" w:color="auto" w:fill="D9D9D9"/>
            <w:vAlign w:val="center"/>
          </w:tcPr>
          <w:p w:rsidR="0031140A" w:rsidRDefault="0031140A" w:rsidP="0031140A">
            <w:pPr>
              <w:rPr>
                <w:rFonts w:ascii="Courier New" w:hAnsi="Courier New" w:cs="Courier New"/>
                <w:sz w:val="18"/>
                <w:szCs w:val="18"/>
              </w:rPr>
            </w:pPr>
          </w:p>
        </w:tc>
      </w:tr>
    </w:tbl>
    <w:p w:rsidR="0031140A" w:rsidRDefault="0031140A" w:rsidP="0031140A">
      <w:pPr>
        <w:rPr>
          <w:sz w:val="22"/>
        </w:rPr>
      </w:pPr>
    </w:p>
    <w:p w:rsidR="00080431" w:rsidRDefault="00080431" w:rsidP="00080431"/>
    <w:p w:rsidR="00080431" w:rsidRDefault="00080431" w:rsidP="00080431">
      <w:pPr>
        <w:pStyle w:val="2"/>
        <w:numPr>
          <w:ilvl w:val="1"/>
          <w:numId w:val="13"/>
        </w:numPr>
      </w:pPr>
      <w:r>
        <w:t>TFB_API_</w:t>
      </w:r>
      <w:commentRangeStart w:id="367"/>
      <w:r>
        <w:t>0</w:t>
      </w:r>
      <w:r w:rsidR="004D5A5E">
        <w:rPr>
          <w:rFonts w:hint="eastAsia"/>
        </w:rPr>
        <w:t>150</w:t>
      </w:r>
      <w:r>
        <w:rPr>
          <w:rFonts w:hint="eastAsia"/>
        </w:rPr>
        <w:t xml:space="preserve">  </w:t>
      </w:r>
      <w:r>
        <w:rPr>
          <w:rFonts w:hint="eastAsia"/>
        </w:rPr>
        <w:t>授权码</w:t>
      </w:r>
      <w:r>
        <w:rPr>
          <w:rFonts w:hint="eastAsia"/>
        </w:rPr>
        <w:t xml:space="preserve"> </w:t>
      </w:r>
      <w:r>
        <w:t>–</w:t>
      </w:r>
      <w:r>
        <w:rPr>
          <w:rFonts w:hint="eastAsia"/>
        </w:rPr>
        <w:t xml:space="preserve"> </w:t>
      </w:r>
      <w:r>
        <w:rPr>
          <w:rFonts w:hint="eastAsia"/>
        </w:rPr>
        <w:t>获取租用授权</w:t>
      </w:r>
      <w:proofErr w:type="gramStart"/>
      <w:r>
        <w:rPr>
          <w:rFonts w:hint="eastAsia"/>
        </w:rPr>
        <w:t>码价格</w:t>
      </w:r>
      <w:commentRangeEnd w:id="367"/>
      <w:proofErr w:type="gramEnd"/>
      <w:r w:rsidR="00BB1162">
        <w:rPr>
          <w:rStyle w:val="af9"/>
          <w:rFonts w:ascii="Calibri" w:eastAsia="宋体" w:hAnsi="Calibri"/>
          <w:kern w:val="2"/>
        </w:rPr>
        <w:commentReference w:id="367"/>
      </w:r>
    </w:p>
    <w:p w:rsidR="00080431" w:rsidRDefault="00080431" w:rsidP="00080431">
      <w:pPr>
        <w:pStyle w:val="3"/>
        <w:numPr>
          <w:ilvl w:val="2"/>
          <w:numId w:val="13"/>
        </w:numPr>
        <w:spacing w:line="415" w:lineRule="auto"/>
      </w:pPr>
      <w:r>
        <w:rPr>
          <w:rFonts w:hint="eastAsia"/>
        </w:rPr>
        <w:t>业务标识</w:t>
      </w:r>
      <w:r>
        <w:t xml:space="preserve"> Api</w:t>
      </w:r>
      <w:r>
        <w:rPr>
          <w:rFonts w:hint="eastAsia"/>
        </w:rPr>
        <w:t>AuthorCode</w:t>
      </w:r>
      <w:r w:rsidRPr="00845A67">
        <w:t>Info</w:t>
      </w:r>
      <w:r>
        <w:rPr>
          <w:rFonts w:hint="eastAsia"/>
        </w:rPr>
        <w:t>- &gt;</w:t>
      </w:r>
      <w:r w:rsidRPr="00080431">
        <w:t xml:space="preserve"> rent</w:t>
      </w:r>
      <w:r>
        <w:rPr>
          <w:rFonts w:hint="eastAsia"/>
        </w:rPr>
        <w:t>AuthorCode</w:t>
      </w:r>
    </w:p>
    <w:p w:rsidR="00080431" w:rsidRDefault="00080431" w:rsidP="00080431"/>
    <w:p w:rsidR="00080431" w:rsidRDefault="00080431" w:rsidP="00080431">
      <w:pPr>
        <w:pStyle w:val="3"/>
        <w:numPr>
          <w:ilvl w:val="2"/>
          <w:numId w:val="13"/>
        </w:numPr>
        <w:spacing w:line="415" w:lineRule="auto"/>
      </w:pPr>
      <w:r>
        <w:rPr>
          <w:rFonts w:hint="eastAsia"/>
        </w:rPr>
        <w:t>业务功能描述</w:t>
      </w:r>
    </w:p>
    <w:p w:rsidR="00080431" w:rsidRDefault="00080431" w:rsidP="00080431">
      <w:pPr>
        <w:rPr>
          <w:b/>
        </w:rPr>
      </w:pPr>
      <w:r>
        <w:rPr>
          <w:rFonts w:hint="eastAsia"/>
        </w:rPr>
        <w:t>租用授权码</w:t>
      </w:r>
    </w:p>
    <w:p w:rsidR="00080431" w:rsidRPr="00845A67" w:rsidRDefault="00080431" w:rsidP="00080431">
      <w:pPr>
        <w:ind w:firstLineChars="50" w:firstLine="105"/>
      </w:pPr>
    </w:p>
    <w:p w:rsidR="00080431" w:rsidRDefault="00080431" w:rsidP="0008043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080431" w:rsidTr="00185DF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80431" w:rsidRDefault="00080431" w:rsidP="00185DF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080431" w:rsidRDefault="00080431" w:rsidP="00185DF0">
            <w:pPr>
              <w:rPr>
                <w:rFonts w:ascii="宋体" w:hAnsi="宋体" w:cs="Arial"/>
                <w:szCs w:val="21"/>
              </w:rPr>
            </w:pPr>
            <w:r>
              <w:rPr>
                <w:rFonts w:ascii="宋体" w:hAnsi="宋体" w:cs="Arial" w:hint="eastAsia"/>
                <w:szCs w:val="21"/>
              </w:rPr>
              <w:t>取值说明</w:t>
            </w:r>
          </w:p>
        </w:tc>
      </w:tr>
      <w:tr w:rsidR="00080431" w:rsidTr="00185DF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080431" w:rsidRDefault="00080431" w:rsidP="00185DF0">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080431" w:rsidRDefault="00080431" w:rsidP="00185DF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80431" w:rsidTr="00185DF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lastRenderedPageBreak/>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80431" w:rsidRDefault="00080431" w:rsidP="00185DF0">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080431" w:rsidRDefault="00080431" w:rsidP="00185DF0">
            <w:pPr>
              <w:rPr>
                <w:rFonts w:ascii="Courier New" w:hAnsi="Courier New" w:cs="Courier New"/>
                <w:sz w:val="18"/>
                <w:szCs w:val="18"/>
              </w:rPr>
            </w:pPr>
          </w:p>
        </w:tc>
      </w:tr>
      <w:tr w:rsidR="00080431" w:rsidTr="00185DF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80431" w:rsidRDefault="00080431" w:rsidP="00185DF0">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功能类型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080431" w:rsidRDefault="00080431" w:rsidP="00185DF0">
            <w:pPr>
              <w:rPr>
                <w:rFonts w:ascii="Courier New" w:hAnsi="Courier New" w:cs="Courier New"/>
                <w:sz w:val="18"/>
                <w:szCs w:val="18"/>
              </w:rPr>
            </w:pPr>
            <w:r>
              <w:rPr>
                <w:rFonts w:ascii="Courier New" w:hAnsi="Courier New" w:cs="Courier New" w:hint="eastAsia"/>
                <w:sz w:val="18"/>
                <w:szCs w:val="18"/>
              </w:rPr>
              <w:t>返回类型编号</w:t>
            </w:r>
          </w:p>
        </w:tc>
      </w:tr>
    </w:tbl>
    <w:p w:rsidR="00080431" w:rsidRDefault="00080431" w:rsidP="00080431"/>
    <w:p w:rsidR="00080431" w:rsidRDefault="00080431" w:rsidP="0008043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80431" w:rsidTr="00185DF0">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80431" w:rsidRDefault="00080431" w:rsidP="00185DF0">
            <w:pPr>
              <w:rPr>
                <w:rFonts w:ascii="Courier New" w:hAnsi="Courier New" w:cs="Courier New"/>
                <w:sz w:val="18"/>
                <w:szCs w:val="18"/>
              </w:rPr>
            </w:pPr>
            <w:r>
              <w:rPr>
                <w:rFonts w:ascii="Courier New" w:hAnsi="宋体" w:cs="Courier New" w:hint="eastAsia"/>
                <w:sz w:val="18"/>
                <w:szCs w:val="18"/>
              </w:rPr>
              <w:t>取值说明</w:t>
            </w:r>
          </w:p>
        </w:tc>
      </w:tr>
      <w:tr w:rsidR="00080431" w:rsidTr="00185DF0">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80431" w:rsidRDefault="00080431" w:rsidP="00185DF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80431" w:rsidRDefault="00080431" w:rsidP="00185DF0">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80431" w:rsidRDefault="00080431" w:rsidP="00185DF0">
            <w:pPr>
              <w:rPr>
                <w:rFonts w:ascii="Courier New" w:hAnsi="Courier New" w:cs="Courier New"/>
                <w:sz w:val="18"/>
                <w:szCs w:val="18"/>
              </w:rPr>
            </w:pPr>
          </w:p>
        </w:tc>
      </w:tr>
      <w:tr w:rsidR="00080431" w:rsidTr="00185DF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80431" w:rsidRDefault="00080431" w:rsidP="00185DF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80431" w:rsidRDefault="00080431" w:rsidP="00185DF0">
            <w:pPr>
              <w:rPr>
                <w:rFonts w:ascii="Courier New" w:hAnsi="Courier New" w:cs="Courier New"/>
                <w:sz w:val="18"/>
                <w:szCs w:val="18"/>
              </w:rPr>
            </w:pPr>
          </w:p>
        </w:tc>
      </w:tr>
      <w:tr w:rsidR="00080431" w:rsidTr="00185DF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80431" w:rsidRDefault="00080431" w:rsidP="00185DF0">
            <w:pPr>
              <w:rPr>
                <w:rFonts w:ascii="Courier New" w:hAnsi="Courier New" w:cs="Courier New"/>
                <w:sz w:val="18"/>
                <w:szCs w:val="18"/>
              </w:rPr>
            </w:pPr>
          </w:p>
        </w:tc>
      </w:tr>
      <w:tr w:rsidR="00080431" w:rsidTr="00185DF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80431" w:rsidRDefault="00080431" w:rsidP="00185DF0">
            <w:pPr>
              <w:rPr>
                <w:rFonts w:ascii="Courier New" w:hAnsi="Courier New" w:cs="Courier New"/>
                <w:sz w:val="18"/>
                <w:szCs w:val="18"/>
              </w:rPr>
            </w:pPr>
          </w:p>
        </w:tc>
      </w:tr>
      <w:tr w:rsidR="00080431" w:rsidTr="00185DF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authorcode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授权码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80431" w:rsidRDefault="00080431" w:rsidP="00185DF0">
            <w:pPr>
              <w:rPr>
                <w:rFonts w:ascii="Courier New" w:hAnsi="Courier New" w:cs="Courier New"/>
                <w:sz w:val="18"/>
                <w:szCs w:val="18"/>
              </w:rPr>
            </w:pPr>
            <w:r>
              <w:rPr>
                <w:rFonts w:ascii="Courier New" w:hAnsi="Courier New" w:cs="Courier New" w:hint="eastAsia"/>
                <w:sz w:val="18"/>
                <w:szCs w:val="18"/>
              </w:rPr>
              <w:t>返回租用授权码号</w:t>
            </w:r>
          </w:p>
        </w:tc>
      </w:tr>
      <w:tr w:rsidR="00080431" w:rsidTr="00185DF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rentmoney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185DF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80431" w:rsidRDefault="00080431" w:rsidP="00185DF0">
            <w:pPr>
              <w:rPr>
                <w:rFonts w:ascii="Courier New" w:hAnsi="Courier New" w:cs="Courier New"/>
                <w:sz w:val="18"/>
                <w:szCs w:val="18"/>
              </w:rPr>
            </w:pPr>
            <w:r>
              <w:rPr>
                <w:rFonts w:ascii="Courier New" w:hAnsi="Courier New" w:cs="Courier New" w:hint="eastAsia"/>
                <w:sz w:val="18"/>
                <w:szCs w:val="18"/>
              </w:rPr>
              <w:t>租用金额</w:t>
            </w:r>
          </w:p>
        </w:tc>
      </w:tr>
    </w:tbl>
    <w:p w:rsidR="00080431" w:rsidRDefault="00080431" w:rsidP="00080431">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552"/>
        <w:gridCol w:w="4677"/>
      </w:tblGrid>
      <w:tr w:rsidR="00080431" w:rsidTr="00185DF0">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color w:val="800000"/>
                <w:kern w:val="0"/>
                <w:szCs w:val="21"/>
                <w:highlight w:val="white"/>
              </w:rPr>
              <w:t>api_name</w:t>
            </w:r>
          </w:p>
        </w:tc>
        <w:tc>
          <w:tcPr>
            <w:tcW w:w="2552"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rPr>
                <w:color w:val="800000"/>
                <w:kern w:val="0"/>
                <w:szCs w:val="21"/>
                <w:highlight w:val="white"/>
              </w:rPr>
              <w:t>api_name_func</w:t>
            </w:r>
          </w:p>
        </w:tc>
        <w:tc>
          <w:tcPr>
            <w:tcW w:w="4677" w:type="dxa"/>
            <w:tcBorders>
              <w:top w:val="single" w:sz="12" w:space="0" w:color="auto"/>
              <w:left w:val="single" w:sz="6" w:space="0" w:color="auto"/>
              <w:bottom w:val="single" w:sz="6" w:space="0" w:color="auto"/>
              <w:right w:val="single" w:sz="12" w:space="0" w:color="auto"/>
            </w:tcBorders>
            <w:vAlign w:val="center"/>
          </w:tcPr>
          <w:p w:rsidR="00080431" w:rsidRDefault="00080431" w:rsidP="00185DF0">
            <w:pPr>
              <w:rPr>
                <w:rFonts w:ascii="Courier New" w:hAnsi="Courier New" w:cs="Courier New"/>
                <w:sz w:val="18"/>
                <w:szCs w:val="18"/>
              </w:rPr>
            </w:pPr>
          </w:p>
        </w:tc>
      </w:tr>
      <w:tr w:rsidR="00080431" w:rsidTr="00185DF0">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080431" w:rsidRDefault="00080431" w:rsidP="00185DF0">
            <w:pPr>
              <w:rPr>
                <w:rFonts w:ascii="Courier New" w:hAnsi="Courier New" w:cs="Courier New"/>
                <w:sz w:val="18"/>
                <w:szCs w:val="18"/>
              </w:rPr>
            </w:pPr>
            <w:r>
              <w:t>Api</w:t>
            </w:r>
            <w:r>
              <w:rPr>
                <w:rFonts w:hint="eastAsia"/>
              </w:rPr>
              <w:t>AuthorCode</w:t>
            </w:r>
            <w:r w:rsidRPr="00845A67">
              <w:t>Info</w:t>
            </w:r>
          </w:p>
        </w:tc>
        <w:tc>
          <w:tcPr>
            <w:tcW w:w="2552" w:type="dxa"/>
            <w:tcBorders>
              <w:top w:val="single" w:sz="6" w:space="0" w:color="auto"/>
              <w:left w:val="single" w:sz="6" w:space="0" w:color="auto"/>
              <w:bottom w:val="single" w:sz="6" w:space="0" w:color="auto"/>
              <w:right w:val="single" w:sz="6" w:space="0" w:color="auto"/>
            </w:tcBorders>
            <w:vAlign w:val="center"/>
            <w:hideMark/>
          </w:tcPr>
          <w:p w:rsidR="00080431" w:rsidRPr="0058158D" w:rsidRDefault="00080431" w:rsidP="00185DF0">
            <w:pPr>
              <w:rPr>
                <w:b/>
              </w:rPr>
            </w:pPr>
            <w:r w:rsidRPr="00080431">
              <w:t>rent</w:t>
            </w:r>
            <w:r>
              <w:rPr>
                <w:rFonts w:hint="eastAsia"/>
              </w:rPr>
              <w:t>AuthorCode</w:t>
            </w:r>
          </w:p>
        </w:tc>
        <w:tc>
          <w:tcPr>
            <w:tcW w:w="4677" w:type="dxa"/>
            <w:tcBorders>
              <w:top w:val="single" w:sz="6" w:space="0" w:color="auto"/>
              <w:left w:val="single" w:sz="6" w:space="0" w:color="auto"/>
              <w:bottom w:val="single" w:sz="6" w:space="0" w:color="auto"/>
              <w:right w:val="single" w:sz="12" w:space="0" w:color="auto"/>
            </w:tcBorders>
            <w:vAlign w:val="center"/>
          </w:tcPr>
          <w:p w:rsidR="00080431" w:rsidRDefault="00080431" w:rsidP="00185DF0">
            <w:pPr>
              <w:rPr>
                <w:rFonts w:ascii="Courier New" w:hAnsi="Courier New" w:cs="Courier New"/>
                <w:sz w:val="18"/>
                <w:szCs w:val="18"/>
              </w:rPr>
            </w:pPr>
          </w:p>
        </w:tc>
      </w:tr>
      <w:tr w:rsidR="00080431" w:rsidTr="00185DF0">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080431" w:rsidRDefault="00080431" w:rsidP="00185DF0">
            <w:pPr>
              <w:rPr>
                <w:rFonts w:ascii="Courier New" w:hAnsi="Courier New" w:cs="Courier New"/>
                <w:sz w:val="18"/>
                <w:szCs w:val="18"/>
              </w:rPr>
            </w:pPr>
          </w:p>
        </w:tc>
        <w:tc>
          <w:tcPr>
            <w:tcW w:w="2552" w:type="dxa"/>
            <w:tcBorders>
              <w:top w:val="single" w:sz="6" w:space="0" w:color="auto"/>
              <w:left w:val="single" w:sz="6" w:space="0" w:color="auto"/>
              <w:bottom w:val="single" w:sz="6" w:space="0" w:color="auto"/>
              <w:right w:val="single" w:sz="6" w:space="0" w:color="auto"/>
            </w:tcBorders>
            <w:shd w:val="clear" w:color="auto" w:fill="D9D9D9"/>
            <w:vAlign w:val="center"/>
          </w:tcPr>
          <w:p w:rsidR="00080431" w:rsidRDefault="00080431" w:rsidP="00185DF0">
            <w:pPr>
              <w:rPr>
                <w:rFonts w:ascii="Courier New" w:hAnsi="Courier New" w:cs="Courier New"/>
                <w:sz w:val="18"/>
                <w:szCs w:val="18"/>
              </w:rPr>
            </w:pPr>
          </w:p>
        </w:tc>
        <w:tc>
          <w:tcPr>
            <w:tcW w:w="4677" w:type="dxa"/>
            <w:tcBorders>
              <w:top w:val="single" w:sz="6" w:space="0" w:color="auto"/>
              <w:left w:val="single" w:sz="6" w:space="0" w:color="auto"/>
              <w:bottom w:val="single" w:sz="6" w:space="0" w:color="auto"/>
              <w:right w:val="single" w:sz="12" w:space="0" w:color="auto"/>
            </w:tcBorders>
            <w:shd w:val="clear" w:color="auto" w:fill="D9D9D9"/>
            <w:vAlign w:val="center"/>
          </w:tcPr>
          <w:p w:rsidR="00080431" w:rsidRDefault="00080431" w:rsidP="00185DF0">
            <w:pPr>
              <w:rPr>
                <w:rFonts w:ascii="Courier New" w:hAnsi="Courier New" w:cs="Courier New"/>
                <w:sz w:val="18"/>
                <w:szCs w:val="18"/>
              </w:rPr>
            </w:pPr>
          </w:p>
        </w:tc>
      </w:tr>
    </w:tbl>
    <w:p w:rsidR="0031140A" w:rsidRDefault="0031140A" w:rsidP="0031140A"/>
    <w:p w:rsidR="00CC7D00" w:rsidRDefault="00CC7D00" w:rsidP="00CC7D00"/>
    <w:p w:rsidR="00CC7D00" w:rsidRDefault="00CC7D00" w:rsidP="00CC7D00">
      <w:pPr>
        <w:pStyle w:val="2"/>
        <w:numPr>
          <w:ilvl w:val="1"/>
          <w:numId w:val="13"/>
        </w:numPr>
      </w:pPr>
      <w:commentRangeStart w:id="368"/>
      <w:r>
        <w:t>TFB_API_0</w:t>
      </w:r>
      <w:r>
        <w:rPr>
          <w:rFonts w:hint="eastAsia"/>
        </w:rPr>
        <w:t xml:space="preserve">151  </w:t>
      </w:r>
      <w:r>
        <w:rPr>
          <w:rFonts w:hint="eastAsia"/>
        </w:rPr>
        <w:t>代理商授权码</w:t>
      </w:r>
      <w:r>
        <w:rPr>
          <w:rFonts w:hint="eastAsia"/>
        </w:rPr>
        <w:t xml:space="preserve"> </w:t>
      </w:r>
      <w:r>
        <w:t>–</w:t>
      </w:r>
      <w:r>
        <w:rPr>
          <w:rFonts w:hint="eastAsia"/>
        </w:rPr>
        <w:t xml:space="preserve"> </w:t>
      </w:r>
      <w:r>
        <w:rPr>
          <w:rFonts w:hint="eastAsia"/>
        </w:rPr>
        <w:t>获取代理商可分配授权码</w:t>
      </w:r>
      <w:commentRangeEnd w:id="368"/>
      <w:r w:rsidR="00BB1162">
        <w:rPr>
          <w:rStyle w:val="af9"/>
          <w:rFonts w:ascii="Calibri" w:eastAsia="宋体" w:hAnsi="Calibri"/>
          <w:kern w:val="2"/>
        </w:rPr>
        <w:commentReference w:id="368"/>
      </w:r>
    </w:p>
    <w:p w:rsidR="00CC7D00" w:rsidRDefault="00CC7D00" w:rsidP="00CC7D00">
      <w:pPr>
        <w:pStyle w:val="3"/>
        <w:numPr>
          <w:ilvl w:val="2"/>
          <w:numId w:val="13"/>
        </w:numPr>
        <w:spacing w:line="415" w:lineRule="auto"/>
      </w:pPr>
      <w:r>
        <w:rPr>
          <w:rFonts w:hint="eastAsia"/>
        </w:rPr>
        <w:t>业务标识</w:t>
      </w:r>
      <w:r>
        <w:t xml:space="preserve"> Api</w:t>
      </w:r>
      <w:r>
        <w:rPr>
          <w:rFonts w:hint="eastAsia"/>
        </w:rPr>
        <w:t>AgentCode</w:t>
      </w:r>
      <w:r w:rsidRPr="00845A67">
        <w:t>Info</w:t>
      </w:r>
      <w:r>
        <w:rPr>
          <w:rFonts w:hint="eastAsia"/>
        </w:rPr>
        <w:t>- &gt;</w:t>
      </w:r>
      <w:r w:rsidRPr="00080431">
        <w:t xml:space="preserve"> </w:t>
      </w:r>
      <w:r>
        <w:rPr>
          <w:rFonts w:hint="eastAsia"/>
        </w:rPr>
        <w:t>read</w:t>
      </w:r>
      <w:r w:rsidR="00397E42">
        <w:rPr>
          <w:rFonts w:hint="eastAsia"/>
        </w:rPr>
        <w:t>can</w:t>
      </w:r>
      <w:r>
        <w:rPr>
          <w:rFonts w:hint="eastAsia"/>
        </w:rPr>
        <w:t>AgentCodeList</w:t>
      </w:r>
    </w:p>
    <w:p w:rsidR="00CC7D00" w:rsidRDefault="00CC7D00" w:rsidP="00CC7D00"/>
    <w:p w:rsidR="00CC7D00" w:rsidRDefault="00CC7D00" w:rsidP="00CC7D00">
      <w:pPr>
        <w:pStyle w:val="3"/>
        <w:numPr>
          <w:ilvl w:val="2"/>
          <w:numId w:val="13"/>
        </w:numPr>
        <w:spacing w:line="415" w:lineRule="auto"/>
      </w:pPr>
      <w:r>
        <w:rPr>
          <w:rFonts w:hint="eastAsia"/>
        </w:rPr>
        <w:t>业务功能描述</w:t>
      </w:r>
    </w:p>
    <w:p w:rsidR="00CC7D00" w:rsidRDefault="00CC7D00" w:rsidP="00CC7D00">
      <w:pPr>
        <w:rPr>
          <w:b/>
        </w:rPr>
      </w:pPr>
      <w:r>
        <w:rPr>
          <w:rFonts w:hint="eastAsia"/>
        </w:rPr>
        <w:t>获取代理商授权码列表</w:t>
      </w:r>
    </w:p>
    <w:p w:rsidR="00CC7D00" w:rsidRPr="00845A67" w:rsidRDefault="00CC7D00" w:rsidP="00CC7D00">
      <w:pPr>
        <w:ind w:firstLineChars="50" w:firstLine="105"/>
      </w:pPr>
    </w:p>
    <w:p w:rsidR="00CC7D00" w:rsidRDefault="00CC7D00" w:rsidP="00CC7D0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CC7D00" w:rsidTr="00185DF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C7D00" w:rsidRDefault="00CC7D00" w:rsidP="00185DF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CC7D00" w:rsidRDefault="00CC7D00" w:rsidP="00185DF0">
            <w:pPr>
              <w:rPr>
                <w:rFonts w:ascii="宋体" w:hAnsi="宋体" w:cs="Arial"/>
                <w:szCs w:val="21"/>
              </w:rPr>
            </w:pPr>
            <w:r>
              <w:rPr>
                <w:rFonts w:ascii="宋体" w:hAnsi="宋体" w:cs="Arial" w:hint="eastAsia"/>
                <w:szCs w:val="21"/>
              </w:rPr>
              <w:t>取值说明</w:t>
            </w:r>
          </w:p>
        </w:tc>
      </w:tr>
      <w:tr w:rsidR="00CC7D00" w:rsidTr="00185DF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CC7D00" w:rsidRDefault="00CC7D00" w:rsidP="00185DF0">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CC7D00" w:rsidRDefault="00CC7D00" w:rsidP="00185DF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C7D00" w:rsidTr="00185DF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lastRenderedPageBreak/>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7D00" w:rsidRDefault="00CC7D00" w:rsidP="00185DF0">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CC7D00" w:rsidRDefault="00CC7D00" w:rsidP="00185DF0">
            <w:pPr>
              <w:rPr>
                <w:rFonts w:ascii="Courier New" w:hAnsi="Courier New" w:cs="Courier New"/>
                <w:sz w:val="18"/>
                <w:szCs w:val="18"/>
              </w:rPr>
            </w:pPr>
          </w:p>
        </w:tc>
      </w:tr>
    </w:tbl>
    <w:p w:rsidR="00CC7D00" w:rsidRDefault="00CC7D00" w:rsidP="00CC7D00"/>
    <w:p w:rsidR="00CC7D00" w:rsidRDefault="00CC7D00" w:rsidP="00CC7D0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34"/>
        <w:gridCol w:w="1401"/>
        <w:gridCol w:w="396"/>
        <w:gridCol w:w="1079"/>
        <w:gridCol w:w="1289"/>
        <w:gridCol w:w="2130"/>
      </w:tblGrid>
      <w:tr w:rsidR="00CC7D00" w:rsidTr="00CC7D00">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宋体" w:cs="Courier New" w:hint="eastAsia"/>
                <w:sz w:val="18"/>
                <w:szCs w:val="18"/>
              </w:rPr>
              <w:t>序号</w:t>
            </w:r>
          </w:p>
        </w:tc>
        <w:tc>
          <w:tcPr>
            <w:tcW w:w="2234"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C7D00" w:rsidRDefault="00CC7D00" w:rsidP="00185DF0">
            <w:pPr>
              <w:rPr>
                <w:rFonts w:ascii="Courier New" w:hAnsi="Courier New" w:cs="Courier New"/>
                <w:sz w:val="18"/>
                <w:szCs w:val="18"/>
              </w:rPr>
            </w:pPr>
            <w:r>
              <w:rPr>
                <w:rFonts w:ascii="Courier New" w:hAnsi="宋体" w:cs="Courier New" w:hint="eastAsia"/>
                <w:sz w:val="18"/>
                <w:szCs w:val="18"/>
              </w:rPr>
              <w:t>取值说明</w:t>
            </w: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1</w:t>
            </w:r>
          </w:p>
        </w:tc>
        <w:tc>
          <w:tcPr>
            <w:tcW w:w="2234"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C7D00" w:rsidRDefault="00CC7D00" w:rsidP="00185DF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C7D00" w:rsidRDefault="00CC7D00" w:rsidP="00185DF0">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C7D00" w:rsidRDefault="00CC7D00" w:rsidP="00185DF0">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1.2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185DF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185DF0">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185DF0">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185DF0">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总数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185DF0">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185DF0">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185DF0">
            <w:pPr>
              <w:rPr>
                <w:rFonts w:ascii="Courier New" w:hAnsi="Courier New" w:cs="Courier New"/>
                <w:sz w:val="18"/>
                <w:szCs w:val="18"/>
              </w:rPr>
            </w:pPr>
          </w:p>
        </w:tc>
      </w:tr>
      <w:tr w:rsidR="00CC7D00"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397E42" w:rsidP="00185DF0">
            <w:pPr>
              <w:rPr>
                <w:rFonts w:ascii="Courier New" w:hAnsi="Courier New" w:cs="Courier New"/>
                <w:sz w:val="18"/>
                <w:szCs w:val="18"/>
              </w:rPr>
            </w:pPr>
            <w:r>
              <w:rPr>
                <w:rFonts w:ascii="Courier New" w:hAnsi="Courier New" w:cs="Courier New" w:hint="eastAsia"/>
                <w:sz w:val="18"/>
                <w:szCs w:val="18"/>
              </w:rPr>
              <w:t>authorcode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授权码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185DF0">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canfenpei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185DF0">
            <w:pPr>
              <w:rPr>
                <w:rFonts w:ascii="Courier New" w:hAnsi="Courier New" w:cs="Courier New"/>
                <w:sz w:val="18"/>
                <w:szCs w:val="18"/>
              </w:rPr>
            </w:pPr>
            <w:r>
              <w:rPr>
                <w:rFonts w:ascii="Courier New" w:hAnsi="Courier New" w:cs="Courier New" w:hint="eastAsia"/>
                <w:sz w:val="18"/>
                <w:szCs w:val="18"/>
              </w:rPr>
              <w:t>是否可以分配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185DF0">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：可分配</w:t>
            </w:r>
            <w:r>
              <w:rPr>
                <w:rFonts w:ascii="Courier New" w:hAnsi="Courier New" w:cs="Courier New" w:hint="eastAsia"/>
                <w:sz w:val="18"/>
                <w:szCs w:val="18"/>
              </w:rPr>
              <w:t xml:space="preserve"> 0</w:t>
            </w:r>
            <w:r>
              <w:rPr>
                <w:rFonts w:ascii="Courier New" w:hAnsi="Courier New" w:cs="Courier New" w:hint="eastAsia"/>
                <w:sz w:val="18"/>
                <w:szCs w:val="18"/>
              </w:rPr>
              <w:t>：不可分配</w:t>
            </w:r>
          </w:p>
        </w:tc>
      </w:tr>
    </w:tbl>
    <w:p w:rsidR="00CC7D00" w:rsidRDefault="00CC7D00" w:rsidP="00CC7D00">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552"/>
        <w:gridCol w:w="4677"/>
      </w:tblGrid>
      <w:tr w:rsidR="00CC7D00" w:rsidTr="00185DF0">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color w:val="800000"/>
                <w:kern w:val="0"/>
                <w:szCs w:val="21"/>
                <w:highlight w:val="white"/>
              </w:rPr>
              <w:t>api_name</w:t>
            </w:r>
          </w:p>
        </w:tc>
        <w:tc>
          <w:tcPr>
            <w:tcW w:w="2552"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rPr>
                <w:color w:val="800000"/>
                <w:kern w:val="0"/>
                <w:szCs w:val="21"/>
                <w:highlight w:val="white"/>
              </w:rPr>
              <w:t>api_name_func</w:t>
            </w:r>
          </w:p>
        </w:tc>
        <w:tc>
          <w:tcPr>
            <w:tcW w:w="4677" w:type="dxa"/>
            <w:tcBorders>
              <w:top w:val="single" w:sz="12" w:space="0" w:color="auto"/>
              <w:left w:val="single" w:sz="6" w:space="0" w:color="auto"/>
              <w:bottom w:val="single" w:sz="6" w:space="0" w:color="auto"/>
              <w:right w:val="single" w:sz="12" w:space="0" w:color="auto"/>
            </w:tcBorders>
            <w:vAlign w:val="center"/>
          </w:tcPr>
          <w:p w:rsidR="00CC7D00" w:rsidRDefault="00CC7D00" w:rsidP="00185DF0">
            <w:pPr>
              <w:rPr>
                <w:rFonts w:ascii="Courier New" w:hAnsi="Courier New" w:cs="Courier New"/>
                <w:sz w:val="18"/>
                <w:szCs w:val="18"/>
              </w:rPr>
            </w:pPr>
          </w:p>
        </w:tc>
      </w:tr>
      <w:tr w:rsidR="00CC7D00" w:rsidTr="00185DF0">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CC7D00" w:rsidRDefault="00CC7D00" w:rsidP="00185DF0">
            <w:pPr>
              <w:rPr>
                <w:rFonts w:ascii="Courier New" w:hAnsi="Courier New" w:cs="Courier New"/>
                <w:sz w:val="18"/>
                <w:szCs w:val="18"/>
              </w:rPr>
            </w:pPr>
            <w:r>
              <w:t>Api</w:t>
            </w:r>
            <w:r>
              <w:rPr>
                <w:rFonts w:hint="eastAsia"/>
              </w:rPr>
              <w:t>AuthorCode</w:t>
            </w:r>
            <w:r w:rsidRPr="00845A67">
              <w:t>Info</w:t>
            </w:r>
          </w:p>
        </w:tc>
        <w:tc>
          <w:tcPr>
            <w:tcW w:w="2552" w:type="dxa"/>
            <w:tcBorders>
              <w:top w:val="single" w:sz="6" w:space="0" w:color="auto"/>
              <w:left w:val="single" w:sz="6" w:space="0" w:color="auto"/>
              <w:bottom w:val="single" w:sz="6" w:space="0" w:color="auto"/>
              <w:right w:val="single" w:sz="6" w:space="0" w:color="auto"/>
            </w:tcBorders>
            <w:vAlign w:val="center"/>
            <w:hideMark/>
          </w:tcPr>
          <w:p w:rsidR="00CC7D00" w:rsidRPr="0058158D" w:rsidRDefault="00397E42" w:rsidP="00185DF0">
            <w:pPr>
              <w:rPr>
                <w:b/>
              </w:rPr>
            </w:pPr>
            <w:r>
              <w:rPr>
                <w:rFonts w:hint="eastAsia"/>
              </w:rPr>
              <w:t>readcanAgentCodeList</w:t>
            </w:r>
          </w:p>
        </w:tc>
        <w:tc>
          <w:tcPr>
            <w:tcW w:w="4677" w:type="dxa"/>
            <w:tcBorders>
              <w:top w:val="single" w:sz="6" w:space="0" w:color="auto"/>
              <w:left w:val="single" w:sz="6" w:space="0" w:color="auto"/>
              <w:bottom w:val="single" w:sz="6" w:space="0" w:color="auto"/>
              <w:right w:val="single" w:sz="12" w:space="0" w:color="auto"/>
            </w:tcBorders>
            <w:vAlign w:val="center"/>
          </w:tcPr>
          <w:p w:rsidR="00CC7D00" w:rsidRDefault="00CC7D00" w:rsidP="00185DF0">
            <w:pPr>
              <w:rPr>
                <w:rFonts w:ascii="Courier New" w:hAnsi="Courier New" w:cs="Courier New"/>
                <w:sz w:val="18"/>
                <w:szCs w:val="18"/>
              </w:rPr>
            </w:pPr>
          </w:p>
        </w:tc>
      </w:tr>
      <w:tr w:rsidR="00CC7D00" w:rsidTr="00185DF0">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CC7D00" w:rsidRDefault="00CC7D00" w:rsidP="00185DF0">
            <w:pPr>
              <w:rPr>
                <w:rFonts w:ascii="Courier New" w:hAnsi="Courier New" w:cs="Courier New"/>
                <w:sz w:val="18"/>
                <w:szCs w:val="18"/>
              </w:rPr>
            </w:pPr>
          </w:p>
        </w:tc>
        <w:tc>
          <w:tcPr>
            <w:tcW w:w="2552" w:type="dxa"/>
            <w:tcBorders>
              <w:top w:val="single" w:sz="6" w:space="0" w:color="auto"/>
              <w:left w:val="single" w:sz="6" w:space="0" w:color="auto"/>
              <w:bottom w:val="single" w:sz="6" w:space="0" w:color="auto"/>
              <w:right w:val="single" w:sz="6" w:space="0" w:color="auto"/>
            </w:tcBorders>
            <w:shd w:val="clear" w:color="auto" w:fill="D9D9D9"/>
            <w:vAlign w:val="center"/>
          </w:tcPr>
          <w:p w:rsidR="00CC7D00" w:rsidRDefault="00CC7D00" w:rsidP="00185DF0">
            <w:pPr>
              <w:rPr>
                <w:rFonts w:ascii="Courier New" w:hAnsi="Courier New" w:cs="Courier New"/>
                <w:sz w:val="18"/>
                <w:szCs w:val="18"/>
              </w:rPr>
            </w:pPr>
          </w:p>
        </w:tc>
        <w:tc>
          <w:tcPr>
            <w:tcW w:w="4677" w:type="dxa"/>
            <w:tcBorders>
              <w:top w:val="single" w:sz="6" w:space="0" w:color="auto"/>
              <w:left w:val="single" w:sz="6" w:space="0" w:color="auto"/>
              <w:bottom w:val="single" w:sz="6" w:space="0" w:color="auto"/>
              <w:right w:val="single" w:sz="12" w:space="0" w:color="auto"/>
            </w:tcBorders>
            <w:shd w:val="clear" w:color="auto" w:fill="D9D9D9"/>
            <w:vAlign w:val="center"/>
          </w:tcPr>
          <w:p w:rsidR="00CC7D00" w:rsidRDefault="00CC7D00" w:rsidP="00185DF0">
            <w:pPr>
              <w:rPr>
                <w:rFonts w:ascii="Courier New" w:hAnsi="Courier New" w:cs="Courier New"/>
                <w:sz w:val="18"/>
                <w:szCs w:val="18"/>
              </w:rPr>
            </w:pPr>
          </w:p>
        </w:tc>
      </w:tr>
    </w:tbl>
    <w:p w:rsidR="004D5A5E" w:rsidRDefault="004D5A5E" w:rsidP="0031140A"/>
    <w:p w:rsidR="00397E42" w:rsidRDefault="00397E42" w:rsidP="00397E42"/>
    <w:p w:rsidR="00397E42" w:rsidRDefault="00397E42" w:rsidP="00397E42">
      <w:pPr>
        <w:pStyle w:val="2"/>
        <w:numPr>
          <w:ilvl w:val="1"/>
          <w:numId w:val="13"/>
        </w:numPr>
      </w:pPr>
      <w:r>
        <w:t>T</w:t>
      </w:r>
      <w:commentRangeStart w:id="369"/>
      <w:r>
        <w:t>FB_API_0</w:t>
      </w:r>
      <w:r>
        <w:rPr>
          <w:rFonts w:hint="eastAsia"/>
        </w:rPr>
        <w:t xml:space="preserve">152  </w:t>
      </w:r>
      <w:r>
        <w:rPr>
          <w:rFonts w:hint="eastAsia"/>
        </w:rPr>
        <w:t>代理商授权码</w:t>
      </w:r>
      <w:r>
        <w:rPr>
          <w:rFonts w:hint="eastAsia"/>
        </w:rPr>
        <w:t xml:space="preserve"> </w:t>
      </w:r>
      <w:r>
        <w:t>–</w:t>
      </w:r>
      <w:r>
        <w:rPr>
          <w:rFonts w:hint="eastAsia"/>
        </w:rPr>
        <w:t>分配授权码</w:t>
      </w:r>
      <w:commentRangeEnd w:id="369"/>
      <w:r w:rsidR="00BB1162">
        <w:rPr>
          <w:rStyle w:val="af9"/>
          <w:rFonts w:ascii="Calibri" w:eastAsia="宋体" w:hAnsi="Calibri"/>
          <w:kern w:val="2"/>
        </w:rPr>
        <w:commentReference w:id="369"/>
      </w:r>
    </w:p>
    <w:p w:rsidR="00397E42" w:rsidRDefault="00397E42" w:rsidP="00397E42">
      <w:pPr>
        <w:pStyle w:val="3"/>
        <w:numPr>
          <w:ilvl w:val="2"/>
          <w:numId w:val="13"/>
        </w:numPr>
        <w:spacing w:line="415" w:lineRule="auto"/>
      </w:pPr>
      <w:r>
        <w:rPr>
          <w:rFonts w:hint="eastAsia"/>
        </w:rPr>
        <w:t>业务标识</w:t>
      </w:r>
      <w:r>
        <w:t xml:space="preserve"> Api</w:t>
      </w:r>
      <w:r>
        <w:rPr>
          <w:rFonts w:hint="eastAsia"/>
        </w:rPr>
        <w:t>AgentCode</w:t>
      </w:r>
      <w:r w:rsidRPr="00845A67">
        <w:t>Info</w:t>
      </w:r>
      <w:r>
        <w:rPr>
          <w:rFonts w:hint="eastAsia"/>
        </w:rPr>
        <w:t>- &gt;</w:t>
      </w:r>
      <w:r w:rsidRPr="00080431">
        <w:t xml:space="preserve"> </w:t>
      </w:r>
      <w:r>
        <w:rPr>
          <w:rFonts w:hint="eastAsia"/>
        </w:rPr>
        <w:t>AgentCodeToAuthor</w:t>
      </w:r>
    </w:p>
    <w:p w:rsidR="00397E42" w:rsidRDefault="00397E42" w:rsidP="00397E42"/>
    <w:p w:rsidR="00397E42" w:rsidRDefault="00397E42" w:rsidP="00397E42">
      <w:pPr>
        <w:pStyle w:val="3"/>
        <w:numPr>
          <w:ilvl w:val="2"/>
          <w:numId w:val="13"/>
        </w:numPr>
        <w:spacing w:line="415" w:lineRule="auto"/>
      </w:pPr>
      <w:r>
        <w:rPr>
          <w:rFonts w:hint="eastAsia"/>
        </w:rPr>
        <w:t>业务功能描述</w:t>
      </w:r>
    </w:p>
    <w:p w:rsidR="00397E42" w:rsidRDefault="00397E42" w:rsidP="00397E42">
      <w:pPr>
        <w:rPr>
          <w:b/>
        </w:rPr>
      </w:pPr>
      <w:r>
        <w:rPr>
          <w:rFonts w:hint="eastAsia"/>
        </w:rPr>
        <w:t>代理商分配授权码</w:t>
      </w:r>
    </w:p>
    <w:p w:rsidR="00397E42" w:rsidRPr="00845A67" w:rsidRDefault="00397E42" w:rsidP="00397E42">
      <w:pPr>
        <w:ind w:firstLineChars="50" w:firstLine="105"/>
      </w:pPr>
    </w:p>
    <w:p w:rsidR="00397E42" w:rsidRDefault="00397E42" w:rsidP="00397E42">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397E42" w:rsidTr="00185DF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取值说明</w:t>
            </w:r>
          </w:p>
        </w:tc>
      </w:tr>
      <w:tr w:rsidR="00397E42" w:rsidTr="00185DF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397E42" w:rsidRDefault="00397E42" w:rsidP="00185DF0">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397E42" w:rsidRDefault="00397E42" w:rsidP="00185DF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97E42" w:rsidTr="00185DF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97E42" w:rsidRDefault="00397E42" w:rsidP="00185DF0">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97E42" w:rsidRDefault="00397E42" w:rsidP="00185DF0">
            <w:pPr>
              <w:rPr>
                <w:rFonts w:ascii="Courier New" w:hAnsi="Courier New" w:cs="Courier New"/>
                <w:sz w:val="18"/>
                <w:szCs w:val="18"/>
              </w:rPr>
            </w:pPr>
          </w:p>
        </w:tc>
      </w:tr>
      <w:tr w:rsidR="00397E42" w:rsidTr="00185DF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hint="eastAsia"/>
                <w:sz w:val="18"/>
                <w:szCs w:val="18"/>
              </w:rPr>
              <w:t>authorcode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97E42" w:rsidRDefault="00397E42" w:rsidP="00185DF0">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hint="eastAsia"/>
                <w:sz w:val="18"/>
                <w:szCs w:val="18"/>
              </w:rPr>
              <w:t>授权码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97E42" w:rsidRDefault="00397E42" w:rsidP="00185DF0">
            <w:pPr>
              <w:rPr>
                <w:rFonts w:ascii="Courier New" w:hAnsi="Courier New" w:cs="Courier New"/>
                <w:sz w:val="18"/>
                <w:szCs w:val="18"/>
              </w:rPr>
            </w:pPr>
          </w:p>
        </w:tc>
      </w:tr>
    </w:tbl>
    <w:p w:rsidR="00397E42" w:rsidRDefault="00397E42" w:rsidP="00397E42"/>
    <w:p w:rsidR="00397E42" w:rsidRDefault="00397E42" w:rsidP="00397E42">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34"/>
        <w:gridCol w:w="1401"/>
        <w:gridCol w:w="396"/>
        <w:gridCol w:w="1079"/>
        <w:gridCol w:w="1289"/>
        <w:gridCol w:w="2130"/>
      </w:tblGrid>
      <w:tr w:rsidR="00397E42" w:rsidTr="00185DF0">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宋体" w:cs="Courier New" w:hint="eastAsia"/>
                <w:sz w:val="18"/>
                <w:szCs w:val="18"/>
              </w:rPr>
              <w:t>序号</w:t>
            </w:r>
          </w:p>
        </w:tc>
        <w:tc>
          <w:tcPr>
            <w:tcW w:w="2234"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397E42" w:rsidRDefault="00397E42" w:rsidP="00185DF0">
            <w:pPr>
              <w:rPr>
                <w:rFonts w:ascii="Courier New" w:hAnsi="Courier New" w:cs="Courier New"/>
                <w:sz w:val="18"/>
                <w:szCs w:val="18"/>
              </w:rPr>
            </w:pPr>
            <w:r>
              <w:rPr>
                <w:rFonts w:ascii="Courier New" w:hAnsi="宋体" w:cs="Courier New" w:hint="eastAsia"/>
                <w:sz w:val="18"/>
                <w:szCs w:val="18"/>
              </w:rPr>
              <w:t>取值说明</w:t>
            </w:r>
          </w:p>
        </w:tc>
      </w:tr>
      <w:tr w:rsidR="00397E42" w:rsidTr="00185DF0">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1</w:t>
            </w:r>
          </w:p>
        </w:tc>
        <w:tc>
          <w:tcPr>
            <w:tcW w:w="2234"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397E42" w:rsidRDefault="00397E42" w:rsidP="00185DF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97E42" w:rsidRDefault="00397E42" w:rsidP="00185DF0">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397E42" w:rsidRDefault="00397E42" w:rsidP="00185DF0">
            <w:pPr>
              <w:rPr>
                <w:rFonts w:ascii="Courier New" w:hAnsi="Courier New" w:cs="Courier New"/>
                <w:sz w:val="18"/>
                <w:szCs w:val="18"/>
              </w:rPr>
            </w:pPr>
          </w:p>
        </w:tc>
      </w:tr>
      <w:tr w:rsidR="00397E42"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1.2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97E42" w:rsidRDefault="00397E42" w:rsidP="00185DF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97E42" w:rsidRDefault="00397E42" w:rsidP="00185DF0">
            <w:pPr>
              <w:rPr>
                <w:rFonts w:ascii="Courier New" w:hAnsi="Courier New" w:cs="Courier New"/>
                <w:sz w:val="18"/>
                <w:szCs w:val="18"/>
              </w:rPr>
            </w:pPr>
          </w:p>
        </w:tc>
      </w:tr>
      <w:tr w:rsidR="00397E42"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97E42" w:rsidRDefault="00397E42" w:rsidP="00185DF0">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97E42" w:rsidRDefault="00397E42" w:rsidP="00185DF0">
            <w:pPr>
              <w:rPr>
                <w:rFonts w:ascii="Courier New" w:hAnsi="Courier New" w:cs="Courier New"/>
                <w:sz w:val="18"/>
                <w:szCs w:val="18"/>
              </w:rPr>
            </w:pPr>
          </w:p>
        </w:tc>
      </w:tr>
      <w:tr w:rsidR="00397E42"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97E42" w:rsidRDefault="00397E42" w:rsidP="00185DF0">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185DF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97E42" w:rsidRDefault="00397E42" w:rsidP="00185DF0">
            <w:pPr>
              <w:rPr>
                <w:rFonts w:ascii="Courier New" w:hAnsi="Courier New" w:cs="Courier New"/>
                <w:sz w:val="18"/>
                <w:szCs w:val="18"/>
              </w:rPr>
            </w:pPr>
          </w:p>
        </w:tc>
      </w:tr>
    </w:tbl>
    <w:p w:rsidR="00397E42" w:rsidRDefault="00397E42" w:rsidP="00397E42">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552"/>
        <w:gridCol w:w="4677"/>
      </w:tblGrid>
      <w:tr w:rsidR="00397E42" w:rsidTr="00185DF0">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color w:val="800000"/>
                <w:kern w:val="0"/>
                <w:szCs w:val="21"/>
                <w:highlight w:val="white"/>
              </w:rPr>
              <w:t>api_name</w:t>
            </w:r>
          </w:p>
        </w:tc>
        <w:tc>
          <w:tcPr>
            <w:tcW w:w="255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color w:val="800000"/>
                <w:kern w:val="0"/>
                <w:szCs w:val="21"/>
                <w:highlight w:val="white"/>
              </w:rPr>
              <w:t>api_name_func</w:t>
            </w:r>
          </w:p>
        </w:tc>
        <w:tc>
          <w:tcPr>
            <w:tcW w:w="4677" w:type="dxa"/>
            <w:tcBorders>
              <w:top w:val="single" w:sz="12" w:space="0" w:color="auto"/>
              <w:left w:val="single" w:sz="6" w:space="0" w:color="auto"/>
              <w:bottom w:val="single" w:sz="6" w:space="0" w:color="auto"/>
              <w:right w:val="single" w:sz="12" w:space="0" w:color="auto"/>
            </w:tcBorders>
            <w:vAlign w:val="center"/>
          </w:tcPr>
          <w:p w:rsidR="00397E42" w:rsidRDefault="00397E42" w:rsidP="00185DF0">
            <w:pPr>
              <w:rPr>
                <w:rFonts w:ascii="Courier New" w:hAnsi="Courier New" w:cs="Courier New"/>
                <w:sz w:val="18"/>
                <w:szCs w:val="18"/>
              </w:rPr>
            </w:pPr>
          </w:p>
        </w:tc>
      </w:tr>
      <w:tr w:rsidR="00397E42" w:rsidTr="00185DF0">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t>Api</w:t>
            </w:r>
            <w:r>
              <w:rPr>
                <w:rFonts w:hint="eastAsia"/>
              </w:rPr>
              <w:t>AuthorCode</w:t>
            </w:r>
            <w:r w:rsidRPr="00845A67">
              <w:t>Info</w:t>
            </w:r>
          </w:p>
        </w:tc>
        <w:tc>
          <w:tcPr>
            <w:tcW w:w="2552" w:type="dxa"/>
            <w:tcBorders>
              <w:top w:val="single" w:sz="6" w:space="0" w:color="auto"/>
              <w:left w:val="single" w:sz="6" w:space="0" w:color="auto"/>
              <w:bottom w:val="single" w:sz="6" w:space="0" w:color="auto"/>
              <w:right w:val="single" w:sz="6" w:space="0" w:color="auto"/>
            </w:tcBorders>
            <w:vAlign w:val="center"/>
            <w:hideMark/>
          </w:tcPr>
          <w:p w:rsidR="00397E42" w:rsidRPr="0058158D" w:rsidRDefault="00397E42" w:rsidP="00185DF0">
            <w:pPr>
              <w:rPr>
                <w:b/>
              </w:rPr>
            </w:pPr>
            <w:r>
              <w:rPr>
                <w:rFonts w:hint="eastAsia"/>
              </w:rPr>
              <w:t>AgentCodeToAuthor</w:t>
            </w:r>
          </w:p>
        </w:tc>
        <w:tc>
          <w:tcPr>
            <w:tcW w:w="4677" w:type="dxa"/>
            <w:tcBorders>
              <w:top w:val="single" w:sz="6" w:space="0" w:color="auto"/>
              <w:left w:val="single" w:sz="6" w:space="0" w:color="auto"/>
              <w:bottom w:val="single" w:sz="6" w:space="0" w:color="auto"/>
              <w:right w:val="single" w:sz="12" w:space="0" w:color="auto"/>
            </w:tcBorders>
            <w:vAlign w:val="center"/>
          </w:tcPr>
          <w:p w:rsidR="00397E42" w:rsidRDefault="00397E42" w:rsidP="00185DF0">
            <w:pPr>
              <w:rPr>
                <w:rFonts w:ascii="Courier New" w:hAnsi="Courier New" w:cs="Courier New"/>
                <w:sz w:val="18"/>
                <w:szCs w:val="18"/>
              </w:rPr>
            </w:pPr>
          </w:p>
        </w:tc>
      </w:tr>
      <w:tr w:rsidR="00397E42" w:rsidTr="00185DF0">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397E42" w:rsidRDefault="00397E42" w:rsidP="00185DF0">
            <w:pPr>
              <w:rPr>
                <w:rFonts w:ascii="Courier New" w:hAnsi="Courier New" w:cs="Courier New"/>
                <w:sz w:val="18"/>
                <w:szCs w:val="18"/>
              </w:rPr>
            </w:pPr>
          </w:p>
        </w:tc>
        <w:tc>
          <w:tcPr>
            <w:tcW w:w="2552" w:type="dxa"/>
            <w:tcBorders>
              <w:top w:val="single" w:sz="6" w:space="0" w:color="auto"/>
              <w:left w:val="single" w:sz="6" w:space="0" w:color="auto"/>
              <w:bottom w:val="single" w:sz="6" w:space="0" w:color="auto"/>
              <w:right w:val="single" w:sz="6" w:space="0" w:color="auto"/>
            </w:tcBorders>
            <w:shd w:val="clear" w:color="auto" w:fill="D9D9D9"/>
            <w:vAlign w:val="center"/>
          </w:tcPr>
          <w:p w:rsidR="00397E42" w:rsidRDefault="00397E42" w:rsidP="00185DF0">
            <w:pPr>
              <w:rPr>
                <w:rFonts w:ascii="Courier New" w:hAnsi="Courier New" w:cs="Courier New"/>
                <w:sz w:val="18"/>
                <w:szCs w:val="18"/>
              </w:rPr>
            </w:pPr>
          </w:p>
        </w:tc>
        <w:tc>
          <w:tcPr>
            <w:tcW w:w="4677" w:type="dxa"/>
            <w:tcBorders>
              <w:top w:val="single" w:sz="6" w:space="0" w:color="auto"/>
              <w:left w:val="single" w:sz="6" w:space="0" w:color="auto"/>
              <w:bottom w:val="single" w:sz="6" w:space="0" w:color="auto"/>
              <w:right w:val="single" w:sz="12" w:space="0" w:color="auto"/>
            </w:tcBorders>
            <w:shd w:val="clear" w:color="auto" w:fill="D9D9D9"/>
            <w:vAlign w:val="center"/>
          </w:tcPr>
          <w:p w:rsidR="00397E42" w:rsidRDefault="00397E42" w:rsidP="00185DF0">
            <w:pPr>
              <w:rPr>
                <w:rFonts w:ascii="Courier New" w:hAnsi="Courier New" w:cs="Courier New"/>
                <w:sz w:val="18"/>
                <w:szCs w:val="18"/>
              </w:rPr>
            </w:pPr>
          </w:p>
        </w:tc>
      </w:tr>
    </w:tbl>
    <w:p w:rsidR="00397E42" w:rsidRDefault="00397E42" w:rsidP="0031140A"/>
    <w:p w:rsidR="00397E42" w:rsidRDefault="00397E42" w:rsidP="00397E42"/>
    <w:p w:rsidR="00397E42" w:rsidRDefault="00397E42" w:rsidP="00397E42">
      <w:pPr>
        <w:pStyle w:val="2"/>
        <w:numPr>
          <w:ilvl w:val="1"/>
          <w:numId w:val="13"/>
        </w:numPr>
      </w:pPr>
      <w:commentRangeStart w:id="370"/>
      <w:r>
        <w:t>TFB_API_0</w:t>
      </w:r>
      <w:r>
        <w:rPr>
          <w:rFonts w:hint="eastAsia"/>
        </w:rPr>
        <w:t xml:space="preserve">153  </w:t>
      </w:r>
      <w:r>
        <w:rPr>
          <w:rFonts w:hint="eastAsia"/>
        </w:rPr>
        <w:t>代理商授权码</w:t>
      </w:r>
      <w:r>
        <w:rPr>
          <w:rFonts w:hint="eastAsia"/>
        </w:rPr>
        <w:t xml:space="preserve"> </w:t>
      </w:r>
      <w:r>
        <w:t>–</w:t>
      </w:r>
      <w:r>
        <w:rPr>
          <w:rFonts w:hint="eastAsia"/>
        </w:rPr>
        <w:t>读取已分配授权码列表</w:t>
      </w:r>
      <w:commentRangeEnd w:id="370"/>
      <w:r w:rsidR="00BB1162">
        <w:rPr>
          <w:rStyle w:val="af9"/>
          <w:rFonts w:ascii="Calibri" w:eastAsia="宋体" w:hAnsi="Calibri"/>
          <w:kern w:val="2"/>
        </w:rPr>
        <w:commentReference w:id="370"/>
      </w:r>
    </w:p>
    <w:p w:rsidR="00397E42" w:rsidRDefault="00397E42" w:rsidP="00397E42">
      <w:pPr>
        <w:pStyle w:val="3"/>
        <w:numPr>
          <w:ilvl w:val="2"/>
          <w:numId w:val="13"/>
        </w:numPr>
        <w:spacing w:line="415" w:lineRule="auto"/>
      </w:pPr>
      <w:r>
        <w:rPr>
          <w:rFonts w:hint="eastAsia"/>
        </w:rPr>
        <w:t>业务标识</w:t>
      </w:r>
      <w:r>
        <w:t xml:space="preserve"> Api</w:t>
      </w:r>
      <w:r>
        <w:rPr>
          <w:rFonts w:hint="eastAsia"/>
        </w:rPr>
        <w:t>AgentCode</w:t>
      </w:r>
      <w:r w:rsidRPr="00845A67">
        <w:t>Info</w:t>
      </w:r>
      <w:r>
        <w:rPr>
          <w:rFonts w:hint="eastAsia"/>
        </w:rPr>
        <w:t>- &gt;</w:t>
      </w:r>
      <w:r w:rsidRPr="00080431">
        <w:t xml:space="preserve"> </w:t>
      </w:r>
      <w:r>
        <w:rPr>
          <w:rFonts w:hint="eastAsia"/>
        </w:rPr>
        <w:t>readAgentCodeList</w:t>
      </w:r>
    </w:p>
    <w:p w:rsidR="00397E42" w:rsidRDefault="00397E42" w:rsidP="00397E42"/>
    <w:p w:rsidR="00397E42" w:rsidRDefault="00397E42" w:rsidP="00397E42">
      <w:pPr>
        <w:pStyle w:val="3"/>
        <w:numPr>
          <w:ilvl w:val="2"/>
          <w:numId w:val="13"/>
        </w:numPr>
        <w:spacing w:line="415" w:lineRule="auto"/>
      </w:pPr>
      <w:r>
        <w:rPr>
          <w:rFonts w:hint="eastAsia"/>
        </w:rPr>
        <w:t>业务功能描述</w:t>
      </w:r>
    </w:p>
    <w:p w:rsidR="00397E42" w:rsidRDefault="00397E42" w:rsidP="00397E42">
      <w:pPr>
        <w:rPr>
          <w:b/>
        </w:rPr>
      </w:pPr>
      <w:r>
        <w:rPr>
          <w:rFonts w:hint="eastAsia"/>
        </w:rPr>
        <w:t>获取已分配授权码列表</w:t>
      </w:r>
    </w:p>
    <w:p w:rsidR="00397E42" w:rsidRPr="00845A67" w:rsidRDefault="00397E42" w:rsidP="00397E42">
      <w:pPr>
        <w:ind w:firstLineChars="50" w:firstLine="105"/>
      </w:pPr>
    </w:p>
    <w:p w:rsidR="00397E42" w:rsidRDefault="00397E42" w:rsidP="00397E42">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397E42" w:rsidTr="00185DF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397E42" w:rsidRDefault="00397E42" w:rsidP="00185DF0">
            <w:pPr>
              <w:rPr>
                <w:rFonts w:ascii="宋体" w:hAnsi="宋体" w:cs="Arial"/>
                <w:szCs w:val="21"/>
              </w:rPr>
            </w:pPr>
            <w:r>
              <w:rPr>
                <w:rFonts w:ascii="宋体" w:hAnsi="宋体" w:cs="Arial" w:hint="eastAsia"/>
                <w:szCs w:val="21"/>
              </w:rPr>
              <w:t>取值说明</w:t>
            </w:r>
          </w:p>
        </w:tc>
      </w:tr>
      <w:tr w:rsidR="00397E42" w:rsidTr="00185DF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397E42" w:rsidRDefault="00397E42" w:rsidP="00185DF0">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397E42" w:rsidRDefault="00397E42" w:rsidP="00185DF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97E42" w:rsidTr="00185DF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lastRenderedPageBreak/>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97E42" w:rsidRDefault="00397E42" w:rsidP="00185DF0">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185DF0">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97E42" w:rsidRDefault="00397E42" w:rsidP="00185DF0">
            <w:pPr>
              <w:rPr>
                <w:rFonts w:ascii="Courier New" w:hAnsi="Courier New" w:cs="Courier New"/>
                <w:sz w:val="18"/>
                <w:szCs w:val="18"/>
              </w:rPr>
            </w:pPr>
          </w:p>
        </w:tc>
      </w:tr>
    </w:tbl>
    <w:p w:rsidR="00397E42" w:rsidRDefault="00397E42" w:rsidP="00397E42"/>
    <w:p w:rsidR="00397E42" w:rsidRDefault="00397E42" w:rsidP="00397E42">
      <w:pPr>
        <w:pStyle w:val="3"/>
        <w:numPr>
          <w:ilvl w:val="2"/>
          <w:numId w:val="13"/>
        </w:numPr>
        <w:spacing w:line="415" w:lineRule="auto"/>
      </w:pPr>
      <w:r>
        <w:rPr>
          <w:rFonts w:hint="eastAsia"/>
        </w:rPr>
        <w:t>说明</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34"/>
        <w:gridCol w:w="1401"/>
        <w:gridCol w:w="396"/>
        <w:gridCol w:w="1079"/>
        <w:gridCol w:w="1289"/>
        <w:gridCol w:w="2130"/>
      </w:tblGrid>
      <w:tr w:rsidR="00BB1162" w:rsidTr="00185DF0">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B1162" w:rsidRDefault="00BB1162" w:rsidP="00185DF0">
            <w:pPr>
              <w:rPr>
                <w:rFonts w:ascii="Courier New" w:hAnsi="Courier New" w:cs="Courier New"/>
                <w:sz w:val="18"/>
                <w:szCs w:val="18"/>
              </w:rPr>
            </w:pPr>
            <w:r>
              <w:rPr>
                <w:rFonts w:ascii="Courier New" w:hAnsi="宋体" w:cs="Courier New" w:hint="eastAsia"/>
                <w:sz w:val="18"/>
                <w:szCs w:val="18"/>
              </w:rPr>
              <w:t>序号</w:t>
            </w:r>
          </w:p>
        </w:tc>
        <w:tc>
          <w:tcPr>
            <w:tcW w:w="2234" w:type="dxa"/>
            <w:tcBorders>
              <w:top w:val="single" w:sz="12" w:space="0" w:color="auto"/>
              <w:left w:val="single" w:sz="6" w:space="0" w:color="auto"/>
              <w:bottom w:val="single" w:sz="6" w:space="0" w:color="auto"/>
              <w:right w:val="single" w:sz="6" w:space="0" w:color="auto"/>
            </w:tcBorders>
            <w:vAlign w:val="center"/>
            <w:hideMark/>
          </w:tcPr>
          <w:p w:rsidR="00BB1162" w:rsidRDefault="00BB1162" w:rsidP="00185DF0">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BB1162" w:rsidRDefault="00BB1162" w:rsidP="00185DF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1162" w:rsidRDefault="00BB1162" w:rsidP="00185DF0">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BB1162" w:rsidRDefault="00BB1162" w:rsidP="00185DF0">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BB1162" w:rsidRDefault="00BB1162" w:rsidP="00185DF0">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BB1162" w:rsidRDefault="00BB1162" w:rsidP="00185DF0">
            <w:pPr>
              <w:rPr>
                <w:rFonts w:ascii="Courier New" w:hAnsi="Courier New" w:cs="Courier New"/>
                <w:sz w:val="18"/>
                <w:szCs w:val="18"/>
              </w:rPr>
            </w:pPr>
            <w:r>
              <w:rPr>
                <w:rFonts w:ascii="Courier New" w:hAnsi="宋体" w:cs="Courier New" w:hint="eastAsia"/>
                <w:sz w:val="18"/>
                <w:szCs w:val="18"/>
              </w:rPr>
              <w:t>取值说明</w:t>
            </w:r>
          </w:p>
        </w:tc>
      </w:tr>
      <w:tr w:rsidR="00BB1162" w:rsidTr="00185DF0">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1</w:t>
            </w:r>
          </w:p>
        </w:tc>
        <w:tc>
          <w:tcPr>
            <w:tcW w:w="2234" w:type="dxa"/>
            <w:tcBorders>
              <w:top w:val="single" w:sz="6" w:space="0" w:color="auto"/>
              <w:left w:val="single" w:sz="6" w:space="0" w:color="auto"/>
              <w:bottom w:val="single" w:sz="6" w:space="0" w:color="auto"/>
              <w:right w:val="single" w:sz="6" w:space="0" w:color="auto"/>
            </w:tcBorders>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BB1162" w:rsidRDefault="00BB1162" w:rsidP="00185DF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1162" w:rsidRDefault="00BB1162" w:rsidP="00185DF0">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BB1162" w:rsidRDefault="00BB1162" w:rsidP="00185DF0">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BB1162" w:rsidRDefault="00BB1162" w:rsidP="00185DF0">
            <w:pPr>
              <w:rPr>
                <w:rFonts w:ascii="Courier New" w:hAnsi="Courier New" w:cs="Courier New"/>
                <w:sz w:val="18"/>
                <w:szCs w:val="18"/>
              </w:rPr>
            </w:pPr>
          </w:p>
        </w:tc>
      </w:tr>
      <w:tr w:rsidR="00BB1162"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1.2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185DF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185DF0">
            <w:pPr>
              <w:rPr>
                <w:rFonts w:ascii="Courier New" w:hAnsi="Courier New" w:cs="Courier New"/>
                <w:sz w:val="18"/>
                <w:szCs w:val="18"/>
              </w:rPr>
            </w:pPr>
          </w:p>
        </w:tc>
      </w:tr>
      <w:tr w:rsidR="00BB1162"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185DF0">
            <w:pPr>
              <w:rPr>
                <w:rFonts w:ascii="Courier New" w:hAnsi="Courier New" w:cs="Courier New"/>
                <w:sz w:val="18"/>
                <w:szCs w:val="18"/>
              </w:rPr>
            </w:pPr>
          </w:p>
        </w:tc>
      </w:tr>
      <w:tr w:rsidR="00BB1162"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185DF0">
            <w:pPr>
              <w:rPr>
                <w:rFonts w:ascii="Courier New" w:hAnsi="Courier New" w:cs="Courier New"/>
                <w:sz w:val="18"/>
                <w:szCs w:val="18"/>
              </w:rPr>
            </w:pPr>
          </w:p>
        </w:tc>
      </w:tr>
      <w:tr w:rsidR="00BB1162"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总数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185DF0">
            <w:pPr>
              <w:rPr>
                <w:rFonts w:ascii="Courier New" w:hAnsi="Courier New" w:cs="Courier New"/>
                <w:sz w:val="18"/>
                <w:szCs w:val="18"/>
              </w:rPr>
            </w:pPr>
          </w:p>
        </w:tc>
      </w:tr>
      <w:tr w:rsidR="00BB1162"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185DF0">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185DF0">
            <w:pPr>
              <w:rPr>
                <w:rFonts w:ascii="Courier New" w:hAnsi="Courier New" w:cs="Courier New"/>
                <w:sz w:val="18"/>
                <w:szCs w:val="18"/>
              </w:rPr>
            </w:pPr>
          </w:p>
        </w:tc>
      </w:tr>
      <w:tr w:rsidR="00BB1162"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authorcode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授权码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185DF0">
            <w:pPr>
              <w:rPr>
                <w:rFonts w:ascii="Courier New" w:hAnsi="Courier New" w:cs="Courier New"/>
                <w:sz w:val="18"/>
                <w:szCs w:val="18"/>
              </w:rPr>
            </w:pPr>
          </w:p>
        </w:tc>
      </w:tr>
      <w:tr w:rsidR="00BB1162"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fenpeitime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分配时间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185DF0">
            <w:pPr>
              <w:rPr>
                <w:rFonts w:ascii="Courier New" w:hAnsi="Courier New" w:cs="Courier New"/>
                <w:sz w:val="18"/>
                <w:szCs w:val="18"/>
              </w:rPr>
            </w:pPr>
          </w:p>
        </w:tc>
      </w:tr>
      <w:tr w:rsidR="00BB1162" w:rsidTr="00185DF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authoruser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185DF0">
            <w:pPr>
              <w:rPr>
                <w:rFonts w:ascii="Courier New" w:hAnsi="Courier New" w:cs="Courier New"/>
                <w:sz w:val="18"/>
                <w:szCs w:val="18"/>
              </w:rPr>
            </w:pPr>
            <w:r>
              <w:rPr>
                <w:rFonts w:ascii="Courier New" w:hAnsi="Courier New" w:cs="Courier New" w:hint="eastAsia"/>
                <w:sz w:val="18"/>
                <w:szCs w:val="18"/>
              </w:rPr>
              <w:t>商户账号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185DF0">
            <w:pPr>
              <w:rPr>
                <w:rFonts w:ascii="Courier New" w:hAnsi="Courier New" w:cs="Courier New"/>
                <w:sz w:val="18"/>
                <w:szCs w:val="18"/>
              </w:rPr>
            </w:pPr>
          </w:p>
        </w:tc>
      </w:tr>
    </w:tbl>
    <w:p w:rsidR="00BB1162" w:rsidRDefault="00BB1162" w:rsidP="00BB1162"/>
    <w:p w:rsidR="00BB1162" w:rsidRPr="00BB1162" w:rsidRDefault="00BB1162" w:rsidP="00BB1162"/>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552"/>
        <w:gridCol w:w="4677"/>
      </w:tblGrid>
      <w:tr w:rsidR="00397E42" w:rsidTr="00185DF0">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color w:val="800000"/>
                <w:kern w:val="0"/>
                <w:szCs w:val="21"/>
                <w:highlight w:val="white"/>
              </w:rPr>
              <w:t>api_name</w:t>
            </w:r>
          </w:p>
        </w:tc>
        <w:tc>
          <w:tcPr>
            <w:tcW w:w="255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rPr>
                <w:color w:val="800000"/>
                <w:kern w:val="0"/>
                <w:szCs w:val="21"/>
                <w:highlight w:val="white"/>
              </w:rPr>
              <w:t>api_name_func</w:t>
            </w:r>
          </w:p>
        </w:tc>
        <w:tc>
          <w:tcPr>
            <w:tcW w:w="4677" w:type="dxa"/>
            <w:tcBorders>
              <w:top w:val="single" w:sz="12" w:space="0" w:color="auto"/>
              <w:left w:val="single" w:sz="6" w:space="0" w:color="auto"/>
              <w:bottom w:val="single" w:sz="6" w:space="0" w:color="auto"/>
              <w:right w:val="single" w:sz="12" w:space="0" w:color="auto"/>
            </w:tcBorders>
            <w:vAlign w:val="center"/>
          </w:tcPr>
          <w:p w:rsidR="00397E42" w:rsidRDefault="00397E42" w:rsidP="00185DF0">
            <w:pPr>
              <w:rPr>
                <w:rFonts w:ascii="Courier New" w:hAnsi="Courier New" w:cs="Courier New"/>
                <w:sz w:val="18"/>
                <w:szCs w:val="18"/>
              </w:rPr>
            </w:pPr>
          </w:p>
        </w:tc>
      </w:tr>
      <w:tr w:rsidR="00397E42" w:rsidTr="00185DF0">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397E42" w:rsidRDefault="00397E42" w:rsidP="00185DF0">
            <w:pPr>
              <w:rPr>
                <w:rFonts w:ascii="Courier New" w:hAnsi="Courier New" w:cs="Courier New"/>
                <w:sz w:val="18"/>
                <w:szCs w:val="18"/>
              </w:rPr>
            </w:pPr>
            <w:r>
              <w:t>Api</w:t>
            </w:r>
            <w:r>
              <w:rPr>
                <w:rFonts w:hint="eastAsia"/>
              </w:rPr>
              <w:t>AuthorCode</w:t>
            </w:r>
            <w:r w:rsidRPr="00845A67">
              <w:t>Info</w:t>
            </w:r>
          </w:p>
        </w:tc>
        <w:tc>
          <w:tcPr>
            <w:tcW w:w="2552" w:type="dxa"/>
            <w:tcBorders>
              <w:top w:val="single" w:sz="6" w:space="0" w:color="auto"/>
              <w:left w:val="single" w:sz="6" w:space="0" w:color="auto"/>
              <w:bottom w:val="single" w:sz="6" w:space="0" w:color="auto"/>
              <w:right w:val="single" w:sz="6" w:space="0" w:color="auto"/>
            </w:tcBorders>
            <w:vAlign w:val="center"/>
            <w:hideMark/>
          </w:tcPr>
          <w:p w:rsidR="00397E42" w:rsidRPr="0058158D" w:rsidRDefault="00BB1162" w:rsidP="00185DF0">
            <w:pPr>
              <w:rPr>
                <w:b/>
              </w:rPr>
            </w:pPr>
            <w:r>
              <w:rPr>
                <w:rFonts w:hint="eastAsia"/>
              </w:rPr>
              <w:t>readAgentCodeList</w:t>
            </w:r>
          </w:p>
        </w:tc>
        <w:tc>
          <w:tcPr>
            <w:tcW w:w="4677" w:type="dxa"/>
            <w:tcBorders>
              <w:top w:val="single" w:sz="6" w:space="0" w:color="auto"/>
              <w:left w:val="single" w:sz="6" w:space="0" w:color="auto"/>
              <w:bottom w:val="single" w:sz="6" w:space="0" w:color="auto"/>
              <w:right w:val="single" w:sz="12" w:space="0" w:color="auto"/>
            </w:tcBorders>
            <w:vAlign w:val="center"/>
          </w:tcPr>
          <w:p w:rsidR="00397E42" w:rsidRDefault="00397E42" w:rsidP="00185DF0">
            <w:pPr>
              <w:rPr>
                <w:rFonts w:ascii="Courier New" w:hAnsi="Courier New" w:cs="Courier New"/>
                <w:sz w:val="18"/>
                <w:szCs w:val="18"/>
              </w:rPr>
            </w:pPr>
          </w:p>
        </w:tc>
      </w:tr>
      <w:tr w:rsidR="00397E42" w:rsidTr="00185DF0">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397E42" w:rsidRDefault="00397E42" w:rsidP="00185DF0">
            <w:pPr>
              <w:rPr>
                <w:rFonts w:ascii="Courier New" w:hAnsi="Courier New" w:cs="Courier New"/>
                <w:sz w:val="18"/>
                <w:szCs w:val="18"/>
              </w:rPr>
            </w:pPr>
          </w:p>
        </w:tc>
        <w:tc>
          <w:tcPr>
            <w:tcW w:w="2552" w:type="dxa"/>
            <w:tcBorders>
              <w:top w:val="single" w:sz="6" w:space="0" w:color="auto"/>
              <w:left w:val="single" w:sz="6" w:space="0" w:color="auto"/>
              <w:bottom w:val="single" w:sz="6" w:space="0" w:color="auto"/>
              <w:right w:val="single" w:sz="6" w:space="0" w:color="auto"/>
            </w:tcBorders>
            <w:shd w:val="clear" w:color="auto" w:fill="D9D9D9"/>
            <w:vAlign w:val="center"/>
          </w:tcPr>
          <w:p w:rsidR="00397E42" w:rsidRDefault="00397E42" w:rsidP="00185DF0">
            <w:pPr>
              <w:rPr>
                <w:rFonts w:ascii="Courier New" w:hAnsi="Courier New" w:cs="Courier New"/>
                <w:sz w:val="18"/>
                <w:szCs w:val="18"/>
              </w:rPr>
            </w:pPr>
          </w:p>
        </w:tc>
        <w:tc>
          <w:tcPr>
            <w:tcW w:w="4677" w:type="dxa"/>
            <w:tcBorders>
              <w:top w:val="single" w:sz="6" w:space="0" w:color="auto"/>
              <w:left w:val="single" w:sz="6" w:space="0" w:color="auto"/>
              <w:bottom w:val="single" w:sz="6" w:space="0" w:color="auto"/>
              <w:right w:val="single" w:sz="12" w:space="0" w:color="auto"/>
            </w:tcBorders>
            <w:shd w:val="clear" w:color="auto" w:fill="D9D9D9"/>
            <w:vAlign w:val="center"/>
          </w:tcPr>
          <w:p w:rsidR="00397E42" w:rsidRDefault="00397E42" w:rsidP="00185DF0">
            <w:pPr>
              <w:rPr>
                <w:rFonts w:ascii="Courier New" w:hAnsi="Courier New" w:cs="Courier New"/>
                <w:sz w:val="18"/>
                <w:szCs w:val="18"/>
              </w:rPr>
            </w:pPr>
          </w:p>
        </w:tc>
      </w:tr>
    </w:tbl>
    <w:p w:rsidR="00397E42" w:rsidRDefault="00397E42" w:rsidP="0031140A"/>
    <w:p w:rsidR="0031140A" w:rsidRDefault="0031140A" w:rsidP="0031140A">
      <w:pPr>
        <w:pStyle w:val="2"/>
        <w:numPr>
          <w:ilvl w:val="1"/>
          <w:numId w:val="13"/>
        </w:numPr>
      </w:pPr>
      <w:commentRangeStart w:id="371"/>
      <w:r>
        <w:t>TFB_API_0</w:t>
      </w:r>
      <w:r w:rsidR="00BB1162">
        <w:rPr>
          <w:rFonts w:hint="eastAsia"/>
        </w:rPr>
        <w:t>154</w:t>
      </w:r>
      <w:r>
        <w:rPr>
          <w:rFonts w:hint="eastAsia"/>
        </w:rPr>
        <w:t xml:space="preserve">  </w:t>
      </w:r>
      <w:r>
        <w:rPr>
          <w:rFonts w:hint="eastAsia"/>
        </w:rPr>
        <w:t>统一订单支付界面</w:t>
      </w:r>
      <w:r>
        <w:rPr>
          <w:rFonts w:hint="eastAsia"/>
        </w:rPr>
        <w:t xml:space="preserve"> </w:t>
      </w:r>
      <w:r>
        <w:t>–</w:t>
      </w:r>
      <w:r w:rsidR="004D5A5E">
        <w:rPr>
          <w:rFonts w:hint="eastAsia"/>
        </w:rPr>
        <w:t>生成订单号</w:t>
      </w:r>
      <w:commentRangeEnd w:id="371"/>
      <w:r w:rsidR="00BB1162">
        <w:rPr>
          <w:rStyle w:val="af9"/>
          <w:rFonts w:ascii="Calibri" w:eastAsia="宋体" w:hAnsi="Calibri"/>
          <w:kern w:val="2"/>
        </w:rPr>
        <w:commentReference w:id="371"/>
      </w:r>
    </w:p>
    <w:p w:rsidR="0031140A" w:rsidRDefault="0031140A" w:rsidP="0031140A">
      <w:pPr>
        <w:pStyle w:val="3"/>
        <w:numPr>
          <w:ilvl w:val="2"/>
          <w:numId w:val="13"/>
        </w:numPr>
        <w:spacing w:line="415" w:lineRule="auto"/>
      </w:pPr>
      <w:r>
        <w:rPr>
          <w:rFonts w:hint="eastAsia"/>
        </w:rPr>
        <w:t>业务标识</w:t>
      </w:r>
      <w:r>
        <w:t xml:space="preserve"> Api</w:t>
      </w:r>
      <w:r w:rsidR="004D5A5E">
        <w:rPr>
          <w:rFonts w:hint="eastAsia"/>
        </w:rPr>
        <w:t>PayOrder</w:t>
      </w:r>
      <w:r w:rsidRPr="00845A67">
        <w:t>Info</w:t>
      </w:r>
      <w:r>
        <w:rPr>
          <w:rFonts w:hint="eastAsia"/>
        </w:rPr>
        <w:t>- &gt;</w:t>
      </w:r>
      <w:r w:rsidR="004D5A5E">
        <w:rPr>
          <w:rFonts w:hint="eastAsia"/>
        </w:rPr>
        <w:t xml:space="preserve"> getPayOrder</w:t>
      </w:r>
    </w:p>
    <w:p w:rsidR="0031140A" w:rsidRDefault="00080431" w:rsidP="0031140A">
      <w:r>
        <w:rPr>
          <w:rFonts w:hint="eastAsia"/>
        </w:rPr>
        <w:t>进行统一订单支付时，首先</w:t>
      </w:r>
      <w:r w:rsidR="004D5A5E">
        <w:rPr>
          <w:rFonts w:hint="eastAsia"/>
        </w:rPr>
        <w:t>通过调用该接口生成订单和确定支付方式，一旦确定再进行实际的订单支付。下一个功能会根据不同的支付方式要求带入的参数不一样。</w:t>
      </w:r>
    </w:p>
    <w:p w:rsidR="0031140A" w:rsidRDefault="0031140A" w:rsidP="0031140A">
      <w:pPr>
        <w:pStyle w:val="3"/>
        <w:numPr>
          <w:ilvl w:val="2"/>
          <w:numId w:val="13"/>
        </w:numPr>
        <w:spacing w:line="415" w:lineRule="auto"/>
      </w:pPr>
      <w:r>
        <w:rPr>
          <w:rFonts w:hint="eastAsia"/>
        </w:rPr>
        <w:t>业务功能描述</w:t>
      </w:r>
    </w:p>
    <w:p w:rsidR="0031140A" w:rsidRDefault="0031140A" w:rsidP="0031140A">
      <w:pPr>
        <w:rPr>
          <w:b/>
        </w:rPr>
      </w:pPr>
      <w:r>
        <w:rPr>
          <w:rFonts w:hint="eastAsia"/>
        </w:rPr>
        <w:t>统一支付接口</w:t>
      </w:r>
    </w:p>
    <w:p w:rsidR="0031140A" w:rsidRPr="00845A67" w:rsidRDefault="0031140A" w:rsidP="0031140A">
      <w:pPr>
        <w:ind w:firstLineChars="50" w:firstLine="105"/>
      </w:pPr>
    </w:p>
    <w:p w:rsidR="0031140A" w:rsidRDefault="0031140A" w:rsidP="0031140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31140A" w:rsidTr="0031140A">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取值说明</w:t>
            </w: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lastRenderedPageBreak/>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31140A" w:rsidP="0031140A">
            <w:pPr>
              <w:rPr>
                <w:rFonts w:ascii="Courier New" w:hAnsi="Courier New" w:cs="Courier New"/>
                <w:sz w:val="18"/>
                <w:szCs w:val="18"/>
              </w:rPr>
            </w:pP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功能类型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31140A" w:rsidP="0031140A">
            <w:pPr>
              <w:rPr>
                <w:rFonts w:ascii="Courier New" w:hAnsi="Courier New" w:cs="Courier New"/>
                <w:sz w:val="18"/>
                <w:szCs w:val="18"/>
              </w:rPr>
            </w:pP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hint="eastAsia"/>
              </w:rPr>
              <w:t>paychanel</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支付通道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31140A" w:rsidP="0031140A">
            <w:pPr>
              <w:rPr>
                <w:rFonts w:ascii="Courier New" w:hAnsi="Courier New" w:cs="Courier New"/>
                <w:sz w:val="18"/>
                <w:szCs w:val="18"/>
              </w:rPr>
            </w:pPr>
          </w:p>
        </w:tc>
      </w:tr>
      <w:tr w:rsidR="00080431" w:rsidTr="00185DF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hint="eastAsia"/>
              </w:rPr>
              <w:t>paymoney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80431" w:rsidRDefault="00080431" w:rsidP="00185DF0">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185DF0">
            <w:pPr>
              <w:rPr>
                <w:rFonts w:ascii="Courier New" w:hAnsi="Courier New" w:cs="Courier New"/>
                <w:sz w:val="18"/>
                <w:szCs w:val="18"/>
              </w:rPr>
            </w:pPr>
            <w:r>
              <w:rPr>
                <w:rFonts w:ascii="Courier New" w:hAnsi="Courier New" w:cs="Courier New" w:hint="eastAsia"/>
                <w:sz w:val="18"/>
                <w:szCs w:val="18"/>
              </w:rPr>
              <w:t>支付金额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080431" w:rsidRDefault="00080431" w:rsidP="00185DF0">
            <w:pPr>
              <w:rPr>
                <w:rFonts w:ascii="Courier New" w:hAnsi="Courier New" w:cs="Courier New"/>
                <w:sz w:val="18"/>
                <w:szCs w:val="18"/>
              </w:rPr>
            </w:pPr>
            <w:r>
              <w:rPr>
                <w:rFonts w:ascii="Courier New" w:hAnsi="Courier New" w:cs="Courier New" w:hint="eastAsia"/>
                <w:sz w:val="18"/>
                <w:szCs w:val="18"/>
              </w:rPr>
              <w:t>业务金额</w:t>
            </w: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commentRangeStart w:id="372"/>
            <w:r>
              <w:rPr>
                <w:rFonts w:ascii="Courier New" w:hAnsi="Courier New" w:cs="Courier New"/>
                <w:sz w:val="18"/>
                <w:szCs w:val="18"/>
              </w:rPr>
              <w:t>1.2</w:t>
            </w:r>
            <w:r w:rsidR="00080431">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080431" w:rsidP="0031140A">
            <w:pPr>
              <w:rPr>
                <w:rFonts w:ascii="Courier New" w:hAnsi="Courier New" w:cs="Courier New"/>
                <w:sz w:val="18"/>
                <w:szCs w:val="18"/>
              </w:rPr>
            </w:pPr>
            <w:r>
              <w:rPr>
                <w:rFonts w:hint="eastAsia"/>
              </w:rPr>
              <w:t>rentmoney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080431" w:rsidP="0031140A">
            <w:pPr>
              <w:rPr>
                <w:rFonts w:ascii="Courier New" w:hAnsi="Courier New" w:cs="Courier New"/>
                <w:sz w:val="18"/>
                <w:szCs w:val="18"/>
              </w:rPr>
            </w:pPr>
            <w:r>
              <w:rPr>
                <w:rFonts w:ascii="Courier New" w:hAnsi="Courier New" w:cs="Courier New" w:hint="eastAsia"/>
                <w:sz w:val="18"/>
                <w:szCs w:val="18"/>
              </w:rPr>
              <w:t>租用</w:t>
            </w:r>
            <w:r w:rsidR="0031140A">
              <w:rPr>
                <w:rFonts w:ascii="Courier New" w:hAnsi="Courier New" w:cs="Courier New" w:hint="eastAsia"/>
                <w:sz w:val="18"/>
                <w:szCs w:val="18"/>
              </w:rPr>
              <w:t>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080431" w:rsidP="0031140A">
            <w:pPr>
              <w:rPr>
                <w:rFonts w:ascii="Courier New" w:hAnsi="Courier New" w:cs="Courier New"/>
                <w:sz w:val="18"/>
                <w:szCs w:val="18"/>
              </w:rPr>
            </w:pPr>
            <w:r>
              <w:rPr>
                <w:rFonts w:ascii="Courier New" w:hAnsi="Courier New" w:cs="Courier New" w:hint="eastAsia"/>
                <w:sz w:val="18"/>
                <w:szCs w:val="18"/>
              </w:rPr>
              <w:t>租用金额</w:t>
            </w:r>
            <w:commentRangeEnd w:id="372"/>
            <w:r>
              <w:rPr>
                <w:rStyle w:val="af9"/>
              </w:rPr>
              <w:commentReference w:id="372"/>
            </w:r>
          </w:p>
        </w:tc>
      </w:tr>
    </w:tbl>
    <w:p w:rsidR="0031140A" w:rsidRDefault="0031140A" w:rsidP="0031140A"/>
    <w:p w:rsidR="0031140A" w:rsidRDefault="0031140A" w:rsidP="0031140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31140A" w:rsidTr="0031140A">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取值说明</w:t>
            </w: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4D5A5E" w:rsidP="0031140A">
            <w:pPr>
              <w:rPr>
                <w:rFonts w:ascii="Courier New" w:hAnsi="Courier New" w:cs="Courier New"/>
                <w:sz w:val="18"/>
                <w:szCs w:val="18"/>
              </w:rPr>
            </w:pPr>
            <w:r>
              <w:rPr>
                <w:rFonts w:ascii="Courier New" w:hAnsi="Courier New" w:cs="Courier New" w:hint="eastAsia"/>
                <w:sz w:val="18"/>
                <w:szCs w:val="18"/>
              </w:rPr>
              <w:t>payorderid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4D5A5E" w:rsidP="0031140A">
            <w:pPr>
              <w:rPr>
                <w:rFonts w:ascii="Courier New" w:hAnsi="Courier New" w:cs="Courier New"/>
                <w:sz w:val="18"/>
                <w:szCs w:val="18"/>
              </w:rPr>
            </w:pPr>
            <w:r>
              <w:rPr>
                <w:rFonts w:ascii="Courier New" w:hAnsi="Courier New" w:cs="Courier New" w:hint="eastAsia"/>
                <w:sz w:val="18"/>
                <w:szCs w:val="18"/>
              </w:rPr>
              <w:t>获取订单</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bl>
    <w:p w:rsidR="0031140A" w:rsidRDefault="0031140A" w:rsidP="0031140A">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410"/>
        <w:gridCol w:w="4819"/>
      </w:tblGrid>
      <w:tr w:rsidR="0031140A" w:rsidTr="0031140A">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color w:val="800000"/>
                <w:kern w:val="0"/>
                <w:szCs w:val="21"/>
                <w:highlight w:val="white"/>
              </w:rPr>
              <w:t>api_name</w:t>
            </w:r>
          </w:p>
        </w:tc>
        <w:tc>
          <w:tcPr>
            <w:tcW w:w="2410"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color w:val="800000"/>
                <w:kern w:val="0"/>
                <w:szCs w:val="21"/>
                <w:highlight w:val="white"/>
              </w:rPr>
              <w:t>api_name_func</w:t>
            </w:r>
          </w:p>
        </w:tc>
        <w:tc>
          <w:tcPr>
            <w:tcW w:w="4819" w:type="dxa"/>
            <w:tcBorders>
              <w:top w:val="single" w:sz="12"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31140A" w:rsidRDefault="00BB1162" w:rsidP="0031140A">
            <w:pPr>
              <w:rPr>
                <w:rFonts w:ascii="Courier New" w:hAnsi="Courier New" w:cs="Courier New"/>
                <w:sz w:val="18"/>
                <w:szCs w:val="18"/>
              </w:rPr>
            </w:pPr>
            <w:r>
              <w:t>Api</w:t>
            </w:r>
            <w:r>
              <w:rPr>
                <w:rFonts w:hint="eastAsia"/>
              </w:rPr>
              <w:t>PayOrder</w:t>
            </w:r>
            <w:r w:rsidRPr="00845A67">
              <w:t>Info</w:t>
            </w:r>
          </w:p>
        </w:tc>
        <w:tc>
          <w:tcPr>
            <w:tcW w:w="2410" w:type="dxa"/>
            <w:tcBorders>
              <w:top w:val="single" w:sz="6" w:space="0" w:color="auto"/>
              <w:left w:val="single" w:sz="6" w:space="0" w:color="auto"/>
              <w:bottom w:val="single" w:sz="6" w:space="0" w:color="auto"/>
              <w:right w:val="single" w:sz="6" w:space="0" w:color="auto"/>
            </w:tcBorders>
            <w:vAlign w:val="center"/>
            <w:hideMark/>
          </w:tcPr>
          <w:p w:rsidR="0031140A" w:rsidRPr="0058158D" w:rsidRDefault="00BB1162" w:rsidP="0031140A">
            <w:pPr>
              <w:rPr>
                <w:b/>
              </w:rPr>
            </w:pPr>
            <w:r>
              <w:rPr>
                <w:rFonts w:hint="eastAsia"/>
              </w:rPr>
              <w:t>getPayOrder</w:t>
            </w:r>
          </w:p>
        </w:tc>
        <w:tc>
          <w:tcPr>
            <w:tcW w:w="4819" w:type="dxa"/>
            <w:tcBorders>
              <w:top w:val="single" w:sz="6"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31140A" w:rsidRDefault="0031140A" w:rsidP="0031140A">
            <w:pPr>
              <w:rPr>
                <w:rFonts w:ascii="Courier New" w:hAnsi="Courier New" w:cs="Courier New"/>
                <w:sz w:val="18"/>
                <w:szCs w:val="18"/>
              </w:rPr>
            </w:pPr>
          </w:p>
        </w:tc>
        <w:tc>
          <w:tcPr>
            <w:tcW w:w="2410" w:type="dxa"/>
            <w:tcBorders>
              <w:top w:val="single" w:sz="6" w:space="0" w:color="auto"/>
              <w:left w:val="single" w:sz="6" w:space="0" w:color="auto"/>
              <w:bottom w:val="single" w:sz="6" w:space="0" w:color="auto"/>
              <w:right w:val="single" w:sz="6" w:space="0" w:color="auto"/>
            </w:tcBorders>
            <w:shd w:val="clear" w:color="auto" w:fill="D9D9D9"/>
            <w:vAlign w:val="center"/>
          </w:tcPr>
          <w:p w:rsidR="0031140A" w:rsidRDefault="0031140A" w:rsidP="0031140A">
            <w:pPr>
              <w:rPr>
                <w:rFonts w:ascii="Courier New" w:hAnsi="Courier New" w:cs="Courier New"/>
                <w:sz w:val="18"/>
                <w:szCs w:val="18"/>
              </w:rPr>
            </w:pPr>
          </w:p>
        </w:tc>
        <w:tc>
          <w:tcPr>
            <w:tcW w:w="4819" w:type="dxa"/>
            <w:tcBorders>
              <w:top w:val="single" w:sz="6" w:space="0" w:color="auto"/>
              <w:left w:val="single" w:sz="6" w:space="0" w:color="auto"/>
              <w:bottom w:val="single" w:sz="6" w:space="0" w:color="auto"/>
              <w:right w:val="single" w:sz="12" w:space="0" w:color="auto"/>
            </w:tcBorders>
            <w:shd w:val="clear" w:color="auto" w:fill="D9D9D9"/>
            <w:vAlign w:val="center"/>
          </w:tcPr>
          <w:p w:rsidR="0031140A" w:rsidRDefault="0031140A" w:rsidP="0031140A">
            <w:pPr>
              <w:rPr>
                <w:rFonts w:ascii="Courier New" w:hAnsi="Courier New" w:cs="Courier New"/>
                <w:sz w:val="18"/>
                <w:szCs w:val="18"/>
              </w:rPr>
            </w:pPr>
          </w:p>
        </w:tc>
      </w:tr>
    </w:tbl>
    <w:p w:rsidR="007D050A" w:rsidRDefault="007D050A" w:rsidP="007D050A"/>
    <w:p w:rsidR="007D050A" w:rsidRDefault="007D050A" w:rsidP="007D050A">
      <w:pPr>
        <w:pStyle w:val="2"/>
        <w:numPr>
          <w:ilvl w:val="1"/>
          <w:numId w:val="13"/>
        </w:numPr>
      </w:pPr>
      <w:commentRangeStart w:id="373"/>
      <w:r>
        <w:t>TFB_API_0</w:t>
      </w:r>
      <w:r>
        <w:rPr>
          <w:rFonts w:hint="eastAsia"/>
        </w:rPr>
        <w:t xml:space="preserve">155  </w:t>
      </w:r>
      <w:r>
        <w:rPr>
          <w:rFonts w:hint="eastAsia"/>
        </w:rPr>
        <w:t>代理商管理</w:t>
      </w:r>
      <w:r>
        <w:rPr>
          <w:rFonts w:hint="eastAsia"/>
        </w:rPr>
        <w:t xml:space="preserve"> </w:t>
      </w:r>
      <w:r>
        <w:t>–</w:t>
      </w:r>
      <w:r>
        <w:rPr>
          <w:rFonts w:hint="eastAsia"/>
        </w:rPr>
        <w:t xml:space="preserve"> </w:t>
      </w:r>
      <w:commentRangeEnd w:id="373"/>
      <w:r>
        <w:rPr>
          <w:rStyle w:val="af9"/>
          <w:rFonts w:ascii="Calibri" w:eastAsia="宋体" w:hAnsi="Calibri"/>
          <w:kern w:val="2"/>
        </w:rPr>
        <w:commentReference w:id="373"/>
      </w:r>
      <w:r>
        <w:rPr>
          <w:rFonts w:hint="eastAsia"/>
        </w:rPr>
        <w:t>获取代理商用户列表</w:t>
      </w:r>
    </w:p>
    <w:p w:rsidR="007D050A" w:rsidRDefault="007D050A" w:rsidP="007D050A">
      <w:pPr>
        <w:pStyle w:val="3"/>
        <w:numPr>
          <w:ilvl w:val="2"/>
          <w:numId w:val="13"/>
        </w:numPr>
        <w:spacing w:line="415" w:lineRule="auto"/>
      </w:pPr>
      <w:r>
        <w:rPr>
          <w:rFonts w:hint="eastAsia"/>
        </w:rPr>
        <w:t>业务标识</w:t>
      </w:r>
      <w:r>
        <w:t xml:space="preserve"> Api</w:t>
      </w:r>
      <w:r>
        <w:rPr>
          <w:rFonts w:hint="eastAsia"/>
        </w:rPr>
        <w:t>AgentInfo- &gt; readAgentAuthorList</w:t>
      </w:r>
    </w:p>
    <w:p w:rsidR="007D050A" w:rsidRDefault="007D050A" w:rsidP="007D050A">
      <w:pPr>
        <w:pStyle w:val="3"/>
        <w:numPr>
          <w:ilvl w:val="2"/>
          <w:numId w:val="13"/>
        </w:numPr>
        <w:spacing w:line="415" w:lineRule="auto"/>
      </w:pPr>
      <w:r>
        <w:rPr>
          <w:rFonts w:hint="eastAsia"/>
        </w:rPr>
        <w:t>业务功能描述</w:t>
      </w:r>
    </w:p>
    <w:p w:rsidR="007D050A" w:rsidRDefault="007D050A" w:rsidP="007D050A">
      <w:pPr>
        <w:rPr>
          <w:b/>
        </w:rPr>
      </w:pPr>
      <w:r>
        <w:rPr>
          <w:rFonts w:hint="eastAsia"/>
        </w:rPr>
        <w:t>统一支付接口</w:t>
      </w:r>
    </w:p>
    <w:p w:rsidR="007D050A" w:rsidRPr="00845A67" w:rsidRDefault="007D050A" w:rsidP="007D050A">
      <w:pPr>
        <w:ind w:firstLineChars="50" w:firstLine="105"/>
      </w:pPr>
    </w:p>
    <w:p w:rsidR="007D050A" w:rsidRDefault="007D050A" w:rsidP="007D050A">
      <w:pPr>
        <w:pStyle w:val="3"/>
        <w:numPr>
          <w:ilvl w:val="2"/>
          <w:numId w:val="13"/>
        </w:numPr>
        <w:spacing w:line="415" w:lineRule="auto"/>
      </w:pPr>
      <w:r>
        <w:rPr>
          <w:rFonts w:hint="eastAsia"/>
        </w:rPr>
        <w:t>请求</w:t>
      </w:r>
    </w:p>
    <w:p w:rsidR="007D050A" w:rsidRDefault="007D050A" w:rsidP="007D050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D050A" w:rsidTr="002D3F34">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D050A" w:rsidRDefault="007D050A" w:rsidP="002D3F3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2D3F34">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2D3F34">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2D3F34">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2D3F34">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2D3F34">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D050A" w:rsidRDefault="007D050A" w:rsidP="002D3F34">
            <w:pPr>
              <w:rPr>
                <w:rFonts w:ascii="宋体" w:hAnsi="宋体" w:cs="Arial"/>
                <w:szCs w:val="21"/>
              </w:rPr>
            </w:pPr>
            <w:r>
              <w:rPr>
                <w:rFonts w:ascii="宋体" w:hAnsi="宋体" w:cs="Arial" w:hint="eastAsia"/>
                <w:szCs w:val="21"/>
              </w:rPr>
              <w:t>取值说明</w:t>
            </w:r>
          </w:p>
        </w:tc>
      </w:tr>
      <w:tr w:rsidR="007D050A" w:rsidTr="002D3F34">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D050A" w:rsidRDefault="007D050A" w:rsidP="002D3F34">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D050A" w:rsidRDefault="007D050A" w:rsidP="002D3F34">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D050A" w:rsidTr="002D3F3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D050A" w:rsidRDefault="007D050A" w:rsidP="002D3F34">
            <w:pPr>
              <w:rPr>
                <w:rFonts w:ascii="Courier New" w:hAnsi="Courier New" w:cs="Courier New"/>
                <w:sz w:val="18"/>
                <w:szCs w:val="18"/>
              </w:rPr>
            </w:pPr>
          </w:p>
        </w:tc>
      </w:tr>
      <w:tr w:rsidR="007D050A" w:rsidTr="002D3F3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D050A" w:rsidRDefault="007D050A" w:rsidP="002D3F34">
            <w:pPr>
              <w:rPr>
                <w:rFonts w:ascii="Courier New" w:hAnsi="Courier New" w:cs="Courier New"/>
                <w:sz w:val="18"/>
                <w:szCs w:val="18"/>
              </w:rPr>
            </w:pPr>
            <w:r>
              <w:rPr>
                <w:rFonts w:ascii="Courier New" w:hAnsi="Courier New" w:cs="Courier New" w:hint="eastAsia"/>
                <w:sz w:val="18"/>
                <w:szCs w:val="18"/>
              </w:rPr>
              <w:t>开始读取记录</w:t>
            </w:r>
          </w:p>
        </w:tc>
      </w:tr>
      <w:tr w:rsidR="007D050A" w:rsidTr="002D3F3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D050A" w:rsidRDefault="007D050A" w:rsidP="002D3F34">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D050A" w:rsidRDefault="007D050A" w:rsidP="007D050A"/>
    <w:p w:rsidR="007D050A" w:rsidRDefault="007D050A" w:rsidP="007D050A"/>
    <w:p w:rsidR="007D050A" w:rsidRDefault="007D050A" w:rsidP="007D050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D050A" w:rsidTr="002D3F34">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取值说明</w:t>
            </w:r>
          </w:p>
        </w:tc>
      </w:tr>
      <w:tr w:rsidR="007D050A" w:rsidTr="002D3F34">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D050A" w:rsidRDefault="007D050A" w:rsidP="002D3F34">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D050A" w:rsidRDefault="007D050A" w:rsidP="002D3F34">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D050A" w:rsidRDefault="007D050A" w:rsidP="002D3F34">
            <w:pPr>
              <w:rPr>
                <w:rFonts w:ascii="Courier New" w:hAnsi="Courier New" w:cs="Courier New"/>
                <w:sz w:val="18"/>
                <w:szCs w:val="18"/>
              </w:rPr>
            </w:pPr>
          </w:p>
        </w:tc>
      </w:tr>
      <w:tr w:rsidR="007D050A" w:rsidTr="002D3F3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D050A" w:rsidRDefault="007D050A" w:rsidP="002D3F34">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D050A" w:rsidRDefault="007D050A" w:rsidP="002D3F34">
            <w:pPr>
              <w:rPr>
                <w:rFonts w:ascii="Courier New" w:hAnsi="Courier New" w:cs="Courier New"/>
                <w:sz w:val="18"/>
                <w:szCs w:val="18"/>
              </w:rPr>
            </w:pPr>
          </w:p>
        </w:tc>
      </w:tr>
      <w:tr w:rsidR="007D050A" w:rsidTr="002D3F3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7D050A" w:rsidTr="002D3F3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7D050A" w:rsidTr="002D3F3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2D3F34">
            <w:pPr>
              <w:rPr>
                <w:rFonts w:ascii="Courier New" w:hAnsi="Courier New" w:cs="Courier New"/>
                <w:sz w:val="18"/>
                <w:szCs w:val="18"/>
              </w:rPr>
            </w:pPr>
          </w:p>
        </w:tc>
      </w:tr>
      <w:tr w:rsidR="007D050A" w:rsidTr="002D3F3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7D050A">
            <w:pPr>
              <w:rPr>
                <w:szCs w:val="21"/>
              </w:rPr>
            </w:pPr>
            <w:r>
              <w:rPr>
                <w:rFonts w:hint="eastAsia"/>
                <w:szCs w:val="21"/>
              </w:rPr>
              <w:t>authoruser</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手机号码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登录名</w:t>
            </w:r>
          </w:p>
        </w:tc>
      </w:tr>
      <w:tr w:rsidR="007D050A" w:rsidTr="002D3F3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hint="eastAsia"/>
                <w:szCs w:val="21"/>
              </w:rPr>
              <w:t>authortruename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真实姓名</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扩展用</w:t>
            </w:r>
          </w:p>
        </w:tc>
      </w:tr>
      <w:tr w:rsidR="007D050A" w:rsidTr="002D3F3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szCs w:val="21"/>
              </w:rPr>
            </w:pPr>
            <w:r>
              <w:rPr>
                <w:rFonts w:hint="eastAsia"/>
                <w:szCs w:val="21"/>
              </w:rPr>
              <w:t>authorregtime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注册时间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2D3F34">
            <w:pPr>
              <w:rPr>
                <w:rFonts w:ascii="Courier New" w:hAnsi="Courier New" w:cs="Courier New"/>
                <w:sz w:val="18"/>
                <w:szCs w:val="18"/>
              </w:rPr>
            </w:pPr>
          </w:p>
        </w:tc>
      </w:tr>
      <w:tr w:rsidR="007D050A" w:rsidTr="002D3F3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hint="eastAsia"/>
                <w:szCs w:val="21"/>
              </w:rPr>
              <w:t>authortradcount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2D3F34">
            <w:pPr>
              <w:rPr>
                <w:rFonts w:ascii="Courier New" w:hAnsi="Courier New" w:cs="Courier New"/>
                <w:sz w:val="18"/>
                <w:szCs w:val="18"/>
              </w:rPr>
            </w:pPr>
            <w:r>
              <w:rPr>
                <w:rFonts w:ascii="Courier New" w:hAnsi="Courier New" w:cs="Courier New" w:hint="eastAsia"/>
                <w:sz w:val="18"/>
                <w:szCs w:val="18"/>
              </w:rPr>
              <w:t>交易次数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2D3F34">
            <w:pPr>
              <w:rPr>
                <w:rFonts w:ascii="Courier New" w:hAnsi="Courier New" w:cs="Courier New"/>
                <w:sz w:val="18"/>
                <w:szCs w:val="18"/>
              </w:rPr>
            </w:pPr>
          </w:p>
        </w:tc>
      </w:tr>
    </w:tbl>
    <w:p w:rsidR="007D050A" w:rsidRPr="007D050A" w:rsidRDefault="007D050A" w:rsidP="007D050A"/>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410"/>
        <w:gridCol w:w="4819"/>
      </w:tblGrid>
      <w:tr w:rsidR="007D050A" w:rsidTr="002D3F34">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color w:val="800000"/>
                <w:kern w:val="0"/>
                <w:szCs w:val="21"/>
                <w:highlight w:val="white"/>
              </w:rPr>
              <w:t>api_name</w:t>
            </w:r>
          </w:p>
        </w:tc>
        <w:tc>
          <w:tcPr>
            <w:tcW w:w="2410"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rPr>
                <w:color w:val="800000"/>
                <w:kern w:val="0"/>
                <w:szCs w:val="21"/>
                <w:highlight w:val="white"/>
              </w:rPr>
              <w:t>api_name_func</w:t>
            </w:r>
          </w:p>
        </w:tc>
        <w:tc>
          <w:tcPr>
            <w:tcW w:w="4819" w:type="dxa"/>
            <w:tcBorders>
              <w:top w:val="single" w:sz="12" w:space="0" w:color="auto"/>
              <w:left w:val="single" w:sz="6" w:space="0" w:color="auto"/>
              <w:bottom w:val="single" w:sz="6" w:space="0" w:color="auto"/>
              <w:right w:val="single" w:sz="12" w:space="0" w:color="auto"/>
            </w:tcBorders>
            <w:vAlign w:val="center"/>
          </w:tcPr>
          <w:p w:rsidR="007D050A" w:rsidRDefault="007D050A" w:rsidP="002D3F34">
            <w:pPr>
              <w:rPr>
                <w:rFonts w:ascii="Courier New" w:hAnsi="Courier New" w:cs="Courier New"/>
                <w:sz w:val="18"/>
                <w:szCs w:val="18"/>
              </w:rPr>
            </w:pPr>
          </w:p>
        </w:tc>
      </w:tr>
      <w:tr w:rsidR="007D050A" w:rsidTr="002D3F34">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7D050A" w:rsidRDefault="007D050A" w:rsidP="002D3F34">
            <w:pPr>
              <w:rPr>
                <w:rFonts w:ascii="Courier New" w:hAnsi="Courier New" w:cs="Courier New"/>
                <w:sz w:val="18"/>
                <w:szCs w:val="18"/>
              </w:rPr>
            </w:pPr>
            <w:r>
              <w:t>Api</w:t>
            </w:r>
            <w:r>
              <w:rPr>
                <w:rFonts w:hint="eastAsia"/>
              </w:rPr>
              <w:t>AgentInfo</w:t>
            </w:r>
          </w:p>
        </w:tc>
        <w:tc>
          <w:tcPr>
            <w:tcW w:w="2410" w:type="dxa"/>
            <w:tcBorders>
              <w:top w:val="single" w:sz="6" w:space="0" w:color="auto"/>
              <w:left w:val="single" w:sz="6" w:space="0" w:color="auto"/>
              <w:bottom w:val="single" w:sz="6" w:space="0" w:color="auto"/>
              <w:right w:val="single" w:sz="6" w:space="0" w:color="auto"/>
            </w:tcBorders>
            <w:vAlign w:val="center"/>
            <w:hideMark/>
          </w:tcPr>
          <w:p w:rsidR="007D050A" w:rsidRPr="0058158D" w:rsidRDefault="007D050A" w:rsidP="002D3F34">
            <w:pPr>
              <w:rPr>
                <w:b/>
              </w:rPr>
            </w:pPr>
            <w:r>
              <w:rPr>
                <w:rFonts w:hint="eastAsia"/>
              </w:rPr>
              <w:t>readAgentAuthorList</w:t>
            </w:r>
          </w:p>
        </w:tc>
        <w:tc>
          <w:tcPr>
            <w:tcW w:w="4819" w:type="dxa"/>
            <w:tcBorders>
              <w:top w:val="single" w:sz="6" w:space="0" w:color="auto"/>
              <w:left w:val="single" w:sz="6" w:space="0" w:color="auto"/>
              <w:bottom w:val="single" w:sz="6" w:space="0" w:color="auto"/>
              <w:right w:val="single" w:sz="12" w:space="0" w:color="auto"/>
            </w:tcBorders>
            <w:vAlign w:val="center"/>
          </w:tcPr>
          <w:p w:rsidR="007D050A" w:rsidRDefault="007D050A" w:rsidP="002D3F34">
            <w:pPr>
              <w:rPr>
                <w:rFonts w:ascii="Courier New" w:hAnsi="Courier New" w:cs="Courier New"/>
                <w:sz w:val="18"/>
                <w:szCs w:val="18"/>
              </w:rPr>
            </w:pPr>
          </w:p>
        </w:tc>
      </w:tr>
      <w:tr w:rsidR="007D050A" w:rsidTr="002D3F34">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7D050A" w:rsidRDefault="007D050A" w:rsidP="002D3F34">
            <w:pPr>
              <w:rPr>
                <w:rFonts w:ascii="Courier New" w:hAnsi="Courier New" w:cs="Courier New"/>
                <w:sz w:val="18"/>
                <w:szCs w:val="18"/>
              </w:rPr>
            </w:pPr>
          </w:p>
        </w:tc>
        <w:tc>
          <w:tcPr>
            <w:tcW w:w="2410" w:type="dxa"/>
            <w:tcBorders>
              <w:top w:val="single" w:sz="6" w:space="0" w:color="auto"/>
              <w:left w:val="single" w:sz="6" w:space="0" w:color="auto"/>
              <w:bottom w:val="single" w:sz="6" w:space="0" w:color="auto"/>
              <w:right w:val="single" w:sz="6" w:space="0" w:color="auto"/>
            </w:tcBorders>
            <w:shd w:val="clear" w:color="auto" w:fill="D9D9D9"/>
            <w:vAlign w:val="center"/>
          </w:tcPr>
          <w:p w:rsidR="007D050A" w:rsidRDefault="007D050A" w:rsidP="002D3F34">
            <w:pPr>
              <w:rPr>
                <w:rFonts w:ascii="Courier New" w:hAnsi="Courier New" w:cs="Courier New"/>
                <w:sz w:val="18"/>
                <w:szCs w:val="18"/>
              </w:rPr>
            </w:pPr>
          </w:p>
        </w:tc>
        <w:tc>
          <w:tcPr>
            <w:tcW w:w="4819" w:type="dxa"/>
            <w:tcBorders>
              <w:top w:val="single" w:sz="6" w:space="0" w:color="auto"/>
              <w:left w:val="single" w:sz="6" w:space="0" w:color="auto"/>
              <w:bottom w:val="single" w:sz="6" w:space="0" w:color="auto"/>
              <w:right w:val="single" w:sz="12" w:space="0" w:color="auto"/>
            </w:tcBorders>
            <w:shd w:val="clear" w:color="auto" w:fill="D9D9D9"/>
            <w:vAlign w:val="center"/>
          </w:tcPr>
          <w:p w:rsidR="007D050A" w:rsidRDefault="007D050A" w:rsidP="002D3F34">
            <w:pPr>
              <w:rPr>
                <w:rFonts w:ascii="Courier New" w:hAnsi="Courier New" w:cs="Courier New"/>
                <w:sz w:val="18"/>
                <w:szCs w:val="18"/>
              </w:rPr>
            </w:pPr>
          </w:p>
        </w:tc>
      </w:tr>
    </w:tbl>
    <w:p w:rsidR="007D050A" w:rsidRDefault="007D050A" w:rsidP="007D050A">
      <w:pPr>
        <w:rPr>
          <w:sz w:val="22"/>
        </w:rPr>
      </w:pPr>
    </w:p>
    <w:p w:rsidR="00AF3EAD" w:rsidRDefault="00AF3EAD" w:rsidP="00AF3EAD"/>
    <w:p w:rsidR="00AF3EAD" w:rsidRDefault="00AF3EAD" w:rsidP="00AF3EAD">
      <w:pPr>
        <w:pStyle w:val="2"/>
        <w:numPr>
          <w:ilvl w:val="1"/>
          <w:numId w:val="13"/>
        </w:numPr>
      </w:pPr>
      <w:commentRangeStart w:id="374"/>
      <w:r>
        <w:t>TFB_API_0</w:t>
      </w:r>
      <w:r>
        <w:rPr>
          <w:rFonts w:hint="eastAsia"/>
        </w:rPr>
        <w:t>156</w:t>
      </w:r>
      <w:r>
        <w:rPr>
          <w:rFonts w:hint="eastAsia"/>
        </w:rPr>
        <w:t xml:space="preserve">   </w:t>
      </w:r>
      <w:r>
        <w:rPr>
          <w:rFonts w:hint="eastAsia"/>
        </w:rPr>
        <w:t>工资管理</w:t>
      </w:r>
      <w:r>
        <w:rPr>
          <w:rFonts w:hint="eastAsia"/>
        </w:rPr>
        <w:t xml:space="preserve">- </w:t>
      </w:r>
      <w:r>
        <w:rPr>
          <w:rFonts w:hint="eastAsia"/>
        </w:rPr>
        <w:t>删除工资明细</w:t>
      </w:r>
      <w:commentRangeEnd w:id="374"/>
      <w:r>
        <w:rPr>
          <w:rStyle w:val="af9"/>
          <w:rFonts w:ascii="Calibri" w:eastAsia="宋体" w:hAnsi="Calibri"/>
          <w:kern w:val="2"/>
        </w:rPr>
        <w:commentReference w:id="374"/>
      </w:r>
    </w:p>
    <w:p w:rsidR="00AF3EAD" w:rsidRDefault="00AF3EAD" w:rsidP="00AF3EA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&gt;DelWage</w:t>
      </w:r>
      <w:r>
        <w:rPr>
          <w:rFonts w:hint="eastAsia"/>
        </w:rPr>
        <w:t>detail</w:t>
      </w:r>
      <w:r>
        <w:rPr>
          <w:rFonts w:hint="eastAsia"/>
        </w:rPr>
        <w:t xml:space="preserve"> </w:t>
      </w:r>
    </w:p>
    <w:p w:rsidR="00AF3EAD" w:rsidRDefault="00AF3EAD" w:rsidP="00AF3EAD"/>
    <w:p w:rsidR="00AF3EAD" w:rsidRDefault="00AF3EAD" w:rsidP="00AF3EAD">
      <w:pPr>
        <w:pStyle w:val="3"/>
        <w:numPr>
          <w:ilvl w:val="2"/>
          <w:numId w:val="13"/>
        </w:numPr>
        <w:spacing w:line="415" w:lineRule="auto"/>
      </w:pPr>
      <w:r>
        <w:rPr>
          <w:rFonts w:hint="eastAsia"/>
        </w:rPr>
        <w:t>业务功能描述</w:t>
      </w:r>
      <w:bookmarkStart w:id="375" w:name="_GoBack"/>
      <w:bookmarkEnd w:id="375"/>
    </w:p>
    <w:p w:rsidR="00AF3EAD" w:rsidRDefault="00AF3EAD" w:rsidP="00AF3EAD">
      <w:pPr>
        <w:rPr>
          <w:b/>
        </w:rPr>
      </w:pPr>
      <w:r>
        <w:rPr>
          <w:rFonts w:hint="eastAsia"/>
        </w:rPr>
        <w:t>删除工资明细记录，只能根据列表返回的明细</w:t>
      </w:r>
      <w:r>
        <w:rPr>
          <w:rFonts w:hint="eastAsia"/>
        </w:rPr>
        <w:t>id</w:t>
      </w:r>
      <w:r>
        <w:rPr>
          <w:rFonts w:hint="eastAsia"/>
        </w:rPr>
        <w:t>来删除。</w:t>
      </w:r>
    </w:p>
    <w:p w:rsidR="00AF3EAD" w:rsidRPr="00845A67" w:rsidRDefault="00AF3EAD" w:rsidP="00AF3EAD">
      <w:pPr>
        <w:ind w:firstLineChars="50" w:firstLine="105"/>
      </w:pPr>
    </w:p>
    <w:p w:rsidR="00AF3EAD" w:rsidRDefault="00AF3EAD" w:rsidP="00AF3EAD">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AF3EAD" w:rsidTr="006B4153">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F3EAD" w:rsidRDefault="00AF3EAD" w:rsidP="006B4153">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AF3EAD" w:rsidRDefault="00AF3EAD" w:rsidP="006B4153">
            <w:pPr>
              <w:rPr>
                <w:rFonts w:ascii="宋体" w:hAnsi="宋体" w:cs="Arial"/>
                <w:szCs w:val="21"/>
              </w:rPr>
            </w:pPr>
            <w:r>
              <w:rPr>
                <w:rFonts w:ascii="宋体" w:hAnsi="宋体" w:cs="Arial" w:hint="eastAsia"/>
                <w:szCs w:val="21"/>
              </w:rPr>
              <w:t>取值说明</w:t>
            </w:r>
          </w:p>
        </w:tc>
      </w:tr>
      <w:tr w:rsidR="00AF3EAD" w:rsidTr="006B4153">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AF3EAD" w:rsidRDefault="00AF3EAD" w:rsidP="006B4153">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AF3EAD" w:rsidRDefault="00AF3EAD" w:rsidP="006B4153">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F3EAD" w:rsidTr="006B415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F3EAD" w:rsidRDefault="00AF3EAD" w:rsidP="006B4153">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AF3EAD" w:rsidRDefault="00AF3EAD" w:rsidP="006B4153">
            <w:pPr>
              <w:rPr>
                <w:rFonts w:ascii="Courier New" w:hAnsi="Courier New" w:cs="Courier New"/>
                <w:sz w:val="18"/>
                <w:szCs w:val="18"/>
              </w:rPr>
            </w:pPr>
          </w:p>
        </w:tc>
      </w:tr>
      <w:tr w:rsidR="00AF3EAD" w:rsidTr="006B415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F3EAD" w:rsidRDefault="00AF3EAD" w:rsidP="006B4153">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AF3EAD" w:rsidRDefault="00AF3EAD" w:rsidP="006B4153">
            <w:pPr>
              <w:rPr>
                <w:rFonts w:ascii="Courier New" w:hAnsi="Courier New" w:cs="Courier New"/>
                <w:sz w:val="18"/>
                <w:szCs w:val="18"/>
              </w:rPr>
            </w:pPr>
          </w:p>
        </w:tc>
      </w:tr>
      <w:tr w:rsidR="00AF3EAD" w:rsidTr="006B415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hint="eastAsia"/>
              </w:rPr>
              <w:t>wagedetail</w:t>
            </w:r>
            <w:r>
              <w:rPr>
                <w:rFonts w:hint="eastAsia"/>
              </w:rPr>
              <w: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F3EAD" w:rsidRDefault="00AF3EAD" w:rsidP="006B4153">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6B4153">
            <w:pPr>
              <w:rPr>
                <w:rFonts w:ascii="Courier New" w:hAnsi="Courier New" w:cs="Courier New"/>
                <w:sz w:val="18"/>
                <w:szCs w:val="18"/>
              </w:rPr>
            </w:pPr>
            <w:r>
              <w:rPr>
                <w:rFonts w:ascii="Courier New" w:hAnsi="Courier New" w:cs="Courier New" w:hint="eastAsia"/>
                <w:sz w:val="18"/>
                <w:szCs w:val="18"/>
              </w:rPr>
              <w:t>明细</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AF3EAD" w:rsidRDefault="00AF3EAD" w:rsidP="006B4153">
            <w:pPr>
              <w:rPr>
                <w:rFonts w:ascii="Courier New" w:hAnsi="Courier New" w:cs="Courier New"/>
                <w:sz w:val="18"/>
                <w:szCs w:val="18"/>
              </w:rPr>
            </w:pPr>
          </w:p>
        </w:tc>
      </w:tr>
    </w:tbl>
    <w:p w:rsidR="00AF3EAD" w:rsidRDefault="00AF3EAD" w:rsidP="00AF3EAD"/>
    <w:p w:rsidR="00AF3EAD" w:rsidRDefault="00AF3EAD" w:rsidP="00AF3EA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F3EAD" w:rsidTr="006B4153">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F3EAD" w:rsidRDefault="00AF3EAD" w:rsidP="006B4153">
            <w:pPr>
              <w:rPr>
                <w:rFonts w:ascii="Courier New" w:hAnsi="Courier New" w:cs="Courier New"/>
                <w:sz w:val="18"/>
                <w:szCs w:val="18"/>
              </w:rPr>
            </w:pPr>
            <w:r>
              <w:rPr>
                <w:rFonts w:ascii="Courier New" w:hAnsi="宋体" w:cs="Courier New" w:hint="eastAsia"/>
                <w:sz w:val="18"/>
                <w:szCs w:val="18"/>
              </w:rPr>
              <w:t>取值说明</w:t>
            </w:r>
          </w:p>
        </w:tc>
      </w:tr>
      <w:tr w:rsidR="00AF3EAD" w:rsidTr="006B4153">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F3EAD" w:rsidRDefault="00AF3EAD" w:rsidP="006B415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F3EAD" w:rsidRDefault="00AF3EAD" w:rsidP="006B4153">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F3EAD" w:rsidRDefault="00AF3EAD" w:rsidP="006B4153">
            <w:pPr>
              <w:rPr>
                <w:rFonts w:ascii="Courier New" w:hAnsi="Courier New" w:cs="Courier New"/>
                <w:sz w:val="18"/>
                <w:szCs w:val="18"/>
              </w:rPr>
            </w:pPr>
          </w:p>
        </w:tc>
      </w:tr>
      <w:tr w:rsidR="00AF3EAD" w:rsidTr="006B4153">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3EAD" w:rsidRDefault="00AF3EAD" w:rsidP="006B415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F3EAD" w:rsidRDefault="00AF3EAD" w:rsidP="006B4153">
            <w:pPr>
              <w:rPr>
                <w:rFonts w:ascii="Courier New" w:hAnsi="Courier New" w:cs="Courier New"/>
                <w:sz w:val="18"/>
                <w:szCs w:val="18"/>
              </w:rPr>
            </w:pPr>
          </w:p>
        </w:tc>
      </w:tr>
      <w:tr w:rsidR="00AF3EAD" w:rsidTr="006B4153">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3EAD" w:rsidRDefault="00AF3EAD" w:rsidP="006B4153">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F3EAD" w:rsidRDefault="00AF3EAD" w:rsidP="006B4153">
            <w:pPr>
              <w:rPr>
                <w:rFonts w:ascii="Courier New" w:hAnsi="Courier New" w:cs="Courier New"/>
                <w:sz w:val="18"/>
                <w:szCs w:val="18"/>
              </w:rPr>
            </w:pPr>
          </w:p>
        </w:tc>
      </w:tr>
      <w:tr w:rsidR="00AF3EAD" w:rsidTr="006B4153">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3EAD" w:rsidRDefault="00AF3EAD" w:rsidP="006B4153">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6B4153">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F3EAD" w:rsidRDefault="00AF3EAD" w:rsidP="006B4153">
            <w:pPr>
              <w:rPr>
                <w:rFonts w:ascii="Courier New" w:hAnsi="Courier New" w:cs="Courier New"/>
                <w:sz w:val="18"/>
                <w:szCs w:val="18"/>
              </w:rPr>
            </w:pPr>
          </w:p>
        </w:tc>
      </w:tr>
    </w:tbl>
    <w:p w:rsidR="00AF3EAD" w:rsidRDefault="00AF3EAD" w:rsidP="00AF3EA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F3EAD" w:rsidTr="006B415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F3EAD" w:rsidRDefault="00AF3EAD" w:rsidP="006B4153">
            <w:pPr>
              <w:rPr>
                <w:rFonts w:ascii="Courier New" w:hAnsi="Courier New" w:cs="Courier New"/>
                <w:sz w:val="18"/>
                <w:szCs w:val="18"/>
              </w:rPr>
            </w:pPr>
          </w:p>
        </w:tc>
      </w:tr>
      <w:tr w:rsidR="00AF3EAD" w:rsidTr="006B415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F3EAD" w:rsidRDefault="00AF3EAD" w:rsidP="006B4153">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F3EAD" w:rsidRPr="0058158D" w:rsidRDefault="00AF3EAD" w:rsidP="006B4153">
            <w:pPr>
              <w:rPr>
                <w:b/>
              </w:rPr>
            </w:pPr>
            <w:r>
              <w:rPr>
                <w:rFonts w:hint="eastAsia"/>
              </w:rPr>
              <w:t>DelWagedetail</w:t>
            </w:r>
          </w:p>
        </w:tc>
        <w:tc>
          <w:tcPr>
            <w:tcW w:w="5837" w:type="dxa"/>
            <w:tcBorders>
              <w:top w:val="single" w:sz="6" w:space="0" w:color="auto"/>
              <w:left w:val="single" w:sz="6" w:space="0" w:color="auto"/>
              <w:bottom w:val="single" w:sz="6" w:space="0" w:color="auto"/>
              <w:right w:val="single" w:sz="12" w:space="0" w:color="auto"/>
            </w:tcBorders>
            <w:vAlign w:val="center"/>
          </w:tcPr>
          <w:p w:rsidR="00AF3EAD" w:rsidRDefault="00AF3EAD" w:rsidP="006B4153">
            <w:pPr>
              <w:rPr>
                <w:rFonts w:ascii="Courier New" w:hAnsi="Courier New" w:cs="Courier New"/>
                <w:sz w:val="18"/>
                <w:szCs w:val="18"/>
              </w:rPr>
            </w:pPr>
          </w:p>
        </w:tc>
      </w:tr>
      <w:tr w:rsidR="00AF3EAD" w:rsidTr="006B415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F3EAD" w:rsidRDefault="00AF3EAD" w:rsidP="006B415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F3EAD" w:rsidRDefault="00AF3EAD" w:rsidP="006B415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F3EAD" w:rsidRDefault="00AF3EAD" w:rsidP="006B4153">
            <w:pPr>
              <w:rPr>
                <w:rFonts w:ascii="Courier New" w:hAnsi="Courier New" w:cs="Courier New"/>
                <w:sz w:val="18"/>
                <w:szCs w:val="18"/>
              </w:rPr>
            </w:pPr>
          </w:p>
        </w:tc>
      </w:tr>
    </w:tbl>
    <w:p w:rsidR="00AF3EAD" w:rsidRDefault="00AF3EAD" w:rsidP="00AF3EAD"/>
    <w:p w:rsidR="00AF3EAD" w:rsidRDefault="00AF3EAD" w:rsidP="00AF3EAD"/>
    <w:p w:rsidR="0031140A" w:rsidRDefault="0031140A" w:rsidP="0031140A">
      <w:pPr>
        <w:rPr>
          <w:sz w:val="22"/>
        </w:rPr>
      </w:pPr>
    </w:p>
    <w:sectPr w:rsidR="0031140A" w:rsidSect="00303468">
      <w:head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8" w:author="deeplm" w:date="2014-11-21T16:00:00Z" w:initials="d">
    <w:p w:rsidR="0031140A" w:rsidRPr="00EC6766" w:rsidRDefault="0031140A">
      <w:pPr>
        <w:pStyle w:val="ac"/>
      </w:pPr>
      <w:r>
        <w:rPr>
          <w:rStyle w:val="af9"/>
        </w:rPr>
        <w:annotationRef/>
      </w:r>
      <w:r>
        <w:rPr>
          <w:rFonts w:hint="eastAsia"/>
        </w:rPr>
        <w:t>【</w:t>
      </w:r>
      <w:r>
        <w:rPr>
          <w:rFonts w:hint="eastAsia"/>
        </w:rPr>
        <w:t>3.4.0_20141121</w:t>
      </w:r>
      <w:r>
        <w:rPr>
          <w:rFonts w:hint="eastAsia"/>
        </w:rPr>
        <w:t>】代理商等级</w:t>
      </w:r>
    </w:p>
  </w:comment>
  <w:comment w:id="229" w:author="deeplm" w:date="2014-11-21T15:55:00Z" w:initials="d">
    <w:p w:rsidR="0031140A" w:rsidRDefault="0031140A" w:rsidP="00EC6766">
      <w:pPr>
        <w:pStyle w:val="ac"/>
      </w:pPr>
      <w:r>
        <w:rPr>
          <w:rStyle w:val="af9"/>
        </w:rPr>
        <w:annotationRef/>
      </w:r>
      <w:r>
        <w:rPr>
          <w:rFonts w:hint="eastAsia"/>
        </w:rPr>
        <w:t>【</w:t>
      </w:r>
      <w:r>
        <w:rPr>
          <w:rFonts w:hint="eastAsia"/>
        </w:rPr>
        <w:t>3.4.0_20141121</w:t>
      </w:r>
      <w:r>
        <w:rPr>
          <w:rFonts w:hint="eastAsia"/>
        </w:rPr>
        <w:t>】预估分润新增</w:t>
      </w:r>
    </w:p>
  </w:comment>
  <w:comment w:id="230" w:author="deeplm" w:date="2014-11-21T15:56:00Z" w:initials="d">
    <w:p w:rsidR="0031140A" w:rsidRDefault="0031140A">
      <w:pPr>
        <w:pStyle w:val="ac"/>
      </w:pPr>
      <w:r>
        <w:rPr>
          <w:rStyle w:val="af9"/>
        </w:rPr>
        <w:annotationRef/>
      </w:r>
      <w:r>
        <w:rPr>
          <w:rFonts w:hint="eastAsia"/>
        </w:rPr>
        <w:t>【</w:t>
      </w:r>
      <w:r>
        <w:rPr>
          <w:rFonts w:hint="eastAsia"/>
        </w:rPr>
        <w:t>3.4.0_20141121</w:t>
      </w:r>
      <w:r>
        <w:rPr>
          <w:rFonts w:hint="eastAsia"/>
        </w:rPr>
        <w:t>】代理商号</w:t>
      </w:r>
    </w:p>
  </w:comment>
  <w:comment w:id="255" w:author="deeplm" w:date="2014-11-11T12:59:00Z" w:initials="d">
    <w:p w:rsidR="0031140A" w:rsidRDefault="0031140A">
      <w:pPr>
        <w:pStyle w:val="ac"/>
      </w:pPr>
      <w:r>
        <w:rPr>
          <w:rStyle w:val="af9"/>
        </w:rPr>
        <w:annotationRef/>
      </w:r>
      <w:r>
        <w:rPr>
          <w:rFonts w:hint="eastAsia"/>
        </w:rPr>
        <w:t>【</w:t>
      </w:r>
      <w:r>
        <w:rPr>
          <w:rFonts w:hint="eastAsia"/>
        </w:rPr>
        <w:t>3.4.0_20141111</w:t>
      </w:r>
      <w:r>
        <w:rPr>
          <w:rFonts w:hint="eastAsia"/>
        </w:rPr>
        <w:t>】作废</w:t>
      </w:r>
    </w:p>
  </w:comment>
  <w:comment w:id="256" w:author="deeplm" w:date="2014-11-11T12:59:00Z" w:initials="d">
    <w:p w:rsidR="0031140A" w:rsidRDefault="0031140A">
      <w:pPr>
        <w:pStyle w:val="ac"/>
      </w:pPr>
      <w:r>
        <w:rPr>
          <w:rStyle w:val="af9"/>
        </w:rPr>
        <w:annotationRef/>
      </w:r>
      <w:r>
        <w:rPr>
          <w:rFonts w:hint="eastAsia"/>
        </w:rPr>
        <w:t>【</w:t>
      </w:r>
      <w:r>
        <w:rPr>
          <w:rFonts w:hint="eastAsia"/>
        </w:rPr>
        <w:t>3.4.0_20141111</w:t>
      </w:r>
      <w:r>
        <w:rPr>
          <w:rFonts w:hint="eastAsia"/>
        </w:rPr>
        <w:t>】增加</w:t>
      </w:r>
    </w:p>
  </w:comment>
  <w:comment w:id="257" w:author="deeplm" w:date="2014-11-11T12:59:00Z" w:initials="d">
    <w:p w:rsidR="0031140A" w:rsidRDefault="0031140A">
      <w:pPr>
        <w:pStyle w:val="ac"/>
      </w:pPr>
      <w:r>
        <w:rPr>
          <w:rStyle w:val="af9"/>
        </w:rPr>
        <w:annotationRef/>
      </w:r>
      <w:r>
        <w:rPr>
          <w:rFonts w:hint="eastAsia"/>
        </w:rPr>
        <w:t>【</w:t>
      </w:r>
      <w:r>
        <w:rPr>
          <w:rFonts w:hint="eastAsia"/>
        </w:rPr>
        <w:t>3.4.0_20141111</w:t>
      </w:r>
      <w:r>
        <w:rPr>
          <w:rFonts w:hint="eastAsia"/>
        </w:rPr>
        <w:t>】增加</w:t>
      </w:r>
    </w:p>
  </w:comment>
  <w:comment w:id="258" w:author="deeplm" w:date="2014-11-11T13:00:00Z" w:initials="d">
    <w:p w:rsidR="0031140A" w:rsidRDefault="0031140A" w:rsidP="00C669BD">
      <w:pPr>
        <w:pStyle w:val="ac"/>
      </w:pPr>
      <w:r>
        <w:rPr>
          <w:rStyle w:val="af9"/>
        </w:rPr>
        <w:annotationRef/>
      </w:r>
      <w:r>
        <w:rPr>
          <w:rFonts w:hint="eastAsia"/>
        </w:rPr>
        <w:t>【</w:t>
      </w:r>
      <w:r>
        <w:rPr>
          <w:rFonts w:hint="eastAsia"/>
        </w:rPr>
        <w:t>3.4.0_20141111</w:t>
      </w:r>
      <w:r>
        <w:rPr>
          <w:rFonts w:hint="eastAsia"/>
        </w:rPr>
        <w:t>】作废</w:t>
      </w:r>
    </w:p>
  </w:comment>
  <w:comment w:id="259" w:author="deeplm" w:date="2014-11-11T13:01:00Z" w:initials="d">
    <w:p w:rsidR="0031140A" w:rsidRDefault="0031140A" w:rsidP="00C669BD">
      <w:pPr>
        <w:pStyle w:val="ac"/>
      </w:pPr>
      <w:r>
        <w:rPr>
          <w:rStyle w:val="af9"/>
        </w:rPr>
        <w:annotationRef/>
      </w:r>
      <w:r>
        <w:rPr>
          <w:rFonts w:hint="eastAsia"/>
        </w:rPr>
        <w:t>【</w:t>
      </w:r>
      <w:r>
        <w:rPr>
          <w:rFonts w:hint="eastAsia"/>
        </w:rPr>
        <w:t>3.4.0_20141111</w:t>
      </w:r>
      <w:r>
        <w:rPr>
          <w:rFonts w:hint="eastAsia"/>
        </w:rPr>
        <w:t>】增加</w:t>
      </w:r>
    </w:p>
  </w:comment>
  <w:comment w:id="260" w:author="deeplm" w:date="2014-11-11T13:01:00Z" w:initials="d">
    <w:p w:rsidR="0031140A" w:rsidRDefault="0031140A">
      <w:pPr>
        <w:pStyle w:val="ac"/>
      </w:pPr>
      <w:r>
        <w:rPr>
          <w:rStyle w:val="af9"/>
        </w:rPr>
        <w:annotationRef/>
      </w:r>
      <w:r>
        <w:rPr>
          <w:rFonts w:hint="eastAsia"/>
        </w:rPr>
        <w:t>【</w:t>
      </w:r>
      <w:r>
        <w:rPr>
          <w:rFonts w:hint="eastAsia"/>
        </w:rPr>
        <w:t>3.4.0_20141111</w:t>
      </w:r>
      <w:r>
        <w:rPr>
          <w:rFonts w:hint="eastAsia"/>
        </w:rPr>
        <w:t>】增加</w:t>
      </w:r>
    </w:p>
  </w:comment>
  <w:comment w:id="261" w:author="deeplm" w:date="2014-11-11T13:01:00Z" w:initials="d">
    <w:p w:rsidR="0031140A" w:rsidRDefault="0031140A" w:rsidP="00C669BD">
      <w:pPr>
        <w:pStyle w:val="ac"/>
      </w:pPr>
      <w:r>
        <w:rPr>
          <w:rStyle w:val="af9"/>
        </w:rPr>
        <w:annotationRef/>
      </w:r>
      <w:r>
        <w:rPr>
          <w:rFonts w:hint="eastAsia"/>
        </w:rPr>
        <w:t>【</w:t>
      </w:r>
      <w:r>
        <w:rPr>
          <w:rFonts w:hint="eastAsia"/>
        </w:rPr>
        <w:t>3.4.0_20141111</w:t>
      </w:r>
      <w:r>
        <w:rPr>
          <w:rFonts w:hint="eastAsia"/>
        </w:rPr>
        <w:t>】作废</w:t>
      </w:r>
    </w:p>
  </w:comment>
  <w:comment w:id="262" w:author="deeplm" w:date="2014-11-11T13:01:00Z" w:initials="d">
    <w:p w:rsidR="0031140A" w:rsidRDefault="0031140A" w:rsidP="00C669BD">
      <w:pPr>
        <w:pStyle w:val="ac"/>
      </w:pPr>
      <w:r>
        <w:rPr>
          <w:rStyle w:val="af9"/>
        </w:rPr>
        <w:annotationRef/>
      </w:r>
      <w:r>
        <w:rPr>
          <w:rFonts w:hint="eastAsia"/>
        </w:rPr>
        <w:t>【</w:t>
      </w:r>
      <w:r>
        <w:rPr>
          <w:rFonts w:hint="eastAsia"/>
        </w:rPr>
        <w:t>3.4.0_20141111</w:t>
      </w:r>
      <w:r>
        <w:rPr>
          <w:rFonts w:hint="eastAsia"/>
        </w:rPr>
        <w:t>】增加</w:t>
      </w:r>
    </w:p>
  </w:comment>
  <w:comment w:id="263" w:author="deeplm" w:date="2014-11-11T13:01:00Z" w:initials="d">
    <w:p w:rsidR="0031140A" w:rsidRDefault="0031140A" w:rsidP="00C669BD">
      <w:pPr>
        <w:pStyle w:val="ac"/>
      </w:pPr>
      <w:r>
        <w:rPr>
          <w:rStyle w:val="af9"/>
        </w:rPr>
        <w:annotationRef/>
      </w:r>
      <w:r>
        <w:rPr>
          <w:rFonts w:hint="eastAsia"/>
        </w:rPr>
        <w:t>【</w:t>
      </w:r>
      <w:r>
        <w:rPr>
          <w:rFonts w:hint="eastAsia"/>
        </w:rPr>
        <w:t>3.4.0_20141111</w:t>
      </w:r>
      <w:r>
        <w:rPr>
          <w:rFonts w:hint="eastAsia"/>
        </w:rPr>
        <w:t>】增加</w:t>
      </w:r>
    </w:p>
  </w:comment>
  <w:comment w:id="264" w:author="deeplm" w:date="2014-11-11T13:02:00Z" w:initials="d">
    <w:p w:rsidR="0031140A" w:rsidRDefault="0031140A" w:rsidP="00C669BD">
      <w:pPr>
        <w:pStyle w:val="ac"/>
      </w:pPr>
      <w:r>
        <w:rPr>
          <w:rStyle w:val="af9"/>
        </w:rPr>
        <w:annotationRef/>
      </w:r>
      <w:r>
        <w:rPr>
          <w:rFonts w:hint="eastAsia"/>
        </w:rPr>
        <w:t>【</w:t>
      </w:r>
      <w:r>
        <w:rPr>
          <w:rFonts w:hint="eastAsia"/>
        </w:rPr>
        <w:t>3.4.0_20141111</w:t>
      </w:r>
      <w:r>
        <w:rPr>
          <w:rFonts w:hint="eastAsia"/>
        </w:rPr>
        <w:t>】作废</w:t>
      </w:r>
    </w:p>
  </w:comment>
  <w:comment w:id="265" w:author="deeplm" w:date="2014-11-11T13:02:00Z" w:initials="d">
    <w:p w:rsidR="0031140A" w:rsidRDefault="0031140A" w:rsidP="00C669BD">
      <w:pPr>
        <w:pStyle w:val="ac"/>
      </w:pPr>
      <w:r>
        <w:rPr>
          <w:rStyle w:val="af9"/>
        </w:rPr>
        <w:annotationRef/>
      </w:r>
      <w:r>
        <w:rPr>
          <w:rFonts w:hint="eastAsia"/>
        </w:rPr>
        <w:t>【</w:t>
      </w:r>
      <w:r>
        <w:rPr>
          <w:rFonts w:hint="eastAsia"/>
        </w:rPr>
        <w:t>3.4.0_20141111</w:t>
      </w:r>
      <w:r>
        <w:rPr>
          <w:rFonts w:hint="eastAsia"/>
        </w:rPr>
        <w:t>】增加</w:t>
      </w:r>
    </w:p>
  </w:comment>
  <w:comment w:id="266" w:author="deeplm" w:date="2014-11-11T13:02:00Z" w:initials="d">
    <w:p w:rsidR="0031140A" w:rsidRDefault="0031140A" w:rsidP="00C669BD">
      <w:pPr>
        <w:pStyle w:val="ac"/>
      </w:pPr>
      <w:r>
        <w:rPr>
          <w:rStyle w:val="af9"/>
        </w:rPr>
        <w:annotationRef/>
      </w:r>
      <w:r>
        <w:rPr>
          <w:rFonts w:hint="eastAsia"/>
        </w:rPr>
        <w:t>【</w:t>
      </w:r>
      <w:r>
        <w:rPr>
          <w:rFonts w:hint="eastAsia"/>
        </w:rPr>
        <w:t>3.4.0_20141111</w:t>
      </w:r>
      <w:r>
        <w:rPr>
          <w:rFonts w:hint="eastAsia"/>
        </w:rPr>
        <w:t>】增加</w:t>
      </w:r>
    </w:p>
  </w:comment>
  <w:comment w:id="271" w:author="deeplm" w:date="2014-11-11T21:07:00Z" w:initials="d">
    <w:p w:rsidR="0031140A" w:rsidRDefault="0031140A" w:rsidP="00EB79B5">
      <w:pPr>
        <w:pStyle w:val="ac"/>
      </w:pPr>
      <w:r>
        <w:rPr>
          <w:rStyle w:val="af9"/>
        </w:rPr>
        <w:annotationRef/>
      </w:r>
      <w:r>
        <w:rPr>
          <w:rFonts w:hint="eastAsia"/>
        </w:rPr>
        <w:t>【</w:t>
      </w:r>
      <w:r>
        <w:rPr>
          <w:rFonts w:hint="eastAsia"/>
        </w:rPr>
        <w:t>3.4.0_20141111_1</w:t>
      </w:r>
      <w:r>
        <w:rPr>
          <w:rFonts w:hint="eastAsia"/>
        </w:rPr>
        <w:t>】作废</w:t>
      </w:r>
    </w:p>
  </w:comment>
  <w:comment w:id="272" w:author="deeplm" w:date="2014-11-11T21:09:00Z" w:initials="d">
    <w:p w:rsidR="0031140A" w:rsidRDefault="0031140A" w:rsidP="00EB79B5">
      <w:pPr>
        <w:pStyle w:val="ac"/>
      </w:pPr>
      <w:r>
        <w:rPr>
          <w:rStyle w:val="af9"/>
        </w:rPr>
        <w:annotationRef/>
      </w:r>
      <w:r>
        <w:rPr>
          <w:rFonts w:hint="eastAsia"/>
        </w:rPr>
        <w:t>【</w:t>
      </w:r>
      <w:r>
        <w:rPr>
          <w:rFonts w:hint="eastAsia"/>
        </w:rPr>
        <w:t>3.4.0_20141111_1</w:t>
      </w:r>
      <w:r>
        <w:rPr>
          <w:rFonts w:hint="eastAsia"/>
        </w:rPr>
        <w:t>】增加</w:t>
      </w:r>
    </w:p>
  </w:comment>
  <w:comment w:id="273" w:author="deeplm" w:date="2014-11-21T20:45:00Z" w:initials="d">
    <w:p w:rsidR="0031140A" w:rsidRDefault="0031140A" w:rsidP="005F49E0">
      <w:pPr>
        <w:pStyle w:val="ac"/>
      </w:pPr>
      <w:r>
        <w:rPr>
          <w:rStyle w:val="af9"/>
        </w:rPr>
        <w:annotationRef/>
      </w:r>
      <w:r>
        <w:rPr>
          <w:rFonts w:hint="eastAsia"/>
        </w:rPr>
        <w:t>【</w:t>
      </w:r>
      <w:r>
        <w:rPr>
          <w:rFonts w:hint="eastAsia"/>
        </w:rPr>
        <w:t>3.4.0_20141111_1</w:t>
      </w:r>
      <w:r>
        <w:rPr>
          <w:rFonts w:hint="eastAsia"/>
        </w:rPr>
        <w:t>】增加</w:t>
      </w:r>
    </w:p>
  </w:comment>
  <w:comment w:id="336" w:author="deeplm" w:date="2014-12-03T08:32:00Z" w:initials="d">
    <w:p w:rsidR="0031140A" w:rsidRPr="0043086B" w:rsidRDefault="0031140A">
      <w:pPr>
        <w:pStyle w:val="ac"/>
      </w:pPr>
      <w:r>
        <w:rPr>
          <w:rStyle w:val="af9"/>
        </w:rPr>
        <w:annotationRef/>
      </w:r>
      <w:r>
        <w:rPr>
          <w:rFonts w:hint="eastAsia"/>
        </w:rPr>
        <w:t>【</w:t>
      </w:r>
      <w:r>
        <w:rPr>
          <w:rFonts w:hint="eastAsia"/>
        </w:rPr>
        <w:t>3.5.0</w:t>
      </w:r>
      <w:r>
        <w:rPr>
          <w:rFonts w:hint="eastAsia"/>
        </w:rPr>
        <w:t>】授权码相关</w:t>
      </w:r>
    </w:p>
  </w:comment>
  <w:comment w:id="345" w:author="deeplm" w:date="2014-12-03T08:33:00Z" w:initials="d">
    <w:p w:rsidR="0031140A" w:rsidRDefault="0031140A">
      <w:pPr>
        <w:pStyle w:val="ac"/>
      </w:pPr>
      <w:r>
        <w:rPr>
          <w:rStyle w:val="af9"/>
        </w:rPr>
        <w:annotationRef/>
      </w:r>
      <w:r>
        <w:rPr>
          <w:rFonts w:hint="eastAsia"/>
        </w:rPr>
        <w:t>【</w:t>
      </w:r>
      <w:r>
        <w:rPr>
          <w:rFonts w:hint="eastAsia"/>
        </w:rPr>
        <w:t>3.5.0</w:t>
      </w:r>
      <w:r>
        <w:rPr>
          <w:rFonts w:hint="eastAsia"/>
        </w:rPr>
        <w:t>】授权码相关</w:t>
      </w:r>
    </w:p>
  </w:comment>
  <w:comment w:id="346" w:author="deeplm" w:date="2014-12-03T08:33:00Z" w:initials="d">
    <w:p w:rsidR="0031140A" w:rsidRDefault="0031140A">
      <w:pPr>
        <w:pStyle w:val="ac"/>
      </w:pPr>
      <w:r>
        <w:rPr>
          <w:rStyle w:val="af9"/>
        </w:rPr>
        <w:annotationRef/>
      </w:r>
      <w:r>
        <w:rPr>
          <w:rFonts w:hint="eastAsia"/>
        </w:rPr>
        <w:t>【</w:t>
      </w:r>
      <w:r>
        <w:rPr>
          <w:rFonts w:hint="eastAsia"/>
        </w:rPr>
        <w:t>3.5.0</w:t>
      </w:r>
      <w:r>
        <w:rPr>
          <w:rFonts w:hint="eastAsia"/>
        </w:rPr>
        <w:t>】授权码相关</w:t>
      </w:r>
    </w:p>
  </w:comment>
  <w:comment w:id="347" w:author="deeplm" w:date="2014-11-11T21:10:00Z" w:initials="d">
    <w:p w:rsidR="0031140A" w:rsidRDefault="0031140A">
      <w:pPr>
        <w:pStyle w:val="ac"/>
      </w:pPr>
      <w:r>
        <w:rPr>
          <w:rStyle w:val="af9"/>
        </w:rPr>
        <w:annotationRef/>
      </w:r>
      <w:r>
        <w:rPr>
          <w:rFonts w:hint="eastAsia"/>
        </w:rPr>
        <w:t>【</w:t>
      </w:r>
      <w:r>
        <w:rPr>
          <w:rFonts w:hint="eastAsia"/>
        </w:rPr>
        <w:t>3.4.0_20141111_1</w:t>
      </w:r>
      <w:r>
        <w:rPr>
          <w:rFonts w:hint="eastAsia"/>
        </w:rPr>
        <w:t>】新增接口</w:t>
      </w:r>
    </w:p>
  </w:comment>
  <w:comment w:id="348" w:author="deeplm" w:date="2014-11-14T08:43:00Z" w:initials="d">
    <w:p w:rsidR="0031140A" w:rsidRDefault="0031140A" w:rsidP="005A45F9">
      <w:pPr>
        <w:pStyle w:val="ac"/>
      </w:pPr>
      <w:r>
        <w:rPr>
          <w:rStyle w:val="af9"/>
        </w:rPr>
        <w:annotationRef/>
      </w:r>
      <w:r>
        <w:rPr>
          <w:rFonts w:hint="eastAsia"/>
        </w:rPr>
        <w:t>【</w:t>
      </w:r>
      <w:r>
        <w:rPr>
          <w:rFonts w:hint="eastAsia"/>
        </w:rPr>
        <w:t>3.4.0_20141111_1</w:t>
      </w:r>
      <w:r>
        <w:rPr>
          <w:rFonts w:hint="eastAsia"/>
        </w:rPr>
        <w:t>】新增接口</w:t>
      </w:r>
    </w:p>
  </w:comment>
  <w:comment w:id="349" w:author="deeplm" w:date="2014-11-14T08:51:00Z" w:initials="d">
    <w:p w:rsidR="0031140A" w:rsidRDefault="0031140A" w:rsidP="005A45F9">
      <w:pPr>
        <w:pStyle w:val="ac"/>
      </w:pPr>
      <w:r>
        <w:rPr>
          <w:rStyle w:val="af9"/>
        </w:rPr>
        <w:annotationRef/>
      </w:r>
      <w:r>
        <w:rPr>
          <w:rFonts w:hint="eastAsia"/>
        </w:rPr>
        <w:t>【</w:t>
      </w:r>
      <w:r>
        <w:rPr>
          <w:rFonts w:hint="eastAsia"/>
        </w:rPr>
        <w:t>3.4.0_20141114</w:t>
      </w:r>
      <w:r>
        <w:rPr>
          <w:rFonts w:hint="eastAsia"/>
        </w:rPr>
        <w:t>】新增接口</w:t>
      </w:r>
    </w:p>
  </w:comment>
  <w:comment w:id="350" w:author="deeplm" w:date="2014-11-14T08:51:00Z" w:initials="d">
    <w:p w:rsidR="0031140A" w:rsidRDefault="0031140A">
      <w:pPr>
        <w:pStyle w:val="ac"/>
      </w:pPr>
      <w:r>
        <w:rPr>
          <w:rStyle w:val="af9"/>
        </w:rPr>
        <w:annotationRef/>
      </w:r>
      <w:r>
        <w:rPr>
          <w:rFonts w:hint="eastAsia"/>
        </w:rPr>
        <w:t>【</w:t>
      </w:r>
      <w:r>
        <w:rPr>
          <w:rFonts w:hint="eastAsia"/>
        </w:rPr>
        <w:t>3.4.0_20141114</w:t>
      </w:r>
      <w:r>
        <w:rPr>
          <w:rFonts w:hint="eastAsia"/>
        </w:rPr>
        <w:t>】新增接口</w:t>
      </w:r>
    </w:p>
  </w:comment>
  <w:comment w:id="351" w:author="deeplm" w:date="2014-11-21T16:43:00Z" w:initials="d">
    <w:p w:rsidR="0031140A" w:rsidRDefault="0031140A">
      <w:pPr>
        <w:pStyle w:val="ac"/>
      </w:pPr>
      <w:r>
        <w:rPr>
          <w:rStyle w:val="af9"/>
        </w:rPr>
        <w:annotationRef/>
      </w:r>
      <w:r>
        <w:rPr>
          <w:rFonts w:hint="eastAsia"/>
        </w:rPr>
        <w:t>【</w:t>
      </w:r>
      <w:r>
        <w:rPr>
          <w:rFonts w:hint="eastAsia"/>
        </w:rPr>
        <w:t>3.4.0_20141121</w:t>
      </w:r>
      <w:r>
        <w:rPr>
          <w:rFonts w:hint="eastAsia"/>
        </w:rPr>
        <w:t>】新增</w:t>
      </w:r>
    </w:p>
  </w:comment>
  <w:comment w:id="357" w:author="deeplm" w:date="2014-11-26T12:16:00Z" w:initials="d">
    <w:p w:rsidR="0031140A" w:rsidRDefault="0031140A">
      <w:pPr>
        <w:pStyle w:val="ac"/>
      </w:pPr>
      <w:r>
        <w:rPr>
          <w:rStyle w:val="af9"/>
        </w:rPr>
        <w:annotationRef/>
      </w:r>
      <w:r>
        <w:rPr>
          <w:rFonts w:hint="eastAsia"/>
        </w:rPr>
        <w:t>【</w:t>
      </w:r>
      <w:r>
        <w:rPr>
          <w:rFonts w:hint="eastAsia"/>
        </w:rPr>
        <w:t>3.4.0_201411261215</w:t>
      </w:r>
      <w:r>
        <w:rPr>
          <w:rFonts w:hint="eastAsia"/>
        </w:rPr>
        <w:t>】</w:t>
      </w:r>
    </w:p>
  </w:comment>
  <w:comment w:id="358" w:author="deeplm" w:date="2014-11-26T12:15:00Z" w:initials="d">
    <w:p w:rsidR="0031140A" w:rsidRDefault="0031140A">
      <w:pPr>
        <w:pStyle w:val="ac"/>
      </w:pPr>
      <w:r>
        <w:rPr>
          <w:rStyle w:val="af9"/>
        </w:rPr>
        <w:annotationRef/>
      </w:r>
      <w:r w:rsidRPr="00502DF8">
        <w:rPr>
          <w:rFonts w:hint="eastAsia"/>
        </w:rPr>
        <w:t>银行</w:t>
      </w:r>
      <w:proofErr w:type="gramStart"/>
      <w:r w:rsidRPr="00502DF8">
        <w:rPr>
          <w:rFonts w:hint="eastAsia"/>
        </w:rPr>
        <w:t>卡类型</w:t>
      </w:r>
      <w:proofErr w:type="gramEnd"/>
      <w:r w:rsidRPr="00502DF8">
        <w:rPr>
          <w:rFonts w:hint="eastAsia"/>
        </w:rPr>
        <w:t>:creditcard</w:t>
      </w:r>
      <w:r w:rsidRPr="00502DF8">
        <w:rPr>
          <w:rFonts w:hint="eastAsia"/>
        </w:rPr>
        <w:t>信用卡</w:t>
      </w:r>
      <w:r w:rsidRPr="00502DF8">
        <w:rPr>
          <w:rFonts w:hint="eastAsia"/>
        </w:rPr>
        <w:t>,bankcard</w:t>
      </w:r>
      <w:r w:rsidRPr="00502DF8">
        <w:rPr>
          <w:rFonts w:hint="eastAsia"/>
        </w:rPr>
        <w:t>储蓄卡</w:t>
      </w:r>
    </w:p>
  </w:comment>
  <w:comment w:id="359" w:author="deeplm" w:date="2014-11-28T12:22:00Z" w:initials="d">
    <w:p w:rsidR="0031140A" w:rsidRDefault="0031140A">
      <w:pPr>
        <w:pStyle w:val="ac"/>
      </w:pPr>
      <w:r>
        <w:rPr>
          <w:rStyle w:val="af9"/>
        </w:rPr>
        <w:annotationRef/>
      </w:r>
      <w:r>
        <w:rPr>
          <w:rFonts w:hint="eastAsia"/>
        </w:rPr>
        <w:t>【</w:t>
      </w:r>
      <w:r>
        <w:rPr>
          <w:rFonts w:hint="eastAsia"/>
        </w:rPr>
        <w:t>3.4.0_20141128</w:t>
      </w:r>
      <w:r>
        <w:rPr>
          <w:rFonts w:hint="eastAsia"/>
        </w:rPr>
        <w:t>】</w:t>
      </w:r>
    </w:p>
  </w:comment>
  <w:comment w:id="362" w:author="deeplm" w:date="2014-12-03T08:34:00Z" w:initials="d">
    <w:p w:rsidR="0031140A" w:rsidRDefault="0031140A">
      <w:pPr>
        <w:pStyle w:val="ac"/>
      </w:pPr>
      <w:r>
        <w:rPr>
          <w:rStyle w:val="af9"/>
        </w:rPr>
        <w:annotationRef/>
      </w:r>
      <w:r>
        <w:rPr>
          <w:rFonts w:hint="eastAsia"/>
        </w:rPr>
        <w:t>【</w:t>
      </w:r>
      <w:r>
        <w:rPr>
          <w:rFonts w:hint="eastAsia"/>
        </w:rPr>
        <w:t>3.5.0</w:t>
      </w:r>
      <w:r>
        <w:rPr>
          <w:rFonts w:hint="eastAsia"/>
        </w:rPr>
        <w:t>】刷卡器获取授权码</w:t>
      </w:r>
    </w:p>
  </w:comment>
  <w:comment w:id="365" w:author="deeplm" w:date="2014-12-03T09:23:00Z" w:initials="d">
    <w:p w:rsidR="00BB1162" w:rsidRDefault="00BB1162">
      <w:pPr>
        <w:pStyle w:val="ac"/>
      </w:pPr>
      <w:r>
        <w:rPr>
          <w:rStyle w:val="af9"/>
        </w:rPr>
        <w:annotationRef/>
      </w:r>
      <w:r>
        <w:rPr>
          <w:rFonts w:hint="eastAsia"/>
        </w:rPr>
        <w:t>【</w:t>
      </w:r>
      <w:r>
        <w:rPr>
          <w:rFonts w:hint="eastAsia"/>
        </w:rPr>
        <w:t>3.5.0</w:t>
      </w:r>
      <w:r>
        <w:rPr>
          <w:rFonts w:hint="eastAsia"/>
        </w:rPr>
        <w:t>】刷卡器获取授权码</w:t>
      </w:r>
    </w:p>
  </w:comment>
  <w:comment w:id="366" w:author="deeplm" w:date="2014-12-03T08:50:00Z" w:initials="d">
    <w:p w:rsidR="00080431" w:rsidRDefault="00080431">
      <w:pPr>
        <w:pStyle w:val="ac"/>
      </w:pPr>
      <w:r>
        <w:rPr>
          <w:rStyle w:val="af9"/>
        </w:rPr>
        <w:annotationRef/>
      </w:r>
      <w:r>
        <w:rPr>
          <w:rFonts w:hint="eastAsia"/>
        </w:rPr>
        <w:t>如果为空，</w:t>
      </w:r>
      <w:r>
        <w:rPr>
          <w:rFonts w:hint="eastAsia"/>
        </w:rPr>
        <w:t>result= failure</w:t>
      </w:r>
    </w:p>
  </w:comment>
  <w:comment w:id="367" w:author="deeplm" w:date="2014-12-03T09:23:00Z" w:initials="d">
    <w:p w:rsidR="00BB1162" w:rsidRDefault="00BB1162">
      <w:pPr>
        <w:pStyle w:val="ac"/>
      </w:pPr>
      <w:r>
        <w:rPr>
          <w:rStyle w:val="af9"/>
        </w:rPr>
        <w:annotationRef/>
      </w:r>
      <w:r>
        <w:rPr>
          <w:rFonts w:hint="eastAsia"/>
        </w:rPr>
        <w:t>【</w:t>
      </w:r>
      <w:r>
        <w:rPr>
          <w:rFonts w:hint="eastAsia"/>
        </w:rPr>
        <w:t>3.5.0</w:t>
      </w:r>
      <w:r>
        <w:rPr>
          <w:rFonts w:hint="eastAsia"/>
        </w:rPr>
        <w:t>】刷卡器获取授权码</w:t>
      </w:r>
    </w:p>
  </w:comment>
  <w:comment w:id="368" w:author="deeplm" w:date="2014-12-03T09:23:00Z" w:initials="d">
    <w:p w:rsidR="00BB1162" w:rsidRDefault="00BB1162">
      <w:pPr>
        <w:pStyle w:val="ac"/>
      </w:pPr>
      <w:r>
        <w:rPr>
          <w:rStyle w:val="af9"/>
        </w:rPr>
        <w:annotationRef/>
      </w:r>
      <w:r>
        <w:rPr>
          <w:rFonts w:hint="eastAsia"/>
        </w:rPr>
        <w:t>【</w:t>
      </w:r>
      <w:r>
        <w:rPr>
          <w:rFonts w:hint="eastAsia"/>
        </w:rPr>
        <w:t>3.5.0</w:t>
      </w:r>
      <w:r>
        <w:rPr>
          <w:rFonts w:hint="eastAsia"/>
        </w:rPr>
        <w:t>】刷卡器获取授权码</w:t>
      </w:r>
    </w:p>
  </w:comment>
  <w:comment w:id="369" w:author="deeplm" w:date="2014-12-03T09:23:00Z" w:initials="d">
    <w:p w:rsidR="00BB1162" w:rsidRDefault="00BB1162">
      <w:pPr>
        <w:pStyle w:val="ac"/>
      </w:pPr>
      <w:r>
        <w:rPr>
          <w:rStyle w:val="af9"/>
        </w:rPr>
        <w:annotationRef/>
      </w:r>
      <w:r>
        <w:rPr>
          <w:rFonts w:hint="eastAsia"/>
        </w:rPr>
        <w:t>【</w:t>
      </w:r>
      <w:r>
        <w:rPr>
          <w:rFonts w:hint="eastAsia"/>
        </w:rPr>
        <w:t>3.5.0</w:t>
      </w:r>
      <w:r>
        <w:rPr>
          <w:rFonts w:hint="eastAsia"/>
        </w:rPr>
        <w:t>】刷卡器获取授权码</w:t>
      </w:r>
    </w:p>
  </w:comment>
  <w:comment w:id="370" w:author="deeplm" w:date="2014-12-03T09:23:00Z" w:initials="d">
    <w:p w:rsidR="00BB1162" w:rsidRDefault="00BB1162">
      <w:pPr>
        <w:pStyle w:val="ac"/>
      </w:pPr>
      <w:r>
        <w:rPr>
          <w:rStyle w:val="af9"/>
        </w:rPr>
        <w:annotationRef/>
      </w:r>
      <w:r>
        <w:rPr>
          <w:rFonts w:hint="eastAsia"/>
        </w:rPr>
        <w:t>【</w:t>
      </w:r>
      <w:r>
        <w:rPr>
          <w:rFonts w:hint="eastAsia"/>
        </w:rPr>
        <w:t>3.5.0</w:t>
      </w:r>
      <w:r>
        <w:rPr>
          <w:rFonts w:hint="eastAsia"/>
        </w:rPr>
        <w:t>】刷卡器获取授权码</w:t>
      </w:r>
    </w:p>
  </w:comment>
  <w:comment w:id="371" w:author="deeplm" w:date="2014-12-03T09:23:00Z" w:initials="d">
    <w:p w:rsidR="00BB1162" w:rsidRDefault="00BB1162">
      <w:pPr>
        <w:pStyle w:val="ac"/>
      </w:pPr>
      <w:r>
        <w:rPr>
          <w:rStyle w:val="af9"/>
        </w:rPr>
        <w:annotationRef/>
      </w:r>
      <w:r>
        <w:rPr>
          <w:rFonts w:hint="eastAsia"/>
        </w:rPr>
        <w:t>【</w:t>
      </w:r>
      <w:r>
        <w:rPr>
          <w:rFonts w:hint="eastAsia"/>
        </w:rPr>
        <w:t>3.5.0</w:t>
      </w:r>
      <w:r>
        <w:rPr>
          <w:rFonts w:hint="eastAsia"/>
        </w:rPr>
        <w:t>】刷卡器获取授权码</w:t>
      </w:r>
    </w:p>
  </w:comment>
  <w:comment w:id="372" w:author="deeplm" w:date="2014-12-03T08:59:00Z" w:initials="d">
    <w:p w:rsidR="00080431" w:rsidRDefault="00080431">
      <w:pPr>
        <w:pStyle w:val="ac"/>
      </w:pPr>
      <w:r>
        <w:rPr>
          <w:rStyle w:val="af9"/>
        </w:rPr>
        <w:annotationRef/>
      </w:r>
      <w:r>
        <w:rPr>
          <w:rFonts w:hint="eastAsia"/>
        </w:rPr>
        <w:t>若是租用授权码使用</w:t>
      </w:r>
    </w:p>
  </w:comment>
  <w:comment w:id="373" w:author="deeplm" w:date="2014-12-03T09:47:00Z" w:initials="d">
    <w:p w:rsidR="007D050A" w:rsidRDefault="007D050A" w:rsidP="007D050A">
      <w:pPr>
        <w:pStyle w:val="ac"/>
      </w:pPr>
      <w:r>
        <w:rPr>
          <w:rStyle w:val="af9"/>
        </w:rPr>
        <w:annotationRef/>
      </w:r>
      <w:r>
        <w:rPr>
          <w:rFonts w:hint="eastAsia"/>
        </w:rPr>
        <w:t>【</w:t>
      </w:r>
      <w:r>
        <w:rPr>
          <w:rFonts w:hint="eastAsia"/>
        </w:rPr>
        <w:t>3.5.0</w:t>
      </w:r>
      <w:r>
        <w:rPr>
          <w:rFonts w:hint="eastAsia"/>
        </w:rPr>
        <w:t>】获取代理商用户列表</w:t>
      </w:r>
    </w:p>
  </w:comment>
  <w:comment w:id="374" w:author="deeplm" w:date="2014-12-03T10:12:00Z" w:initials="d">
    <w:p w:rsidR="00AF3EAD" w:rsidRDefault="00AF3EAD">
      <w:pPr>
        <w:pStyle w:val="ac"/>
      </w:pPr>
      <w:r>
        <w:rPr>
          <w:rStyle w:val="af9"/>
        </w:rPr>
        <w:annotationRef/>
      </w:r>
      <w:r>
        <w:rPr>
          <w:rFonts w:hint="eastAsia"/>
        </w:rPr>
        <w:t>删除工资明细</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AEC" w:rsidRDefault="00161AEC" w:rsidP="001F12EE">
      <w:r>
        <w:separator/>
      </w:r>
    </w:p>
  </w:endnote>
  <w:endnote w:type="continuationSeparator" w:id="0">
    <w:p w:rsidR="00161AEC" w:rsidRDefault="00161AEC" w:rsidP="001F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Hei Consolas Hybrid">
    <w:altName w:val="Arial Unicode MS"/>
    <w:charset w:val="86"/>
    <w:family w:val="modern"/>
    <w:pitch w:val="fixed"/>
    <w:sig w:usb0="00000000" w:usb1="2A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Grande">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AEC" w:rsidRDefault="00161AEC" w:rsidP="001F12EE">
      <w:r>
        <w:separator/>
      </w:r>
    </w:p>
  </w:footnote>
  <w:footnote w:type="continuationSeparator" w:id="0">
    <w:p w:rsidR="00161AEC" w:rsidRDefault="00161AEC" w:rsidP="001F1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40A" w:rsidRDefault="0031140A" w:rsidP="00D1641B">
    <w:pPr>
      <w:pStyle w:val="a6"/>
    </w:pPr>
    <w:r>
      <w:rPr>
        <w:rFonts w:hint="eastAsia"/>
      </w:rPr>
      <w:t>通付宝移动支付接口规范文档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
      <w:lvlText w:val="%1.%2.%3.%4.%5"/>
      <w:lvlJc w:val="left"/>
      <w:pPr>
        <w:ind w:left="1150"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00000004"/>
    <w:multiLevelType w:val="multilevel"/>
    <w:tmpl w:val="00000004"/>
    <w:lvl w:ilvl="0">
      <w:start w:val="1"/>
      <w:numFmt w:val="bullet"/>
      <w:pStyle w:val="a"/>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5">
    <w:nsid w:val="00000006"/>
    <w:multiLevelType w:val="multilevel"/>
    <w:tmpl w:val="0000000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43F1E2A"/>
    <w:multiLevelType w:val="hybridMultilevel"/>
    <w:tmpl w:val="FD7C137C"/>
    <w:lvl w:ilvl="0" w:tplc="9022F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9B1A04"/>
    <w:multiLevelType w:val="hybridMultilevel"/>
    <w:tmpl w:val="4E8CB2D4"/>
    <w:lvl w:ilvl="0" w:tplc="9D0C43A2">
      <w:start w:val="1"/>
      <w:numFmt w:val="bullet"/>
      <w:lvlText w:val=""/>
      <w:lvlJc w:val="left"/>
      <w:pPr>
        <w:ind w:left="1140" w:hanging="420"/>
      </w:pPr>
      <w:rPr>
        <w:rFonts w:ascii="Wingdings" w:hAnsi="Wingdings" w:hint="default"/>
      </w:rPr>
    </w:lvl>
    <w:lvl w:ilvl="1" w:tplc="06648C4C" w:tentative="1">
      <w:start w:val="1"/>
      <w:numFmt w:val="bullet"/>
      <w:lvlText w:val=""/>
      <w:lvlJc w:val="left"/>
      <w:pPr>
        <w:ind w:left="1560" w:hanging="420"/>
      </w:pPr>
      <w:rPr>
        <w:rFonts w:ascii="Wingdings" w:hAnsi="Wingdings" w:hint="default"/>
      </w:rPr>
    </w:lvl>
    <w:lvl w:ilvl="2" w:tplc="D3B212B2" w:tentative="1">
      <w:start w:val="1"/>
      <w:numFmt w:val="bullet"/>
      <w:lvlText w:val=""/>
      <w:lvlJc w:val="left"/>
      <w:pPr>
        <w:ind w:left="1980" w:hanging="420"/>
      </w:pPr>
      <w:rPr>
        <w:rFonts w:ascii="Wingdings" w:hAnsi="Wingdings" w:hint="default"/>
      </w:rPr>
    </w:lvl>
    <w:lvl w:ilvl="3" w:tplc="81C4AB7E" w:tentative="1">
      <w:start w:val="1"/>
      <w:numFmt w:val="bullet"/>
      <w:lvlText w:val=""/>
      <w:lvlJc w:val="left"/>
      <w:pPr>
        <w:ind w:left="2400" w:hanging="420"/>
      </w:pPr>
      <w:rPr>
        <w:rFonts w:ascii="Wingdings" w:hAnsi="Wingdings" w:hint="default"/>
      </w:rPr>
    </w:lvl>
    <w:lvl w:ilvl="4" w:tplc="8B54AF84" w:tentative="1">
      <w:start w:val="1"/>
      <w:numFmt w:val="bullet"/>
      <w:lvlText w:val=""/>
      <w:lvlJc w:val="left"/>
      <w:pPr>
        <w:ind w:left="2820" w:hanging="420"/>
      </w:pPr>
      <w:rPr>
        <w:rFonts w:ascii="Wingdings" w:hAnsi="Wingdings" w:hint="default"/>
      </w:rPr>
    </w:lvl>
    <w:lvl w:ilvl="5" w:tplc="F916717C" w:tentative="1">
      <w:start w:val="1"/>
      <w:numFmt w:val="bullet"/>
      <w:lvlText w:val=""/>
      <w:lvlJc w:val="left"/>
      <w:pPr>
        <w:ind w:left="3240" w:hanging="420"/>
      </w:pPr>
      <w:rPr>
        <w:rFonts w:ascii="Wingdings" w:hAnsi="Wingdings" w:hint="default"/>
      </w:rPr>
    </w:lvl>
    <w:lvl w:ilvl="6" w:tplc="3880D992" w:tentative="1">
      <w:start w:val="1"/>
      <w:numFmt w:val="bullet"/>
      <w:lvlText w:val=""/>
      <w:lvlJc w:val="left"/>
      <w:pPr>
        <w:ind w:left="3660" w:hanging="420"/>
      </w:pPr>
      <w:rPr>
        <w:rFonts w:ascii="Wingdings" w:hAnsi="Wingdings" w:hint="default"/>
      </w:rPr>
    </w:lvl>
    <w:lvl w:ilvl="7" w:tplc="733AE482" w:tentative="1">
      <w:start w:val="1"/>
      <w:numFmt w:val="bullet"/>
      <w:lvlText w:val=""/>
      <w:lvlJc w:val="left"/>
      <w:pPr>
        <w:ind w:left="4080" w:hanging="420"/>
      </w:pPr>
      <w:rPr>
        <w:rFonts w:ascii="Wingdings" w:hAnsi="Wingdings" w:hint="default"/>
      </w:rPr>
    </w:lvl>
    <w:lvl w:ilvl="8" w:tplc="F500AE42" w:tentative="1">
      <w:start w:val="1"/>
      <w:numFmt w:val="bullet"/>
      <w:lvlText w:val=""/>
      <w:lvlJc w:val="left"/>
      <w:pPr>
        <w:ind w:left="4500" w:hanging="420"/>
      </w:pPr>
      <w:rPr>
        <w:rFonts w:ascii="Wingdings" w:hAnsi="Wingdings" w:hint="default"/>
      </w:rPr>
    </w:lvl>
  </w:abstractNum>
  <w:abstractNum w:abstractNumId="9">
    <w:nsid w:val="19336055"/>
    <w:multiLevelType w:val="hybridMultilevel"/>
    <w:tmpl w:val="DB10728E"/>
    <w:lvl w:ilvl="0" w:tplc="3EFA4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696385"/>
    <w:multiLevelType w:val="hybridMultilevel"/>
    <w:tmpl w:val="5FD02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F41A0F"/>
    <w:multiLevelType w:val="hybridMultilevel"/>
    <w:tmpl w:val="C13A4DA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0B7C19"/>
    <w:multiLevelType w:val="hybridMultilevel"/>
    <w:tmpl w:val="7DE0A0F2"/>
    <w:lvl w:ilvl="0" w:tplc="F678F6B0">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3">
    <w:nsid w:val="26857F53"/>
    <w:multiLevelType w:val="hybridMultilevel"/>
    <w:tmpl w:val="FB98B2CA"/>
    <w:lvl w:ilvl="0" w:tplc="0409000F">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14">
    <w:nsid w:val="3CC632D2"/>
    <w:multiLevelType w:val="multilevel"/>
    <w:tmpl w:val="A42C957C"/>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1.1.%4"/>
      <w:lvlJc w:val="left"/>
      <w:pPr>
        <w:ind w:left="851" w:hanging="851"/>
      </w:pPr>
      <w:rPr>
        <w:rFonts w:ascii="Consolas" w:hAnsi="Consolas" w:cs="Consolas" w:hint="default"/>
        <w:sz w:val="18"/>
        <w:szCs w:val="18"/>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DFB13D1"/>
    <w:multiLevelType w:val="hybridMultilevel"/>
    <w:tmpl w:val="E7C88DDE"/>
    <w:lvl w:ilvl="0" w:tplc="41DE64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FC439D"/>
    <w:multiLevelType w:val="hybridMultilevel"/>
    <w:tmpl w:val="1B7A5B3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4A64EE"/>
    <w:multiLevelType w:val="hybridMultilevel"/>
    <w:tmpl w:val="8E5A94D8"/>
    <w:lvl w:ilvl="0" w:tplc="5AEA59C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5453C0"/>
    <w:multiLevelType w:val="hybridMultilevel"/>
    <w:tmpl w:val="47389EAC"/>
    <w:lvl w:ilvl="0" w:tplc="72E0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017653"/>
    <w:multiLevelType w:val="singleLevel"/>
    <w:tmpl w:val="00000000"/>
    <w:lvl w:ilvl="0">
      <w:start w:val="1"/>
      <w:numFmt w:val="decimal"/>
      <w:pStyle w:val="10"/>
      <w:lvlText w:val="%1."/>
      <w:lvlJc w:val="left"/>
      <w:pPr>
        <w:tabs>
          <w:tab w:val="num" w:pos="907"/>
        </w:tabs>
        <w:ind w:left="907" w:hanging="397"/>
      </w:pPr>
      <w:rPr>
        <w:rFonts w:hint="eastAsia"/>
        <w:b w:val="0"/>
        <w:i w:val="0"/>
        <w:sz w:val="28"/>
      </w:rPr>
    </w:lvl>
  </w:abstractNum>
  <w:abstractNum w:abstractNumId="20">
    <w:nsid w:val="76B42E8F"/>
    <w:multiLevelType w:val="hybridMultilevel"/>
    <w:tmpl w:val="F65A8A78"/>
    <w:lvl w:ilvl="0" w:tplc="1FB2598E">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F768DE"/>
    <w:multiLevelType w:val="hybridMultilevel"/>
    <w:tmpl w:val="05FA9D7C"/>
    <w:lvl w:ilvl="0" w:tplc="FABA3F50">
      <w:start w:val="1"/>
      <w:numFmt w:val="bullet"/>
      <w:lvlText w:val=""/>
      <w:lvlJc w:val="left"/>
      <w:pPr>
        <w:ind w:left="1140" w:hanging="420"/>
      </w:pPr>
      <w:rPr>
        <w:rFonts w:ascii="Wingdings" w:hAnsi="Wingdings" w:hint="default"/>
      </w:rPr>
    </w:lvl>
    <w:lvl w:ilvl="1" w:tplc="5D2A9AF2" w:tentative="1">
      <w:start w:val="1"/>
      <w:numFmt w:val="bullet"/>
      <w:lvlText w:val=""/>
      <w:lvlJc w:val="left"/>
      <w:pPr>
        <w:ind w:left="1560" w:hanging="420"/>
      </w:pPr>
      <w:rPr>
        <w:rFonts w:ascii="Wingdings" w:hAnsi="Wingdings" w:hint="default"/>
      </w:rPr>
    </w:lvl>
    <w:lvl w:ilvl="2" w:tplc="A210CC9E" w:tentative="1">
      <w:start w:val="1"/>
      <w:numFmt w:val="bullet"/>
      <w:lvlText w:val=""/>
      <w:lvlJc w:val="left"/>
      <w:pPr>
        <w:ind w:left="1980" w:hanging="420"/>
      </w:pPr>
      <w:rPr>
        <w:rFonts w:ascii="Wingdings" w:hAnsi="Wingdings" w:hint="default"/>
      </w:rPr>
    </w:lvl>
    <w:lvl w:ilvl="3" w:tplc="83F829F8" w:tentative="1">
      <w:start w:val="1"/>
      <w:numFmt w:val="bullet"/>
      <w:lvlText w:val=""/>
      <w:lvlJc w:val="left"/>
      <w:pPr>
        <w:ind w:left="2400" w:hanging="420"/>
      </w:pPr>
      <w:rPr>
        <w:rFonts w:ascii="Wingdings" w:hAnsi="Wingdings" w:hint="default"/>
      </w:rPr>
    </w:lvl>
    <w:lvl w:ilvl="4" w:tplc="7E46C332" w:tentative="1">
      <w:start w:val="1"/>
      <w:numFmt w:val="bullet"/>
      <w:lvlText w:val=""/>
      <w:lvlJc w:val="left"/>
      <w:pPr>
        <w:ind w:left="2820" w:hanging="420"/>
      </w:pPr>
      <w:rPr>
        <w:rFonts w:ascii="Wingdings" w:hAnsi="Wingdings" w:hint="default"/>
      </w:rPr>
    </w:lvl>
    <w:lvl w:ilvl="5" w:tplc="CB3C5D74" w:tentative="1">
      <w:start w:val="1"/>
      <w:numFmt w:val="bullet"/>
      <w:lvlText w:val=""/>
      <w:lvlJc w:val="left"/>
      <w:pPr>
        <w:ind w:left="3240" w:hanging="420"/>
      </w:pPr>
      <w:rPr>
        <w:rFonts w:ascii="Wingdings" w:hAnsi="Wingdings" w:hint="default"/>
      </w:rPr>
    </w:lvl>
    <w:lvl w:ilvl="6" w:tplc="88D60F82" w:tentative="1">
      <w:start w:val="1"/>
      <w:numFmt w:val="bullet"/>
      <w:lvlText w:val=""/>
      <w:lvlJc w:val="left"/>
      <w:pPr>
        <w:ind w:left="3660" w:hanging="420"/>
      </w:pPr>
      <w:rPr>
        <w:rFonts w:ascii="Wingdings" w:hAnsi="Wingdings" w:hint="default"/>
      </w:rPr>
    </w:lvl>
    <w:lvl w:ilvl="7" w:tplc="53A0994A" w:tentative="1">
      <w:start w:val="1"/>
      <w:numFmt w:val="bullet"/>
      <w:lvlText w:val=""/>
      <w:lvlJc w:val="left"/>
      <w:pPr>
        <w:ind w:left="4080" w:hanging="420"/>
      </w:pPr>
      <w:rPr>
        <w:rFonts w:ascii="Wingdings" w:hAnsi="Wingdings" w:hint="default"/>
      </w:rPr>
    </w:lvl>
    <w:lvl w:ilvl="8" w:tplc="3E20A64E"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19"/>
  </w:num>
  <w:num w:numId="4">
    <w:abstractNumId w:val="4"/>
  </w:num>
  <w:num w:numId="5">
    <w:abstractNumId w:val="5"/>
  </w:num>
  <w:num w:numId="6">
    <w:abstractNumId w:val="1"/>
  </w:num>
  <w:num w:numId="7">
    <w:abstractNumId w:val="6"/>
  </w:num>
  <w:num w:numId="8">
    <w:abstractNumId w:val="2"/>
  </w:num>
  <w:num w:numId="9">
    <w:abstractNumId w:val="21"/>
  </w:num>
  <w:num w:numId="10">
    <w:abstractNumId w:val="8"/>
  </w:num>
  <w:num w:numId="11">
    <w:abstractNumId w:val="13"/>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6"/>
  </w:num>
  <w:num w:numId="16">
    <w:abstractNumId w:val="18"/>
  </w:num>
  <w:num w:numId="17">
    <w:abstractNumId w:val="11"/>
  </w:num>
  <w:num w:numId="18">
    <w:abstractNumId w:val="15"/>
  </w:num>
  <w:num w:numId="19">
    <w:abstractNumId w:val="17"/>
  </w:num>
  <w:num w:numId="20">
    <w:abstractNumId w:val="20"/>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9"/>
    <w:lvlOverride w:ilvl="0">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5"/>
    <w:lvlOverride w:ilvl="0">
      <w:startOverride w:val="1"/>
    </w:lvlOverride>
    <w:lvlOverride w:ilvl="1"/>
    <w:lvlOverride w:ilvl="2"/>
    <w:lvlOverride w:ilvl="3"/>
    <w:lvlOverride w:ilvl="4"/>
    <w:lvlOverride w:ilvl="5"/>
    <w:lvlOverride w:ilvl="6"/>
    <w:lvlOverride w:ilvl="7"/>
    <w:lvlOverride w:ilvl="8"/>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EE"/>
    <w:rsid w:val="00001025"/>
    <w:rsid w:val="00001F07"/>
    <w:rsid w:val="000021C8"/>
    <w:rsid w:val="0000286F"/>
    <w:rsid w:val="00006745"/>
    <w:rsid w:val="00011C0E"/>
    <w:rsid w:val="000131F7"/>
    <w:rsid w:val="00014789"/>
    <w:rsid w:val="00015750"/>
    <w:rsid w:val="00025623"/>
    <w:rsid w:val="00026EF8"/>
    <w:rsid w:val="00027F75"/>
    <w:rsid w:val="00030A01"/>
    <w:rsid w:val="00037800"/>
    <w:rsid w:val="00047C08"/>
    <w:rsid w:val="0005350F"/>
    <w:rsid w:val="00057BE2"/>
    <w:rsid w:val="00060129"/>
    <w:rsid w:val="00061AD0"/>
    <w:rsid w:val="000727A5"/>
    <w:rsid w:val="000763C2"/>
    <w:rsid w:val="000766C1"/>
    <w:rsid w:val="00077713"/>
    <w:rsid w:val="00080431"/>
    <w:rsid w:val="00082EBE"/>
    <w:rsid w:val="000830FE"/>
    <w:rsid w:val="00092DE7"/>
    <w:rsid w:val="00093A30"/>
    <w:rsid w:val="000A05F2"/>
    <w:rsid w:val="000A0702"/>
    <w:rsid w:val="000B18EB"/>
    <w:rsid w:val="000B2CB7"/>
    <w:rsid w:val="000B6576"/>
    <w:rsid w:val="000B6D07"/>
    <w:rsid w:val="000C17A8"/>
    <w:rsid w:val="000C2F67"/>
    <w:rsid w:val="000C45DD"/>
    <w:rsid w:val="000C4D2B"/>
    <w:rsid w:val="000D0E5C"/>
    <w:rsid w:val="000D2279"/>
    <w:rsid w:val="000D4802"/>
    <w:rsid w:val="000D4EB3"/>
    <w:rsid w:val="000D5D2E"/>
    <w:rsid w:val="000D7AC6"/>
    <w:rsid w:val="000E0C24"/>
    <w:rsid w:val="000E17C5"/>
    <w:rsid w:val="000E2294"/>
    <w:rsid w:val="000E6228"/>
    <w:rsid w:val="000F3178"/>
    <w:rsid w:val="000F7CC2"/>
    <w:rsid w:val="00100B40"/>
    <w:rsid w:val="001027E4"/>
    <w:rsid w:val="00106ED0"/>
    <w:rsid w:val="0010768B"/>
    <w:rsid w:val="00110E88"/>
    <w:rsid w:val="00114B85"/>
    <w:rsid w:val="0011554B"/>
    <w:rsid w:val="0012028F"/>
    <w:rsid w:val="00123495"/>
    <w:rsid w:val="00126182"/>
    <w:rsid w:val="00127A77"/>
    <w:rsid w:val="00133157"/>
    <w:rsid w:val="00133629"/>
    <w:rsid w:val="00137C1F"/>
    <w:rsid w:val="0014257C"/>
    <w:rsid w:val="00142D27"/>
    <w:rsid w:val="001431E7"/>
    <w:rsid w:val="001514C9"/>
    <w:rsid w:val="001536BD"/>
    <w:rsid w:val="00155A28"/>
    <w:rsid w:val="00155C9E"/>
    <w:rsid w:val="0015655E"/>
    <w:rsid w:val="00157C50"/>
    <w:rsid w:val="00161AEC"/>
    <w:rsid w:val="001659BF"/>
    <w:rsid w:val="00170284"/>
    <w:rsid w:val="00170589"/>
    <w:rsid w:val="00173DB0"/>
    <w:rsid w:val="00173EEE"/>
    <w:rsid w:val="00173F7A"/>
    <w:rsid w:val="00176DC0"/>
    <w:rsid w:val="00177D94"/>
    <w:rsid w:val="001804D9"/>
    <w:rsid w:val="00183AAD"/>
    <w:rsid w:val="00183BB8"/>
    <w:rsid w:val="001845A2"/>
    <w:rsid w:val="00185511"/>
    <w:rsid w:val="001878A7"/>
    <w:rsid w:val="00192A3A"/>
    <w:rsid w:val="00192E72"/>
    <w:rsid w:val="0019474C"/>
    <w:rsid w:val="00197F91"/>
    <w:rsid w:val="001A1A01"/>
    <w:rsid w:val="001A3A41"/>
    <w:rsid w:val="001A3A8A"/>
    <w:rsid w:val="001A3E88"/>
    <w:rsid w:val="001A428A"/>
    <w:rsid w:val="001A522C"/>
    <w:rsid w:val="001A5EEA"/>
    <w:rsid w:val="001B2851"/>
    <w:rsid w:val="001B7119"/>
    <w:rsid w:val="001C319C"/>
    <w:rsid w:val="001C3C23"/>
    <w:rsid w:val="001D03EE"/>
    <w:rsid w:val="001D33C5"/>
    <w:rsid w:val="001E0F35"/>
    <w:rsid w:val="001E3B45"/>
    <w:rsid w:val="001E5D33"/>
    <w:rsid w:val="001E67F3"/>
    <w:rsid w:val="001E74D1"/>
    <w:rsid w:val="001F12EE"/>
    <w:rsid w:val="001F225E"/>
    <w:rsid w:val="00200E28"/>
    <w:rsid w:val="0020651C"/>
    <w:rsid w:val="00207B02"/>
    <w:rsid w:val="00210928"/>
    <w:rsid w:val="0021329E"/>
    <w:rsid w:val="0021338C"/>
    <w:rsid w:val="00215206"/>
    <w:rsid w:val="00216210"/>
    <w:rsid w:val="002212B0"/>
    <w:rsid w:val="00225151"/>
    <w:rsid w:val="00225FF6"/>
    <w:rsid w:val="0023176A"/>
    <w:rsid w:val="002447D4"/>
    <w:rsid w:val="002452CC"/>
    <w:rsid w:val="00247974"/>
    <w:rsid w:val="002527AE"/>
    <w:rsid w:val="0025499C"/>
    <w:rsid w:val="002568DD"/>
    <w:rsid w:val="00261074"/>
    <w:rsid w:val="002628D5"/>
    <w:rsid w:val="002646D7"/>
    <w:rsid w:val="00265879"/>
    <w:rsid w:val="00266820"/>
    <w:rsid w:val="00272686"/>
    <w:rsid w:val="002750C5"/>
    <w:rsid w:val="002A183D"/>
    <w:rsid w:val="002A735E"/>
    <w:rsid w:val="002B31E6"/>
    <w:rsid w:val="002B53AE"/>
    <w:rsid w:val="002C2D8F"/>
    <w:rsid w:val="002C4793"/>
    <w:rsid w:val="002C5EB2"/>
    <w:rsid w:val="002E1EA8"/>
    <w:rsid w:val="002E69CE"/>
    <w:rsid w:val="002F36D1"/>
    <w:rsid w:val="002F5A37"/>
    <w:rsid w:val="00303468"/>
    <w:rsid w:val="0031140A"/>
    <w:rsid w:val="00314BFB"/>
    <w:rsid w:val="00314F90"/>
    <w:rsid w:val="00315C69"/>
    <w:rsid w:val="00321298"/>
    <w:rsid w:val="00333C5C"/>
    <w:rsid w:val="0034005A"/>
    <w:rsid w:val="00342BA2"/>
    <w:rsid w:val="003471EF"/>
    <w:rsid w:val="00347484"/>
    <w:rsid w:val="00350DFC"/>
    <w:rsid w:val="003524FE"/>
    <w:rsid w:val="00352C12"/>
    <w:rsid w:val="00360390"/>
    <w:rsid w:val="00364407"/>
    <w:rsid w:val="00364586"/>
    <w:rsid w:val="00365217"/>
    <w:rsid w:val="00365E08"/>
    <w:rsid w:val="00367A60"/>
    <w:rsid w:val="00370362"/>
    <w:rsid w:val="00370399"/>
    <w:rsid w:val="00370AE2"/>
    <w:rsid w:val="003710CD"/>
    <w:rsid w:val="003758F4"/>
    <w:rsid w:val="003769A0"/>
    <w:rsid w:val="00376BA1"/>
    <w:rsid w:val="00376CB0"/>
    <w:rsid w:val="0037751B"/>
    <w:rsid w:val="0038170E"/>
    <w:rsid w:val="00383175"/>
    <w:rsid w:val="00383998"/>
    <w:rsid w:val="00384465"/>
    <w:rsid w:val="00384A2C"/>
    <w:rsid w:val="003862B2"/>
    <w:rsid w:val="00390622"/>
    <w:rsid w:val="00397E42"/>
    <w:rsid w:val="003A0A78"/>
    <w:rsid w:val="003A0CDC"/>
    <w:rsid w:val="003A322B"/>
    <w:rsid w:val="003B1C36"/>
    <w:rsid w:val="003B5DD4"/>
    <w:rsid w:val="003B7AAB"/>
    <w:rsid w:val="003C77C7"/>
    <w:rsid w:val="003D08D8"/>
    <w:rsid w:val="003D30AC"/>
    <w:rsid w:val="003D310D"/>
    <w:rsid w:val="003D4F58"/>
    <w:rsid w:val="003D6D2A"/>
    <w:rsid w:val="003E20C5"/>
    <w:rsid w:val="003E2B8B"/>
    <w:rsid w:val="003E5173"/>
    <w:rsid w:val="003E55CF"/>
    <w:rsid w:val="003F2EFD"/>
    <w:rsid w:val="003F6C16"/>
    <w:rsid w:val="004002A7"/>
    <w:rsid w:val="00410D0F"/>
    <w:rsid w:val="00411D27"/>
    <w:rsid w:val="00413D64"/>
    <w:rsid w:val="00416F64"/>
    <w:rsid w:val="00417F0B"/>
    <w:rsid w:val="00420857"/>
    <w:rsid w:val="00425744"/>
    <w:rsid w:val="00426078"/>
    <w:rsid w:val="004278E0"/>
    <w:rsid w:val="0043086B"/>
    <w:rsid w:val="00436AFB"/>
    <w:rsid w:val="00440B63"/>
    <w:rsid w:val="00445723"/>
    <w:rsid w:val="00455436"/>
    <w:rsid w:val="00470133"/>
    <w:rsid w:val="00470708"/>
    <w:rsid w:val="004708BD"/>
    <w:rsid w:val="00470C5A"/>
    <w:rsid w:val="004726BE"/>
    <w:rsid w:val="00475B43"/>
    <w:rsid w:val="0047794F"/>
    <w:rsid w:val="00480DE8"/>
    <w:rsid w:val="0049240F"/>
    <w:rsid w:val="0049479B"/>
    <w:rsid w:val="004A090E"/>
    <w:rsid w:val="004A0C28"/>
    <w:rsid w:val="004A4784"/>
    <w:rsid w:val="004A69D5"/>
    <w:rsid w:val="004B113D"/>
    <w:rsid w:val="004B21E7"/>
    <w:rsid w:val="004B2D78"/>
    <w:rsid w:val="004B3B23"/>
    <w:rsid w:val="004B529D"/>
    <w:rsid w:val="004C5965"/>
    <w:rsid w:val="004C74B1"/>
    <w:rsid w:val="004D13D0"/>
    <w:rsid w:val="004D3FE0"/>
    <w:rsid w:val="004D5A5E"/>
    <w:rsid w:val="004E6F03"/>
    <w:rsid w:val="004F4BA2"/>
    <w:rsid w:val="00502DF8"/>
    <w:rsid w:val="005030D2"/>
    <w:rsid w:val="00503A5D"/>
    <w:rsid w:val="0050447A"/>
    <w:rsid w:val="00504C45"/>
    <w:rsid w:val="00506904"/>
    <w:rsid w:val="00507AA8"/>
    <w:rsid w:val="00514B65"/>
    <w:rsid w:val="00522185"/>
    <w:rsid w:val="00525D6D"/>
    <w:rsid w:val="00532E77"/>
    <w:rsid w:val="00535810"/>
    <w:rsid w:val="00537B94"/>
    <w:rsid w:val="0054287B"/>
    <w:rsid w:val="00545C85"/>
    <w:rsid w:val="00551436"/>
    <w:rsid w:val="0056400F"/>
    <w:rsid w:val="0057242A"/>
    <w:rsid w:val="005752FF"/>
    <w:rsid w:val="00580686"/>
    <w:rsid w:val="0058158D"/>
    <w:rsid w:val="005852D1"/>
    <w:rsid w:val="00591372"/>
    <w:rsid w:val="00596762"/>
    <w:rsid w:val="005A3793"/>
    <w:rsid w:val="005A45F9"/>
    <w:rsid w:val="005B72E6"/>
    <w:rsid w:val="005C23EF"/>
    <w:rsid w:val="005C3280"/>
    <w:rsid w:val="005D17E3"/>
    <w:rsid w:val="005D3949"/>
    <w:rsid w:val="005D467D"/>
    <w:rsid w:val="005E56FB"/>
    <w:rsid w:val="005E7B9E"/>
    <w:rsid w:val="005F0B1E"/>
    <w:rsid w:val="005F0ECB"/>
    <w:rsid w:val="005F2C6A"/>
    <w:rsid w:val="005F2FCC"/>
    <w:rsid w:val="005F301C"/>
    <w:rsid w:val="005F36AC"/>
    <w:rsid w:val="005F49E0"/>
    <w:rsid w:val="006014CE"/>
    <w:rsid w:val="00605157"/>
    <w:rsid w:val="0061304A"/>
    <w:rsid w:val="006145CB"/>
    <w:rsid w:val="00614B16"/>
    <w:rsid w:val="00622131"/>
    <w:rsid w:val="006242E5"/>
    <w:rsid w:val="0062590E"/>
    <w:rsid w:val="00630862"/>
    <w:rsid w:val="00630C9C"/>
    <w:rsid w:val="00631CEF"/>
    <w:rsid w:val="00634662"/>
    <w:rsid w:val="0063758B"/>
    <w:rsid w:val="00637DDD"/>
    <w:rsid w:val="00642B52"/>
    <w:rsid w:val="00651473"/>
    <w:rsid w:val="00653769"/>
    <w:rsid w:val="0065633C"/>
    <w:rsid w:val="00656F86"/>
    <w:rsid w:val="00661B1F"/>
    <w:rsid w:val="0066500D"/>
    <w:rsid w:val="00665CBB"/>
    <w:rsid w:val="00677C12"/>
    <w:rsid w:val="0068377B"/>
    <w:rsid w:val="0068647E"/>
    <w:rsid w:val="00686D2B"/>
    <w:rsid w:val="00694C71"/>
    <w:rsid w:val="006952CE"/>
    <w:rsid w:val="006A51E7"/>
    <w:rsid w:val="006B1240"/>
    <w:rsid w:val="006B2FDD"/>
    <w:rsid w:val="006B470A"/>
    <w:rsid w:val="006B5563"/>
    <w:rsid w:val="006B6EA5"/>
    <w:rsid w:val="006B7145"/>
    <w:rsid w:val="006B7C92"/>
    <w:rsid w:val="006C5344"/>
    <w:rsid w:val="006C721F"/>
    <w:rsid w:val="006C739E"/>
    <w:rsid w:val="006C78C3"/>
    <w:rsid w:val="006D1C0F"/>
    <w:rsid w:val="006D4546"/>
    <w:rsid w:val="006D59D1"/>
    <w:rsid w:val="006E2A7C"/>
    <w:rsid w:val="006E3271"/>
    <w:rsid w:val="006E5B44"/>
    <w:rsid w:val="006F129B"/>
    <w:rsid w:val="00706380"/>
    <w:rsid w:val="00712C85"/>
    <w:rsid w:val="0072333E"/>
    <w:rsid w:val="007238B6"/>
    <w:rsid w:val="00726AC0"/>
    <w:rsid w:val="0072739F"/>
    <w:rsid w:val="0073086E"/>
    <w:rsid w:val="007401EA"/>
    <w:rsid w:val="0074436B"/>
    <w:rsid w:val="00750AF3"/>
    <w:rsid w:val="00752321"/>
    <w:rsid w:val="007633AA"/>
    <w:rsid w:val="00765B11"/>
    <w:rsid w:val="007714D0"/>
    <w:rsid w:val="00777A60"/>
    <w:rsid w:val="00780D35"/>
    <w:rsid w:val="00782D82"/>
    <w:rsid w:val="00784EF2"/>
    <w:rsid w:val="00785C52"/>
    <w:rsid w:val="0078647F"/>
    <w:rsid w:val="00786588"/>
    <w:rsid w:val="00787E7D"/>
    <w:rsid w:val="007903ED"/>
    <w:rsid w:val="00793AED"/>
    <w:rsid w:val="00797C47"/>
    <w:rsid w:val="007A136B"/>
    <w:rsid w:val="007A1D2C"/>
    <w:rsid w:val="007A1E5A"/>
    <w:rsid w:val="007A362F"/>
    <w:rsid w:val="007B084E"/>
    <w:rsid w:val="007B0D31"/>
    <w:rsid w:val="007B7920"/>
    <w:rsid w:val="007C2901"/>
    <w:rsid w:val="007C305D"/>
    <w:rsid w:val="007C3FE6"/>
    <w:rsid w:val="007C459D"/>
    <w:rsid w:val="007D050A"/>
    <w:rsid w:val="007D2C98"/>
    <w:rsid w:val="007E026F"/>
    <w:rsid w:val="007E1DE6"/>
    <w:rsid w:val="007E2AE9"/>
    <w:rsid w:val="007E4EC4"/>
    <w:rsid w:val="007E5D93"/>
    <w:rsid w:val="007E5EEF"/>
    <w:rsid w:val="007F0E70"/>
    <w:rsid w:val="007F7ACB"/>
    <w:rsid w:val="007F7E60"/>
    <w:rsid w:val="0080225D"/>
    <w:rsid w:val="00804615"/>
    <w:rsid w:val="008062CB"/>
    <w:rsid w:val="00806A9E"/>
    <w:rsid w:val="00825F93"/>
    <w:rsid w:val="008267DD"/>
    <w:rsid w:val="0082743A"/>
    <w:rsid w:val="008332E3"/>
    <w:rsid w:val="00833677"/>
    <w:rsid w:val="008339A7"/>
    <w:rsid w:val="00835F75"/>
    <w:rsid w:val="00836F8E"/>
    <w:rsid w:val="00840A6E"/>
    <w:rsid w:val="008431A3"/>
    <w:rsid w:val="00844B9B"/>
    <w:rsid w:val="00845A67"/>
    <w:rsid w:val="008478F3"/>
    <w:rsid w:val="00847F84"/>
    <w:rsid w:val="00850009"/>
    <w:rsid w:val="0085061F"/>
    <w:rsid w:val="00856F3F"/>
    <w:rsid w:val="00857CA0"/>
    <w:rsid w:val="00870BA0"/>
    <w:rsid w:val="008719B3"/>
    <w:rsid w:val="00877588"/>
    <w:rsid w:val="0087782A"/>
    <w:rsid w:val="0088201A"/>
    <w:rsid w:val="008822ED"/>
    <w:rsid w:val="00883B8A"/>
    <w:rsid w:val="008850DB"/>
    <w:rsid w:val="00887D6E"/>
    <w:rsid w:val="00893A2A"/>
    <w:rsid w:val="008957A5"/>
    <w:rsid w:val="008A0504"/>
    <w:rsid w:val="008A3609"/>
    <w:rsid w:val="008A41D6"/>
    <w:rsid w:val="008A73EA"/>
    <w:rsid w:val="008B0656"/>
    <w:rsid w:val="008B27BD"/>
    <w:rsid w:val="008B281D"/>
    <w:rsid w:val="008B56AE"/>
    <w:rsid w:val="008B5BDF"/>
    <w:rsid w:val="008C5A80"/>
    <w:rsid w:val="008C7E27"/>
    <w:rsid w:val="008D0B73"/>
    <w:rsid w:val="008D0DD0"/>
    <w:rsid w:val="008D0F2B"/>
    <w:rsid w:val="008D59B1"/>
    <w:rsid w:val="008E118F"/>
    <w:rsid w:val="008E2BD5"/>
    <w:rsid w:val="008E2C21"/>
    <w:rsid w:val="0090105B"/>
    <w:rsid w:val="00901C8E"/>
    <w:rsid w:val="00903C07"/>
    <w:rsid w:val="00905AD6"/>
    <w:rsid w:val="009112E3"/>
    <w:rsid w:val="0091264A"/>
    <w:rsid w:val="00913BA6"/>
    <w:rsid w:val="0092079B"/>
    <w:rsid w:val="00921F3F"/>
    <w:rsid w:val="00933341"/>
    <w:rsid w:val="00933A5C"/>
    <w:rsid w:val="00941666"/>
    <w:rsid w:val="00941E28"/>
    <w:rsid w:val="00944296"/>
    <w:rsid w:val="00944FC5"/>
    <w:rsid w:val="00947B60"/>
    <w:rsid w:val="00953F52"/>
    <w:rsid w:val="0095750F"/>
    <w:rsid w:val="00961578"/>
    <w:rsid w:val="00961E37"/>
    <w:rsid w:val="00964616"/>
    <w:rsid w:val="009651C9"/>
    <w:rsid w:val="00966EFE"/>
    <w:rsid w:val="00967087"/>
    <w:rsid w:val="00967B50"/>
    <w:rsid w:val="009715E7"/>
    <w:rsid w:val="00971B8B"/>
    <w:rsid w:val="00972318"/>
    <w:rsid w:val="00987CA0"/>
    <w:rsid w:val="00992E82"/>
    <w:rsid w:val="009934C9"/>
    <w:rsid w:val="009963FC"/>
    <w:rsid w:val="009A17C0"/>
    <w:rsid w:val="009A3AD3"/>
    <w:rsid w:val="009A56F9"/>
    <w:rsid w:val="009B072E"/>
    <w:rsid w:val="009B21BC"/>
    <w:rsid w:val="009B6B8F"/>
    <w:rsid w:val="009B7FD9"/>
    <w:rsid w:val="009C2F62"/>
    <w:rsid w:val="009D3CAD"/>
    <w:rsid w:val="009D5E3D"/>
    <w:rsid w:val="009E352B"/>
    <w:rsid w:val="009E5E59"/>
    <w:rsid w:val="009F6C03"/>
    <w:rsid w:val="00A01B69"/>
    <w:rsid w:val="00A05B4D"/>
    <w:rsid w:val="00A0759D"/>
    <w:rsid w:val="00A120F8"/>
    <w:rsid w:val="00A23243"/>
    <w:rsid w:val="00A2401A"/>
    <w:rsid w:val="00A25654"/>
    <w:rsid w:val="00A25A5E"/>
    <w:rsid w:val="00A27480"/>
    <w:rsid w:val="00A31D98"/>
    <w:rsid w:val="00A3656B"/>
    <w:rsid w:val="00A427D9"/>
    <w:rsid w:val="00A42A34"/>
    <w:rsid w:val="00A43C48"/>
    <w:rsid w:val="00A45D85"/>
    <w:rsid w:val="00A615B0"/>
    <w:rsid w:val="00A65555"/>
    <w:rsid w:val="00A65FD5"/>
    <w:rsid w:val="00A675AA"/>
    <w:rsid w:val="00A71968"/>
    <w:rsid w:val="00A74503"/>
    <w:rsid w:val="00A839B4"/>
    <w:rsid w:val="00A84496"/>
    <w:rsid w:val="00A87E99"/>
    <w:rsid w:val="00A92757"/>
    <w:rsid w:val="00A92934"/>
    <w:rsid w:val="00A96DB9"/>
    <w:rsid w:val="00A97000"/>
    <w:rsid w:val="00AA5DD3"/>
    <w:rsid w:val="00AB504E"/>
    <w:rsid w:val="00AC4B6C"/>
    <w:rsid w:val="00AD6ECA"/>
    <w:rsid w:val="00AE3441"/>
    <w:rsid w:val="00AE4F9B"/>
    <w:rsid w:val="00AF15FF"/>
    <w:rsid w:val="00AF3063"/>
    <w:rsid w:val="00AF3EAD"/>
    <w:rsid w:val="00AF5FD9"/>
    <w:rsid w:val="00AF70CB"/>
    <w:rsid w:val="00AF7A81"/>
    <w:rsid w:val="00B0287D"/>
    <w:rsid w:val="00B03069"/>
    <w:rsid w:val="00B033FB"/>
    <w:rsid w:val="00B03C2E"/>
    <w:rsid w:val="00B11B8E"/>
    <w:rsid w:val="00B141C2"/>
    <w:rsid w:val="00B24186"/>
    <w:rsid w:val="00B27110"/>
    <w:rsid w:val="00B27431"/>
    <w:rsid w:val="00B30817"/>
    <w:rsid w:val="00B30C5D"/>
    <w:rsid w:val="00B31F50"/>
    <w:rsid w:val="00B32A7B"/>
    <w:rsid w:val="00B3709C"/>
    <w:rsid w:val="00B40D62"/>
    <w:rsid w:val="00B42B3F"/>
    <w:rsid w:val="00B4553E"/>
    <w:rsid w:val="00B459D5"/>
    <w:rsid w:val="00B47A8F"/>
    <w:rsid w:val="00B52B37"/>
    <w:rsid w:val="00B55EED"/>
    <w:rsid w:val="00B57677"/>
    <w:rsid w:val="00B601F2"/>
    <w:rsid w:val="00B61D0C"/>
    <w:rsid w:val="00B63186"/>
    <w:rsid w:val="00B6640D"/>
    <w:rsid w:val="00B66E11"/>
    <w:rsid w:val="00B70A82"/>
    <w:rsid w:val="00B72697"/>
    <w:rsid w:val="00B82EF0"/>
    <w:rsid w:val="00B847D7"/>
    <w:rsid w:val="00B961DC"/>
    <w:rsid w:val="00BA1783"/>
    <w:rsid w:val="00BA7BD4"/>
    <w:rsid w:val="00BB0E0C"/>
    <w:rsid w:val="00BB1162"/>
    <w:rsid w:val="00BB32A9"/>
    <w:rsid w:val="00BB6F97"/>
    <w:rsid w:val="00BC3883"/>
    <w:rsid w:val="00BD6BCD"/>
    <w:rsid w:val="00BE1063"/>
    <w:rsid w:val="00BE11F0"/>
    <w:rsid w:val="00BE3AB8"/>
    <w:rsid w:val="00BF1018"/>
    <w:rsid w:val="00BF406B"/>
    <w:rsid w:val="00BF7892"/>
    <w:rsid w:val="00C00643"/>
    <w:rsid w:val="00C03DFD"/>
    <w:rsid w:val="00C0638A"/>
    <w:rsid w:val="00C07E8A"/>
    <w:rsid w:val="00C11F52"/>
    <w:rsid w:val="00C126C9"/>
    <w:rsid w:val="00C140E9"/>
    <w:rsid w:val="00C22713"/>
    <w:rsid w:val="00C22AFE"/>
    <w:rsid w:val="00C239AE"/>
    <w:rsid w:val="00C2553A"/>
    <w:rsid w:val="00C27462"/>
    <w:rsid w:val="00C30335"/>
    <w:rsid w:val="00C3731D"/>
    <w:rsid w:val="00C37E65"/>
    <w:rsid w:val="00C47111"/>
    <w:rsid w:val="00C5089E"/>
    <w:rsid w:val="00C57FF3"/>
    <w:rsid w:val="00C6678D"/>
    <w:rsid w:val="00C669BD"/>
    <w:rsid w:val="00C67E96"/>
    <w:rsid w:val="00C723D9"/>
    <w:rsid w:val="00C72763"/>
    <w:rsid w:val="00C73D38"/>
    <w:rsid w:val="00C74745"/>
    <w:rsid w:val="00C8074B"/>
    <w:rsid w:val="00C82ABA"/>
    <w:rsid w:val="00C84F54"/>
    <w:rsid w:val="00C86A88"/>
    <w:rsid w:val="00C87BA4"/>
    <w:rsid w:val="00C9266A"/>
    <w:rsid w:val="00C932CF"/>
    <w:rsid w:val="00CA0F79"/>
    <w:rsid w:val="00CA4360"/>
    <w:rsid w:val="00CB0A32"/>
    <w:rsid w:val="00CB0FAA"/>
    <w:rsid w:val="00CB3780"/>
    <w:rsid w:val="00CB673D"/>
    <w:rsid w:val="00CC4995"/>
    <w:rsid w:val="00CC49B9"/>
    <w:rsid w:val="00CC6878"/>
    <w:rsid w:val="00CC7D00"/>
    <w:rsid w:val="00CD2B42"/>
    <w:rsid w:val="00CD45A9"/>
    <w:rsid w:val="00CE101E"/>
    <w:rsid w:val="00CE5060"/>
    <w:rsid w:val="00CE7649"/>
    <w:rsid w:val="00CF39C4"/>
    <w:rsid w:val="00CF45F1"/>
    <w:rsid w:val="00CF5F78"/>
    <w:rsid w:val="00D012C2"/>
    <w:rsid w:val="00D01A7E"/>
    <w:rsid w:val="00D0211B"/>
    <w:rsid w:val="00D03905"/>
    <w:rsid w:val="00D06D07"/>
    <w:rsid w:val="00D11D62"/>
    <w:rsid w:val="00D12607"/>
    <w:rsid w:val="00D15753"/>
    <w:rsid w:val="00D1641B"/>
    <w:rsid w:val="00D2782E"/>
    <w:rsid w:val="00D27EEF"/>
    <w:rsid w:val="00D35730"/>
    <w:rsid w:val="00D404AA"/>
    <w:rsid w:val="00D40799"/>
    <w:rsid w:val="00D4464C"/>
    <w:rsid w:val="00D47807"/>
    <w:rsid w:val="00D50AAE"/>
    <w:rsid w:val="00D53134"/>
    <w:rsid w:val="00D55663"/>
    <w:rsid w:val="00D6097B"/>
    <w:rsid w:val="00D61A05"/>
    <w:rsid w:val="00D65A72"/>
    <w:rsid w:val="00D66676"/>
    <w:rsid w:val="00D749A7"/>
    <w:rsid w:val="00D74FD9"/>
    <w:rsid w:val="00D76A99"/>
    <w:rsid w:val="00D77A32"/>
    <w:rsid w:val="00D81F17"/>
    <w:rsid w:val="00D83509"/>
    <w:rsid w:val="00D83F76"/>
    <w:rsid w:val="00D845BB"/>
    <w:rsid w:val="00D849EF"/>
    <w:rsid w:val="00D85B3E"/>
    <w:rsid w:val="00D86946"/>
    <w:rsid w:val="00D90B24"/>
    <w:rsid w:val="00D91830"/>
    <w:rsid w:val="00D930B4"/>
    <w:rsid w:val="00DA16F2"/>
    <w:rsid w:val="00DA661C"/>
    <w:rsid w:val="00DA6747"/>
    <w:rsid w:val="00DA6AEA"/>
    <w:rsid w:val="00DB2907"/>
    <w:rsid w:val="00DB5EBD"/>
    <w:rsid w:val="00DC4592"/>
    <w:rsid w:val="00DC4921"/>
    <w:rsid w:val="00DD35D7"/>
    <w:rsid w:val="00DD56FD"/>
    <w:rsid w:val="00DD611E"/>
    <w:rsid w:val="00DE2A93"/>
    <w:rsid w:val="00DE46EB"/>
    <w:rsid w:val="00DE4AC2"/>
    <w:rsid w:val="00DE5141"/>
    <w:rsid w:val="00DE582A"/>
    <w:rsid w:val="00DE6145"/>
    <w:rsid w:val="00DE68BC"/>
    <w:rsid w:val="00DF2FA8"/>
    <w:rsid w:val="00DF2FCA"/>
    <w:rsid w:val="00DF52D5"/>
    <w:rsid w:val="00DF7BAD"/>
    <w:rsid w:val="00E071D9"/>
    <w:rsid w:val="00E07E38"/>
    <w:rsid w:val="00E100EA"/>
    <w:rsid w:val="00E13E2A"/>
    <w:rsid w:val="00E156E8"/>
    <w:rsid w:val="00E15EA5"/>
    <w:rsid w:val="00E239C8"/>
    <w:rsid w:val="00E269F2"/>
    <w:rsid w:val="00E27443"/>
    <w:rsid w:val="00E27479"/>
    <w:rsid w:val="00E30EC1"/>
    <w:rsid w:val="00E33F13"/>
    <w:rsid w:val="00E34B7A"/>
    <w:rsid w:val="00E412D3"/>
    <w:rsid w:val="00E431DA"/>
    <w:rsid w:val="00E43C08"/>
    <w:rsid w:val="00E473DA"/>
    <w:rsid w:val="00E5056B"/>
    <w:rsid w:val="00E51968"/>
    <w:rsid w:val="00E52D1D"/>
    <w:rsid w:val="00E54DBF"/>
    <w:rsid w:val="00E56D20"/>
    <w:rsid w:val="00E60C57"/>
    <w:rsid w:val="00E64368"/>
    <w:rsid w:val="00E6627B"/>
    <w:rsid w:val="00E679C1"/>
    <w:rsid w:val="00E73BEE"/>
    <w:rsid w:val="00E747B7"/>
    <w:rsid w:val="00E77421"/>
    <w:rsid w:val="00E830C6"/>
    <w:rsid w:val="00E84724"/>
    <w:rsid w:val="00E851E3"/>
    <w:rsid w:val="00E91813"/>
    <w:rsid w:val="00E923F9"/>
    <w:rsid w:val="00E937C1"/>
    <w:rsid w:val="00E9421A"/>
    <w:rsid w:val="00E94D1E"/>
    <w:rsid w:val="00E964A1"/>
    <w:rsid w:val="00EB0706"/>
    <w:rsid w:val="00EB1EAB"/>
    <w:rsid w:val="00EB4252"/>
    <w:rsid w:val="00EB6A24"/>
    <w:rsid w:val="00EB7458"/>
    <w:rsid w:val="00EB79B5"/>
    <w:rsid w:val="00EC4A80"/>
    <w:rsid w:val="00EC6766"/>
    <w:rsid w:val="00EC7F19"/>
    <w:rsid w:val="00ED2EB4"/>
    <w:rsid w:val="00ED3DD3"/>
    <w:rsid w:val="00EE06D4"/>
    <w:rsid w:val="00EE23D0"/>
    <w:rsid w:val="00EE7CFA"/>
    <w:rsid w:val="00EF35A9"/>
    <w:rsid w:val="00EF6B65"/>
    <w:rsid w:val="00F00F29"/>
    <w:rsid w:val="00F0322F"/>
    <w:rsid w:val="00F06643"/>
    <w:rsid w:val="00F07247"/>
    <w:rsid w:val="00F11A72"/>
    <w:rsid w:val="00F14BB1"/>
    <w:rsid w:val="00F1582E"/>
    <w:rsid w:val="00F16BF2"/>
    <w:rsid w:val="00F1739F"/>
    <w:rsid w:val="00F21568"/>
    <w:rsid w:val="00F22B7E"/>
    <w:rsid w:val="00F24556"/>
    <w:rsid w:val="00F25079"/>
    <w:rsid w:val="00F259DF"/>
    <w:rsid w:val="00F30286"/>
    <w:rsid w:val="00F3113A"/>
    <w:rsid w:val="00F33779"/>
    <w:rsid w:val="00F35AF2"/>
    <w:rsid w:val="00F46123"/>
    <w:rsid w:val="00F4687F"/>
    <w:rsid w:val="00F508E4"/>
    <w:rsid w:val="00F618AF"/>
    <w:rsid w:val="00F66D37"/>
    <w:rsid w:val="00F7710D"/>
    <w:rsid w:val="00F8261B"/>
    <w:rsid w:val="00F829F8"/>
    <w:rsid w:val="00F92D7D"/>
    <w:rsid w:val="00F9441F"/>
    <w:rsid w:val="00F94E45"/>
    <w:rsid w:val="00F96C56"/>
    <w:rsid w:val="00F977CC"/>
    <w:rsid w:val="00FA0360"/>
    <w:rsid w:val="00FA227D"/>
    <w:rsid w:val="00FA340A"/>
    <w:rsid w:val="00FB0D1A"/>
    <w:rsid w:val="00FB2A21"/>
    <w:rsid w:val="00FB4520"/>
    <w:rsid w:val="00FB6DDD"/>
    <w:rsid w:val="00FC107B"/>
    <w:rsid w:val="00FC1683"/>
    <w:rsid w:val="00FC3637"/>
    <w:rsid w:val="00FF51A5"/>
    <w:rsid w:val="00FF60B8"/>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 w:type="paragraph" w:styleId="afb">
    <w:name w:val="Revision"/>
    <w:hidden/>
    <w:uiPriority w:val="99"/>
    <w:semiHidden/>
    <w:rsid w:val="00EC6766"/>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 w:type="paragraph" w:styleId="afb">
    <w:name w:val="Revision"/>
    <w:hidden/>
    <w:uiPriority w:val="99"/>
    <w:semiHidden/>
    <w:rsid w:val="00EC6766"/>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3473">
      <w:bodyDiv w:val="1"/>
      <w:marLeft w:val="0"/>
      <w:marRight w:val="0"/>
      <w:marTop w:val="0"/>
      <w:marBottom w:val="0"/>
      <w:divBdr>
        <w:top w:val="none" w:sz="0" w:space="0" w:color="auto"/>
        <w:left w:val="none" w:sz="0" w:space="0" w:color="auto"/>
        <w:bottom w:val="none" w:sz="0" w:space="0" w:color="auto"/>
        <w:right w:val="none" w:sz="0" w:space="0" w:color="auto"/>
      </w:divBdr>
    </w:div>
    <w:div w:id="828911427">
      <w:bodyDiv w:val="1"/>
      <w:marLeft w:val="0"/>
      <w:marRight w:val="0"/>
      <w:marTop w:val="0"/>
      <w:marBottom w:val="0"/>
      <w:divBdr>
        <w:top w:val="none" w:sz="0" w:space="0" w:color="auto"/>
        <w:left w:val="none" w:sz="0" w:space="0" w:color="auto"/>
        <w:bottom w:val="none" w:sz="0" w:space="0" w:color="auto"/>
        <w:right w:val="none" w:sz="0" w:space="0" w:color="auto"/>
      </w:divBdr>
    </w:div>
    <w:div w:id="1089235721">
      <w:bodyDiv w:val="1"/>
      <w:marLeft w:val="0"/>
      <w:marRight w:val="0"/>
      <w:marTop w:val="0"/>
      <w:marBottom w:val="0"/>
      <w:divBdr>
        <w:top w:val="none" w:sz="0" w:space="0" w:color="auto"/>
        <w:left w:val="none" w:sz="0" w:space="0" w:color="auto"/>
        <w:bottom w:val="none" w:sz="0" w:space="0" w:color="auto"/>
        <w:right w:val="none" w:sz="0" w:space="0" w:color="auto"/>
      </w:divBdr>
    </w:div>
    <w:div w:id="11189901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6369355">
          <w:marLeft w:val="0"/>
          <w:marRight w:val="0"/>
          <w:marTop w:val="0"/>
          <w:marBottom w:val="0"/>
          <w:divBdr>
            <w:top w:val="none" w:sz="0" w:space="0" w:color="auto"/>
            <w:left w:val="none" w:sz="0" w:space="0" w:color="auto"/>
            <w:bottom w:val="none" w:sz="0" w:space="0" w:color="auto"/>
            <w:right w:val="none" w:sz="0" w:space="0" w:color="auto"/>
          </w:divBdr>
        </w:div>
      </w:divsChild>
    </w:div>
    <w:div w:id="1197767500">
      <w:bodyDiv w:val="1"/>
      <w:marLeft w:val="0"/>
      <w:marRight w:val="0"/>
      <w:marTop w:val="0"/>
      <w:marBottom w:val="0"/>
      <w:divBdr>
        <w:top w:val="none" w:sz="0" w:space="0" w:color="auto"/>
        <w:left w:val="none" w:sz="0" w:space="0" w:color="auto"/>
        <w:bottom w:val="none" w:sz="0" w:space="0" w:color="auto"/>
        <w:right w:val="none" w:sz="0" w:space="0" w:color="auto"/>
      </w:divBdr>
    </w:div>
    <w:div w:id="1445462725">
      <w:bodyDiv w:val="1"/>
      <w:marLeft w:val="0"/>
      <w:marRight w:val="0"/>
      <w:marTop w:val="0"/>
      <w:marBottom w:val="0"/>
      <w:divBdr>
        <w:top w:val="none" w:sz="0" w:space="0" w:color="auto"/>
        <w:left w:val="none" w:sz="0" w:space="0" w:color="auto"/>
        <w:bottom w:val="none" w:sz="0" w:space="0" w:color="auto"/>
        <w:right w:val="none" w:sz="0" w:space="0" w:color="auto"/>
      </w:divBdr>
    </w:div>
    <w:div w:id="1785494507">
      <w:bodyDiv w:val="1"/>
      <w:marLeft w:val="0"/>
      <w:marRight w:val="0"/>
      <w:marTop w:val="0"/>
      <w:marBottom w:val="0"/>
      <w:divBdr>
        <w:top w:val="none" w:sz="0" w:space="0" w:color="auto"/>
        <w:left w:val="none" w:sz="0" w:space="0" w:color="auto"/>
        <w:bottom w:val="none" w:sz="0" w:space="0" w:color="auto"/>
        <w:right w:val="none" w:sz="0" w:space="0" w:color="auto"/>
      </w:divBdr>
      <w:divsChild>
        <w:div w:id="564223192">
          <w:marLeft w:val="0"/>
          <w:marRight w:val="0"/>
          <w:marTop w:val="0"/>
          <w:marBottom w:val="0"/>
          <w:divBdr>
            <w:top w:val="none" w:sz="0" w:space="0" w:color="auto"/>
            <w:left w:val="none" w:sz="0" w:space="0" w:color="auto"/>
            <w:bottom w:val="none" w:sz="0" w:space="0" w:color="auto"/>
            <w:right w:val="none" w:sz="0" w:space="0" w:color="auto"/>
          </w:divBdr>
        </w:div>
      </w:divsChild>
    </w:div>
    <w:div w:id="1800762587">
      <w:bodyDiv w:val="1"/>
      <w:marLeft w:val="0"/>
      <w:marRight w:val="0"/>
      <w:marTop w:val="0"/>
      <w:marBottom w:val="0"/>
      <w:divBdr>
        <w:top w:val="none" w:sz="0" w:space="0" w:color="auto"/>
        <w:left w:val="none" w:sz="0" w:space="0" w:color="auto"/>
        <w:bottom w:val="none" w:sz="0" w:space="0" w:color="auto"/>
        <w:right w:val="none" w:sz="0" w:space="0" w:color="auto"/>
      </w:divBdr>
      <w:divsChild>
        <w:div w:id="1522621796">
          <w:marLeft w:val="0"/>
          <w:marRight w:val="0"/>
          <w:marTop w:val="0"/>
          <w:marBottom w:val="0"/>
          <w:divBdr>
            <w:top w:val="none" w:sz="0" w:space="0" w:color="auto"/>
            <w:left w:val="none" w:sz="0" w:space="0" w:color="auto"/>
            <w:bottom w:val="none" w:sz="0" w:space="0" w:color="auto"/>
            <w:right w:val="none" w:sz="0" w:space="0" w:color="auto"/>
          </w:divBdr>
          <w:divsChild>
            <w:div w:id="476261124">
              <w:marLeft w:val="0"/>
              <w:marRight w:val="0"/>
              <w:marTop w:val="0"/>
              <w:marBottom w:val="0"/>
              <w:divBdr>
                <w:top w:val="none" w:sz="0" w:space="0" w:color="auto"/>
                <w:left w:val="none" w:sz="0" w:space="0" w:color="auto"/>
                <w:bottom w:val="none" w:sz="0" w:space="0" w:color="auto"/>
                <w:right w:val="none" w:sz="0" w:space="0" w:color="auto"/>
              </w:divBdr>
              <w:divsChild>
                <w:div w:id="970478712">
                  <w:marLeft w:val="0"/>
                  <w:marRight w:val="0"/>
                  <w:marTop w:val="0"/>
                  <w:marBottom w:val="0"/>
                  <w:divBdr>
                    <w:top w:val="none" w:sz="0" w:space="0" w:color="auto"/>
                    <w:left w:val="none" w:sz="0" w:space="0" w:color="auto"/>
                    <w:bottom w:val="none" w:sz="0" w:space="0" w:color="auto"/>
                    <w:right w:val="none" w:sz="0" w:space="0" w:color="auto"/>
                  </w:divBdr>
                  <w:divsChild>
                    <w:div w:id="1821312652">
                      <w:marLeft w:val="0"/>
                      <w:marRight w:val="0"/>
                      <w:marTop w:val="0"/>
                      <w:marBottom w:val="0"/>
                      <w:divBdr>
                        <w:top w:val="none" w:sz="0" w:space="0" w:color="auto"/>
                        <w:left w:val="none" w:sz="0" w:space="0" w:color="auto"/>
                        <w:bottom w:val="none" w:sz="0" w:space="0" w:color="auto"/>
                        <w:right w:val="none" w:sz="0" w:space="0" w:color="auto"/>
                      </w:divBdr>
                      <w:divsChild>
                        <w:div w:id="2053576171">
                          <w:marLeft w:val="0"/>
                          <w:marRight w:val="0"/>
                          <w:marTop w:val="0"/>
                          <w:marBottom w:val="0"/>
                          <w:divBdr>
                            <w:top w:val="none" w:sz="0" w:space="0" w:color="auto"/>
                            <w:left w:val="none" w:sz="0" w:space="0" w:color="auto"/>
                            <w:bottom w:val="none" w:sz="0" w:space="0" w:color="auto"/>
                            <w:right w:val="none" w:sz="0" w:space="0" w:color="auto"/>
                          </w:divBdr>
                          <w:divsChild>
                            <w:div w:id="881749136">
                              <w:marLeft w:val="0"/>
                              <w:marRight w:val="0"/>
                              <w:marTop w:val="0"/>
                              <w:marBottom w:val="0"/>
                              <w:divBdr>
                                <w:top w:val="none" w:sz="0" w:space="0" w:color="auto"/>
                                <w:left w:val="none" w:sz="0" w:space="0" w:color="auto"/>
                                <w:bottom w:val="none" w:sz="0" w:space="0" w:color="auto"/>
                                <w:right w:val="none" w:sz="0" w:space="0" w:color="auto"/>
                              </w:divBdr>
                              <w:divsChild>
                                <w:div w:id="3594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DBA09-9168-4CCF-9DBD-C48E5BBA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7319</TotalTime>
  <Pages>1</Pages>
  <Words>21319</Words>
  <Characters>121521</Characters>
  <Application>Microsoft Office Word</Application>
  <DocSecurity>0</DocSecurity>
  <Lines>1012</Lines>
  <Paragraphs>285</Paragraphs>
  <ScaleCrop>false</ScaleCrop>
  <Company>http://www.deepbbs.org</Company>
  <LinksUpToDate>false</LinksUpToDate>
  <CharactersWithSpaces>142555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tgy</dc:creator>
  <cp:lastModifiedBy>deeplm</cp:lastModifiedBy>
  <cp:revision>214</cp:revision>
  <dcterms:created xsi:type="dcterms:W3CDTF">2013-09-30T01:04:00Z</dcterms:created>
  <dcterms:modified xsi:type="dcterms:W3CDTF">2014-12-03T02:14:00Z</dcterms:modified>
</cp:coreProperties>
</file>