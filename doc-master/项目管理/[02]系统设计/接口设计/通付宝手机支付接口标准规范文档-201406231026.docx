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1412"/>
        <w:gridCol w:w="1208"/>
        <w:gridCol w:w="1755"/>
        <w:gridCol w:w="2932"/>
      </w:tblGrid>
      <w:tr w:rsidR="00127A77" w:rsidTr="00D27EEF">
        <w:trPr>
          <w:trHeight w:val="452"/>
        </w:trPr>
        <w:tc>
          <w:tcPr>
            <w:tcW w:w="1215" w:type="dxa"/>
            <w:shd w:val="clear" w:color="auto" w:fill="C0C0C0"/>
            <w:vAlign w:val="center"/>
          </w:tcPr>
          <w:p w:rsidR="00127A77" w:rsidRDefault="00127A77" w:rsidP="008D0F2B">
            <w:pPr>
              <w:jc w:val="center"/>
              <w:rPr>
                <w:b/>
                <w:bCs/>
              </w:rPr>
            </w:pPr>
            <w:r>
              <w:rPr>
                <w:rFonts w:hint="eastAsia"/>
                <w:b/>
                <w:bCs/>
              </w:rPr>
              <w:t>版本</w:t>
            </w:r>
          </w:p>
        </w:tc>
        <w:tc>
          <w:tcPr>
            <w:tcW w:w="1412"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208"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175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2932"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D27EEF">
        <w:trPr>
          <w:trHeight w:val="459"/>
        </w:trPr>
        <w:tc>
          <w:tcPr>
            <w:tcW w:w="1215"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412"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208" w:type="dxa"/>
            <w:vAlign w:val="center"/>
          </w:tcPr>
          <w:p w:rsidR="00127A77" w:rsidRPr="002D62D1" w:rsidRDefault="00127A77" w:rsidP="008D0F2B">
            <w:pPr>
              <w:jc w:val="center"/>
            </w:pPr>
            <w:r>
              <w:rPr>
                <w:rFonts w:hint="eastAsia"/>
              </w:rPr>
              <w:t>A</w:t>
            </w:r>
          </w:p>
        </w:tc>
        <w:tc>
          <w:tcPr>
            <w:tcW w:w="1755" w:type="dxa"/>
            <w:vAlign w:val="center"/>
          </w:tcPr>
          <w:p w:rsidR="00127A77" w:rsidRPr="002D62D1" w:rsidRDefault="00127A77" w:rsidP="008D0F2B">
            <w:pPr>
              <w:jc w:val="center"/>
            </w:pPr>
            <w:r>
              <w:rPr>
                <w:rFonts w:hint="eastAsia"/>
              </w:rPr>
              <w:t>蔡久兵</w:t>
            </w:r>
          </w:p>
        </w:tc>
        <w:tc>
          <w:tcPr>
            <w:tcW w:w="2932" w:type="dxa"/>
            <w:vAlign w:val="center"/>
          </w:tcPr>
          <w:p w:rsidR="00127A77" w:rsidRDefault="00127A77" w:rsidP="008D0F2B">
            <w:r>
              <w:rPr>
                <w:rFonts w:hint="eastAsia"/>
              </w:rPr>
              <w:t>建立版本</w:t>
            </w:r>
          </w:p>
        </w:tc>
      </w:tr>
      <w:tr w:rsidR="00127A77" w:rsidTr="00D27EEF">
        <w:trPr>
          <w:trHeight w:val="459"/>
        </w:trPr>
        <w:tc>
          <w:tcPr>
            <w:tcW w:w="1215" w:type="dxa"/>
            <w:vAlign w:val="center"/>
          </w:tcPr>
          <w:p w:rsidR="00127A77" w:rsidRDefault="00127A77" w:rsidP="008D0F2B">
            <w:pPr>
              <w:jc w:val="center"/>
            </w:pPr>
            <w:r>
              <w:rPr>
                <w:rFonts w:hint="eastAsia"/>
              </w:rPr>
              <w:t>1.0.1</w:t>
            </w:r>
          </w:p>
        </w:tc>
        <w:tc>
          <w:tcPr>
            <w:tcW w:w="1412" w:type="dxa"/>
            <w:vAlign w:val="center"/>
          </w:tcPr>
          <w:p w:rsidR="00127A77" w:rsidRDefault="00127A77" w:rsidP="00127A77">
            <w:pPr>
              <w:jc w:val="center"/>
            </w:pPr>
            <w:r>
              <w:rPr>
                <w:rFonts w:hint="eastAsia"/>
              </w:rPr>
              <w:t>2013-12-19</w:t>
            </w:r>
          </w:p>
        </w:tc>
        <w:tc>
          <w:tcPr>
            <w:tcW w:w="1208" w:type="dxa"/>
            <w:vAlign w:val="center"/>
          </w:tcPr>
          <w:p w:rsidR="00127A77" w:rsidRDefault="00127A77" w:rsidP="008D0F2B">
            <w:pPr>
              <w:jc w:val="center"/>
            </w:pPr>
            <w:r>
              <w:rPr>
                <w:rFonts w:hint="eastAsia"/>
              </w:rPr>
              <w:t>M</w:t>
            </w:r>
          </w:p>
        </w:tc>
        <w:tc>
          <w:tcPr>
            <w:tcW w:w="1755" w:type="dxa"/>
            <w:vAlign w:val="center"/>
          </w:tcPr>
          <w:p w:rsidR="00127A77" w:rsidRDefault="00127A77" w:rsidP="00127A77">
            <w:pPr>
              <w:ind w:firstLineChars="200" w:firstLine="420"/>
            </w:pPr>
            <w:r>
              <w:rPr>
                <w:rFonts w:hint="eastAsia"/>
              </w:rPr>
              <w:t>蔡久兵</w:t>
            </w:r>
          </w:p>
        </w:tc>
        <w:tc>
          <w:tcPr>
            <w:tcW w:w="2932" w:type="dxa"/>
            <w:vAlign w:val="center"/>
          </w:tcPr>
          <w:p w:rsidR="00127A77" w:rsidRDefault="00127A77" w:rsidP="008D0F2B">
            <w:r>
              <w:rPr>
                <w:rFonts w:hint="eastAsia"/>
              </w:rPr>
              <w:t>修改版本</w:t>
            </w:r>
          </w:p>
        </w:tc>
      </w:tr>
      <w:tr w:rsidR="00D27EEF" w:rsidTr="00D27EEF">
        <w:trPr>
          <w:trHeight w:val="459"/>
        </w:trPr>
        <w:tc>
          <w:tcPr>
            <w:tcW w:w="1215" w:type="dxa"/>
            <w:vAlign w:val="center"/>
          </w:tcPr>
          <w:p w:rsidR="00D27EEF" w:rsidRDefault="00D27EEF" w:rsidP="00DE68BC">
            <w:pPr>
              <w:jc w:val="center"/>
            </w:pPr>
          </w:p>
        </w:tc>
        <w:tc>
          <w:tcPr>
            <w:tcW w:w="1412" w:type="dxa"/>
            <w:vAlign w:val="center"/>
          </w:tcPr>
          <w:p w:rsidR="00D27EEF" w:rsidRDefault="00D27EEF" w:rsidP="00DE68BC">
            <w:pPr>
              <w:jc w:val="center"/>
            </w:pPr>
            <w:r>
              <w:rPr>
                <w:rFonts w:hint="eastAsia"/>
              </w:rPr>
              <w:t>2013-12-31</w:t>
            </w:r>
          </w:p>
        </w:tc>
        <w:tc>
          <w:tcPr>
            <w:tcW w:w="1208" w:type="dxa"/>
            <w:vAlign w:val="center"/>
          </w:tcPr>
          <w:p w:rsidR="00D27EEF" w:rsidRDefault="00D27EEF" w:rsidP="00DE68BC">
            <w:pPr>
              <w:jc w:val="center"/>
            </w:pPr>
            <w:r>
              <w:rPr>
                <w:rFonts w:hint="eastAsia"/>
              </w:rPr>
              <w:t>M</w:t>
            </w:r>
          </w:p>
        </w:tc>
        <w:tc>
          <w:tcPr>
            <w:tcW w:w="1755" w:type="dxa"/>
            <w:vAlign w:val="center"/>
          </w:tcPr>
          <w:p w:rsidR="00D27EEF" w:rsidRDefault="00D27EEF" w:rsidP="00DE68BC">
            <w:r>
              <w:rPr>
                <w:rFonts w:hint="eastAsia"/>
              </w:rPr>
              <w:t xml:space="preserve">    </w:t>
            </w:r>
            <w:r>
              <w:rPr>
                <w:rFonts w:hint="eastAsia"/>
              </w:rPr>
              <w:t>蔡久兵</w:t>
            </w:r>
          </w:p>
        </w:tc>
        <w:tc>
          <w:tcPr>
            <w:tcW w:w="2932" w:type="dxa"/>
            <w:vAlign w:val="center"/>
          </w:tcPr>
          <w:p w:rsidR="00D27EEF" w:rsidRDefault="00D27EEF" w:rsidP="00DE68BC">
            <w:r>
              <w:rPr>
                <w:rFonts w:hint="eastAsia"/>
              </w:rPr>
              <w:t>补充修改</w:t>
            </w:r>
          </w:p>
        </w:tc>
      </w:tr>
      <w:tr w:rsidR="00C0638A" w:rsidTr="00677C12">
        <w:trPr>
          <w:trHeight w:val="459"/>
        </w:trPr>
        <w:tc>
          <w:tcPr>
            <w:tcW w:w="1215" w:type="dxa"/>
            <w:vAlign w:val="center"/>
          </w:tcPr>
          <w:p w:rsidR="00C0638A" w:rsidRDefault="00C0638A" w:rsidP="00677C12">
            <w:pPr>
              <w:jc w:val="center"/>
            </w:pPr>
            <w:r>
              <w:rPr>
                <w:rFonts w:hint="eastAsia"/>
              </w:rPr>
              <w:t>1.0.2</w:t>
            </w:r>
          </w:p>
        </w:tc>
        <w:tc>
          <w:tcPr>
            <w:tcW w:w="1412" w:type="dxa"/>
            <w:vAlign w:val="center"/>
          </w:tcPr>
          <w:p w:rsidR="00C0638A" w:rsidRDefault="00C0638A" w:rsidP="00677C12">
            <w:pPr>
              <w:jc w:val="center"/>
            </w:pPr>
            <w:r>
              <w:rPr>
                <w:rFonts w:hint="eastAsia"/>
              </w:rPr>
              <w:t>2014-01-17</w:t>
            </w:r>
          </w:p>
        </w:tc>
        <w:tc>
          <w:tcPr>
            <w:tcW w:w="1208" w:type="dxa"/>
            <w:vAlign w:val="center"/>
          </w:tcPr>
          <w:p w:rsidR="00C0638A" w:rsidRDefault="00C0638A" w:rsidP="00677C12">
            <w:pPr>
              <w:jc w:val="center"/>
            </w:pPr>
            <w:r>
              <w:rPr>
                <w:rFonts w:hint="eastAsia"/>
              </w:rPr>
              <w:t>M</w:t>
            </w:r>
          </w:p>
        </w:tc>
        <w:tc>
          <w:tcPr>
            <w:tcW w:w="1755" w:type="dxa"/>
            <w:vAlign w:val="center"/>
          </w:tcPr>
          <w:p w:rsidR="00C0638A" w:rsidRDefault="00C0638A" w:rsidP="00677C12">
            <w:r>
              <w:rPr>
                <w:rFonts w:hint="eastAsia"/>
              </w:rPr>
              <w:t xml:space="preserve">    </w:t>
            </w:r>
            <w:r>
              <w:rPr>
                <w:rFonts w:hint="eastAsia"/>
              </w:rPr>
              <w:t>蔡久兵</w:t>
            </w:r>
          </w:p>
        </w:tc>
        <w:tc>
          <w:tcPr>
            <w:tcW w:w="2932" w:type="dxa"/>
            <w:vAlign w:val="center"/>
          </w:tcPr>
          <w:p w:rsidR="00C0638A" w:rsidRDefault="00C0638A" w:rsidP="00677C12">
            <w:r>
              <w:rPr>
                <w:rFonts w:hint="eastAsia"/>
              </w:rPr>
              <w:t>补充修改</w:t>
            </w:r>
          </w:p>
        </w:tc>
      </w:tr>
      <w:tr w:rsidR="00127A77" w:rsidTr="00D27EEF">
        <w:trPr>
          <w:trHeight w:val="459"/>
        </w:trPr>
        <w:tc>
          <w:tcPr>
            <w:tcW w:w="1215" w:type="dxa"/>
            <w:vAlign w:val="center"/>
          </w:tcPr>
          <w:p w:rsidR="00127A77" w:rsidRDefault="00C0638A" w:rsidP="008D0F2B">
            <w:pPr>
              <w:jc w:val="center"/>
            </w:pPr>
            <w:r>
              <w:rPr>
                <w:rFonts w:hint="eastAsia"/>
              </w:rPr>
              <w:t>1.0.3</w:t>
            </w:r>
          </w:p>
        </w:tc>
        <w:tc>
          <w:tcPr>
            <w:tcW w:w="1412"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208" w:type="dxa"/>
            <w:vAlign w:val="center"/>
          </w:tcPr>
          <w:p w:rsidR="00127A77" w:rsidRDefault="00EB1EAB" w:rsidP="008D0F2B">
            <w:pPr>
              <w:jc w:val="center"/>
            </w:pPr>
            <w:r>
              <w:rPr>
                <w:rFonts w:hint="eastAsia"/>
              </w:rPr>
              <w:t>M</w:t>
            </w:r>
          </w:p>
        </w:tc>
        <w:tc>
          <w:tcPr>
            <w:tcW w:w="1755" w:type="dxa"/>
            <w:vAlign w:val="center"/>
          </w:tcPr>
          <w:p w:rsidR="00127A77" w:rsidRDefault="00EB1EAB" w:rsidP="008D0F2B">
            <w:r>
              <w:rPr>
                <w:rFonts w:hint="eastAsia"/>
              </w:rPr>
              <w:t xml:space="preserve">    </w:t>
            </w:r>
            <w:r>
              <w:rPr>
                <w:rFonts w:hint="eastAsia"/>
              </w:rPr>
              <w:t>蔡久兵</w:t>
            </w:r>
          </w:p>
        </w:tc>
        <w:tc>
          <w:tcPr>
            <w:tcW w:w="2932" w:type="dxa"/>
            <w:vAlign w:val="center"/>
          </w:tcPr>
          <w:p w:rsidR="00127A77" w:rsidRDefault="00C0638A" w:rsidP="008D0F2B">
            <w:r>
              <w:rPr>
                <w:rFonts w:hint="eastAsia"/>
              </w:rPr>
              <w:t>补充修改</w:t>
            </w:r>
          </w:p>
        </w:tc>
      </w:tr>
      <w:tr w:rsidR="00AF15FF" w:rsidTr="0012028F">
        <w:trPr>
          <w:trHeight w:val="459"/>
        </w:trPr>
        <w:tc>
          <w:tcPr>
            <w:tcW w:w="1215" w:type="dxa"/>
            <w:vAlign w:val="center"/>
          </w:tcPr>
          <w:p w:rsidR="00AF15FF" w:rsidRDefault="00AF15FF" w:rsidP="0012028F">
            <w:pPr>
              <w:jc w:val="center"/>
            </w:pPr>
            <w:r>
              <w:rPr>
                <w:rFonts w:hint="eastAsia"/>
              </w:rPr>
              <w:t>1.0.4</w:t>
            </w:r>
          </w:p>
        </w:tc>
        <w:tc>
          <w:tcPr>
            <w:tcW w:w="1412" w:type="dxa"/>
            <w:vAlign w:val="center"/>
          </w:tcPr>
          <w:p w:rsidR="00AF15FF" w:rsidRDefault="00AF15FF" w:rsidP="0012028F">
            <w:pPr>
              <w:jc w:val="center"/>
            </w:pPr>
            <w:r>
              <w:rPr>
                <w:rFonts w:hint="eastAsia"/>
              </w:rPr>
              <w:t>2014-05-05</w:t>
            </w:r>
          </w:p>
        </w:tc>
        <w:tc>
          <w:tcPr>
            <w:tcW w:w="1208" w:type="dxa"/>
            <w:vAlign w:val="center"/>
          </w:tcPr>
          <w:p w:rsidR="00AF15FF" w:rsidRDefault="00AF15FF" w:rsidP="0012028F">
            <w:pPr>
              <w:jc w:val="center"/>
            </w:pPr>
            <w:r>
              <w:rPr>
                <w:rFonts w:hint="eastAsia"/>
              </w:rPr>
              <w:t>M</w:t>
            </w:r>
          </w:p>
        </w:tc>
        <w:tc>
          <w:tcPr>
            <w:tcW w:w="1755" w:type="dxa"/>
            <w:vAlign w:val="center"/>
          </w:tcPr>
          <w:p w:rsidR="00AF15FF" w:rsidRDefault="00AF15FF" w:rsidP="0012028F">
            <w:r>
              <w:rPr>
                <w:rFonts w:hint="eastAsia"/>
              </w:rPr>
              <w:t xml:space="preserve">    </w:t>
            </w:r>
            <w:r>
              <w:rPr>
                <w:rFonts w:hint="eastAsia"/>
              </w:rPr>
              <w:t>蔡久兵</w:t>
            </w:r>
          </w:p>
        </w:tc>
        <w:tc>
          <w:tcPr>
            <w:tcW w:w="2932" w:type="dxa"/>
            <w:vAlign w:val="center"/>
          </w:tcPr>
          <w:p w:rsidR="00AF15FF" w:rsidRDefault="00AF15FF" w:rsidP="0012028F">
            <w:r>
              <w:rPr>
                <w:rFonts w:hint="eastAsia"/>
              </w:rPr>
              <w:t>补充修改</w:t>
            </w:r>
          </w:p>
        </w:tc>
      </w:tr>
      <w:tr w:rsidR="00E964A1" w:rsidTr="00272686">
        <w:trPr>
          <w:trHeight w:val="459"/>
        </w:trPr>
        <w:tc>
          <w:tcPr>
            <w:tcW w:w="1215" w:type="dxa"/>
            <w:vAlign w:val="center"/>
          </w:tcPr>
          <w:p w:rsidR="00E964A1" w:rsidRDefault="00E964A1" w:rsidP="00272686">
            <w:pPr>
              <w:jc w:val="center"/>
            </w:pPr>
            <w:r>
              <w:rPr>
                <w:rFonts w:hint="eastAsia"/>
              </w:rPr>
              <w:t>1.0.5</w:t>
            </w:r>
          </w:p>
        </w:tc>
        <w:tc>
          <w:tcPr>
            <w:tcW w:w="1412" w:type="dxa"/>
            <w:vAlign w:val="center"/>
          </w:tcPr>
          <w:p w:rsidR="00E964A1" w:rsidRDefault="00E964A1" w:rsidP="00272686">
            <w:pPr>
              <w:jc w:val="center"/>
            </w:pPr>
            <w:r>
              <w:rPr>
                <w:rFonts w:hint="eastAsia"/>
              </w:rPr>
              <w:t>2014-05-14</w:t>
            </w:r>
          </w:p>
        </w:tc>
        <w:tc>
          <w:tcPr>
            <w:tcW w:w="1208" w:type="dxa"/>
            <w:vAlign w:val="center"/>
          </w:tcPr>
          <w:p w:rsidR="00E964A1" w:rsidRDefault="00E964A1" w:rsidP="00272686">
            <w:pPr>
              <w:jc w:val="center"/>
            </w:pPr>
            <w:r>
              <w:rPr>
                <w:rFonts w:hint="eastAsia"/>
              </w:rPr>
              <w:t>M</w:t>
            </w:r>
          </w:p>
        </w:tc>
        <w:tc>
          <w:tcPr>
            <w:tcW w:w="1755" w:type="dxa"/>
            <w:vAlign w:val="center"/>
          </w:tcPr>
          <w:p w:rsidR="00E964A1" w:rsidRDefault="00E964A1" w:rsidP="00272686">
            <w:r>
              <w:rPr>
                <w:rFonts w:hint="eastAsia"/>
              </w:rPr>
              <w:t xml:space="preserve">    </w:t>
            </w:r>
            <w:r>
              <w:rPr>
                <w:rFonts w:hint="eastAsia"/>
              </w:rPr>
              <w:t>蔡久兵</w:t>
            </w:r>
          </w:p>
        </w:tc>
        <w:tc>
          <w:tcPr>
            <w:tcW w:w="2932" w:type="dxa"/>
            <w:vAlign w:val="center"/>
          </w:tcPr>
          <w:p w:rsidR="00E964A1" w:rsidRDefault="00E964A1" w:rsidP="00272686">
            <w:r>
              <w:rPr>
                <w:rFonts w:hint="eastAsia"/>
              </w:rPr>
              <w:t>补充修改</w:t>
            </w:r>
          </w:p>
        </w:tc>
      </w:tr>
      <w:tr w:rsidR="005C23EF" w:rsidTr="007B084E">
        <w:trPr>
          <w:trHeight w:val="459"/>
        </w:trPr>
        <w:tc>
          <w:tcPr>
            <w:tcW w:w="1215" w:type="dxa"/>
            <w:vAlign w:val="center"/>
          </w:tcPr>
          <w:p w:rsidR="005C23EF" w:rsidRDefault="005C23EF" w:rsidP="007B084E">
            <w:pPr>
              <w:jc w:val="center"/>
            </w:pPr>
            <w:r>
              <w:rPr>
                <w:rFonts w:hint="eastAsia"/>
              </w:rPr>
              <w:t>1.0.8</w:t>
            </w:r>
          </w:p>
        </w:tc>
        <w:tc>
          <w:tcPr>
            <w:tcW w:w="1412" w:type="dxa"/>
            <w:vAlign w:val="center"/>
          </w:tcPr>
          <w:p w:rsidR="005C23EF" w:rsidRDefault="005C23EF" w:rsidP="007B084E">
            <w:pPr>
              <w:jc w:val="center"/>
            </w:pPr>
            <w:r>
              <w:rPr>
                <w:rFonts w:hint="eastAsia"/>
              </w:rPr>
              <w:t>2014-06-18</w:t>
            </w:r>
          </w:p>
        </w:tc>
        <w:tc>
          <w:tcPr>
            <w:tcW w:w="1208" w:type="dxa"/>
            <w:vAlign w:val="center"/>
          </w:tcPr>
          <w:p w:rsidR="005C23EF" w:rsidRDefault="005C23EF" w:rsidP="007B084E">
            <w:pPr>
              <w:jc w:val="center"/>
            </w:pPr>
            <w:r>
              <w:rPr>
                <w:rFonts w:hint="eastAsia"/>
              </w:rPr>
              <w:t>M</w:t>
            </w:r>
          </w:p>
        </w:tc>
        <w:tc>
          <w:tcPr>
            <w:tcW w:w="1755" w:type="dxa"/>
            <w:vAlign w:val="center"/>
          </w:tcPr>
          <w:p w:rsidR="005C23EF" w:rsidRDefault="005C23EF" w:rsidP="007B084E">
            <w:r>
              <w:rPr>
                <w:rFonts w:hint="eastAsia"/>
              </w:rPr>
              <w:t xml:space="preserve">    </w:t>
            </w:r>
            <w:r>
              <w:rPr>
                <w:rFonts w:hint="eastAsia"/>
              </w:rPr>
              <w:t>蔡久兵</w:t>
            </w:r>
          </w:p>
        </w:tc>
        <w:tc>
          <w:tcPr>
            <w:tcW w:w="2932" w:type="dxa"/>
            <w:vAlign w:val="center"/>
          </w:tcPr>
          <w:p w:rsidR="005C23EF" w:rsidRDefault="005C23EF" w:rsidP="007B084E">
            <w:r>
              <w:rPr>
                <w:rFonts w:hint="eastAsia"/>
              </w:rPr>
              <w:t>补充修改</w:t>
            </w:r>
          </w:p>
        </w:tc>
      </w:tr>
      <w:tr w:rsidR="00470133" w:rsidTr="00FC7DA3">
        <w:trPr>
          <w:trHeight w:val="459"/>
        </w:trPr>
        <w:tc>
          <w:tcPr>
            <w:tcW w:w="1215" w:type="dxa"/>
            <w:vAlign w:val="center"/>
          </w:tcPr>
          <w:p w:rsidR="00470133" w:rsidRDefault="00470133" w:rsidP="00FC7DA3">
            <w:pPr>
              <w:jc w:val="center"/>
            </w:pPr>
            <w:r>
              <w:rPr>
                <w:rFonts w:hint="eastAsia"/>
              </w:rPr>
              <w:t>1.0.8</w:t>
            </w:r>
          </w:p>
        </w:tc>
        <w:tc>
          <w:tcPr>
            <w:tcW w:w="1412" w:type="dxa"/>
            <w:vAlign w:val="center"/>
          </w:tcPr>
          <w:p w:rsidR="00470133" w:rsidRDefault="00470133" w:rsidP="00FC7DA3">
            <w:pPr>
              <w:jc w:val="center"/>
            </w:pPr>
            <w:r>
              <w:rPr>
                <w:rFonts w:hint="eastAsia"/>
              </w:rPr>
              <w:t>2014-06-20</w:t>
            </w:r>
          </w:p>
        </w:tc>
        <w:tc>
          <w:tcPr>
            <w:tcW w:w="1208" w:type="dxa"/>
            <w:vAlign w:val="center"/>
          </w:tcPr>
          <w:p w:rsidR="00470133" w:rsidRDefault="00470133" w:rsidP="00FC7DA3">
            <w:pPr>
              <w:jc w:val="center"/>
            </w:pPr>
            <w:r>
              <w:rPr>
                <w:rFonts w:hint="eastAsia"/>
              </w:rPr>
              <w:t>M</w:t>
            </w:r>
          </w:p>
        </w:tc>
        <w:tc>
          <w:tcPr>
            <w:tcW w:w="1755" w:type="dxa"/>
            <w:vAlign w:val="center"/>
          </w:tcPr>
          <w:p w:rsidR="00470133" w:rsidRDefault="00470133" w:rsidP="00FC7DA3">
            <w:r>
              <w:rPr>
                <w:rFonts w:hint="eastAsia"/>
              </w:rPr>
              <w:t xml:space="preserve">    </w:t>
            </w:r>
            <w:r>
              <w:rPr>
                <w:rFonts w:hint="eastAsia"/>
              </w:rPr>
              <w:t>蔡久兵</w:t>
            </w:r>
          </w:p>
        </w:tc>
        <w:tc>
          <w:tcPr>
            <w:tcW w:w="2932" w:type="dxa"/>
            <w:vAlign w:val="center"/>
          </w:tcPr>
          <w:p w:rsidR="00470133" w:rsidRDefault="00470133" w:rsidP="00FC7DA3">
            <w:r>
              <w:rPr>
                <w:rFonts w:hint="eastAsia"/>
              </w:rPr>
              <w:t>补充修改</w:t>
            </w:r>
          </w:p>
        </w:tc>
      </w:tr>
      <w:tr w:rsidR="004D13D0" w:rsidTr="004D13D0">
        <w:trPr>
          <w:trHeight w:val="459"/>
        </w:trPr>
        <w:tc>
          <w:tcPr>
            <w:tcW w:w="1215" w:type="dxa"/>
            <w:vAlign w:val="center"/>
          </w:tcPr>
          <w:p w:rsidR="004D13D0" w:rsidRDefault="00E964A1" w:rsidP="004D13D0">
            <w:pPr>
              <w:jc w:val="center"/>
            </w:pPr>
            <w:r>
              <w:rPr>
                <w:rFonts w:hint="eastAsia"/>
              </w:rPr>
              <w:t>1.0.8</w:t>
            </w:r>
          </w:p>
        </w:tc>
        <w:tc>
          <w:tcPr>
            <w:tcW w:w="1412" w:type="dxa"/>
            <w:vAlign w:val="center"/>
          </w:tcPr>
          <w:p w:rsidR="004D13D0" w:rsidRDefault="00470133" w:rsidP="004D13D0">
            <w:pPr>
              <w:jc w:val="center"/>
            </w:pPr>
            <w:r>
              <w:rPr>
                <w:rFonts w:hint="eastAsia"/>
              </w:rPr>
              <w:t>2014-06-23</w:t>
            </w:r>
          </w:p>
        </w:tc>
        <w:tc>
          <w:tcPr>
            <w:tcW w:w="1208" w:type="dxa"/>
            <w:vAlign w:val="center"/>
          </w:tcPr>
          <w:p w:rsidR="004D13D0" w:rsidRDefault="004D13D0" w:rsidP="004D13D0">
            <w:pPr>
              <w:jc w:val="center"/>
            </w:pPr>
            <w:r>
              <w:rPr>
                <w:rFonts w:hint="eastAsia"/>
              </w:rPr>
              <w:t>M</w:t>
            </w:r>
          </w:p>
        </w:tc>
        <w:tc>
          <w:tcPr>
            <w:tcW w:w="1755" w:type="dxa"/>
            <w:vAlign w:val="center"/>
          </w:tcPr>
          <w:p w:rsidR="004D13D0" w:rsidRDefault="004D13D0" w:rsidP="004D13D0">
            <w:r>
              <w:rPr>
                <w:rFonts w:hint="eastAsia"/>
              </w:rPr>
              <w:t xml:space="preserve">    </w:t>
            </w:r>
            <w:r>
              <w:rPr>
                <w:rFonts w:hint="eastAsia"/>
              </w:rPr>
              <w:t>蔡久兵</w:t>
            </w:r>
          </w:p>
        </w:tc>
        <w:tc>
          <w:tcPr>
            <w:tcW w:w="2932" w:type="dxa"/>
            <w:vAlign w:val="center"/>
          </w:tcPr>
          <w:p w:rsidR="004D13D0" w:rsidRDefault="004D13D0" w:rsidP="004D13D0">
            <w:r>
              <w:rPr>
                <w:rFonts w:hint="eastAsia"/>
              </w:rPr>
              <w:t>补充修改</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127A77" w:rsidRDefault="00127A77" w:rsidP="00127A77">
      <w:pPr>
        <w:rPr>
          <w:rFonts w:ascii="宋体" w:hAnsi="宋体"/>
          <w:b/>
          <w:sz w:val="28"/>
          <w:szCs w:val="28"/>
        </w:rPr>
      </w:pPr>
      <w:r>
        <w:rPr>
          <w:rFonts w:ascii="宋体" w:hAnsi="宋体" w:hint="eastAsia"/>
          <w:b/>
          <w:sz w:val="28"/>
          <w:szCs w:val="28"/>
        </w:rPr>
        <w:t>版本修订：</w:t>
      </w:r>
    </w:p>
    <w:p w:rsidR="00127A77" w:rsidRPr="00B071BB" w:rsidRDefault="00127A77" w:rsidP="00127A77">
      <w:pPr>
        <w:rPr>
          <w:rFonts w:ascii="宋体" w:hAnsi="宋体"/>
          <w:color w:val="00B050"/>
          <w:szCs w:val="21"/>
        </w:rPr>
      </w:pPr>
      <w:r>
        <w:rPr>
          <w:rFonts w:ascii="宋体" w:hAnsi="宋体" w:hint="eastAsia"/>
          <w:color w:val="00B050"/>
          <w:szCs w:val="21"/>
        </w:rPr>
        <w:t>v</w:t>
      </w:r>
      <w:r w:rsidRPr="00B071BB">
        <w:rPr>
          <w:rFonts w:ascii="宋体" w:hAnsi="宋体" w:hint="eastAsia"/>
          <w:color w:val="00B050"/>
          <w:szCs w:val="21"/>
        </w:rPr>
        <w:t>1.0.0</w:t>
      </w:r>
      <w:r>
        <w:rPr>
          <w:rFonts w:ascii="宋体" w:hAnsi="宋体" w:hint="eastAsia"/>
          <w:color w:val="00B050"/>
          <w:szCs w:val="21"/>
        </w:rPr>
        <w:t xml:space="preserve">   </w:t>
      </w:r>
    </w:p>
    <w:p w:rsidR="00127A77" w:rsidRDefault="00127A77" w:rsidP="00127A77">
      <w:pPr>
        <w:rPr>
          <w:rFonts w:ascii="宋体" w:hAnsi="宋体"/>
          <w:color w:val="00B050"/>
          <w:szCs w:val="21"/>
        </w:rPr>
      </w:pPr>
      <w:r>
        <w:rPr>
          <w:rFonts w:ascii="宋体" w:hAnsi="宋体" w:hint="eastAsia"/>
          <w:color w:val="00B050"/>
          <w:szCs w:val="21"/>
        </w:rPr>
        <w:t xml:space="preserve"> 基本版本功能开发</w:t>
      </w:r>
    </w:p>
    <w:p w:rsidR="00127A77" w:rsidRDefault="00127A77" w:rsidP="00127A77">
      <w:pPr>
        <w:rPr>
          <w:rFonts w:ascii="宋体" w:hAnsi="宋体"/>
          <w:color w:val="00B050"/>
          <w:szCs w:val="21"/>
        </w:rPr>
      </w:pPr>
      <w:r>
        <w:rPr>
          <w:rFonts w:ascii="宋体" w:hAnsi="宋体"/>
          <w:color w:val="00B050"/>
          <w:szCs w:val="21"/>
        </w:rPr>
        <w:t>V</w:t>
      </w:r>
      <w:r>
        <w:rPr>
          <w:rFonts w:ascii="宋体" w:hAnsi="宋体" w:hint="eastAsia"/>
          <w:color w:val="00B050"/>
          <w:szCs w:val="21"/>
        </w:rPr>
        <w:t>1.0.1</w:t>
      </w:r>
    </w:p>
    <w:p w:rsidR="00127A77" w:rsidRDefault="00127A77" w:rsidP="00127A77">
      <w:pPr>
        <w:rPr>
          <w:rFonts w:ascii="Verdana" w:hAnsi="Verdana"/>
          <w:color w:val="00B050"/>
          <w:szCs w:val="21"/>
        </w:rPr>
      </w:pPr>
      <w:r>
        <w:rPr>
          <w:rFonts w:ascii="宋体" w:hAnsi="宋体" w:hint="eastAsia"/>
          <w:color w:val="00B050"/>
          <w:szCs w:val="21"/>
        </w:rPr>
        <w:t>增加我的银行卡功能见接口（</w:t>
      </w:r>
      <w:r w:rsidR="002F5A37">
        <w:rPr>
          <w:rFonts w:ascii="宋体" w:hAnsi="宋体" w:hint="eastAsia"/>
          <w:color w:val="00B050"/>
          <w:szCs w:val="21"/>
        </w:rPr>
        <w:t>3.51 和3.52</w:t>
      </w:r>
      <w:r>
        <w:rPr>
          <w:rFonts w:ascii="宋体" w:hAnsi="宋体" w:hint="eastAsia"/>
          <w:color w:val="00B050"/>
          <w:szCs w:val="21"/>
        </w:rPr>
        <w:t>）</w:t>
      </w:r>
      <w:bookmarkStart w:id="2" w:name="_GoBack"/>
      <w:bookmarkEnd w:id="2"/>
    </w:p>
    <w:p w:rsidR="00127A77" w:rsidRPr="0005350F" w:rsidRDefault="0005350F" w:rsidP="00E77421">
      <w:pPr>
        <w:rPr>
          <w:b/>
          <w:color w:val="FF0000"/>
        </w:rPr>
      </w:pPr>
      <w:r w:rsidRPr="0005350F">
        <w:rPr>
          <w:rFonts w:hint="eastAsia"/>
          <w:b/>
          <w:color w:val="FF0000"/>
        </w:rPr>
        <w:t>2013-12-30</w:t>
      </w:r>
    </w:p>
    <w:p w:rsidR="0005350F" w:rsidRDefault="0005350F" w:rsidP="00E77421">
      <w:pPr>
        <w:rPr>
          <w:rFonts w:ascii="Courier New" w:hAnsi="Courier New" w:cs="Courier New"/>
          <w:color w:val="FF0000"/>
          <w:sz w:val="18"/>
          <w:szCs w:val="18"/>
        </w:rPr>
      </w:pPr>
      <w:r w:rsidRPr="0005350F">
        <w:rPr>
          <w:rFonts w:hint="eastAsia"/>
          <w:b/>
          <w:color w:val="FF0000"/>
        </w:rPr>
        <w:t>增加</w:t>
      </w:r>
      <w:r w:rsidRPr="0005350F">
        <w:rPr>
          <w:rFonts w:hint="eastAsia"/>
          <w:b/>
          <w:color w:val="FF0000"/>
        </w:rPr>
        <w:t>53-58</w:t>
      </w:r>
      <w:r w:rsidRPr="0005350F">
        <w:rPr>
          <w:rFonts w:hint="eastAsia"/>
          <w:b/>
          <w:color w:val="FF0000"/>
        </w:rPr>
        <w:t>接口</w:t>
      </w:r>
      <w:r w:rsidRPr="0005350F">
        <w:rPr>
          <w:rFonts w:hint="eastAsia"/>
          <w:b/>
          <w:color w:val="FF0000"/>
        </w:rPr>
        <w:t xml:space="preserve"> </w:t>
      </w:r>
      <w:r w:rsidRPr="0005350F">
        <w:rPr>
          <w:rFonts w:hint="eastAsia"/>
          <w:b/>
          <w:color w:val="FF0000"/>
        </w:rPr>
        <w:t>修改</w:t>
      </w:r>
      <w:r w:rsidRPr="0005350F">
        <w:rPr>
          <w:rFonts w:hint="eastAsia"/>
          <w:b/>
          <w:color w:val="FF0000"/>
        </w:rPr>
        <w:t xml:space="preserve">20 </w:t>
      </w:r>
      <w:r w:rsidRPr="0005350F">
        <w:rPr>
          <w:rFonts w:hint="eastAsia"/>
          <w:b/>
          <w:color w:val="FF0000"/>
        </w:rPr>
        <w:t>接口增加（</w:t>
      </w:r>
      <w:r w:rsidRPr="0005350F">
        <w:rPr>
          <w:rFonts w:ascii="Courier New" w:hAnsi="Courier New" w:cs="Courier New"/>
          <w:color w:val="FF0000"/>
          <w:sz w:val="18"/>
          <w:szCs w:val="18"/>
        </w:rPr>
        <w:t>1.2.</w:t>
      </w:r>
      <w:r w:rsidRPr="0005350F">
        <w:rPr>
          <w:rFonts w:ascii="Courier New" w:hAnsi="Courier New" w:cs="Courier New" w:hint="eastAsia"/>
          <w:color w:val="FF0000"/>
          <w:sz w:val="18"/>
          <w:szCs w:val="18"/>
        </w:rPr>
        <w:t>4.4</w:t>
      </w:r>
      <w:r w:rsidRPr="0005350F">
        <w:rPr>
          <w:rFonts w:ascii="Courier New" w:hAnsi="Courier New" w:cs="Courier New" w:hint="eastAsia"/>
          <w:color w:val="FF0000"/>
          <w:sz w:val="18"/>
          <w:szCs w:val="18"/>
        </w:rPr>
        <w:t>）接口字段</w:t>
      </w:r>
    </w:p>
    <w:p w:rsidR="00EB1EAB" w:rsidRDefault="00EB1EAB" w:rsidP="00E77421">
      <w:pPr>
        <w:rPr>
          <w:rFonts w:ascii="Courier New" w:hAnsi="Courier New" w:cs="Courier New"/>
          <w:color w:val="FF0000"/>
          <w:sz w:val="18"/>
          <w:szCs w:val="18"/>
        </w:rPr>
      </w:pPr>
      <w:r>
        <w:rPr>
          <w:rFonts w:ascii="Courier New" w:hAnsi="Courier New" w:cs="Courier New" w:hint="eastAsia"/>
          <w:color w:val="FF0000"/>
          <w:sz w:val="18"/>
          <w:szCs w:val="18"/>
        </w:rPr>
        <w:t xml:space="preserve">2013-12-31 </w:t>
      </w:r>
    </w:p>
    <w:p w:rsidR="00EB1EAB" w:rsidRDefault="00EB1EAB" w:rsidP="00E77421">
      <w:pPr>
        <w:rPr>
          <w:color w:val="FF0000"/>
        </w:rPr>
      </w:pPr>
      <w:r w:rsidRPr="00EB1EAB">
        <w:rPr>
          <w:color w:val="FF0000"/>
        </w:rPr>
        <w:t>TFB_API_00</w:t>
      </w:r>
      <w:r w:rsidRPr="00EB1EAB">
        <w:rPr>
          <w:rFonts w:hint="eastAsia"/>
          <w:color w:val="FF0000"/>
        </w:rPr>
        <w:t xml:space="preserve">53 </w:t>
      </w:r>
      <w:r w:rsidRPr="00EB1EAB">
        <w:rPr>
          <w:rFonts w:hint="eastAsia"/>
          <w:color w:val="FF0000"/>
        </w:rPr>
        <w:t>接口增加返回</w:t>
      </w:r>
      <w:r w:rsidRPr="00EB1EAB">
        <w:rPr>
          <w:rFonts w:hint="eastAsia"/>
          <w:color w:val="FF0000"/>
        </w:rPr>
        <w:t>bankid</w:t>
      </w:r>
      <w:r w:rsidRPr="00EB1EAB">
        <w:rPr>
          <w:rFonts w:hint="eastAsia"/>
          <w:color w:val="FF0000"/>
        </w:rPr>
        <w:t>字段</w:t>
      </w:r>
    </w:p>
    <w:p w:rsidR="00D27EEF" w:rsidRDefault="00D27EEF" w:rsidP="00D27EEF">
      <w:pPr>
        <w:rPr>
          <w:rFonts w:ascii="Courier New" w:hAnsi="Courier New" w:cs="Courier New"/>
          <w:color w:val="FF0000"/>
          <w:sz w:val="18"/>
          <w:szCs w:val="18"/>
        </w:rPr>
      </w:pPr>
      <w:r>
        <w:rPr>
          <w:rFonts w:ascii="Courier New" w:hAnsi="Courier New" w:cs="Courier New" w:hint="eastAsia"/>
          <w:color w:val="FF0000"/>
          <w:sz w:val="18"/>
          <w:szCs w:val="18"/>
        </w:rPr>
        <w:t xml:space="preserve">2014-01-17 </w:t>
      </w:r>
    </w:p>
    <w:p w:rsidR="00D27EEF" w:rsidRPr="00EB1EAB" w:rsidRDefault="00D27EEF" w:rsidP="00D27EEF">
      <w:pPr>
        <w:rPr>
          <w:b/>
          <w:color w:val="FF0000"/>
        </w:rPr>
      </w:pPr>
      <w:r w:rsidRPr="00EB1EAB">
        <w:rPr>
          <w:color w:val="FF0000"/>
        </w:rPr>
        <w:t>TFB_API_00</w:t>
      </w:r>
      <w:r>
        <w:rPr>
          <w:rFonts w:hint="eastAsia"/>
          <w:color w:val="FF0000"/>
        </w:rPr>
        <w:t>30</w:t>
      </w:r>
      <w:r w:rsidRPr="00EB1EAB">
        <w:rPr>
          <w:rFonts w:hint="eastAsia"/>
          <w:color w:val="FF0000"/>
        </w:rPr>
        <w:t xml:space="preserve"> </w:t>
      </w:r>
      <w:r>
        <w:rPr>
          <w:rFonts w:hint="eastAsia"/>
          <w:color w:val="FF0000"/>
        </w:rPr>
        <w:t>接口增加按照分页来显示，并且支持模糊搜索。</w:t>
      </w:r>
    </w:p>
    <w:p w:rsidR="00D27EEF" w:rsidRDefault="006B6EA5" w:rsidP="00E77421">
      <w:pPr>
        <w:rPr>
          <w:b/>
          <w:color w:val="FF0000"/>
        </w:rPr>
      </w:pPr>
      <w:r>
        <w:rPr>
          <w:rFonts w:hint="eastAsia"/>
          <w:b/>
          <w:color w:val="FF0000"/>
        </w:rPr>
        <w:t>版本号修改为：</w:t>
      </w:r>
      <w:r>
        <w:rPr>
          <w:rFonts w:hint="eastAsia"/>
          <w:b/>
          <w:color w:val="FF0000"/>
        </w:rPr>
        <w:t>1.0.2</w:t>
      </w:r>
    </w:p>
    <w:p w:rsidR="00C0638A" w:rsidRDefault="00C0638A" w:rsidP="00C0638A">
      <w:pPr>
        <w:rPr>
          <w:rFonts w:ascii="Courier New" w:hAnsi="Courier New" w:cs="Courier New"/>
          <w:color w:val="FF0000"/>
          <w:sz w:val="18"/>
          <w:szCs w:val="18"/>
        </w:rPr>
      </w:pPr>
      <w:r>
        <w:rPr>
          <w:rFonts w:ascii="Courier New" w:hAnsi="Courier New" w:cs="Courier New" w:hint="eastAsia"/>
          <w:color w:val="FF0000"/>
          <w:sz w:val="18"/>
          <w:szCs w:val="18"/>
        </w:rPr>
        <w:t xml:space="preserve">2014-04-18 </w:t>
      </w:r>
    </w:p>
    <w:p w:rsidR="00C0638A" w:rsidRPr="00EB1EAB" w:rsidRDefault="00C0638A" w:rsidP="00C0638A">
      <w:pPr>
        <w:rPr>
          <w:b/>
          <w:color w:val="FF0000"/>
        </w:rPr>
      </w:pPr>
      <w:r>
        <w:rPr>
          <w:rFonts w:hint="eastAsia"/>
          <w:color w:val="FF0000"/>
        </w:rPr>
        <w:t>手机号码充值功能接口增加</w:t>
      </w:r>
      <w:r>
        <w:rPr>
          <w:rFonts w:hint="eastAsia"/>
          <w:color w:val="FF0000"/>
        </w:rPr>
        <w:t xml:space="preserve"> </w:t>
      </w:r>
      <w:r w:rsidRPr="00EB1EAB">
        <w:rPr>
          <w:color w:val="FF0000"/>
        </w:rPr>
        <w:t>TFB_API_00</w:t>
      </w:r>
      <w:r>
        <w:rPr>
          <w:rFonts w:hint="eastAsia"/>
          <w:color w:val="FF0000"/>
        </w:rPr>
        <w:t xml:space="preserve">58 </w:t>
      </w:r>
      <w:r>
        <w:rPr>
          <w:color w:val="FF0000"/>
        </w:rPr>
        <w:t>–</w:t>
      </w:r>
      <w:r>
        <w:rPr>
          <w:rFonts w:hint="eastAsia"/>
          <w:color w:val="FF0000"/>
        </w:rPr>
        <w:t xml:space="preserve"> </w:t>
      </w:r>
      <w:r>
        <w:rPr>
          <w:rFonts w:hint="eastAsia"/>
          <w:color w:val="FF0000"/>
        </w:rPr>
        <w:t>以后的接口。</w:t>
      </w:r>
    </w:p>
    <w:p w:rsidR="00C0638A" w:rsidRPr="00D27EEF" w:rsidRDefault="00C0638A" w:rsidP="00C0638A">
      <w:pPr>
        <w:rPr>
          <w:b/>
          <w:color w:val="FF0000"/>
        </w:rPr>
      </w:pPr>
      <w:r>
        <w:rPr>
          <w:rFonts w:hint="eastAsia"/>
          <w:b/>
          <w:color w:val="FF0000"/>
        </w:rPr>
        <w:t>版本号修改为：</w:t>
      </w:r>
      <w:r w:rsidR="002C4793">
        <w:rPr>
          <w:rFonts w:hint="eastAsia"/>
          <w:b/>
          <w:color w:val="FF0000"/>
        </w:rPr>
        <w:t>1.0.3</w:t>
      </w:r>
    </w:p>
    <w:p w:rsidR="00FF51A5" w:rsidRDefault="00FF51A5" w:rsidP="00FF51A5">
      <w:pPr>
        <w:rPr>
          <w:rFonts w:ascii="Courier New" w:hAnsi="Courier New" w:cs="Courier New"/>
          <w:color w:val="FF0000"/>
          <w:sz w:val="18"/>
          <w:szCs w:val="18"/>
        </w:rPr>
      </w:pPr>
      <w:r>
        <w:rPr>
          <w:rFonts w:ascii="Courier New" w:hAnsi="Courier New" w:cs="Courier New" w:hint="eastAsia"/>
          <w:color w:val="FF0000"/>
          <w:sz w:val="18"/>
          <w:szCs w:val="18"/>
        </w:rPr>
        <w:t xml:space="preserve">2014-05-05 </w:t>
      </w:r>
    </w:p>
    <w:p w:rsidR="00FF51A5" w:rsidRPr="00EB1EAB" w:rsidRDefault="00FF51A5" w:rsidP="00FF51A5">
      <w:pPr>
        <w:rPr>
          <w:b/>
          <w:color w:val="FF0000"/>
        </w:rPr>
      </w:pPr>
      <w:r>
        <w:rPr>
          <w:rFonts w:hint="eastAsia"/>
          <w:color w:val="FF0000"/>
        </w:rPr>
        <w:t>qq</w:t>
      </w:r>
      <w:r>
        <w:rPr>
          <w:rFonts w:hint="eastAsia"/>
          <w:color w:val="FF0000"/>
        </w:rPr>
        <w:t>号码充值功能接口增加</w:t>
      </w:r>
      <w:r>
        <w:rPr>
          <w:rFonts w:hint="eastAsia"/>
          <w:color w:val="FF0000"/>
        </w:rPr>
        <w:t xml:space="preserve"> </w:t>
      </w:r>
      <w:r w:rsidRPr="00EB1EAB">
        <w:rPr>
          <w:color w:val="FF0000"/>
        </w:rPr>
        <w:t>TFB_API_00</w:t>
      </w:r>
      <w:r>
        <w:rPr>
          <w:rFonts w:hint="eastAsia"/>
          <w:color w:val="FF0000"/>
        </w:rPr>
        <w:t>64</w:t>
      </w:r>
      <w:r w:rsidR="004C5965">
        <w:rPr>
          <w:rFonts w:hint="eastAsia"/>
          <w:color w:val="FF0000"/>
        </w:rPr>
        <w:t>-0067</w:t>
      </w:r>
      <w:r>
        <w:rPr>
          <w:rFonts w:hint="eastAsia"/>
          <w:color w:val="FF0000"/>
        </w:rPr>
        <w:t>+</w:t>
      </w:r>
      <w:r>
        <w:rPr>
          <w:rFonts w:hint="eastAsia"/>
          <w:color w:val="FF0000"/>
        </w:rPr>
        <w:t>接口。</w:t>
      </w:r>
    </w:p>
    <w:p w:rsidR="00FF51A5" w:rsidRPr="00D27EEF" w:rsidRDefault="00FF51A5" w:rsidP="00FF51A5">
      <w:pPr>
        <w:rPr>
          <w:b/>
          <w:color w:val="FF0000"/>
        </w:rPr>
      </w:pPr>
      <w:r>
        <w:rPr>
          <w:rFonts w:hint="eastAsia"/>
          <w:b/>
          <w:color w:val="FF0000"/>
        </w:rPr>
        <w:t>版本号修改为：</w:t>
      </w:r>
      <w:r>
        <w:rPr>
          <w:rFonts w:hint="eastAsia"/>
          <w:b/>
          <w:color w:val="FF0000"/>
        </w:rPr>
        <w:t>1.0.4</w:t>
      </w:r>
    </w:p>
    <w:p w:rsidR="00AF15FF" w:rsidRDefault="00AF15FF" w:rsidP="00AF15FF">
      <w:pPr>
        <w:rPr>
          <w:rFonts w:ascii="Courier New" w:hAnsi="Courier New" w:cs="Courier New"/>
          <w:color w:val="FF0000"/>
          <w:sz w:val="18"/>
          <w:szCs w:val="18"/>
        </w:rPr>
      </w:pPr>
      <w:r>
        <w:rPr>
          <w:rFonts w:ascii="Courier New" w:hAnsi="Courier New" w:cs="Courier New" w:hint="eastAsia"/>
          <w:color w:val="FF0000"/>
          <w:sz w:val="18"/>
          <w:szCs w:val="18"/>
        </w:rPr>
        <w:t xml:space="preserve">2014-05-14 </w:t>
      </w:r>
    </w:p>
    <w:p w:rsidR="00AF15FF" w:rsidRPr="00AF15FF" w:rsidRDefault="00AF15FF" w:rsidP="00AF15FF">
      <w:pPr>
        <w:pStyle w:val="af0"/>
        <w:numPr>
          <w:ilvl w:val="0"/>
          <w:numId w:val="30"/>
        </w:numPr>
        <w:ind w:firstLineChars="0"/>
        <w:rPr>
          <w:color w:val="FF0000"/>
        </w:rPr>
      </w:pPr>
      <w:r w:rsidRPr="00AF15FF">
        <w:rPr>
          <w:rFonts w:hint="eastAsia"/>
          <w:color w:val="FF0000"/>
        </w:rPr>
        <w:t>抵用</w:t>
      </w:r>
      <w:proofErr w:type="gramStart"/>
      <w:r w:rsidRPr="00AF15FF">
        <w:rPr>
          <w:rFonts w:hint="eastAsia"/>
          <w:color w:val="FF0000"/>
        </w:rPr>
        <w:t>券</w:t>
      </w:r>
      <w:proofErr w:type="gramEnd"/>
      <w:r w:rsidRPr="00AF15FF">
        <w:rPr>
          <w:rFonts w:hint="eastAsia"/>
          <w:color w:val="FF0000"/>
        </w:rPr>
        <w:t>购买数量限额修正，直接通过平台控制</w:t>
      </w:r>
    </w:p>
    <w:p w:rsidR="00AF15FF" w:rsidRDefault="00AF15FF" w:rsidP="00AF15FF">
      <w:pPr>
        <w:pStyle w:val="af0"/>
        <w:numPr>
          <w:ilvl w:val="0"/>
          <w:numId w:val="30"/>
        </w:numPr>
        <w:ind w:firstLineChars="0"/>
        <w:rPr>
          <w:b/>
          <w:color w:val="FF0000"/>
        </w:rPr>
      </w:pPr>
      <w:r>
        <w:rPr>
          <w:rFonts w:hint="eastAsia"/>
          <w:b/>
          <w:color w:val="FF0000"/>
        </w:rPr>
        <w:t>APP</w:t>
      </w:r>
      <w:r>
        <w:rPr>
          <w:rFonts w:hint="eastAsia"/>
          <w:b/>
          <w:color w:val="FF0000"/>
        </w:rPr>
        <w:t>内部购买刷卡器</w:t>
      </w:r>
    </w:p>
    <w:p w:rsidR="00AF15FF" w:rsidRDefault="00AF15FF" w:rsidP="00AF15FF">
      <w:pPr>
        <w:pStyle w:val="af0"/>
        <w:numPr>
          <w:ilvl w:val="0"/>
          <w:numId w:val="30"/>
        </w:numPr>
        <w:ind w:firstLineChars="0"/>
        <w:rPr>
          <w:b/>
          <w:color w:val="FF0000"/>
        </w:rPr>
      </w:pPr>
      <w:r>
        <w:rPr>
          <w:rFonts w:hint="eastAsia"/>
          <w:b/>
          <w:color w:val="FF0000"/>
        </w:rPr>
        <w:t>其他细节调整</w:t>
      </w:r>
    </w:p>
    <w:p w:rsidR="004C5965" w:rsidRPr="004C5965" w:rsidRDefault="004C5965" w:rsidP="004C5965">
      <w:pPr>
        <w:pStyle w:val="af0"/>
        <w:numPr>
          <w:ilvl w:val="0"/>
          <w:numId w:val="30"/>
        </w:numPr>
        <w:ind w:firstLineChars="0"/>
        <w:rPr>
          <w:b/>
          <w:color w:val="FF0000"/>
        </w:rPr>
      </w:pPr>
      <w:r>
        <w:rPr>
          <w:rFonts w:hint="eastAsia"/>
          <w:b/>
          <w:color w:val="FF0000"/>
        </w:rPr>
        <w:t xml:space="preserve"> </w:t>
      </w:r>
      <w:r>
        <w:rPr>
          <w:rFonts w:hint="eastAsia"/>
          <w:b/>
          <w:color w:val="FF0000"/>
        </w:rPr>
        <w:t>相关接口</w:t>
      </w:r>
      <w:r>
        <w:rPr>
          <w:rFonts w:hint="eastAsia"/>
          <w:b/>
          <w:color w:val="FF0000"/>
        </w:rPr>
        <w:t xml:space="preserve"> </w:t>
      </w:r>
      <w:r w:rsidRPr="00EB1EAB">
        <w:rPr>
          <w:color w:val="FF0000"/>
        </w:rPr>
        <w:t>TFB_API_00</w:t>
      </w:r>
      <w:r>
        <w:rPr>
          <w:rFonts w:hint="eastAsia"/>
          <w:color w:val="FF0000"/>
        </w:rPr>
        <w:t>64-0068+</w:t>
      </w:r>
    </w:p>
    <w:p w:rsidR="00266820" w:rsidRDefault="00AF15FF" w:rsidP="00266820">
      <w:pPr>
        <w:rPr>
          <w:b/>
          <w:color w:val="FF0000"/>
        </w:rPr>
      </w:pPr>
      <w:r>
        <w:rPr>
          <w:rFonts w:hint="eastAsia"/>
          <w:b/>
          <w:color w:val="FF0000"/>
        </w:rPr>
        <w:t>版本号修改为：</w:t>
      </w:r>
      <w:r w:rsidR="00266820">
        <w:rPr>
          <w:rFonts w:hint="eastAsia"/>
          <w:b/>
          <w:color w:val="FF0000"/>
        </w:rPr>
        <w:t>1.0.5</w:t>
      </w:r>
    </w:p>
    <w:p w:rsidR="00F22B7E" w:rsidRDefault="00F22B7E" w:rsidP="00266820">
      <w:pPr>
        <w:rPr>
          <w:b/>
          <w:color w:val="FF0000"/>
        </w:rPr>
      </w:pPr>
    </w:p>
    <w:p w:rsidR="00F22B7E" w:rsidRDefault="00F22B7E" w:rsidP="00266820">
      <w:pPr>
        <w:rPr>
          <w:b/>
          <w:color w:val="FF0000"/>
        </w:rPr>
      </w:pPr>
    </w:p>
    <w:p w:rsidR="00F22B7E" w:rsidRDefault="00F22B7E" w:rsidP="00266820">
      <w:pPr>
        <w:rPr>
          <w:b/>
          <w:color w:val="FF0000"/>
        </w:rPr>
      </w:pPr>
    </w:p>
    <w:p w:rsidR="00266820" w:rsidRDefault="00266820" w:rsidP="00266820">
      <w:pPr>
        <w:rPr>
          <w:b/>
          <w:color w:val="FF0000"/>
        </w:rPr>
      </w:pPr>
      <w:r>
        <w:rPr>
          <w:rFonts w:hint="eastAsia"/>
          <w:b/>
          <w:color w:val="FF0000"/>
        </w:rPr>
        <w:t>2014-06-18</w:t>
      </w:r>
    </w:p>
    <w:p w:rsidR="00E964A1" w:rsidRPr="00266820" w:rsidRDefault="00E964A1" w:rsidP="00266820">
      <w:pPr>
        <w:rPr>
          <w:b/>
          <w:color w:val="FF0000"/>
        </w:rPr>
      </w:pPr>
      <w:r>
        <w:rPr>
          <w:rFonts w:hint="eastAsia"/>
          <w:b/>
          <w:color w:val="FF0000"/>
        </w:rPr>
        <w:t>5</w:t>
      </w:r>
      <w:r w:rsidRPr="00E964A1">
        <w:rPr>
          <w:rFonts w:hint="eastAsia"/>
          <w:b/>
          <w:color w:val="FF0000"/>
        </w:rPr>
        <w:t>相关接口</w:t>
      </w:r>
      <w:r w:rsidRPr="00E964A1">
        <w:rPr>
          <w:rFonts w:hint="eastAsia"/>
          <w:b/>
          <w:color w:val="FF0000"/>
        </w:rPr>
        <w:t xml:space="preserve"> </w:t>
      </w:r>
      <w:r w:rsidRPr="00E964A1">
        <w:rPr>
          <w:color w:val="FF0000"/>
        </w:rPr>
        <w:t>TFB_API_00</w:t>
      </w:r>
      <w:r w:rsidRPr="00E964A1">
        <w:rPr>
          <w:rFonts w:hint="eastAsia"/>
          <w:color w:val="FF0000"/>
        </w:rPr>
        <w:t>72</w:t>
      </w:r>
      <w:r w:rsidR="00947B60">
        <w:rPr>
          <w:rFonts w:hint="eastAsia"/>
          <w:color w:val="FF0000"/>
        </w:rPr>
        <w:t xml:space="preserve">+ </w:t>
      </w:r>
      <w:r w:rsidRPr="00E964A1">
        <w:rPr>
          <w:rFonts w:hint="eastAsia"/>
          <w:color w:val="FF0000"/>
        </w:rPr>
        <w:t>内部购买刷卡器</w:t>
      </w:r>
      <w:r w:rsidRPr="00E964A1">
        <w:rPr>
          <w:rFonts w:hint="eastAsia"/>
          <w:color w:val="FF0000"/>
        </w:rPr>
        <w:t>-</w:t>
      </w:r>
      <w:r w:rsidRPr="00E964A1">
        <w:rPr>
          <w:rFonts w:hint="eastAsia"/>
          <w:color w:val="FF0000"/>
        </w:rPr>
        <w:t>支付请求银</w:t>
      </w:r>
      <w:proofErr w:type="gramStart"/>
      <w:r w:rsidRPr="00E964A1">
        <w:rPr>
          <w:rFonts w:hint="eastAsia"/>
          <w:color w:val="FF0000"/>
        </w:rPr>
        <w:t>联交易码</w:t>
      </w:r>
      <w:proofErr w:type="gramEnd"/>
    </w:p>
    <w:p w:rsidR="00E964A1" w:rsidRDefault="00F22B7E" w:rsidP="00F22B7E">
      <w:pPr>
        <w:ind w:firstLineChars="49" w:firstLine="103"/>
        <w:rPr>
          <w:b/>
          <w:color w:val="FF0000"/>
        </w:rPr>
      </w:pPr>
      <w:r>
        <w:rPr>
          <w:rFonts w:hint="eastAsia"/>
          <w:b/>
          <w:color w:val="FF0000"/>
        </w:rPr>
        <w:t>1)</w:t>
      </w:r>
      <w:r w:rsidR="00E964A1">
        <w:rPr>
          <w:rFonts w:hint="eastAsia"/>
          <w:b/>
          <w:color w:val="FF0000"/>
        </w:rPr>
        <w:t>增加购买</w:t>
      </w:r>
      <w:r w:rsidR="00FF60B8">
        <w:rPr>
          <w:rFonts w:hint="eastAsia"/>
          <w:b/>
          <w:color w:val="FF0000"/>
        </w:rPr>
        <w:t>刷卡器代理商代码</w:t>
      </w:r>
      <w:r w:rsidR="00FF60B8">
        <w:rPr>
          <w:rFonts w:hint="eastAsia"/>
          <w:b/>
          <w:color w:val="FF0000"/>
        </w:rPr>
        <w:t xml:space="preserve"> agentno</w:t>
      </w:r>
    </w:p>
    <w:p w:rsidR="00E964A1" w:rsidRDefault="00F22B7E" w:rsidP="00E964A1">
      <w:pPr>
        <w:rPr>
          <w:b/>
          <w:color w:val="FF0000"/>
        </w:rPr>
      </w:pPr>
      <w:r>
        <w:rPr>
          <w:rFonts w:hint="eastAsia"/>
          <w:b/>
          <w:color w:val="FF0000"/>
        </w:rPr>
        <w:t xml:space="preserve"> 2)</w:t>
      </w:r>
      <w:r>
        <w:rPr>
          <w:rFonts w:hint="eastAsia"/>
          <w:b/>
          <w:color w:val="FF0000"/>
        </w:rPr>
        <w:t>增加代理商</w:t>
      </w:r>
      <w:r>
        <w:rPr>
          <w:rFonts w:hint="eastAsia"/>
          <w:b/>
          <w:color w:val="FF0000"/>
        </w:rPr>
        <w:t>UI</w:t>
      </w:r>
      <w:r>
        <w:rPr>
          <w:rFonts w:hint="eastAsia"/>
          <w:b/>
          <w:color w:val="FF0000"/>
        </w:rPr>
        <w:t>相关的功能。</w:t>
      </w:r>
    </w:p>
    <w:p w:rsidR="00F22B7E" w:rsidRDefault="00F22B7E" w:rsidP="00E964A1">
      <w:pPr>
        <w:rPr>
          <w:b/>
          <w:color w:val="FF0000"/>
        </w:rPr>
      </w:pPr>
      <w:r>
        <w:rPr>
          <w:rFonts w:hint="eastAsia"/>
          <w:b/>
          <w:color w:val="FF0000"/>
        </w:rPr>
        <w:t xml:space="preserve"> </w:t>
      </w:r>
      <w:r w:rsidR="00FF60B8">
        <w:rPr>
          <w:rFonts w:hint="eastAsia"/>
          <w:b/>
          <w:color w:val="FF0000"/>
        </w:rPr>
        <w:t>3)</w:t>
      </w:r>
      <w:r w:rsidR="00FF60B8">
        <w:rPr>
          <w:rFonts w:hint="eastAsia"/>
          <w:b/>
          <w:color w:val="FF0000"/>
        </w:rPr>
        <w:t>登录接口有进行修改，增加了结点</w:t>
      </w:r>
      <w:r w:rsidR="00FF60B8">
        <w:rPr>
          <w:rFonts w:hint="eastAsia"/>
          <w:b/>
          <w:color w:val="FF0000"/>
        </w:rPr>
        <w:t xml:space="preserve"> </w:t>
      </w:r>
      <w:r w:rsidR="00FF60B8">
        <w:rPr>
          <w:rFonts w:hint="eastAsia"/>
          <w:b/>
          <w:color w:val="FF0000"/>
        </w:rPr>
        <w:t>是否代理商</w:t>
      </w:r>
      <w:r w:rsidR="00FF60B8" w:rsidRPr="00FF60B8">
        <w:rPr>
          <w:b/>
          <w:color w:val="FF0000"/>
        </w:rPr>
        <w:t>agent</w:t>
      </w:r>
      <w:r w:rsidR="00FF60B8">
        <w:rPr>
          <w:rFonts w:hint="eastAsia"/>
          <w:b/>
          <w:color w:val="FF0000"/>
        </w:rPr>
        <w:t xml:space="preserve">id &gt; 0 </w:t>
      </w:r>
      <w:r w:rsidR="00FF60B8">
        <w:rPr>
          <w:rFonts w:hint="eastAsia"/>
          <w:b/>
          <w:color w:val="FF0000"/>
        </w:rPr>
        <w:t>只要</w:t>
      </w:r>
      <w:r w:rsidR="00FF60B8" w:rsidRPr="00FF60B8">
        <w:rPr>
          <w:b/>
          <w:color w:val="FF0000"/>
        </w:rPr>
        <w:t>agent</w:t>
      </w:r>
      <w:r w:rsidR="00FF60B8">
        <w:rPr>
          <w:rFonts w:hint="eastAsia"/>
          <w:b/>
          <w:color w:val="FF0000"/>
        </w:rPr>
        <w:t xml:space="preserve">id &gt;0 </w:t>
      </w:r>
      <w:r w:rsidR="00FF60B8">
        <w:rPr>
          <w:rFonts w:hint="eastAsia"/>
          <w:b/>
          <w:color w:val="FF0000"/>
        </w:rPr>
        <w:t>代表为代理商</w:t>
      </w:r>
    </w:p>
    <w:p w:rsidR="00FF60B8" w:rsidRPr="00F22B7E" w:rsidRDefault="00FF60B8" w:rsidP="00FF60B8">
      <w:pPr>
        <w:ind w:firstLineChars="49" w:firstLine="103"/>
        <w:rPr>
          <w:b/>
          <w:color w:val="FF0000"/>
        </w:rPr>
      </w:pPr>
      <w:r>
        <w:rPr>
          <w:rFonts w:hint="eastAsia"/>
          <w:b/>
          <w:color w:val="FF0000"/>
        </w:rPr>
        <w:t>4) header</w:t>
      </w:r>
      <w:r>
        <w:rPr>
          <w:rFonts w:hint="eastAsia"/>
          <w:b/>
          <w:color w:val="FF0000"/>
        </w:rPr>
        <w:t>部分增加代理商</w:t>
      </w:r>
      <w:r w:rsidRPr="00FF60B8">
        <w:rPr>
          <w:b/>
          <w:color w:val="FF0000"/>
        </w:rPr>
        <w:t>agent</w:t>
      </w:r>
      <w:r>
        <w:rPr>
          <w:rFonts w:hint="eastAsia"/>
          <w:b/>
          <w:color w:val="FF0000"/>
        </w:rPr>
        <w:t xml:space="preserve">id </w:t>
      </w:r>
      <w:r>
        <w:rPr>
          <w:rFonts w:hint="eastAsia"/>
          <w:b/>
          <w:color w:val="FF0000"/>
        </w:rPr>
        <w:t>结点显示</w:t>
      </w:r>
    </w:p>
    <w:p w:rsidR="00E964A1" w:rsidRDefault="00E964A1" w:rsidP="00E964A1">
      <w:pPr>
        <w:rPr>
          <w:b/>
          <w:color w:val="FF0000"/>
        </w:rPr>
      </w:pPr>
      <w:r>
        <w:rPr>
          <w:rFonts w:hint="eastAsia"/>
          <w:b/>
          <w:color w:val="FF0000"/>
        </w:rPr>
        <w:t>版本号修改为：</w:t>
      </w:r>
      <w:r>
        <w:rPr>
          <w:rFonts w:hint="eastAsia"/>
          <w:b/>
          <w:color w:val="FF0000"/>
        </w:rPr>
        <w:t>1.0.8</w:t>
      </w:r>
    </w:p>
    <w:p w:rsidR="005C23EF" w:rsidRDefault="005C23EF" w:rsidP="00E964A1">
      <w:pPr>
        <w:rPr>
          <w:b/>
          <w:color w:val="FF0000"/>
        </w:rPr>
      </w:pPr>
      <w:r>
        <w:rPr>
          <w:rFonts w:hint="eastAsia"/>
          <w:b/>
          <w:color w:val="FF0000"/>
        </w:rPr>
        <w:t>2014-06-20</w:t>
      </w:r>
    </w:p>
    <w:p w:rsidR="005C23EF" w:rsidRDefault="005C23EF" w:rsidP="00E964A1">
      <w:pPr>
        <w:rPr>
          <w:rFonts w:hint="eastAsia"/>
          <w:b/>
          <w:color w:val="FF0000"/>
        </w:rPr>
      </w:pPr>
      <w:r>
        <w:rPr>
          <w:rFonts w:hint="eastAsia"/>
          <w:b/>
          <w:color w:val="FF0000"/>
        </w:rPr>
        <w:t>增加绑定代理商功能</w:t>
      </w:r>
      <w:r>
        <w:rPr>
          <w:rFonts w:hint="eastAsia"/>
          <w:b/>
          <w:color w:val="FF0000"/>
        </w:rPr>
        <w:t xml:space="preserve"> </w:t>
      </w:r>
    </w:p>
    <w:p w:rsidR="00470133" w:rsidRDefault="00470133" w:rsidP="00E964A1">
      <w:pPr>
        <w:rPr>
          <w:rFonts w:hint="eastAsia"/>
          <w:b/>
          <w:color w:val="FF0000"/>
        </w:rPr>
      </w:pPr>
    </w:p>
    <w:p w:rsidR="00470133" w:rsidRPr="00470133" w:rsidRDefault="00470133" w:rsidP="00470133">
      <w:pPr>
        <w:rPr>
          <w:rFonts w:hint="eastAsia"/>
          <w:b/>
          <w:color w:val="FF0000"/>
        </w:rPr>
      </w:pPr>
      <w:r w:rsidRPr="00470133">
        <w:rPr>
          <w:rFonts w:hint="eastAsia"/>
          <w:b/>
          <w:color w:val="FF0000"/>
        </w:rPr>
        <w:t>-2014-06-23</w:t>
      </w:r>
    </w:p>
    <w:p w:rsidR="00470133" w:rsidRPr="00470133" w:rsidRDefault="00470133" w:rsidP="00470133">
      <w:pPr>
        <w:rPr>
          <w:b/>
          <w:color w:val="FF0000"/>
        </w:rPr>
      </w:pPr>
      <w:r w:rsidRPr="00470133">
        <w:rPr>
          <w:b/>
          <w:color w:val="FF0000"/>
        </w:rPr>
        <w:t xml:space="preserve">TFB_API_0006  </w:t>
      </w:r>
      <w:r w:rsidRPr="00470133">
        <w:rPr>
          <w:rFonts w:hint="eastAsia"/>
          <w:b/>
          <w:color w:val="FF0000"/>
        </w:rPr>
        <w:t>读取用户信息</w:t>
      </w:r>
    </w:p>
    <w:p w:rsidR="00470133" w:rsidRPr="00470133" w:rsidRDefault="00470133" w:rsidP="00470133">
      <w:pPr>
        <w:rPr>
          <w:rFonts w:ascii="Courier New" w:hAnsi="Courier New" w:cs="Courier New" w:hint="eastAsia"/>
          <w:b/>
          <w:color w:val="FF0000"/>
          <w:sz w:val="18"/>
          <w:szCs w:val="18"/>
        </w:rPr>
      </w:pPr>
      <w:r w:rsidRPr="00470133">
        <w:rPr>
          <w:rFonts w:hint="eastAsia"/>
          <w:b/>
          <w:color w:val="FF0000"/>
        </w:rPr>
        <w:t>增加</w:t>
      </w:r>
      <w:r w:rsidRPr="00470133">
        <w:rPr>
          <w:rFonts w:hint="eastAsia"/>
          <w:b/>
          <w:color w:val="FF0000"/>
        </w:rPr>
        <w:t xml:space="preserve"> </w:t>
      </w:r>
      <w:r w:rsidRPr="00470133">
        <w:rPr>
          <w:rFonts w:ascii="Courier New" w:hAnsi="Courier New" w:cs="Courier New"/>
          <w:b/>
          <w:color w:val="FF0000"/>
          <w:sz w:val="18"/>
          <w:szCs w:val="18"/>
        </w:rPr>
        <w:t>1.2.</w:t>
      </w:r>
      <w:r w:rsidRPr="00470133">
        <w:rPr>
          <w:rFonts w:ascii="Courier New" w:hAnsi="Courier New" w:cs="Courier New" w:hint="eastAsia"/>
          <w:b/>
          <w:color w:val="FF0000"/>
          <w:sz w:val="18"/>
          <w:szCs w:val="18"/>
        </w:rPr>
        <w:t xml:space="preserve">6 </w:t>
      </w:r>
      <w:r w:rsidRPr="00470133">
        <w:rPr>
          <w:rFonts w:ascii="Courier New" w:hAnsi="Courier New" w:cs="Courier New"/>
          <w:b/>
          <w:color w:val="FF0000"/>
          <w:sz w:val="18"/>
          <w:szCs w:val="18"/>
        </w:rPr>
        <w:t>–</w:t>
      </w:r>
      <w:r w:rsidRPr="00470133">
        <w:rPr>
          <w:rFonts w:ascii="Courier New" w:hAnsi="Courier New" w:cs="Courier New" w:hint="eastAsia"/>
          <w:b/>
          <w:color w:val="FF0000"/>
          <w:sz w:val="18"/>
          <w:szCs w:val="18"/>
        </w:rPr>
        <w:t xml:space="preserve"> 1.2.12 </w:t>
      </w:r>
      <w:r w:rsidRPr="00470133">
        <w:rPr>
          <w:rFonts w:ascii="Courier New" w:hAnsi="Courier New" w:cs="Courier New" w:hint="eastAsia"/>
          <w:b/>
          <w:color w:val="FF0000"/>
          <w:sz w:val="18"/>
          <w:szCs w:val="18"/>
        </w:rPr>
        <w:t>的响应内容</w:t>
      </w:r>
    </w:p>
    <w:p w:rsidR="00470133" w:rsidRPr="00470133" w:rsidRDefault="00470133" w:rsidP="00470133">
      <w:pPr>
        <w:rPr>
          <w:rFonts w:ascii="Courier New" w:hAnsi="Courier New" w:cs="Courier New" w:hint="eastAsia"/>
          <w:b/>
          <w:color w:val="FF0000"/>
          <w:sz w:val="18"/>
          <w:szCs w:val="18"/>
        </w:rPr>
      </w:pPr>
      <w:r w:rsidRPr="00470133">
        <w:rPr>
          <w:b/>
          <w:color w:val="FF0000"/>
        </w:rPr>
        <w:t xml:space="preserve">TFB_API_0008  </w:t>
      </w:r>
      <w:r w:rsidRPr="00470133">
        <w:rPr>
          <w:rFonts w:hint="eastAsia"/>
          <w:b/>
          <w:color w:val="FF0000"/>
        </w:rPr>
        <w:t>修改用户信息</w:t>
      </w:r>
    </w:p>
    <w:p w:rsidR="00470133" w:rsidRPr="00470133" w:rsidRDefault="00470133" w:rsidP="00470133">
      <w:pPr>
        <w:rPr>
          <w:rFonts w:hint="eastAsia"/>
          <w:b/>
          <w:color w:val="FF0000"/>
        </w:rPr>
      </w:pPr>
      <w:r w:rsidRPr="00470133">
        <w:rPr>
          <w:rFonts w:hint="eastAsia"/>
          <w:b/>
          <w:color w:val="FF0000"/>
        </w:rPr>
        <w:t xml:space="preserve">-2014-06-23 </w:t>
      </w:r>
    </w:p>
    <w:p w:rsidR="00470133" w:rsidRPr="00470133" w:rsidRDefault="00470133" w:rsidP="00470133">
      <w:pPr>
        <w:rPr>
          <w:b/>
          <w:color w:val="FF0000"/>
        </w:rPr>
      </w:pPr>
      <w:r w:rsidRPr="00470133">
        <w:rPr>
          <w:rFonts w:hint="eastAsia"/>
          <w:b/>
          <w:color w:val="FF0000"/>
        </w:rPr>
        <w:t xml:space="preserve"> </w:t>
      </w:r>
      <w:r w:rsidRPr="00470133">
        <w:rPr>
          <w:rFonts w:hint="eastAsia"/>
          <w:b/>
          <w:color w:val="FF0000"/>
        </w:rPr>
        <w:t>增加</w:t>
      </w:r>
      <w:r w:rsidRPr="00470133">
        <w:rPr>
          <w:rFonts w:hint="eastAsia"/>
          <w:b/>
          <w:color w:val="FF0000"/>
        </w:rPr>
        <w:t xml:space="preserve"> </w:t>
      </w:r>
      <w:r w:rsidRPr="00470133">
        <w:rPr>
          <w:rFonts w:ascii="Courier New" w:hAnsi="Courier New" w:cs="Courier New"/>
          <w:b/>
          <w:color w:val="FF0000"/>
          <w:sz w:val="18"/>
          <w:szCs w:val="18"/>
        </w:rPr>
        <w:t>1.2.</w:t>
      </w:r>
      <w:r w:rsidRPr="00470133">
        <w:rPr>
          <w:rFonts w:ascii="Courier New" w:hAnsi="Courier New" w:cs="Courier New" w:hint="eastAsia"/>
          <w:b/>
          <w:color w:val="FF0000"/>
          <w:sz w:val="18"/>
          <w:szCs w:val="18"/>
        </w:rPr>
        <w:t xml:space="preserve">4- </w:t>
      </w:r>
      <w:r w:rsidRPr="00470133">
        <w:rPr>
          <w:rFonts w:ascii="Courier New" w:hAnsi="Courier New" w:cs="Courier New"/>
          <w:b/>
          <w:color w:val="FF0000"/>
          <w:sz w:val="18"/>
          <w:szCs w:val="18"/>
        </w:rPr>
        <w:t>1.2.</w:t>
      </w:r>
      <w:r w:rsidRPr="00470133">
        <w:rPr>
          <w:rFonts w:ascii="Courier New" w:hAnsi="Courier New" w:cs="Courier New" w:hint="eastAsia"/>
          <w:b/>
          <w:color w:val="FF0000"/>
          <w:sz w:val="18"/>
          <w:szCs w:val="18"/>
        </w:rPr>
        <w:t xml:space="preserve">8 </w:t>
      </w:r>
      <w:r w:rsidRPr="00470133">
        <w:rPr>
          <w:rFonts w:ascii="Courier New" w:hAnsi="Courier New" w:cs="Courier New" w:hint="eastAsia"/>
          <w:b/>
          <w:color w:val="FF0000"/>
          <w:sz w:val="18"/>
          <w:szCs w:val="18"/>
        </w:rPr>
        <w:t>请求内容</w:t>
      </w:r>
    </w:p>
    <w:p w:rsidR="00470133" w:rsidRPr="00470133" w:rsidRDefault="00470133" w:rsidP="00470133"/>
    <w:p w:rsidR="00470133" w:rsidRPr="00D27EEF" w:rsidRDefault="00470133" w:rsidP="00E964A1">
      <w:pPr>
        <w:rPr>
          <w:b/>
          <w:color w:val="FF0000"/>
        </w:rPr>
      </w:pPr>
    </w:p>
    <w:p w:rsidR="00C0638A" w:rsidRPr="00D27EEF" w:rsidRDefault="00C0638A" w:rsidP="00E77421">
      <w:pPr>
        <w:rPr>
          <w:b/>
          <w:color w:val="FF0000"/>
        </w:rPr>
      </w:pPr>
    </w:p>
    <w:p w:rsidR="00E77421" w:rsidRDefault="00E77421" w:rsidP="00E77421">
      <w:pPr>
        <w:pStyle w:val="1"/>
        <w:numPr>
          <w:ilvl w:val="0"/>
          <w:numId w:val="13"/>
        </w:numPr>
      </w:pPr>
      <w:r>
        <w:rPr>
          <w:rFonts w:hint="eastAsia"/>
          <w:b w:val="0"/>
        </w:rPr>
        <w:t>接口协议</w:t>
      </w:r>
      <w:bookmarkEnd w:id="0"/>
      <w:bookmarkEnd w:id="1"/>
    </w:p>
    <w:p w:rsidR="00E77421" w:rsidRDefault="00E77421" w:rsidP="00E77421">
      <w:pPr>
        <w:pStyle w:val="2"/>
        <w:numPr>
          <w:ilvl w:val="1"/>
          <w:numId w:val="13"/>
        </w:numPr>
      </w:pPr>
      <w:bookmarkStart w:id="3" w:name="_Toc356226519"/>
      <w:bookmarkStart w:id="4" w:name="_Toc339845489"/>
      <w:bookmarkStart w:id="5" w:name="_Toc304554458"/>
      <w:r>
        <w:rPr>
          <w:rFonts w:hint="eastAsia"/>
        </w:rPr>
        <w:t>服务描述接口定义</w:t>
      </w:r>
      <w:bookmarkEnd w:id="3"/>
      <w:bookmarkEnd w:id="4"/>
      <w:bookmarkEnd w:id="5"/>
    </w:p>
    <w:p w:rsidR="00E77421" w:rsidRDefault="00E77421" w:rsidP="00E77421">
      <w:pPr>
        <w:pStyle w:val="3"/>
        <w:numPr>
          <w:ilvl w:val="2"/>
          <w:numId w:val="13"/>
        </w:numPr>
        <w:spacing w:line="415" w:lineRule="auto"/>
      </w:pPr>
      <w:bookmarkStart w:id="6" w:name="_Toc356226520"/>
      <w:bookmarkStart w:id="7" w:name="_Toc339845490"/>
      <w:bookmarkStart w:id="8" w:name="_Toc304554459"/>
      <w:r>
        <w:rPr>
          <w:rFonts w:hint="eastAsia"/>
        </w:rPr>
        <w:t>消息的结构形式</w:t>
      </w:r>
      <w:bookmarkEnd w:id="6"/>
      <w:bookmarkEnd w:id="7"/>
      <w:bookmarkEnd w:id="8"/>
    </w:p>
    <w:p w:rsidR="00E77421" w:rsidRDefault="00E77421" w:rsidP="00E77421">
      <w:pPr>
        <w:pStyle w:val="3"/>
        <w:numPr>
          <w:ilvl w:val="2"/>
          <w:numId w:val="13"/>
        </w:numPr>
        <w:spacing w:line="415" w:lineRule="auto"/>
        <w:rPr>
          <w:rFonts w:cs="Arial"/>
        </w:rPr>
      </w:pPr>
      <w:bookmarkStart w:id="9" w:name="_Toc356226521"/>
      <w:bookmarkStart w:id="10" w:name="_Toc339845491"/>
      <w:bookmarkStart w:id="11" w:name="_Toc304554460"/>
      <w:r>
        <w:rPr>
          <w:rFonts w:hint="eastAsia"/>
        </w:rPr>
        <w:t>协议规格描述</w:t>
      </w:r>
      <w:bookmarkEnd w:id="9"/>
      <w:bookmarkEnd w:id="10"/>
      <w:bookmarkEnd w:id="11"/>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gramStart"/>
      <w:r>
        <w:rPr>
          <w:rFonts w:ascii="宋体" w:hAnsi="宋体" w:hint="eastAsia"/>
          <w:szCs w:val="21"/>
        </w:rPr>
        <w:t>schemalocation</w:t>
      </w:r>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gramStart"/>
      <w:r>
        <w:rPr>
          <w:rFonts w:ascii="Tahoma" w:hAnsi="Tahoma" w:cs="Tahoma"/>
          <w:color w:val="454545"/>
          <w:szCs w:val="21"/>
          <w:shd w:val="clear" w:color="auto" w:fill="FFFFFF"/>
        </w:rPr>
        <w:t>printEmployeePaychecks</w:t>
      </w:r>
      <w:proofErr w:type="gramEnd"/>
    </w:p>
    <w:p w:rsidR="00E77421" w:rsidRDefault="00E77421" w:rsidP="00E77421">
      <w:pPr>
        <w:pStyle w:val="3"/>
        <w:numPr>
          <w:ilvl w:val="2"/>
          <w:numId w:val="13"/>
        </w:numPr>
        <w:spacing w:line="415" w:lineRule="auto"/>
      </w:pPr>
      <w:bookmarkStart w:id="12" w:name="_Toc356226522"/>
      <w:bookmarkStart w:id="13" w:name="_Toc339845492"/>
      <w:bookmarkStart w:id="14" w:name="_Toc304554461"/>
      <w:r>
        <w:rPr>
          <w:rFonts w:hint="eastAsia"/>
        </w:rPr>
        <w:t>消息格式约定</w:t>
      </w:r>
      <w:bookmarkEnd w:id="12"/>
      <w:bookmarkEnd w:id="13"/>
      <w:bookmarkEnd w:id="14"/>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lastRenderedPageBreak/>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5" w:name="OLE_LINK107"/>
            <w:bookmarkStart w:id="16" w:name="OLE_LINK108"/>
            <w:bookmarkStart w:id="17" w:name="OLE_LINK109"/>
            <w:r>
              <w:rPr>
                <w:color w:val="800000"/>
                <w:kern w:val="0"/>
                <w:highlight w:val="white"/>
              </w:rPr>
              <w:t>req_token</w:t>
            </w:r>
            <w:bookmarkEnd w:id="15"/>
            <w:bookmarkEnd w:id="16"/>
            <w:bookmarkEnd w:id="17"/>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18" w:name="OLE_LINK17"/>
            <w:bookmarkStart w:id="19"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18"/>
            <w:bookmarkEnd w:id="19"/>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0" w:name="OLE_LINK91"/>
            <w:bookmarkStart w:id="21" w:name="OLE_LINK92"/>
            <w:r w:rsidR="00037800">
              <w:rPr>
                <w:rFonts w:hint="eastAsia"/>
                <w:color w:val="0000FF"/>
                <w:kern w:val="0"/>
                <w:highlight w:val="white"/>
              </w:rPr>
              <w:t>req_version</w:t>
            </w:r>
            <w:bookmarkEnd w:id="20"/>
            <w:bookmarkEnd w:id="21"/>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2"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del w:id="23"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id</w:t>
            </w:r>
            <w:r>
              <w:rPr>
                <w:color w:val="0000FF"/>
                <w:kern w:val="0"/>
                <w:highlight w:val="white"/>
              </w:rPr>
              <w:t>&gt;5&lt;/</w:t>
            </w:r>
            <w:r w:rsidRPr="00FF60B8">
              <w:rPr>
                <w:b/>
                <w:color w:val="FF0000"/>
              </w:rPr>
              <w:t xml:space="preserve"> agent</w:t>
            </w:r>
            <w:r>
              <w:rPr>
                <w:rFonts w:hint="eastAsia"/>
                <w:b/>
                <w:color w:val="FF0000"/>
              </w:rPr>
              <w:t>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4" w:name="OLE_LINK21"/>
            <w:bookmarkStart w:id="25" w:name="OLE_LINK22"/>
            <w:r>
              <w:rPr>
                <w:rFonts w:hint="eastAsia"/>
                <w:color w:val="808080"/>
                <w:kern w:val="0"/>
                <w:highlight w:val="white"/>
              </w:rPr>
              <w:t>请求服务类型信息体</w:t>
            </w:r>
            <w:bookmarkEnd w:id="24"/>
            <w:bookmarkEnd w:id="25"/>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26"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27" w:author="Comparison" w:date="2013-09-26T09:29:00Z"/>
                <w:color w:val="000000"/>
                <w:kern w:val="0"/>
                <w:highlight w:val="white"/>
              </w:rPr>
            </w:pPr>
            <w:bookmarkStart w:id="28" w:name="_Hlk318552877"/>
            <w:del w:id="29"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0" w:author="Comparison" w:date="2013-09-26T09:29:00Z"/>
                <w:color w:val="000000"/>
                <w:kern w:val="0"/>
                <w:highlight w:val="white"/>
              </w:rPr>
            </w:pPr>
            <w:del w:id="31"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2" w:author="Comparison" w:date="2013-09-26T09:29:00Z"/>
                <w:color w:val="0000FF"/>
                <w:kern w:val="0"/>
                <w:highlight w:val="white"/>
              </w:rPr>
            </w:pPr>
            <w:del w:id="33"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4" w:author="Comparison" w:date="2013-09-26T09:29:00Z"/>
                <w:color w:val="0000FF"/>
                <w:kern w:val="0"/>
                <w:highlight w:val="white"/>
              </w:rPr>
            </w:pPr>
            <w:del w:id="35"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36"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37"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38"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39"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0" w:author="Comparison" w:date="2013-09-26T09:29:00Z"/>
                <w:color w:val="0000FF"/>
                <w:kern w:val="0"/>
                <w:highlight w:val="white"/>
              </w:rPr>
            </w:pPr>
            <w:del w:id="41"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2" w:author="Comparison" w:date="2013-09-26T09:29:00Z"/>
                <w:color w:val="000000"/>
                <w:kern w:val="0"/>
                <w:highlight w:val="white"/>
              </w:rPr>
            </w:pPr>
            <w:del w:id="43"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4" w:author="Comparison" w:date="2013-09-26T09:29:00Z"/>
                <w:color w:val="000000"/>
                <w:kern w:val="0"/>
                <w:highlight w:val="white"/>
              </w:rPr>
            </w:pPr>
            <w:del w:id="45"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46" w:author="Comparison" w:date="2013-09-26T09:29:00Z"/>
                <w:color w:val="000000"/>
                <w:kern w:val="0"/>
                <w:highlight w:val="white"/>
              </w:rPr>
            </w:pPr>
            <w:del w:id="47"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48" w:author="Comparison" w:date="2013-09-26T09:29:00Z"/>
                <w:color w:val="0000FF"/>
                <w:kern w:val="0"/>
                <w:highlight w:val="white"/>
              </w:rPr>
            </w:pPr>
            <w:del w:id="49"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0" w:author="Comparison" w:date="2013-09-26T09:29:00Z"/>
                <w:color w:val="000000"/>
                <w:kern w:val="0"/>
                <w:highlight w:val="white"/>
              </w:rPr>
            </w:pPr>
            <w:del w:id="51"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2" w:author="Comparison" w:date="2013-09-26T09:29:00Z"/>
                <w:color w:val="0000FF"/>
                <w:kern w:val="0"/>
                <w:highlight w:val="white"/>
              </w:rPr>
            </w:pPr>
            <w:del w:id="53"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4" w:author="Comparison" w:date="2013-09-26T09:29:00Z"/>
                <w:color w:val="000000"/>
                <w:kern w:val="0"/>
                <w:highlight w:val="white"/>
              </w:rPr>
            </w:pPr>
            <w:del w:id="55"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56" w:author="Comparison" w:date="2013-09-26T09:29:00Z"/>
                <w:color w:val="000000"/>
                <w:kern w:val="0"/>
                <w:highlight w:val="white"/>
              </w:rPr>
            </w:pPr>
            <w:del w:id="57"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58" w:author="Comparison" w:date="2013-09-26T09:29:00Z"/>
              </w:rPr>
            </w:pPr>
            <w:del w:id="59"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28"/>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w:t>
      </w:r>
      <w:proofErr w:type="gramStart"/>
      <w:r w:rsidRPr="004A090E">
        <w:rPr>
          <w:kern w:val="0"/>
          <w:szCs w:val="21"/>
        </w:rPr>
        <w:t>key</w:t>
      </w:r>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0" w:name="OLE_LINK110"/>
            <w:bookmarkStart w:id="61" w:name="OLE_LINK125"/>
            <w:r>
              <w:rPr>
                <w:rFonts w:hint="eastAsia"/>
                <w:color w:val="800000"/>
                <w:kern w:val="0"/>
                <w:highlight w:val="white"/>
              </w:rPr>
              <w:t>req_bkenv</w:t>
            </w:r>
            <w:bookmarkEnd w:id="60"/>
            <w:bookmarkEnd w:id="61"/>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r>
              <w:rPr>
                <w:rFonts w:hint="eastAsia"/>
                <w:color w:val="800000"/>
                <w:kern w:val="0"/>
                <w:szCs w:val="21"/>
                <w:highlight w:val="white"/>
              </w:rPr>
              <w:t>agentid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lastRenderedPageBreak/>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2" w:name="_Toc356226523"/>
      <w:bookmarkStart w:id="63" w:name="_Toc339845493"/>
      <w:bookmarkStart w:id="64" w:name="_Toc304554466"/>
      <w:r>
        <w:rPr>
          <w:rFonts w:hint="eastAsia"/>
        </w:rPr>
        <w:t>接口约束</w:t>
      </w:r>
      <w:bookmarkEnd w:id="62"/>
      <w:bookmarkEnd w:id="63"/>
      <w:bookmarkEnd w:id="64"/>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lastRenderedPageBreak/>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65" w:name="_Toc356226524"/>
      <w:bookmarkStart w:id="66" w:name="_Toc339845494"/>
      <w:r>
        <w:rPr>
          <w:rFonts w:hint="eastAsia"/>
        </w:rPr>
        <w:t>操作类型定义</w:t>
      </w:r>
      <w:bookmarkEnd w:id="65"/>
      <w:bookmarkEnd w:id="66"/>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operation_request</w:t>
      </w:r>
      <w:proofErr w:type="gramEnd"/>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operation_response</w:t>
      </w:r>
      <w:proofErr w:type="gramEnd"/>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67" w:name="_Toc356226525"/>
      <w:bookmarkStart w:id="68" w:name="_Toc339845495"/>
      <w:bookmarkStart w:id="69" w:name="_Toc304554462"/>
      <w:r>
        <w:rPr>
          <w:rFonts w:hint="eastAsia"/>
        </w:rPr>
        <w:t>消息头部</w:t>
      </w:r>
      <w:bookmarkEnd w:id="67"/>
      <w:bookmarkEnd w:id="68"/>
      <w:bookmarkEnd w:id="69"/>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70" w:name="_Toc304554463"/>
      <w:r>
        <w:rPr>
          <w:rFonts w:hint="eastAsia"/>
          <w:b w:val="0"/>
        </w:rPr>
        <w:t>服务请求消息头部</w:t>
      </w:r>
      <w:r>
        <w:rPr>
          <w:b w:val="0"/>
        </w:rPr>
        <w:t>(RequestHeader)</w:t>
      </w:r>
      <w:bookmarkEnd w:id="70"/>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1" w:name="_Toc356226526"/>
      <w:bookmarkStart w:id="72" w:name="_Toc339845496"/>
      <w:r>
        <w:rPr>
          <w:rFonts w:hint="eastAsia"/>
          <w:b w:val="0"/>
        </w:rPr>
        <w:t>通讯协议</w:t>
      </w:r>
      <w:bookmarkEnd w:id="71"/>
      <w:bookmarkEnd w:id="72"/>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73" w:name="_Toc356226527"/>
      <w:r>
        <w:rPr>
          <w:rFonts w:hint="eastAsia"/>
          <w:b w:val="0"/>
        </w:rPr>
        <w:t>接口定义</w:t>
      </w:r>
      <w:bookmarkEnd w:id="73"/>
    </w:p>
    <w:p w:rsidR="00E77421" w:rsidRDefault="00E77421" w:rsidP="00E77421"/>
    <w:p w:rsidR="00E77421" w:rsidRDefault="00E77421" w:rsidP="00E77421">
      <w:pPr>
        <w:pStyle w:val="2"/>
        <w:numPr>
          <w:ilvl w:val="1"/>
          <w:numId w:val="13"/>
        </w:numPr>
      </w:pPr>
      <w:bookmarkStart w:id="74" w:name="_Toc356226528"/>
      <w:bookmarkStart w:id="75" w:name="_Toc338662585"/>
      <w:r>
        <w:lastRenderedPageBreak/>
        <w:t>TFB_API_0001</w:t>
      </w:r>
      <w:r>
        <w:rPr>
          <w:rFonts w:hint="eastAsia"/>
        </w:rPr>
        <w:t>用户注册短信校验码获取</w:t>
      </w:r>
      <w:bookmarkEnd w:id="74"/>
      <w:bookmarkEnd w:id="75"/>
    </w:p>
    <w:p w:rsidR="00E77421" w:rsidRDefault="00E77421" w:rsidP="00E77421">
      <w:pPr>
        <w:pStyle w:val="3"/>
        <w:numPr>
          <w:ilvl w:val="2"/>
          <w:numId w:val="13"/>
        </w:numPr>
        <w:spacing w:line="415" w:lineRule="auto"/>
      </w:pPr>
      <w:bookmarkStart w:id="76" w:name="_Toc356226529"/>
      <w:r>
        <w:rPr>
          <w:rFonts w:hint="eastAsia"/>
        </w:rPr>
        <w:t>业务标识</w:t>
      </w:r>
      <w:bookmarkEnd w:id="76"/>
      <w:r>
        <w:t>ApiAuthorReg</w:t>
      </w:r>
    </w:p>
    <w:p w:rsidR="00E77421" w:rsidRDefault="00E77421" w:rsidP="00E77421"/>
    <w:p w:rsidR="00E77421" w:rsidRDefault="00E77421" w:rsidP="00E77421">
      <w:pPr>
        <w:pStyle w:val="3"/>
        <w:numPr>
          <w:ilvl w:val="2"/>
          <w:numId w:val="13"/>
        </w:numPr>
        <w:spacing w:line="415" w:lineRule="auto"/>
      </w:pPr>
      <w:bookmarkStart w:id="77" w:name="_Toc356226530"/>
      <w:r>
        <w:rPr>
          <w:rFonts w:hint="eastAsia"/>
        </w:rPr>
        <w:t>业务功能描述</w:t>
      </w:r>
      <w:bookmarkEnd w:id="77"/>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手机平台需要用的用户注册手机号码短信校验码发送业务。</w:t>
      </w:r>
    </w:p>
    <w:p w:rsidR="00E77421" w:rsidRDefault="00E77421" w:rsidP="00E77421">
      <w:pPr>
        <w:pStyle w:val="3"/>
        <w:numPr>
          <w:ilvl w:val="2"/>
          <w:numId w:val="13"/>
        </w:numPr>
        <w:spacing w:line="415" w:lineRule="auto"/>
      </w:pPr>
      <w:bookmarkStart w:id="78" w:name="_Toc356226531"/>
      <w:r>
        <w:rPr>
          <w:rFonts w:hint="eastAsia"/>
        </w:rPr>
        <w:t>请求</w:t>
      </w:r>
      <w:bookmarkEnd w:id="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79" w:name="_Toc356226532"/>
      <w:r>
        <w:rPr>
          <w:rFonts w:hint="eastAsia"/>
        </w:rPr>
        <w:t>应答</w:t>
      </w:r>
      <w:bookmarkEnd w:id="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80"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bookmarkEnd w:id="80"/>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81" w:name="_Toc356226534"/>
      <w:bookmarkStart w:id="82" w:name="_Toc338662586"/>
      <w:r>
        <w:t>TFB_API_0002</w:t>
      </w:r>
      <w:bookmarkEnd w:id="81"/>
      <w:bookmarkEnd w:id="82"/>
      <w:r>
        <w:rPr>
          <w:rFonts w:hint="eastAsia"/>
        </w:rPr>
        <w:t>用户注册短信校验成功后注册资料登记</w:t>
      </w:r>
    </w:p>
    <w:p w:rsidR="00E77421" w:rsidRDefault="00E77421" w:rsidP="00E77421"/>
    <w:p w:rsidR="00E77421" w:rsidRDefault="00E77421" w:rsidP="00E77421">
      <w:pPr>
        <w:pStyle w:val="3"/>
        <w:numPr>
          <w:ilvl w:val="2"/>
          <w:numId w:val="13"/>
        </w:numPr>
        <w:spacing w:line="415" w:lineRule="auto"/>
      </w:pPr>
      <w:bookmarkStart w:id="83" w:name="_Toc356226535"/>
      <w:r>
        <w:rPr>
          <w:rFonts w:hint="eastAsia"/>
        </w:rPr>
        <w:t>业务标识</w:t>
      </w:r>
      <w:bookmarkEnd w:id="83"/>
      <w:r>
        <w:t>ApiAuthorReg</w:t>
      </w:r>
    </w:p>
    <w:p w:rsidR="00E77421" w:rsidRDefault="00E77421" w:rsidP="00E77421"/>
    <w:p w:rsidR="00E77421" w:rsidRDefault="00E77421" w:rsidP="00E77421">
      <w:pPr>
        <w:pStyle w:val="3"/>
        <w:numPr>
          <w:ilvl w:val="2"/>
          <w:numId w:val="13"/>
        </w:numPr>
        <w:spacing w:line="415" w:lineRule="auto"/>
      </w:pPr>
      <w:bookmarkStart w:id="84" w:name="_Toc356226536"/>
      <w:r>
        <w:rPr>
          <w:rFonts w:hint="eastAsia"/>
        </w:rPr>
        <w:t>业务功能描述</w:t>
      </w:r>
      <w:bookmarkEnd w:id="84"/>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85" w:name="_Toc356226537"/>
      <w:r>
        <w:rPr>
          <w:rFonts w:hint="eastAsia"/>
        </w:rPr>
        <w:t>请求</w:t>
      </w:r>
      <w:bookmarkEnd w:id="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86" w:name="_Toc356226538"/>
      <w:r>
        <w:rPr>
          <w:rFonts w:hint="eastAsia"/>
        </w:rPr>
        <w:t>应答</w:t>
      </w:r>
      <w:bookmarkEnd w:id="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87" w:name="_Toc356226539"/>
      <w:r>
        <w:rPr>
          <w:rFonts w:hint="eastAsia"/>
        </w:rPr>
        <w:lastRenderedPageBreak/>
        <w:t>说明</w:t>
      </w:r>
      <w:bookmarkEnd w:id="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TFB_API_0003 </w:t>
      </w:r>
      <w:r>
        <w:rPr>
          <w:rFonts w:hint="eastAsia"/>
        </w:rPr>
        <w:t>用户密码修改</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88" w:name="OLE_LINK1"/>
            <w:bookmarkStart w:id="89" w:name="OLE_LINK2"/>
            <w:r>
              <w:rPr>
                <w:rFonts w:ascii="Courier New" w:hAnsi="Courier New" w:cs="Courier New"/>
                <w:sz w:val="18"/>
                <w:szCs w:val="18"/>
              </w:rPr>
              <w:t>aumoditype</w:t>
            </w:r>
            <w:bookmarkEnd w:id="88"/>
            <w:bookmarkEnd w:id="89"/>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r>
        <w:t xml:space="preserve">TFB_API_0004 </w:t>
      </w:r>
      <w:r>
        <w:rPr>
          <w:rFonts w:hint="eastAsia"/>
        </w:rPr>
        <w:t>意见反馈</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ApiAuthorfeedbck</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TFB_API_0005  </w:t>
      </w:r>
      <w:r>
        <w:rPr>
          <w:rFonts w:hint="eastAsia"/>
        </w:rPr>
        <w:t>版本更新</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ApiAppInfo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r>
        <w:rPr>
          <w:rFonts w:hint="eastAsia"/>
        </w:rPr>
        <w:lastRenderedPageBreak/>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TFB_API_0006  </w:t>
      </w:r>
      <w:r>
        <w:rPr>
          <w:rFonts w:hint="eastAsia"/>
        </w:rPr>
        <w:t>读取用户信息</w:t>
      </w:r>
    </w:p>
    <w:p w:rsidR="00E77421" w:rsidRDefault="00E77421" w:rsidP="00E77421"/>
    <w:p w:rsidR="00E77421" w:rsidRDefault="00E77421" w:rsidP="00E77421">
      <w:pPr>
        <w:pStyle w:val="3"/>
        <w:numPr>
          <w:ilvl w:val="2"/>
          <w:numId w:val="13"/>
        </w:numPr>
        <w:spacing w:line="415" w:lineRule="auto"/>
        <w:rPr>
          <w:rFonts w:hint="eastAsia"/>
        </w:rPr>
      </w:pPr>
      <w:r>
        <w:rPr>
          <w:rFonts w:hint="eastAsia"/>
        </w:rPr>
        <w:t>业务标识</w:t>
      </w:r>
      <w:r w:rsidR="00B27431">
        <w:t>ApiAuthorInfo</w:t>
      </w:r>
    </w:p>
    <w:p w:rsidR="00470133" w:rsidRDefault="00470133" w:rsidP="00470133">
      <w:pPr>
        <w:rPr>
          <w:rFonts w:hint="eastAsia"/>
        </w:rPr>
      </w:pPr>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6</w:t>
      </w:r>
      <w:r>
        <w:rPr>
          <w:rFonts w:ascii="Courier New" w:hAnsi="Courier New" w:cs="Courier New" w:hint="eastAsia"/>
          <w:sz w:val="18"/>
          <w:szCs w:val="18"/>
        </w:rPr>
        <w:t xml:space="preserve">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p>
        </w:tc>
      </w:tr>
      <w:tr w:rsidR="00470133" w:rsidTr="00FC7DA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p>
        </w:tc>
      </w:tr>
      <w:tr w:rsidR="00470133" w:rsidTr="00FC7DA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p>
        </w:tc>
      </w:tr>
      <w:tr w:rsidR="00470133" w:rsidTr="00FC7DA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p>
        </w:tc>
      </w:tr>
      <w:tr w:rsidR="00470133" w:rsidTr="00FC7DA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C7DA3">
            <w:pPr>
              <w:rPr>
                <w:rFonts w:ascii="Courier New" w:hAnsi="Courier New" w:cs="Courier New" w:hint="eastAsia"/>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C7DA3">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C7DA3">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C7DA3">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TFB_API_0007  </w:t>
      </w:r>
      <w:r>
        <w:rPr>
          <w:rFonts w:hint="eastAsia"/>
        </w:rPr>
        <w:t>用户身份证图片上传</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TFB_API_0008  </w:t>
      </w:r>
      <w:r>
        <w:rPr>
          <w:rFonts w:hint="eastAsia"/>
        </w:rPr>
        <w:t>修改用户信息</w:t>
      </w:r>
    </w:p>
    <w:p w:rsidR="00E77421" w:rsidRPr="00470133" w:rsidRDefault="00E77421" w:rsidP="00E77421">
      <w:pPr>
        <w:rPr>
          <w:rFonts w:hint="eastAsia"/>
          <w:color w:val="FF0000"/>
        </w:rPr>
      </w:pPr>
    </w:p>
    <w:p w:rsidR="00470133" w:rsidRPr="00470133" w:rsidRDefault="00470133" w:rsidP="00E77421">
      <w:pPr>
        <w:rPr>
          <w:rFonts w:hint="eastAsia"/>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4</w:t>
      </w:r>
      <w:r w:rsidRPr="00470133">
        <w:rPr>
          <w:rFonts w:ascii="Courier New" w:hAnsi="Courier New" w:cs="Courier New" w:hint="eastAsia"/>
          <w:color w:val="FF0000"/>
          <w:sz w:val="18"/>
          <w:szCs w:val="18"/>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8</w:t>
      </w:r>
      <w:r w:rsidRPr="00470133">
        <w:rPr>
          <w:rFonts w:ascii="Courier New" w:hAnsi="Courier New" w:cs="Courier New" w:hint="eastAsia"/>
          <w:color w:val="FF0000"/>
          <w:sz w:val="18"/>
          <w:szCs w:val="18"/>
        </w:rPr>
        <w:t xml:space="preserve">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hint="eastAsia"/>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hint="eastAsia"/>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r>
        <w:t xml:space="preserve">TFB_API_0009  </w:t>
      </w:r>
      <w:r>
        <w:rPr>
          <w:rFonts w:hint="eastAsia"/>
        </w:rPr>
        <w:t>登录管理</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lastRenderedPageBreak/>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r>
        <w:t xml:space="preserve">TFB_API_0010 </w:t>
      </w:r>
      <w:r>
        <w:rPr>
          <w:rFonts w:hint="eastAsia"/>
        </w:rPr>
        <w:t>忘记密码短信校验码获取</w:t>
      </w:r>
    </w:p>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业务功能描述</w:t>
      </w:r>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TFB_API_0011 </w:t>
      </w:r>
      <w:r>
        <w:rPr>
          <w:rFonts w:hint="eastAsia"/>
        </w:rPr>
        <w:t>忘记密码修改</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r>
        <w:t>TFB_API_001</w:t>
      </w:r>
      <w:r>
        <w:rPr>
          <w:rFonts w:hint="eastAsia"/>
        </w:rPr>
        <w:t>2</w:t>
      </w:r>
      <w:r>
        <w:rPr>
          <w:rFonts w:hint="eastAsia"/>
        </w:rPr>
        <w:t>帮助中心列表显示</w:t>
      </w:r>
    </w:p>
    <w:p w:rsidR="007E5D93" w:rsidRDefault="007E5D93" w:rsidP="007E5D93"/>
    <w:p w:rsidR="007E5D93" w:rsidRDefault="007E5D93" w:rsidP="007E5D93">
      <w:pPr>
        <w:pStyle w:val="3"/>
        <w:numPr>
          <w:ilvl w:val="2"/>
          <w:numId w:val="13"/>
        </w:numPr>
        <w:spacing w:line="415" w:lineRule="auto"/>
      </w:pPr>
      <w:r>
        <w:rPr>
          <w:rFonts w:hint="eastAsia"/>
        </w:rPr>
        <w:t>业务标识</w:t>
      </w:r>
      <w:bookmarkStart w:id="90" w:name="OLE_LINK7"/>
      <w:bookmarkStart w:id="91" w:name="OLE_LINK8"/>
      <w:r>
        <w:t>Api</w:t>
      </w:r>
      <w:r>
        <w:rPr>
          <w:rFonts w:hint="eastAsia"/>
        </w:rPr>
        <w:t xml:space="preserve">AppHelpinfo </w:t>
      </w:r>
      <w:bookmarkEnd w:id="90"/>
      <w:bookmarkEnd w:id="91"/>
      <w:r>
        <w:rPr>
          <w:rFonts w:hint="eastAsia"/>
        </w:rPr>
        <w:t>-&gt;</w:t>
      </w:r>
      <w:bookmarkStart w:id="92" w:name="OLE_LINK5"/>
      <w:bookmarkStart w:id="93" w:name="OLE_LINK6"/>
      <w:r>
        <w:rPr>
          <w:rFonts w:hint="eastAsia"/>
        </w:rPr>
        <w:t>readHelp</w:t>
      </w:r>
      <w:bookmarkEnd w:id="92"/>
      <w:bookmarkEnd w:id="93"/>
      <w:r w:rsidR="0072739F">
        <w:rPr>
          <w:rFonts w:hint="eastAsia"/>
        </w:rPr>
        <w:t>L</w:t>
      </w:r>
      <w:r w:rsidR="00EC4A80">
        <w:rPr>
          <w:rFonts w:hint="eastAsia"/>
        </w:rPr>
        <w:t>ist</w:t>
      </w:r>
    </w:p>
    <w:p w:rsidR="007E5D93" w:rsidRDefault="007E5D93" w:rsidP="007E5D93">
      <w:pPr>
        <w:pStyle w:val="3"/>
        <w:numPr>
          <w:ilvl w:val="2"/>
          <w:numId w:val="13"/>
        </w:numPr>
        <w:spacing w:line="415" w:lineRule="auto"/>
      </w:pPr>
      <w:r>
        <w:rPr>
          <w:rFonts w:hint="eastAsia"/>
        </w:rPr>
        <w:t>业务功能描述</w:t>
      </w:r>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lastRenderedPageBreak/>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94" w:name="OLE_LINK11"/>
            <w:bookmarkStart w:id="95" w:name="OLE_LINK12"/>
            <w:r>
              <w:t>Api</w:t>
            </w:r>
            <w:r>
              <w:rPr>
                <w:rFonts w:hint="eastAsia"/>
              </w:rPr>
              <w:t>AppHelpinfo</w:t>
            </w:r>
            <w:bookmarkEnd w:id="94"/>
            <w:bookmarkEnd w:id="95"/>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r>
        <w:t>TFB_API_001</w:t>
      </w:r>
      <w:r>
        <w:rPr>
          <w:rFonts w:hint="eastAsia"/>
        </w:rPr>
        <w:t>3</w:t>
      </w:r>
      <w:r>
        <w:rPr>
          <w:rFonts w:hint="eastAsia"/>
        </w:rPr>
        <w:t>我的钱包</w:t>
      </w:r>
    </w:p>
    <w:p w:rsidR="009D5E3D" w:rsidRDefault="009D5E3D" w:rsidP="009D5E3D"/>
    <w:p w:rsidR="009D5E3D" w:rsidRDefault="009D5E3D" w:rsidP="009D5E3D">
      <w:pPr>
        <w:pStyle w:val="3"/>
        <w:numPr>
          <w:ilvl w:val="2"/>
          <w:numId w:val="13"/>
        </w:numPr>
        <w:spacing w:line="415" w:lineRule="auto"/>
      </w:pPr>
      <w:r>
        <w:rPr>
          <w:rFonts w:hint="eastAsia"/>
        </w:rPr>
        <w:t>业务标识</w:t>
      </w:r>
      <w:bookmarkStart w:id="96" w:name="OLE_LINK9"/>
      <w:bookmarkStart w:id="97" w:name="OLE_LINK10"/>
      <w:r>
        <w:t>Api</w:t>
      </w:r>
      <w:r>
        <w:rPr>
          <w:rFonts w:hint="eastAsia"/>
        </w:rPr>
        <w:t>AppAccountInfo</w:t>
      </w:r>
      <w:bookmarkEnd w:id="96"/>
      <w:bookmarkEnd w:id="97"/>
      <w:r>
        <w:rPr>
          <w:rFonts w:hint="eastAsia"/>
        </w:rPr>
        <w:t xml:space="preserve"> -&gt;</w:t>
      </w:r>
      <w:bookmarkStart w:id="98" w:name="OLE_LINK13"/>
      <w:bookmarkStart w:id="99" w:name="OLE_LINK14"/>
      <w:r>
        <w:rPr>
          <w:rFonts w:hint="eastAsia"/>
        </w:rPr>
        <w:t>readMyAccount</w:t>
      </w:r>
      <w:bookmarkEnd w:id="98"/>
      <w:bookmarkEnd w:id="99"/>
    </w:p>
    <w:p w:rsidR="009D5E3D" w:rsidRDefault="009D5E3D" w:rsidP="009D5E3D">
      <w:pPr>
        <w:pStyle w:val="3"/>
        <w:numPr>
          <w:ilvl w:val="2"/>
          <w:numId w:val="13"/>
        </w:numPr>
        <w:spacing w:line="415" w:lineRule="auto"/>
      </w:pPr>
      <w:r>
        <w:rPr>
          <w:rFonts w:hint="eastAsia"/>
        </w:rPr>
        <w:t>业务功能描述</w:t>
      </w:r>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00" w:name="OLE_LINK15"/>
            <w:bookmarkStart w:id="101" w:name="OLE_LINK16"/>
            <w:r>
              <w:rPr>
                <w:rFonts w:hint="eastAsia"/>
                <w:szCs w:val="21"/>
              </w:rPr>
              <w:t>acctypeid</w:t>
            </w:r>
            <w:bookmarkEnd w:id="100"/>
            <w:bookmarkEnd w:id="101"/>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02" w:name="OLE_LINK19"/>
            <w:bookmarkStart w:id="103" w:name="OLE_LINK20"/>
            <w:r>
              <w:rPr>
                <w:rFonts w:hint="eastAsia"/>
                <w:szCs w:val="21"/>
              </w:rPr>
              <w:t>acctypename</w:t>
            </w:r>
            <w:bookmarkEnd w:id="102"/>
            <w:bookmarkEnd w:id="103"/>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r>
        <w:t>TFB_API_001</w:t>
      </w:r>
      <w:r w:rsidR="00114B85">
        <w:rPr>
          <w:rFonts w:hint="eastAsia"/>
        </w:rPr>
        <w:t>4</w:t>
      </w:r>
      <w:r w:rsidR="00114B85">
        <w:rPr>
          <w:rFonts w:hint="eastAsia"/>
        </w:rPr>
        <w:t>我的钱包</w:t>
      </w:r>
      <w:r>
        <w:rPr>
          <w:rFonts w:hint="eastAsia"/>
        </w:rPr>
        <w:t>收支</w:t>
      </w:r>
      <w:r w:rsidR="00114B85">
        <w:rPr>
          <w:rFonts w:hint="eastAsia"/>
        </w:rPr>
        <w:t>明细</w:t>
      </w:r>
    </w:p>
    <w:p w:rsidR="009D5E3D" w:rsidRDefault="009D5E3D" w:rsidP="009D5E3D"/>
    <w:p w:rsidR="009D5E3D" w:rsidRDefault="009D5E3D" w:rsidP="009D5E3D">
      <w:pPr>
        <w:pStyle w:val="3"/>
        <w:numPr>
          <w:ilvl w:val="2"/>
          <w:numId w:val="13"/>
        </w:numPr>
        <w:spacing w:line="415" w:lineRule="auto"/>
      </w:pPr>
      <w:r>
        <w:rPr>
          <w:rFonts w:hint="eastAsia"/>
        </w:rPr>
        <w:t>业务标识</w:t>
      </w:r>
      <w:r>
        <w:t xml:space="preserve"> Api</w:t>
      </w:r>
      <w:r>
        <w:rPr>
          <w:rFonts w:hint="eastAsia"/>
        </w:rPr>
        <w:t>AppAccountInfo -&gt;</w:t>
      </w:r>
      <w:bookmarkStart w:id="104" w:name="OLE_LINK23"/>
      <w:bookmarkStart w:id="105" w:name="OLE_LINK24"/>
      <w:bookmarkStart w:id="106" w:name="OLE_LINK25"/>
      <w:r>
        <w:rPr>
          <w:rFonts w:hint="eastAsia"/>
        </w:rPr>
        <w:t>readAccglist</w:t>
      </w:r>
      <w:bookmarkEnd w:id="104"/>
      <w:bookmarkEnd w:id="105"/>
      <w:bookmarkEnd w:id="106"/>
    </w:p>
    <w:p w:rsidR="009D5E3D" w:rsidRDefault="009D5E3D" w:rsidP="009D5E3D">
      <w:pPr>
        <w:pStyle w:val="3"/>
        <w:numPr>
          <w:ilvl w:val="2"/>
          <w:numId w:val="13"/>
        </w:numPr>
        <w:spacing w:line="415" w:lineRule="auto"/>
      </w:pPr>
      <w:r>
        <w:rPr>
          <w:rFonts w:hint="eastAsia"/>
        </w:rPr>
        <w:t>业务功能描述</w:t>
      </w:r>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r>
        <w:rPr>
          <w:rFonts w:hint="eastAsia"/>
        </w:rPr>
        <w:lastRenderedPageBreak/>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07" w:name="OLE_LINK26"/>
            <w:bookmarkStart w:id="108"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07"/>
            <w:bookmarkEnd w:id="108"/>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09" w:name="OLE_LINK33"/>
            <w:bookmarkStart w:id="110" w:name="OLE_LINK34"/>
            <w:r>
              <w:rPr>
                <w:rFonts w:hint="eastAsia"/>
                <w:szCs w:val="21"/>
              </w:rPr>
              <w:t>accmonth</w:t>
            </w:r>
            <w:bookmarkEnd w:id="109"/>
            <w:bookmarkEnd w:id="110"/>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111" w:name="OLE_LINK28"/>
            <w:bookmarkStart w:id="112" w:name="OLE_LINK29"/>
            <w:r>
              <w:rPr>
                <w:rFonts w:hint="eastAsia"/>
                <w:szCs w:val="21"/>
              </w:rPr>
              <w:t>accincome</w:t>
            </w:r>
            <w:bookmarkEnd w:id="111"/>
            <w:bookmarkEnd w:id="11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13" w:name="OLE_LINK30"/>
            <w:bookmarkStart w:id="114" w:name="OLE_LINK31"/>
            <w:bookmarkStart w:id="115" w:name="OLE_LINK32"/>
            <w:r>
              <w:rPr>
                <w:rFonts w:hint="eastAsia"/>
                <w:szCs w:val="21"/>
              </w:rPr>
              <w:t>accpayout</w:t>
            </w:r>
            <w:bookmarkEnd w:id="113"/>
            <w:bookmarkEnd w:id="114"/>
            <w:bookmarkEnd w:id="115"/>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r>
        <w:lastRenderedPageBreak/>
        <w:t>TFB_API_001</w:t>
      </w:r>
      <w:r w:rsidR="00A65FD5">
        <w:rPr>
          <w:rFonts w:hint="eastAsia"/>
        </w:rPr>
        <w:t>5</w:t>
      </w:r>
      <w:r>
        <w:rPr>
          <w:rFonts w:hint="eastAsia"/>
        </w:rPr>
        <w:t>我的钱包收支</w:t>
      </w:r>
      <w:r w:rsidR="00532E77">
        <w:rPr>
          <w:rFonts w:hint="eastAsia"/>
        </w:rPr>
        <w:t>详情</w:t>
      </w:r>
    </w:p>
    <w:p w:rsidR="00114B85" w:rsidRDefault="00114B85" w:rsidP="00114B85"/>
    <w:p w:rsidR="00114B85" w:rsidRDefault="00114B85" w:rsidP="00114B85">
      <w:pPr>
        <w:pStyle w:val="3"/>
        <w:numPr>
          <w:ilvl w:val="2"/>
          <w:numId w:val="13"/>
        </w:numPr>
        <w:spacing w:line="415" w:lineRule="auto"/>
      </w:pPr>
      <w:r>
        <w:rPr>
          <w:rFonts w:hint="eastAsia"/>
        </w:rPr>
        <w:t>业务标识</w:t>
      </w:r>
      <w:r>
        <w:t xml:space="preserve"> Api</w:t>
      </w:r>
      <w:r>
        <w:rPr>
          <w:rFonts w:hint="eastAsia"/>
        </w:rPr>
        <w:t>AppAccountInfo -&gt;</w:t>
      </w:r>
      <w:bookmarkStart w:id="116" w:name="OLE_LINK35"/>
      <w:bookmarkStart w:id="117" w:name="OLE_LINK36"/>
      <w:r>
        <w:rPr>
          <w:rFonts w:hint="eastAsia"/>
        </w:rPr>
        <w:t>readAccglist</w:t>
      </w:r>
      <w:r w:rsidR="008339A7">
        <w:rPr>
          <w:rFonts w:hint="eastAsia"/>
        </w:rPr>
        <w:t>detail</w:t>
      </w:r>
      <w:bookmarkEnd w:id="116"/>
      <w:bookmarkEnd w:id="117"/>
    </w:p>
    <w:p w:rsidR="00114B85" w:rsidRDefault="00114B85" w:rsidP="00114B85">
      <w:pPr>
        <w:pStyle w:val="3"/>
        <w:numPr>
          <w:ilvl w:val="2"/>
          <w:numId w:val="13"/>
        </w:numPr>
        <w:spacing w:line="415" w:lineRule="auto"/>
      </w:pPr>
      <w:r>
        <w:rPr>
          <w:rFonts w:hint="eastAsia"/>
        </w:rPr>
        <w:t>业务功能描述</w:t>
      </w:r>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r>
        <w:rPr>
          <w:rFonts w:hint="eastAsia"/>
        </w:rPr>
        <w:t>请求</w:t>
      </w:r>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118" w:name="OLE_LINK39"/>
            <w:bookmarkStart w:id="119" w:name="OLE_LINK40"/>
            <w:r>
              <w:rPr>
                <w:rFonts w:hint="eastAsia"/>
                <w:szCs w:val="21"/>
              </w:rPr>
              <w:t>accglistmoney</w:t>
            </w:r>
            <w:bookmarkEnd w:id="118"/>
            <w:bookmarkEnd w:id="119"/>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lastRenderedPageBreak/>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120" w:name="OLE_LINK37"/>
            <w:bookmarkStart w:id="121" w:name="OLE_LINK38"/>
            <w:r>
              <w:rPr>
                <w:rFonts w:hint="eastAsia"/>
                <w:szCs w:val="21"/>
              </w:rPr>
              <w:t>accg</w:t>
            </w:r>
            <w:bookmarkEnd w:id="120"/>
            <w:bookmarkEnd w:id="121"/>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r>
        <w:t>TFB_API_00</w:t>
      </w:r>
      <w:r>
        <w:rPr>
          <w:rFonts w:hint="eastAsia"/>
        </w:rPr>
        <w:t xml:space="preserve">16 </w:t>
      </w:r>
      <w:r>
        <w:rPr>
          <w:rFonts w:hint="eastAsia"/>
        </w:rPr>
        <w:t>短信校验码获取</w:t>
      </w:r>
    </w:p>
    <w:p w:rsidR="00532E77" w:rsidRDefault="00532E77" w:rsidP="00532E77">
      <w:pPr>
        <w:pStyle w:val="3"/>
        <w:numPr>
          <w:ilvl w:val="2"/>
          <w:numId w:val="13"/>
        </w:numPr>
        <w:spacing w:line="415" w:lineRule="auto"/>
      </w:pPr>
      <w:r>
        <w:rPr>
          <w:rFonts w:hint="eastAsia"/>
        </w:rPr>
        <w:t>业务标识</w:t>
      </w:r>
      <w:bookmarkStart w:id="122" w:name="OLE_LINK41"/>
      <w:bookmarkStart w:id="123" w:name="OLE_LINK42"/>
      <w:r>
        <w:t>Api</w:t>
      </w:r>
      <w:r>
        <w:rPr>
          <w:rFonts w:hint="eastAsia"/>
        </w:rPr>
        <w:t>SendSms</w:t>
      </w:r>
      <w:bookmarkEnd w:id="122"/>
      <w:bookmarkEnd w:id="123"/>
      <w:r w:rsidR="00082EBE">
        <w:rPr>
          <w:rFonts w:hint="eastAsia"/>
        </w:rPr>
        <w:t>-&gt;</w:t>
      </w:r>
      <w:r w:rsidR="00082EBE">
        <w:rPr>
          <w:szCs w:val="21"/>
        </w:rPr>
        <w:t>getSmsCode</w:t>
      </w:r>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r>
        <w:t>TFB_API_00</w:t>
      </w:r>
      <w:r>
        <w:rPr>
          <w:rFonts w:hint="eastAsia"/>
        </w:rPr>
        <w:t>1</w:t>
      </w:r>
      <w:r w:rsidR="008B5BDF">
        <w:rPr>
          <w:rFonts w:hint="eastAsia"/>
        </w:rPr>
        <w:t>7</w:t>
      </w:r>
      <w:bookmarkStart w:id="124" w:name="OLE_LINK65"/>
      <w:bookmarkStart w:id="125" w:name="OLE_LINK66"/>
      <w:r w:rsidR="008B5BDF">
        <w:rPr>
          <w:rFonts w:hint="eastAsia"/>
        </w:rPr>
        <w:t>信用卡还款</w:t>
      </w:r>
      <w:bookmarkEnd w:id="124"/>
      <w:bookmarkEnd w:id="125"/>
      <w:r w:rsidR="00C9266A">
        <w:rPr>
          <w:rFonts w:hint="eastAsia"/>
        </w:rPr>
        <w:t>请求</w:t>
      </w:r>
    </w:p>
    <w:p w:rsidR="00532E77" w:rsidRDefault="00532E77" w:rsidP="008B5BDF">
      <w:pPr>
        <w:pStyle w:val="3"/>
        <w:numPr>
          <w:ilvl w:val="2"/>
          <w:numId w:val="13"/>
        </w:numPr>
        <w:spacing w:line="415" w:lineRule="auto"/>
      </w:pPr>
      <w:r>
        <w:rPr>
          <w:rFonts w:hint="eastAsia"/>
        </w:rPr>
        <w:t>业务标识</w:t>
      </w:r>
      <w:bookmarkStart w:id="126" w:name="OLE_LINK43"/>
      <w:bookmarkStart w:id="127" w:name="OLE_LINK44"/>
      <w:r>
        <w:t>Api</w:t>
      </w:r>
      <w:r>
        <w:rPr>
          <w:rFonts w:hint="eastAsia"/>
        </w:rPr>
        <w:t>Payinfo</w:t>
      </w:r>
      <w:bookmarkEnd w:id="126"/>
      <w:bookmarkEnd w:id="127"/>
      <w:r w:rsidR="008B5BDF">
        <w:rPr>
          <w:rFonts w:hint="eastAsia"/>
        </w:rPr>
        <w:t>- &gt;</w:t>
      </w:r>
      <w:bookmarkStart w:id="128" w:name="OLE_LINK45"/>
      <w:bookmarkStart w:id="129" w:name="OLE_LINK46"/>
      <w:bookmarkStart w:id="130" w:name="OLE_LINK80"/>
      <w:bookmarkStart w:id="131" w:name="OLE_LINK81"/>
      <w:r w:rsidR="00BD6BCD">
        <w:rPr>
          <w:rFonts w:hint="eastAsia"/>
        </w:rPr>
        <w:t>c</w:t>
      </w:r>
      <w:r w:rsidR="008B5BDF">
        <w:t>redit</w:t>
      </w:r>
      <w:r w:rsidR="008B5BDF">
        <w:rPr>
          <w:rFonts w:hint="eastAsia"/>
        </w:rPr>
        <w:t>C</w:t>
      </w:r>
      <w:r w:rsidR="008B5BDF" w:rsidRPr="008B5BDF">
        <w:t>ard</w:t>
      </w:r>
      <w:bookmarkEnd w:id="128"/>
      <w:bookmarkEnd w:id="129"/>
      <w:r w:rsidR="00BD6BCD">
        <w:rPr>
          <w:rFonts w:hint="eastAsia"/>
        </w:rPr>
        <w:t>MoneyRq</w:t>
      </w:r>
      <w:bookmarkEnd w:id="130"/>
      <w:bookmarkEnd w:id="131"/>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2" w:name="OLE_LINK47"/>
            <w:bookmarkStart w:id="133" w:name="OLE_LINK48"/>
            <w:r>
              <w:rPr>
                <w:rFonts w:ascii="Courier New" w:hAnsi="Courier New" w:cs="Courier New" w:hint="eastAsia"/>
                <w:sz w:val="18"/>
                <w:szCs w:val="18"/>
              </w:rPr>
              <w:t>paytype</w:t>
            </w:r>
            <w:bookmarkEnd w:id="132"/>
            <w:bookmarkEnd w:id="13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4" w:name="OLE_LINK49"/>
            <w:bookmarkStart w:id="135" w:name="OLE_LINK50"/>
            <w:r>
              <w:rPr>
                <w:rFonts w:ascii="Courier New" w:hAnsi="Courier New" w:cs="Courier New" w:hint="eastAsia"/>
                <w:sz w:val="18"/>
                <w:szCs w:val="18"/>
              </w:rPr>
              <w:t>paymoney</w:t>
            </w:r>
            <w:bookmarkEnd w:id="134"/>
            <w:bookmarkEnd w:id="13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136" w:name="OLE_LINK61"/>
            <w:bookmarkStart w:id="137" w:name="OLE_LINK62"/>
            <w:r>
              <w:rPr>
                <w:rFonts w:ascii="Courier New" w:hAnsi="Courier New" w:cs="Courier New" w:hint="eastAsia"/>
                <w:sz w:val="18"/>
                <w:szCs w:val="18"/>
              </w:rPr>
              <w:t>feemoney</w:t>
            </w:r>
            <w:bookmarkEnd w:id="136"/>
            <w:bookmarkEnd w:id="13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138" w:name="OLE_LINK137"/>
      <w:bookmarkStart w:id="139" w:name="OLE_LINK138"/>
      <w:r>
        <w:t>TFB_API_00</w:t>
      </w:r>
      <w:r>
        <w:rPr>
          <w:rFonts w:hint="eastAsia"/>
        </w:rPr>
        <w:t xml:space="preserve">18 </w:t>
      </w:r>
      <w:bookmarkStart w:id="140" w:name="OLE_LINK67"/>
      <w:bookmarkStart w:id="141" w:name="OLE_LINK68"/>
      <w:r>
        <w:rPr>
          <w:rFonts w:hint="eastAsia"/>
        </w:rPr>
        <w:t>信用卡还款</w:t>
      </w:r>
      <w:bookmarkEnd w:id="140"/>
      <w:bookmarkEnd w:id="141"/>
      <w:r w:rsidR="00192A3A">
        <w:rPr>
          <w:rFonts w:hint="eastAsia"/>
        </w:rPr>
        <w:t>支付成功</w:t>
      </w:r>
    </w:p>
    <w:p w:rsidR="008B5BDF" w:rsidRDefault="008B5BDF" w:rsidP="006B2FDD">
      <w:pPr>
        <w:pStyle w:val="3"/>
        <w:numPr>
          <w:ilvl w:val="2"/>
          <w:numId w:val="13"/>
        </w:numPr>
        <w:spacing w:line="415" w:lineRule="auto"/>
      </w:pPr>
      <w:r>
        <w:rPr>
          <w:rFonts w:hint="eastAsia"/>
        </w:rPr>
        <w:t>业务标识</w:t>
      </w:r>
      <w:r>
        <w:t xml:space="preserve"> Api</w:t>
      </w:r>
      <w:r>
        <w:rPr>
          <w:rFonts w:hint="eastAsia"/>
        </w:rPr>
        <w:t>Payinfo - &gt;</w:t>
      </w:r>
      <w:r w:rsidR="006B2FDD" w:rsidRPr="006B2FDD">
        <w:t>insertcreditCardMoney</w:t>
      </w:r>
    </w:p>
    <w:p w:rsidR="008B5BDF" w:rsidRDefault="008B5BDF" w:rsidP="008B5BDF"/>
    <w:p w:rsidR="008B5BDF" w:rsidRDefault="008B5BDF" w:rsidP="008B5BDF">
      <w:pPr>
        <w:pStyle w:val="3"/>
        <w:numPr>
          <w:ilvl w:val="2"/>
          <w:numId w:val="13"/>
        </w:numPr>
        <w:spacing w:line="415" w:lineRule="auto"/>
      </w:pPr>
      <w:r>
        <w:rPr>
          <w:rFonts w:hint="eastAsia"/>
        </w:rPr>
        <w:t>业务功能描述</w:t>
      </w:r>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lastRenderedPageBreak/>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bookmarkEnd w:id="138"/>
    <w:bookmarkEnd w:id="139"/>
    <w:p w:rsidR="008B5BDF" w:rsidRDefault="008B5BDF" w:rsidP="008B5BDF">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r>
        <w:t>TFB_API_00</w:t>
      </w:r>
      <w:r>
        <w:rPr>
          <w:rFonts w:hint="eastAsia"/>
        </w:rPr>
        <w:t xml:space="preserve">19  </w:t>
      </w:r>
      <w:r>
        <w:rPr>
          <w:rFonts w:hint="eastAsia"/>
        </w:rPr>
        <w:t>读取信用卡还款记录</w:t>
      </w:r>
    </w:p>
    <w:p w:rsidR="006B2FDD" w:rsidRDefault="006B2FDD" w:rsidP="006B2FDD">
      <w:pPr>
        <w:pStyle w:val="3"/>
        <w:numPr>
          <w:ilvl w:val="2"/>
          <w:numId w:val="13"/>
        </w:numPr>
        <w:spacing w:line="415" w:lineRule="auto"/>
      </w:pPr>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p>
    <w:p w:rsidR="006B2FDD" w:rsidRDefault="006B2FDD" w:rsidP="006B2FDD"/>
    <w:p w:rsidR="006B2FDD" w:rsidRDefault="006B2FDD" w:rsidP="006B2FDD">
      <w:pPr>
        <w:pStyle w:val="3"/>
        <w:numPr>
          <w:ilvl w:val="2"/>
          <w:numId w:val="13"/>
        </w:numPr>
        <w:spacing w:line="415" w:lineRule="auto"/>
      </w:pPr>
      <w:r>
        <w:rPr>
          <w:rFonts w:hint="eastAsia"/>
        </w:rPr>
        <w:t>业务功能描述</w:t>
      </w:r>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2" w:name="OLE_LINK150"/>
            <w:bookmarkStart w:id="143" w:name="OLE_LINK151"/>
            <w:r>
              <w:rPr>
                <w:rFonts w:ascii="Courier New" w:hAnsi="Courier New" w:cs="Courier New" w:hint="eastAsia"/>
                <w:sz w:val="18"/>
                <w:szCs w:val="18"/>
              </w:rPr>
              <w:t>paytype</w:t>
            </w:r>
            <w:bookmarkEnd w:id="142"/>
            <w:bookmarkEnd w:id="14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4" w:name="OLE_LINK152"/>
            <w:bookmarkStart w:id="145" w:name="OLE_LINK153"/>
            <w:r>
              <w:rPr>
                <w:rFonts w:ascii="Courier New" w:hAnsi="Courier New" w:cs="Courier New" w:hint="eastAsia"/>
                <w:sz w:val="18"/>
                <w:szCs w:val="18"/>
              </w:rPr>
              <w:t>msgstart</w:t>
            </w:r>
            <w:bookmarkEnd w:id="144"/>
            <w:bookmarkEnd w:id="14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6" w:name="OLE_LINK154"/>
            <w:bookmarkStart w:id="147" w:name="OLE_LINK155"/>
            <w:r>
              <w:rPr>
                <w:rFonts w:ascii="Courier New" w:hAnsi="Courier New" w:cs="Courier New" w:hint="eastAsia"/>
                <w:sz w:val="18"/>
                <w:szCs w:val="18"/>
              </w:rPr>
              <w:t>msgdisplay</w:t>
            </w:r>
            <w:bookmarkEnd w:id="146"/>
            <w:bookmarkEnd w:id="14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lastRenderedPageBreak/>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48" w:name="OLE_LINK69"/>
            <w:bookmarkStart w:id="149" w:name="OLE_LINK70"/>
            <w:r>
              <w:rPr>
                <w:rFonts w:hint="eastAsia"/>
                <w:szCs w:val="21"/>
              </w:rPr>
              <w:t>ccgno</w:t>
            </w:r>
            <w:bookmarkEnd w:id="148"/>
            <w:bookmarkEnd w:id="14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150" w:name="OLE_LINK139"/>
            <w:bookmarkStart w:id="151" w:name="OLE_LINK140"/>
            <w:r>
              <w:rPr>
                <w:rFonts w:hint="eastAsia"/>
                <w:szCs w:val="21"/>
              </w:rPr>
              <w:t>ccgtime</w:t>
            </w:r>
            <w:bookmarkEnd w:id="150"/>
            <w:bookmarkEnd w:id="15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2" w:name="OLE_LINK141"/>
            <w:bookmarkStart w:id="153" w:name="OLE_LINK142"/>
            <w:r>
              <w:rPr>
                <w:rFonts w:hint="eastAsia"/>
                <w:szCs w:val="21"/>
              </w:rPr>
              <w:t>huancardno</w:t>
            </w:r>
            <w:bookmarkEnd w:id="152"/>
            <w:bookmarkEnd w:id="15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4" w:name="OLE_LINK143"/>
            <w:bookmarkStart w:id="155" w:name="OLE_LINK144"/>
            <w:bookmarkStart w:id="156" w:name="OLE_LINK145"/>
            <w:r>
              <w:rPr>
                <w:rFonts w:hint="eastAsia"/>
                <w:szCs w:val="21"/>
              </w:rPr>
              <w:t>paymoney</w:t>
            </w:r>
            <w:bookmarkEnd w:id="154"/>
            <w:bookmarkEnd w:id="155"/>
            <w:bookmarkEnd w:id="15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7" w:name="OLE_LINK146"/>
            <w:bookmarkStart w:id="158" w:name="OLE_LINK147"/>
            <w:r>
              <w:rPr>
                <w:rFonts w:hint="eastAsia"/>
                <w:szCs w:val="21"/>
              </w:rPr>
              <w:t>allmoney</w:t>
            </w:r>
            <w:bookmarkEnd w:id="157"/>
            <w:bookmarkEnd w:id="15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r>
        <w:lastRenderedPageBreak/>
        <w:t>TFB_API_00</w:t>
      </w:r>
      <w:r>
        <w:rPr>
          <w:rFonts w:hint="eastAsia"/>
        </w:rPr>
        <w:t>20</w:t>
      </w:r>
      <w:r>
        <w:rPr>
          <w:rFonts w:hint="eastAsia"/>
        </w:rPr>
        <w:t>转账汇款手续费计算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getTransferPayfee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p>
    <w:p w:rsidR="008B0656" w:rsidRDefault="008B0656" w:rsidP="00126182">
      <w:pPr>
        <w:pStyle w:val="3"/>
        <w:numPr>
          <w:ilvl w:val="2"/>
          <w:numId w:val="13"/>
        </w:numPr>
        <w:spacing w:line="415" w:lineRule="auto"/>
      </w:pPr>
      <w:r>
        <w:rPr>
          <w:rFonts w:hint="eastAsia"/>
        </w:rPr>
        <w:t>业务标识</w:t>
      </w:r>
      <w:r>
        <w:t xml:space="preserve"> Api</w:t>
      </w:r>
      <w:r>
        <w:rPr>
          <w:rFonts w:hint="eastAsia"/>
        </w:rPr>
        <w:t>Payinfo - &gt;</w:t>
      </w:r>
      <w:bookmarkStart w:id="159" w:name="OLE_LINK95"/>
      <w:bookmarkStart w:id="160" w:name="OLE_LINK96"/>
      <w:r w:rsidR="002628D5">
        <w:rPr>
          <w:rFonts w:hint="eastAsia"/>
        </w:rPr>
        <w:t>t</w:t>
      </w:r>
      <w:r w:rsidR="00384465">
        <w:t>ransfer</w:t>
      </w:r>
      <w:r w:rsidR="00384465">
        <w:rPr>
          <w:rFonts w:hint="eastAsia"/>
        </w:rPr>
        <w:t>M</w:t>
      </w:r>
      <w:r w:rsidR="00126182" w:rsidRPr="00126182">
        <w:t>oney</w:t>
      </w:r>
      <w:bookmarkEnd w:id="159"/>
      <w:bookmarkEnd w:id="160"/>
      <w:r w:rsidR="002628D5">
        <w:rPr>
          <w:rFonts w:hint="eastAsia"/>
        </w:rPr>
        <w:t>Rq</w:t>
      </w:r>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r>
        <w:t>TFB_API_00</w:t>
      </w:r>
      <w:r w:rsidR="00F30286">
        <w:rPr>
          <w:rFonts w:hint="eastAsia"/>
        </w:rPr>
        <w:t>2</w:t>
      </w:r>
      <w:bookmarkStart w:id="161" w:name="OLE_LINK101"/>
      <w:bookmarkStart w:id="162" w:name="OLE_LINK102"/>
      <w:r w:rsidR="00176DC0">
        <w:rPr>
          <w:rFonts w:hint="eastAsia"/>
        </w:rPr>
        <w:t xml:space="preserve">2 </w:t>
      </w:r>
      <w:r w:rsidR="00F30286">
        <w:rPr>
          <w:rFonts w:hint="eastAsia"/>
        </w:rPr>
        <w:t>转账汇款</w:t>
      </w:r>
      <w:bookmarkEnd w:id="161"/>
      <w:bookmarkEnd w:id="162"/>
      <w:r w:rsidR="00370362">
        <w:rPr>
          <w:rFonts w:hint="eastAsia"/>
        </w:rPr>
        <w:t>支付成功反馈</w:t>
      </w:r>
    </w:p>
    <w:p w:rsidR="008B0656" w:rsidRDefault="008B0656" w:rsidP="008B0656">
      <w:pPr>
        <w:pStyle w:val="3"/>
        <w:numPr>
          <w:ilvl w:val="2"/>
          <w:numId w:val="13"/>
        </w:numPr>
        <w:spacing w:line="415" w:lineRule="auto"/>
      </w:pPr>
      <w:r>
        <w:rPr>
          <w:rFonts w:hint="eastAsia"/>
        </w:rPr>
        <w:t>业务标识</w:t>
      </w:r>
      <w:r>
        <w:t xml:space="preserve"> Api</w:t>
      </w:r>
      <w:r>
        <w:rPr>
          <w:rFonts w:hint="eastAsia"/>
        </w:rPr>
        <w:t>Payinfo - &gt;</w:t>
      </w:r>
      <w:bookmarkStart w:id="163" w:name="OLE_LINK99"/>
      <w:bookmarkStart w:id="164" w:name="OLE_LINK100"/>
      <w:r w:rsidR="002B53AE">
        <w:rPr>
          <w:rFonts w:hint="eastAsia"/>
        </w:rPr>
        <w:t>insertT</w:t>
      </w:r>
      <w:r w:rsidR="00384465">
        <w:t>ransfer</w:t>
      </w:r>
      <w:r w:rsidR="00384465">
        <w:rPr>
          <w:rFonts w:hint="eastAsia"/>
        </w:rPr>
        <w:t>M</w:t>
      </w:r>
      <w:r w:rsidR="00384465" w:rsidRPr="00126182">
        <w:t>oney</w:t>
      </w:r>
      <w:bookmarkEnd w:id="163"/>
      <w:bookmarkEnd w:id="164"/>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p>
    <w:p w:rsidR="002B53AE" w:rsidRDefault="002B53AE" w:rsidP="002B53AE">
      <w:pPr>
        <w:pStyle w:val="3"/>
        <w:numPr>
          <w:ilvl w:val="2"/>
          <w:numId w:val="13"/>
        </w:numPr>
        <w:spacing w:line="415" w:lineRule="auto"/>
      </w:pPr>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p>
    <w:p w:rsidR="002B53AE" w:rsidRDefault="002B53AE" w:rsidP="002B53AE"/>
    <w:p w:rsidR="002B53AE" w:rsidRDefault="002B53AE" w:rsidP="002B53AE">
      <w:pPr>
        <w:pStyle w:val="3"/>
        <w:numPr>
          <w:ilvl w:val="2"/>
          <w:numId w:val="13"/>
        </w:numPr>
        <w:spacing w:line="415" w:lineRule="auto"/>
      </w:pPr>
      <w:r>
        <w:rPr>
          <w:rFonts w:hint="eastAsia"/>
        </w:rPr>
        <w:t>业务功能描述</w:t>
      </w:r>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还贷款手续费计算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getRepayMoneyPayfee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r>
        <w:t>TFB_API_00</w:t>
      </w:r>
      <w:r w:rsidR="00445723">
        <w:rPr>
          <w:rFonts w:hint="eastAsia"/>
        </w:rPr>
        <w:t>2</w:t>
      </w:r>
      <w:r w:rsidR="00176DC0">
        <w:rPr>
          <w:rFonts w:hint="eastAsia"/>
        </w:rPr>
        <w:t>5</w:t>
      </w:r>
      <w:bookmarkStart w:id="165" w:name="OLE_LINK111"/>
      <w:bookmarkStart w:id="166" w:name="OLE_LINK112"/>
      <w:r>
        <w:rPr>
          <w:rFonts w:hint="eastAsia"/>
        </w:rPr>
        <w:t>还</w:t>
      </w:r>
      <w:r w:rsidR="00504C45">
        <w:rPr>
          <w:rFonts w:hint="eastAsia"/>
        </w:rPr>
        <w:t>贷</w:t>
      </w:r>
      <w:r>
        <w:rPr>
          <w:rFonts w:hint="eastAsia"/>
        </w:rPr>
        <w:t>款</w:t>
      </w:r>
      <w:bookmarkEnd w:id="165"/>
      <w:bookmarkEnd w:id="166"/>
      <w:r w:rsidR="00504C45">
        <w:rPr>
          <w:rFonts w:hint="eastAsia"/>
        </w:rPr>
        <w:t>请求银行交易流水号</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67" w:name="OLE_LINK113"/>
      <w:bookmarkStart w:id="168" w:name="OLE_LINK114"/>
      <w:r>
        <w:rPr>
          <w:rFonts w:hint="eastAsia"/>
        </w:rPr>
        <w:t>RepayMoney</w:t>
      </w:r>
      <w:bookmarkEnd w:id="167"/>
      <w:bookmarkEnd w:id="168"/>
      <w:r w:rsidR="00504C45">
        <w:rPr>
          <w:rFonts w:hint="eastAsia"/>
        </w:rPr>
        <w:t>Rq</w:t>
      </w:r>
    </w:p>
    <w:p w:rsidR="00384465" w:rsidRDefault="00384465" w:rsidP="00384465">
      <w:pPr>
        <w:pStyle w:val="3"/>
        <w:numPr>
          <w:ilvl w:val="2"/>
          <w:numId w:val="13"/>
        </w:numPr>
        <w:spacing w:line="415" w:lineRule="auto"/>
      </w:pPr>
      <w:r>
        <w:rPr>
          <w:rFonts w:hint="eastAsia"/>
        </w:rPr>
        <w:t>业务功能描述</w:t>
      </w:r>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r>
        <w:rPr>
          <w:rFonts w:hint="eastAsia"/>
        </w:rPr>
        <w:t>说明</w:t>
      </w:r>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r>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69" w:name="OLE_LINK115"/>
      <w:bookmarkStart w:id="170" w:name="OLE_LINK116"/>
      <w:bookmarkStart w:id="171" w:name="OLE_LINK84"/>
      <w:r w:rsidR="00D77A32">
        <w:rPr>
          <w:rFonts w:hint="eastAsia"/>
        </w:rPr>
        <w:t>insertR</w:t>
      </w:r>
      <w:r w:rsidR="003B1C36">
        <w:rPr>
          <w:rFonts w:hint="eastAsia"/>
        </w:rPr>
        <w:t>epayMoney</w:t>
      </w:r>
      <w:bookmarkEnd w:id="169"/>
      <w:bookmarkEnd w:id="170"/>
      <w:bookmarkEnd w:id="171"/>
    </w:p>
    <w:p w:rsidR="00384465" w:rsidRDefault="00384465" w:rsidP="00384465"/>
    <w:p w:rsidR="00384465" w:rsidRDefault="00384465" w:rsidP="00384465">
      <w:pPr>
        <w:pStyle w:val="3"/>
        <w:numPr>
          <w:ilvl w:val="2"/>
          <w:numId w:val="13"/>
        </w:numPr>
        <w:spacing w:line="415" w:lineRule="auto"/>
      </w:pPr>
      <w:r>
        <w:rPr>
          <w:rFonts w:hint="eastAsia"/>
        </w:rPr>
        <w:lastRenderedPageBreak/>
        <w:t>业务功能描述</w:t>
      </w:r>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r>
        <w:lastRenderedPageBreak/>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p>
    <w:p w:rsidR="00D77A32" w:rsidRDefault="00D77A32" w:rsidP="00D77A32">
      <w:pPr>
        <w:pStyle w:val="3"/>
        <w:numPr>
          <w:ilvl w:val="2"/>
          <w:numId w:val="13"/>
        </w:numPr>
        <w:spacing w:line="415" w:lineRule="auto"/>
      </w:pPr>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p>
    <w:p w:rsidR="00D77A32" w:rsidRDefault="00D77A32" w:rsidP="00D77A32"/>
    <w:p w:rsidR="00D77A32" w:rsidRDefault="00D77A32" w:rsidP="00D77A32">
      <w:pPr>
        <w:pStyle w:val="3"/>
        <w:numPr>
          <w:ilvl w:val="2"/>
          <w:numId w:val="13"/>
        </w:numPr>
        <w:spacing w:line="415" w:lineRule="auto"/>
      </w:pPr>
      <w:r>
        <w:rPr>
          <w:rFonts w:hint="eastAsia"/>
        </w:rPr>
        <w:t>业务功能描述</w:t>
      </w:r>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r>
        <w:t>TFB_API_00</w:t>
      </w:r>
      <w:r>
        <w:rPr>
          <w:rFonts w:hint="eastAsia"/>
        </w:rPr>
        <w:t>2</w:t>
      </w:r>
      <w:bookmarkStart w:id="172" w:name="OLE_LINK117"/>
      <w:bookmarkStart w:id="173" w:name="OLE_LINK118"/>
      <w:r w:rsidR="00176DC0">
        <w:rPr>
          <w:rFonts w:hint="eastAsia"/>
        </w:rPr>
        <w:t xml:space="preserve">8 </w:t>
      </w:r>
      <w:r>
        <w:rPr>
          <w:rFonts w:hint="eastAsia"/>
        </w:rPr>
        <w:t>充值</w:t>
      </w:r>
      <w:bookmarkEnd w:id="172"/>
      <w:bookmarkEnd w:id="173"/>
      <w:r w:rsidR="00E27443">
        <w:rPr>
          <w:rFonts w:hint="eastAsia"/>
        </w:rPr>
        <w:t>接口请求获得交易流水号</w:t>
      </w:r>
    </w:p>
    <w:p w:rsidR="003B1C36" w:rsidRDefault="003B1C36" w:rsidP="003B1C36">
      <w:pPr>
        <w:pStyle w:val="3"/>
        <w:numPr>
          <w:ilvl w:val="2"/>
          <w:numId w:val="13"/>
        </w:numPr>
        <w:spacing w:line="415" w:lineRule="auto"/>
      </w:pPr>
      <w:r>
        <w:rPr>
          <w:rFonts w:hint="eastAsia"/>
        </w:rPr>
        <w:t>业务标识</w:t>
      </w:r>
      <w:r>
        <w:t xml:space="preserve"> Api</w:t>
      </w:r>
      <w:r>
        <w:rPr>
          <w:rFonts w:hint="eastAsia"/>
        </w:rPr>
        <w:t>Payinfo - &gt;</w:t>
      </w:r>
      <w:bookmarkStart w:id="174" w:name="OLE_LINK119"/>
      <w:bookmarkStart w:id="175" w:name="OLE_LINK120"/>
      <w:r>
        <w:t>recharge</w:t>
      </w:r>
      <w:bookmarkEnd w:id="174"/>
      <w:bookmarkEnd w:id="175"/>
      <w:r w:rsidR="00E27443">
        <w:rPr>
          <w:rFonts w:hint="eastAsia"/>
        </w:rPr>
        <w:t>Req</w:t>
      </w:r>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r>
        <w:rPr>
          <w:rFonts w:hint="eastAsia"/>
        </w:rPr>
        <w:t>业务功能描述</w:t>
      </w:r>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76" w:name="OLE_LINK121"/>
            <w:bookmarkStart w:id="177" w:name="OLE_LINK122"/>
            <w:r w:rsidRPr="003B1C36">
              <w:rPr>
                <w:rFonts w:ascii="Courier New" w:hAnsi="Courier New" w:cs="Courier New"/>
                <w:sz w:val="18"/>
                <w:szCs w:val="18"/>
              </w:rPr>
              <w:t>banktype</w:t>
            </w:r>
            <w:bookmarkEnd w:id="176"/>
            <w:bookmarkEnd w:id="17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78" w:name="OLE_LINK123"/>
            <w:bookmarkStart w:id="179" w:name="OLE_LINK124"/>
            <w:r w:rsidRPr="003B1C36">
              <w:rPr>
                <w:rFonts w:ascii="Courier New" w:hAnsi="Courier New" w:cs="Courier New"/>
                <w:sz w:val="18"/>
                <w:szCs w:val="18"/>
              </w:rPr>
              <w:t>bankname</w:t>
            </w:r>
            <w:bookmarkEnd w:id="178"/>
            <w:bookmarkEnd w:id="17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180" w:name="OLE_LINK55"/>
            <w:bookmarkStart w:id="181"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180"/>
            <w:bookmarkEnd w:id="181"/>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182" w:name="OLE_LINK71"/>
            <w:bookmarkStart w:id="183" w:name="OLE_LINK72"/>
            <w:bookmarkStart w:id="184" w:name="OLE_LINK75"/>
            <w:r>
              <w:rPr>
                <w:rFonts w:ascii="Courier New" w:hAnsi="Courier New" w:cs="Courier New" w:hint="eastAsia"/>
                <w:sz w:val="18"/>
                <w:szCs w:val="18"/>
              </w:rPr>
              <w:t>cardmobile</w:t>
            </w:r>
            <w:bookmarkEnd w:id="182"/>
            <w:bookmarkEnd w:id="183"/>
            <w:bookmarkEnd w:id="18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r>
        <w:lastRenderedPageBreak/>
        <w:t>TFB_API_00</w:t>
      </w:r>
      <w:r>
        <w:rPr>
          <w:rFonts w:hint="eastAsia"/>
        </w:rPr>
        <w:t>2</w:t>
      </w:r>
      <w:r w:rsidR="00176DC0">
        <w:rPr>
          <w:rFonts w:hint="eastAsia"/>
        </w:rPr>
        <w:t>9</w:t>
      </w:r>
      <w:r>
        <w:rPr>
          <w:rFonts w:hint="eastAsia"/>
        </w:rPr>
        <w:t>充值接口交易成功反馈</w:t>
      </w:r>
    </w:p>
    <w:p w:rsidR="003F6C16" w:rsidRDefault="003F6C16" w:rsidP="003F6C16">
      <w:pPr>
        <w:pStyle w:val="3"/>
        <w:numPr>
          <w:ilvl w:val="2"/>
          <w:numId w:val="13"/>
        </w:numPr>
        <w:spacing w:line="415" w:lineRule="auto"/>
      </w:pPr>
      <w:r>
        <w:rPr>
          <w:rFonts w:hint="eastAsia"/>
        </w:rPr>
        <w:t>业务标识</w:t>
      </w:r>
      <w:r>
        <w:t xml:space="preserve"> Api</w:t>
      </w:r>
      <w:r>
        <w:rPr>
          <w:rFonts w:hint="eastAsia"/>
        </w:rPr>
        <w:t>Payinfo - &gt;</w:t>
      </w:r>
      <w:r>
        <w:t>recharge</w:t>
      </w:r>
      <w:r>
        <w:rPr>
          <w:rFonts w:hint="eastAsia"/>
        </w:rPr>
        <w:t>Pay</w:t>
      </w:r>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r>
        <w:rPr>
          <w:rFonts w:hint="eastAsia"/>
        </w:rPr>
        <w:t>业务功能描述</w:t>
      </w:r>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185" w:name="OLE_LINK57"/>
      <w:bookmarkStart w:id="186" w:name="OLE_LINK58"/>
    </w:p>
    <w:p w:rsidR="00C5089E" w:rsidRDefault="00C5089E" w:rsidP="00C5089E">
      <w:pPr>
        <w:pStyle w:val="2"/>
        <w:numPr>
          <w:ilvl w:val="1"/>
          <w:numId w:val="13"/>
        </w:numPr>
      </w:pPr>
      <w:r>
        <w:t>TFB_API_00</w:t>
      </w:r>
      <w:r w:rsidR="00B61D0C">
        <w:rPr>
          <w:rFonts w:hint="eastAsia"/>
        </w:rPr>
        <w:t>30</w:t>
      </w:r>
      <w:r>
        <w:rPr>
          <w:rFonts w:hint="eastAsia"/>
        </w:rPr>
        <w:t>读取银行列表</w:t>
      </w:r>
    </w:p>
    <w:p w:rsidR="00C5089E" w:rsidRDefault="00C5089E" w:rsidP="00C5089E">
      <w:pPr>
        <w:pStyle w:val="3"/>
        <w:numPr>
          <w:ilvl w:val="2"/>
          <w:numId w:val="13"/>
        </w:numPr>
        <w:spacing w:line="415" w:lineRule="auto"/>
      </w:pPr>
      <w:r>
        <w:rPr>
          <w:rFonts w:hint="eastAsia"/>
        </w:rPr>
        <w:t>业务标识</w:t>
      </w:r>
      <w:r w:rsidRPr="00C5089E">
        <w:t>ApiAppInfo</w:t>
      </w:r>
      <w:r>
        <w:rPr>
          <w:rFonts w:hint="eastAsia"/>
        </w:rPr>
        <w:t>- &gt; readBankList</w:t>
      </w:r>
    </w:p>
    <w:p w:rsidR="00C5089E" w:rsidRDefault="00C5089E" w:rsidP="00C5089E"/>
    <w:p w:rsidR="00C5089E" w:rsidRDefault="00C5089E" w:rsidP="00C5089E">
      <w:pPr>
        <w:pStyle w:val="3"/>
        <w:numPr>
          <w:ilvl w:val="2"/>
          <w:numId w:val="13"/>
        </w:numPr>
        <w:spacing w:line="415" w:lineRule="auto"/>
      </w:pPr>
      <w:r>
        <w:rPr>
          <w:rFonts w:hint="eastAsia"/>
        </w:rPr>
        <w:t>业务功能描述</w:t>
      </w:r>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r>
        <w:rPr>
          <w:rFonts w:hint="eastAsia"/>
        </w:rPr>
        <w:t>请求</w:t>
      </w:r>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AC06A7" w:rsidRDefault="00D27EEF" w:rsidP="00DE68BC">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模糊搜索条件</w:t>
            </w:r>
          </w:p>
        </w:tc>
      </w:tr>
    </w:tbl>
    <w:p w:rsidR="00C5089E" w:rsidRDefault="00C5089E" w:rsidP="00C5089E"/>
    <w:p w:rsidR="00C5089E" w:rsidRDefault="00C5089E" w:rsidP="00C5089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lastRenderedPageBreak/>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185"/>
      <w:bookmarkEnd w:id="186"/>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r>
        <w:t>TFB_API_00</w:t>
      </w:r>
      <w:r w:rsidR="00B61D0C">
        <w:rPr>
          <w:rFonts w:hint="eastAsia"/>
        </w:rPr>
        <w:t>31</w:t>
      </w:r>
      <w:r>
        <w:rPr>
          <w:rFonts w:hint="eastAsia"/>
        </w:rPr>
        <w:t>读取首页广告列表</w:t>
      </w:r>
    </w:p>
    <w:p w:rsidR="0063758B" w:rsidRDefault="0063758B" w:rsidP="0063758B">
      <w:pPr>
        <w:pStyle w:val="3"/>
        <w:numPr>
          <w:ilvl w:val="2"/>
          <w:numId w:val="13"/>
        </w:numPr>
        <w:spacing w:line="415" w:lineRule="auto"/>
      </w:pPr>
      <w:r>
        <w:rPr>
          <w:rFonts w:hint="eastAsia"/>
        </w:rPr>
        <w:t>业务标识</w:t>
      </w:r>
      <w:r w:rsidRPr="00C5089E">
        <w:t>ApiAppInfo</w:t>
      </w:r>
      <w:r>
        <w:rPr>
          <w:rFonts w:hint="eastAsia"/>
        </w:rPr>
        <w:t>- &gt;</w:t>
      </w:r>
      <w:bookmarkStart w:id="187" w:name="OLE_LINK63"/>
      <w:bookmarkStart w:id="188" w:name="OLE_LINK64"/>
      <w:r>
        <w:rPr>
          <w:rFonts w:hint="eastAsia"/>
        </w:rPr>
        <w:t>readIndex</w:t>
      </w:r>
      <w:r>
        <w:t>A</w:t>
      </w:r>
      <w:r w:rsidRPr="0063758B">
        <w:t>d</w:t>
      </w:r>
      <w:r>
        <w:rPr>
          <w:rFonts w:hint="eastAsia"/>
        </w:rPr>
        <w:t>List</w:t>
      </w:r>
      <w:bookmarkEnd w:id="187"/>
      <w:bookmarkEnd w:id="188"/>
    </w:p>
    <w:p w:rsidR="0063758B" w:rsidRDefault="0063758B" w:rsidP="0063758B"/>
    <w:p w:rsidR="0063758B" w:rsidRDefault="0063758B" w:rsidP="0063758B">
      <w:pPr>
        <w:pStyle w:val="3"/>
        <w:numPr>
          <w:ilvl w:val="2"/>
          <w:numId w:val="13"/>
        </w:numPr>
        <w:spacing w:line="415" w:lineRule="auto"/>
      </w:pPr>
      <w:r>
        <w:rPr>
          <w:rFonts w:hint="eastAsia"/>
        </w:rPr>
        <w:t>业务功能描述</w:t>
      </w:r>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89" w:name="OLE_LINK131"/>
            <w:bookmarkStart w:id="190" w:name="OLE_LINK132"/>
            <w:r>
              <w:rPr>
                <w:rFonts w:hint="eastAsia"/>
              </w:rPr>
              <w:t>adpicurl</w:t>
            </w:r>
            <w:bookmarkEnd w:id="189"/>
            <w:bookmarkEnd w:id="19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91" w:name="OLE_LINK127"/>
            <w:bookmarkStart w:id="192" w:name="OLE_LINK128"/>
            <w:r>
              <w:rPr>
                <w:rFonts w:hint="eastAsia"/>
              </w:rPr>
              <w:t>adtitle</w:t>
            </w:r>
            <w:bookmarkEnd w:id="191"/>
            <w:bookmarkEnd w:id="19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193" w:name="OLE_LINK133"/>
            <w:bookmarkStart w:id="194"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193"/>
            <w:bookmarkEnd w:id="19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r>
        <w:lastRenderedPageBreak/>
        <w:t>TFB_API_00</w:t>
      </w:r>
      <w:r w:rsidR="00B61D0C">
        <w:rPr>
          <w:rFonts w:hint="eastAsia"/>
        </w:rPr>
        <w:t>32</w:t>
      </w:r>
      <w:r w:rsidR="00EF35A9">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业务标识</w:t>
      </w:r>
      <w:r w:rsidR="00B55EED">
        <w:t>Api</w:t>
      </w:r>
      <w:r w:rsidR="00B55EED">
        <w:rPr>
          <w:rFonts w:hint="eastAsia"/>
        </w:rPr>
        <w:t>Author</w:t>
      </w:r>
      <w:r w:rsidRPr="00C5089E">
        <w:t>Info</w:t>
      </w:r>
      <w:r w:rsidR="00EF35A9">
        <w:rPr>
          <w:rFonts w:hint="eastAsia"/>
        </w:rPr>
        <w:t>- &gt;</w:t>
      </w:r>
      <w:bookmarkStart w:id="195" w:name="OLE_LINK129"/>
      <w:bookmarkStart w:id="196" w:name="OLE_LINK130"/>
      <w:r w:rsidR="00EF35A9">
        <w:rPr>
          <w:rFonts w:hint="eastAsia"/>
        </w:rPr>
        <w:t>activePayCard</w:t>
      </w:r>
      <w:bookmarkEnd w:id="195"/>
      <w:bookmarkEnd w:id="196"/>
    </w:p>
    <w:p w:rsidR="00AE4F9B" w:rsidRDefault="00AE4F9B" w:rsidP="00AE4F9B"/>
    <w:p w:rsidR="00AE4F9B" w:rsidRDefault="00AE4F9B" w:rsidP="00AE4F9B">
      <w:pPr>
        <w:pStyle w:val="3"/>
        <w:numPr>
          <w:ilvl w:val="2"/>
          <w:numId w:val="13"/>
        </w:numPr>
        <w:spacing w:line="415" w:lineRule="auto"/>
      </w:pPr>
      <w:r>
        <w:rPr>
          <w:rFonts w:hint="eastAsia"/>
        </w:rPr>
        <w:t>业务功能描述</w:t>
      </w:r>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197" w:name="OLE_LINK135"/>
            <w:bookmarkStart w:id="198" w:name="OLE_LINK136"/>
            <w:r>
              <w:rPr>
                <w:rFonts w:ascii="Courier New" w:hAnsi="Courier New" w:cs="Courier New" w:hint="eastAsia"/>
                <w:sz w:val="18"/>
                <w:szCs w:val="18"/>
              </w:rPr>
              <w:t>paycardkey</w:t>
            </w:r>
            <w:bookmarkEnd w:id="197"/>
            <w:bookmarkEnd w:id="19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r>
        <w:t>TFB_API_00</w:t>
      </w:r>
      <w:r>
        <w:rPr>
          <w:rFonts w:hint="eastAsia"/>
        </w:rPr>
        <w:t xml:space="preserve">33  </w:t>
      </w:r>
      <w:r>
        <w:rPr>
          <w:rFonts w:hint="eastAsia"/>
        </w:rPr>
        <w:t>余额查询</w:t>
      </w:r>
      <w:r w:rsidR="00176DC0">
        <w:rPr>
          <w:rFonts w:hint="eastAsia"/>
        </w:rPr>
        <w:t>（作废）</w:t>
      </w:r>
    </w:p>
    <w:p w:rsidR="004B529D" w:rsidRDefault="004B529D" w:rsidP="004B529D">
      <w:pPr>
        <w:pStyle w:val="3"/>
        <w:numPr>
          <w:ilvl w:val="2"/>
          <w:numId w:val="13"/>
        </w:numPr>
        <w:spacing w:line="415" w:lineRule="auto"/>
      </w:pPr>
      <w:r>
        <w:rPr>
          <w:rFonts w:hint="eastAsia"/>
        </w:rPr>
        <w:t>业务标识</w:t>
      </w:r>
      <w:r>
        <w:t xml:space="preserve"> Api</w:t>
      </w:r>
      <w:r>
        <w:rPr>
          <w:rFonts w:hint="eastAsia"/>
        </w:rPr>
        <w:t>Payi</w:t>
      </w:r>
      <w:r w:rsidRPr="00C5089E">
        <w:t>nfo</w:t>
      </w:r>
      <w:r>
        <w:rPr>
          <w:rFonts w:hint="eastAsia"/>
        </w:rPr>
        <w:t>- &gt; readBankCardMoney</w:t>
      </w:r>
    </w:p>
    <w:p w:rsidR="004B529D" w:rsidRDefault="004B529D" w:rsidP="004B529D"/>
    <w:p w:rsidR="004B529D" w:rsidRDefault="004B529D" w:rsidP="004B529D">
      <w:pPr>
        <w:pStyle w:val="3"/>
        <w:numPr>
          <w:ilvl w:val="2"/>
          <w:numId w:val="13"/>
        </w:numPr>
        <w:spacing w:line="415" w:lineRule="auto"/>
      </w:pPr>
      <w:r>
        <w:rPr>
          <w:rFonts w:hint="eastAsia"/>
        </w:rPr>
        <w:t>业务功能描述</w:t>
      </w:r>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lastRenderedPageBreak/>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 readc</w:t>
      </w:r>
      <w:r>
        <w:t>oupon</w:t>
      </w:r>
      <w:r>
        <w:rPr>
          <w:rFonts w:hint="eastAsia"/>
        </w:rPr>
        <w:t>info</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199" w:name="OLE_LINK59"/>
            <w:bookmarkStart w:id="200" w:name="OLE_LINK60"/>
            <w:r>
              <w:rPr>
                <w:rFonts w:hint="eastAsia"/>
                <w:szCs w:val="21"/>
              </w:rPr>
              <w:t>couponid</w:t>
            </w:r>
            <w:bookmarkEnd w:id="199"/>
            <w:bookmarkEnd w:id="20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pStyle w:val="2"/>
        <w:numPr>
          <w:ilvl w:val="1"/>
          <w:numId w:val="13"/>
        </w:numPr>
      </w:pPr>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 c</w:t>
      </w:r>
      <w:r>
        <w:t>oupon</w:t>
      </w:r>
      <w:r>
        <w:rPr>
          <w:rFonts w:hint="eastAsia"/>
        </w:rPr>
        <w:t>S</w:t>
      </w:r>
      <w:r w:rsidRPr="008D0DD0">
        <w:t>ale</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201" w:name="OLE_LINK158"/>
            <w:bookmarkStart w:id="202" w:name="OLE_LINK159"/>
            <w:r>
              <w:rPr>
                <w:rFonts w:hint="eastAsia"/>
              </w:rPr>
              <w:t>creditcardno</w:t>
            </w:r>
            <w:bookmarkEnd w:id="201"/>
            <w:bookmarkEnd w:id="202"/>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203" w:name="OLE_LINK51"/>
            <w:bookmarkStart w:id="204" w:name="OLE_LINK52"/>
            <w:r>
              <w:rPr>
                <w:rFonts w:ascii="Courier New" w:hAnsi="Courier New" w:cs="Courier New" w:hint="eastAsia"/>
                <w:sz w:val="18"/>
                <w:szCs w:val="18"/>
              </w:rPr>
              <w:t>creditcardman</w:t>
            </w:r>
            <w:bookmarkEnd w:id="203"/>
            <w:bookmarkEnd w:id="204"/>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205" w:name="OLE_LINK53"/>
            <w:bookmarkStart w:id="206" w:name="OLE_LINK54"/>
            <w:r>
              <w:rPr>
                <w:rFonts w:ascii="Courier New" w:hAnsi="Courier New" w:cs="Courier New" w:hint="eastAsia"/>
                <w:sz w:val="18"/>
                <w:szCs w:val="18"/>
              </w:rPr>
              <w:t>creditcardphone</w:t>
            </w:r>
            <w:bookmarkEnd w:id="205"/>
            <w:bookmarkEnd w:id="206"/>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207" w:name="OLE_LINK87"/>
            <w:bookmarkStart w:id="208" w:name="OLE_LINK88"/>
            <w:r w:rsidRPr="00390622">
              <w:rPr>
                <w:rFonts w:ascii="Courier New" w:hAnsi="Courier New" w:cs="Courier New"/>
                <w:sz w:val="18"/>
                <w:szCs w:val="18"/>
              </w:rPr>
              <w:t>merReserved</w:t>
            </w:r>
            <w:bookmarkEnd w:id="207"/>
            <w:bookmarkEnd w:id="208"/>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lastRenderedPageBreak/>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Rebuylist</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r>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p>
    <w:p w:rsidR="008E2BD5" w:rsidRDefault="008E2BD5" w:rsidP="008E2BD5"/>
    <w:p w:rsidR="008E2BD5" w:rsidRDefault="008E2BD5" w:rsidP="008E2BD5">
      <w:pPr>
        <w:pStyle w:val="3"/>
        <w:numPr>
          <w:ilvl w:val="2"/>
          <w:numId w:val="13"/>
        </w:numPr>
        <w:spacing w:line="415" w:lineRule="auto"/>
      </w:pPr>
      <w:r>
        <w:rPr>
          <w:rFonts w:hint="eastAsia"/>
        </w:rPr>
        <w:t>业务功能描述</w:t>
      </w:r>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p>
    <w:p w:rsidR="00EE7CFA" w:rsidRDefault="00EE7CFA" w:rsidP="00EE7CFA">
      <w:pPr>
        <w:pStyle w:val="3"/>
        <w:numPr>
          <w:ilvl w:val="2"/>
          <w:numId w:val="13"/>
        </w:numPr>
        <w:spacing w:line="415" w:lineRule="auto"/>
      </w:pPr>
      <w:r>
        <w:rPr>
          <w:rFonts w:hint="eastAsia"/>
        </w:rPr>
        <w:t>业务标识</w:t>
      </w:r>
      <w:r>
        <w:t xml:space="preserve"> ApiCouponInfo</w:t>
      </w:r>
      <w:r>
        <w:rPr>
          <w:rFonts w:hint="eastAsia"/>
        </w:rPr>
        <w:t xml:space="preserve"> - &gt;</w:t>
      </w:r>
      <w:r>
        <w:t>coupo</w:t>
      </w:r>
      <w:r>
        <w:rPr>
          <w:rFonts w:hint="eastAsia"/>
        </w:rPr>
        <w:t>nSalelist</w:t>
      </w:r>
    </w:p>
    <w:p w:rsidR="00EE7CFA" w:rsidRDefault="00EE7CFA" w:rsidP="00EE7CFA"/>
    <w:p w:rsidR="00EE7CFA" w:rsidRDefault="00EE7CFA" w:rsidP="00EE7CFA">
      <w:pPr>
        <w:pStyle w:val="3"/>
        <w:numPr>
          <w:ilvl w:val="2"/>
          <w:numId w:val="13"/>
        </w:numPr>
        <w:spacing w:line="415" w:lineRule="auto"/>
      </w:pPr>
      <w:r>
        <w:rPr>
          <w:rFonts w:hint="eastAsia"/>
        </w:rPr>
        <w:lastRenderedPageBreak/>
        <w:t>业务功能描述</w:t>
      </w:r>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r>
        <w:t>TFB_API_00</w:t>
      </w:r>
      <w:r w:rsidR="00265879">
        <w:rPr>
          <w:rFonts w:hint="eastAsia"/>
        </w:rPr>
        <w:t>40</w:t>
      </w:r>
      <w:r>
        <w:rPr>
          <w:rFonts w:hint="eastAsia"/>
        </w:rPr>
        <w:t>刷卡器刷卡管理</w:t>
      </w:r>
    </w:p>
    <w:p w:rsidR="00A23243" w:rsidRDefault="00A23243" w:rsidP="00A23243">
      <w:pPr>
        <w:pStyle w:val="3"/>
        <w:numPr>
          <w:ilvl w:val="2"/>
          <w:numId w:val="13"/>
        </w:numPr>
        <w:spacing w:line="415" w:lineRule="auto"/>
      </w:pPr>
      <w:r>
        <w:rPr>
          <w:rFonts w:hint="eastAsia"/>
        </w:rPr>
        <w:t>业务标识</w:t>
      </w:r>
      <w:r>
        <w:t xml:space="preserve"> Api</w:t>
      </w:r>
      <w:r>
        <w:rPr>
          <w:rFonts w:hint="eastAsia"/>
        </w:rPr>
        <w:t>Author</w:t>
      </w:r>
      <w:r w:rsidRPr="00C5089E">
        <w:t>Info</w:t>
      </w:r>
      <w:r>
        <w:rPr>
          <w:rFonts w:hint="eastAsia"/>
        </w:rPr>
        <w:t>- &gt;</w:t>
      </w:r>
      <w:bookmarkStart w:id="209" w:name="OLE_LINK76"/>
      <w:bookmarkStart w:id="210" w:name="OLE_LINK77"/>
      <w:r>
        <w:rPr>
          <w:rFonts w:hint="eastAsia"/>
        </w:rPr>
        <w:t>payCardCheck</w:t>
      </w:r>
      <w:bookmarkEnd w:id="209"/>
      <w:bookmarkEnd w:id="210"/>
    </w:p>
    <w:p w:rsidR="00A23243" w:rsidRDefault="00A23243" w:rsidP="00A23243"/>
    <w:p w:rsidR="00A23243" w:rsidRDefault="00A23243" w:rsidP="00A23243">
      <w:pPr>
        <w:pStyle w:val="3"/>
        <w:numPr>
          <w:ilvl w:val="2"/>
          <w:numId w:val="13"/>
        </w:numPr>
        <w:spacing w:line="415" w:lineRule="auto"/>
      </w:pPr>
      <w:r>
        <w:rPr>
          <w:rFonts w:hint="eastAsia"/>
        </w:rPr>
        <w:t>业务功能描述</w:t>
      </w:r>
    </w:p>
    <w:p w:rsidR="00A23243" w:rsidRDefault="00A23243" w:rsidP="00A23243">
      <w:pPr>
        <w:ind w:firstLineChars="50" w:firstLine="105"/>
      </w:pPr>
      <w:r>
        <w:rPr>
          <w:rFonts w:hint="eastAsia"/>
        </w:rPr>
        <w:t>只允许使用操作者自己的刷卡器的限制</w:t>
      </w:r>
    </w:p>
    <w:p w:rsidR="00A23243" w:rsidRDefault="00A23243" w:rsidP="00A2324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bookmarkStart w:id="211" w:name="OLE_LINK78"/>
            <w:bookmarkStart w:id="212" w:name="OLE_LINK79"/>
            <w:r>
              <w:rPr>
                <w:rFonts w:ascii="Courier New" w:hAnsi="Courier New" w:cs="Courier New" w:hint="eastAsia"/>
                <w:sz w:val="18"/>
                <w:szCs w:val="18"/>
              </w:rPr>
              <w:t>paycardkey</w:t>
            </w:r>
            <w:bookmarkEnd w:id="211"/>
            <w:bookmarkEnd w:id="21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bl>
    <w:p w:rsidR="00A23243" w:rsidRDefault="00A23243" w:rsidP="00A23243"/>
    <w:p w:rsidR="00A23243" w:rsidRDefault="00A23243" w:rsidP="00A23243">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23243" w:rsidTr="000A0702">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23243" w:rsidTr="000A0702">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成功或失败（文字描述）</w:t>
            </w:r>
          </w:p>
        </w:tc>
      </w:tr>
    </w:tbl>
    <w:p w:rsidR="00A23243" w:rsidRDefault="00A23243" w:rsidP="00A2324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p>
    <w:p w:rsidR="00197F91" w:rsidRDefault="00197F91" w:rsidP="00197F91"/>
    <w:p w:rsidR="00197F91" w:rsidRDefault="00197F91" w:rsidP="00364586">
      <w:pPr>
        <w:pStyle w:val="3"/>
        <w:numPr>
          <w:ilvl w:val="2"/>
          <w:numId w:val="13"/>
        </w:numPr>
        <w:spacing w:line="415" w:lineRule="auto"/>
      </w:pPr>
      <w:r>
        <w:rPr>
          <w:rFonts w:hint="eastAsia"/>
        </w:rPr>
        <w:t>业务标识</w:t>
      </w:r>
      <w:bookmarkStart w:id="213" w:name="OLE_LINK82"/>
      <w:bookmarkStart w:id="214" w:name="OLE_LINK83"/>
      <w:r w:rsidR="00364586" w:rsidRPr="00364586">
        <w:t>ApiAppInfo</w:t>
      </w:r>
      <w:bookmarkEnd w:id="213"/>
      <w:bookmarkEnd w:id="214"/>
      <w:r>
        <w:rPr>
          <w:rFonts w:hint="eastAsia"/>
        </w:rPr>
        <w:t>-&gt;read</w:t>
      </w:r>
      <w:r w:rsidR="00F9441F">
        <w:rPr>
          <w:rFonts w:hint="eastAsia"/>
        </w:rPr>
        <w:t>A</w:t>
      </w:r>
      <w:r w:rsidR="00F9441F">
        <w:t>pprule</w:t>
      </w:r>
      <w:r>
        <w:rPr>
          <w:rFonts w:hint="eastAsia"/>
        </w:rPr>
        <w:t>List</w:t>
      </w:r>
    </w:p>
    <w:p w:rsidR="00197F91" w:rsidRDefault="00197F91" w:rsidP="00197F91">
      <w:pPr>
        <w:pStyle w:val="3"/>
        <w:numPr>
          <w:ilvl w:val="2"/>
          <w:numId w:val="13"/>
        </w:numPr>
        <w:spacing w:line="415" w:lineRule="auto"/>
      </w:pPr>
      <w:r>
        <w:rPr>
          <w:rFonts w:hint="eastAsia"/>
        </w:rPr>
        <w:t>业务功能描述</w:t>
      </w:r>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215" w:name="OLE_LINK85"/>
            <w:bookmarkStart w:id="216" w:name="OLE_LINK86"/>
            <w:r>
              <w:t>apprule</w:t>
            </w:r>
            <w:r w:rsidR="00364586">
              <w:rPr>
                <w:rFonts w:hint="eastAsia"/>
              </w:rPr>
              <w:t>id</w:t>
            </w:r>
            <w:bookmarkEnd w:id="215"/>
            <w:bookmarkEnd w:id="216"/>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r>
        <w:lastRenderedPageBreak/>
        <w:t>TFB_API_00</w:t>
      </w:r>
      <w:r>
        <w:rPr>
          <w:rFonts w:hint="eastAsia"/>
        </w:rPr>
        <w:t>42</w:t>
      </w:r>
      <w:r>
        <w:rPr>
          <w:rFonts w:hint="eastAsia"/>
        </w:rPr>
        <w:t>快递查询</w:t>
      </w:r>
    </w:p>
    <w:p w:rsidR="006952CE" w:rsidRDefault="006952CE" w:rsidP="006952CE">
      <w:pPr>
        <w:pStyle w:val="3"/>
        <w:numPr>
          <w:ilvl w:val="2"/>
          <w:numId w:val="13"/>
        </w:numPr>
      </w:pPr>
      <w:r>
        <w:rPr>
          <w:rFonts w:hint="eastAsia"/>
        </w:rPr>
        <w:t>业务标识</w:t>
      </w:r>
      <w:r w:rsidR="000D5D2E" w:rsidRPr="0088201A">
        <w:t>ApiKuaidiChaxun</w:t>
      </w:r>
      <w:r w:rsidR="000D5D2E">
        <w:rPr>
          <w:rFonts w:hint="eastAsia"/>
        </w:rPr>
        <w:t xml:space="preserve"> </w:t>
      </w:r>
      <w:r>
        <w:rPr>
          <w:rFonts w:hint="eastAsia"/>
        </w:rPr>
        <w:t>-&gt;kuaiState</w:t>
      </w:r>
    </w:p>
    <w:p w:rsidR="006952CE" w:rsidRDefault="00001025" w:rsidP="00001025">
      <w:pPr>
        <w:pStyle w:val="3"/>
        <w:numPr>
          <w:ilvl w:val="2"/>
          <w:numId w:val="13"/>
        </w:numPr>
      </w:pPr>
      <w:r>
        <w:rPr>
          <w:rFonts w:hint="eastAsia"/>
        </w:rPr>
        <w:t>业务功能描述</w:t>
      </w:r>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r>
        <w:rPr>
          <w:rFonts w:hint="eastAsia"/>
        </w:rPr>
        <w:t>应答</w:t>
      </w:r>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lastRenderedPageBreak/>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217" w:name="OLE_LINK161"/>
      <w:bookmarkStart w:id="218" w:name="OLE_LINK162"/>
    </w:p>
    <w:p w:rsidR="00E100EA" w:rsidRDefault="00E100EA" w:rsidP="00E100EA">
      <w:pPr>
        <w:pStyle w:val="2"/>
        <w:numPr>
          <w:ilvl w:val="1"/>
          <w:numId w:val="13"/>
        </w:numPr>
      </w:pPr>
      <w:r>
        <w:t>TFB_API_00</w:t>
      </w:r>
      <w:r>
        <w:rPr>
          <w:rFonts w:hint="eastAsia"/>
        </w:rPr>
        <w:t>43  APP</w:t>
      </w:r>
      <w:r>
        <w:rPr>
          <w:rFonts w:hint="eastAsia"/>
        </w:rPr>
        <w:t>功能</w:t>
      </w:r>
      <w:r w:rsidR="000A05F2">
        <w:rPr>
          <w:rFonts w:hint="eastAsia"/>
        </w:rPr>
        <w:t>模块菜单读取</w:t>
      </w:r>
    </w:p>
    <w:p w:rsidR="00E100EA" w:rsidRDefault="00E100EA" w:rsidP="000A05F2">
      <w:pPr>
        <w:pStyle w:val="3"/>
        <w:numPr>
          <w:ilvl w:val="2"/>
          <w:numId w:val="13"/>
        </w:numPr>
      </w:pPr>
      <w:r>
        <w:rPr>
          <w:rFonts w:hint="eastAsia"/>
        </w:rPr>
        <w:t>业务标识</w:t>
      </w:r>
      <w:r w:rsidR="000A05F2" w:rsidRPr="000A05F2">
        <w:t>ApiAppInfo</w:t>
      </w:r>
      <w:r w:rsidR="000A05F2" w:rsidRPr="000A05F2">
        <w:rPr>
          <w:rFonts w:hint="eastAsia"/>
        </w:rPr>
        <w:t xml:space="preserve"> </w:t>
      </w:r>
      <w:r>
        <w:rPr>
          <w:rFonts w:hint="eastAsia"/>
        </w:rPr>
        <w:t>-&gt;</w:t>
      </w:r>
      <w:bookmarkStart w:id="219" w:name="OLE_LINK89"/>
      <w:bookmarkStart w:id="220" w:name="OLE_LINK90"/>
      <w:r w:rsidR="000A05F2">
        <w:rPr>
          <w:rFonts w:hint="eastAsia"/>
        </w:rPr>
        <w:t>read</w:t>
      </w:r>
      <w:r w:rsidR="000A05F2">
        <w:rPr>
          <w:rFonts w:ascii="Arial" w:hAnsi="Arial" w:cs="Arial"/>
          <w:color w:val="434343"/>
          <w:sz w:val="18"/>
          <w:szCs w:val="18"/>
        </w:rPr>
        <w:t>MenuModule</w:t>
      </w:r>
      <w:bookmarkEnd w:id="219"/>
      <w:bookmarkEnd w:id="220"/>
    </w:p>
    <w:p w:rsidR="00E100EA" w:rsidRDefault="00E100EA" w:rsidP="00E100EA">
      <w:pPr>
        <w:pStyle w:val="3"/>
        <w:numPr>
          <w:ilvl w:val="2"/>
          <w:numId w:val="13"/>
        </w:numPr>
      </w:pPr>
      <w:r>
        <w:rPr>
          <w:rFonts w:hint="eastAsia"/>
        </w:rPr>
        <w:t>业务功能描述</w:t>
      </w:r>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r>
        <w:rPr>
          <w:rFonts w:hint="eastAsia"/>
        </w:rPr>
        <w:t>应答</w:t>
      </w:r>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221" w:name="OLE_LINK126"/>
            <w:bookmarkStart w:id="222" w:name="OLE_LINK156"/>
            <w:r>
              <w:rPr>
                <w:rFonts w:hint="eastAsia"/>
              </w:rPr>
              <w:t>version</w:t>
            </w:r>
            <w:bookmarkEnd w:id="221"/>
            <w:bookmarkEnd w:id="222"/>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223" w:name="OLE_LINK157"/>
            <w:bookmarkStart w:id="224" w:name="OLE_LINK160"/>
            <w:r>
              <w:rPr>
                <w:rFonts w:hint="eastAsia"/>
              </w:rPr>
              <w:t>isnew</w:t>
            </w:r>
            <w:bookmarkEnd w:id="223"/>
            <w:bookmarkEnd w:id="224"/>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225" w:name="OLE_LINK93"/>
            <w:bookmarkStart w:id="226" w:name="OLE_LINK94"/>
            <w:r>
              <w:rPr>
                <w:rFonts w:hint="eastAsia"/>
              </w:rPr>
              <w:t>m</w:t>
            </w:r>
            <w:r>
              <w:t>nu</w:t>
            </w:r>
            <w:r>
              <w:rPr>
                <w:rFonts w:hint="eastAsia"/>
              </w:rPr>
              <w:t>name</w:t>
            </w:r>
            <w:bookmarkEnd w:id="225"/>
            <w:bookmarkEnd w:id="226"/>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227" w:name="OLE_LINK97"/>
            <w:bookmarkStart w:id="228" w:name="OLE_LINK98"/>
            <w:r>
              <w:rPr>
                <w:rFonts w:hint="eastAsia"/>
              </w:rPr>
              <w:t>mnupic</w:t>
            </w:r>
            <w:bookmarkEnd w:id="227"/>
            <w:bookmarkEnd w:id="228"/>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229" w:name="OLE_LINK103"/>
            <w:bookmarkStart w:id="230" w:name="OLE_LINK104"/>
            <w:r>
              <w:rPr>
                <w:rFonts w:hint="eastAsia"/>
              </w:rPr>
              <w:t>mnuorder</w:t>
            </w:r>
            <w:bookmarkEnd w:id="229"/>
            <w:bookmarkEnd w:id="230"/>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B11B8E">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B11B8E" w:rsidP="006E5B44">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B11B8E" w:rsidP="006E5B44">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2C5EB2" w:rsidP="006E5B44">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bl>
    <w:p w:rsidR="00E100EA" w:rsidRDefault="00E100EA" w:rsidP="00E100EA"/>
    <w:p w:rsidR="00E100EA" w:rsidRDefault="00E100EA" w:rsidP="00E100EA">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217"/>
      <w:bookmarkEnd w:id="218"/>
    </w:tbl>
    <w:p w:rsidR="001C319C" w:rsidRDefault="001C319C" w:rsidP="00E77421"/>
    <w:p w:rsidR="003E2B8B" w:rsidRDefault="003E2B8B" w:rsidP="003E2B8B">
      <w:pPr>
        <w:rPr>
          <w:sz w:val="22"/>
        </w:rPr>
      </w:pPr>
    </w:p>
    <w:p w:rsidR="003E2B8B" w:rsidRDefault="003E2B8B" w:rsidP="003E2B8B">
      <w:pPr>
        <w:pStyle w:val="2"/>
        <w:numPr>
          <w:ilvl w:val="1"/>
          <w:numId w:val="13"/>
        </w:numPr>
      </w:pPr>
      <w:r>
        <w:t>TFB_API_00</w:t>
      </w:r>
      <w:r>
        <w:rPr>
          <w:rFonts w:hint="eastAsia"/>
        </w:rPr>
        <w:t xml:space="preserve">44  </w:t>
      </w:r>
      <w:r>
        <w:rPr>
          <w:rFonts w:hint="eastAsia"/>
        </w:rPr>
        <w:t>余额查询</w:t>
      </w:r>
    </w:p>
    <w:p w:rsidR="003E2B8B" w:rsidRDefault="003E2B8B" w:rsidP="003E2B8B">
      <w:pPr>
        <w:pStyle w:val="3"/>
        <w:numPr>
          <w:ilvl w:val="2"/>
          <w:numId w:val="13"/>
        </w:numPr>
      </w:pPr>
      <w:r>
        <w:rPr>
          <w:rFonts w:hint="eastAsia"/>
        </w:rPr>
        <w:t>业务标识</w:t>
      </w:r>
      <w:r w:rsidRPr="000A05F2">
        <w:t>ApiAppInfo</w:t>
      </w:r>
      <w:r w:rsidRPr="000A05F2">
        <w:rPr>
          <w:rFonts w:hint="eastAsia"/>
        </w:rPr>
        <w:t xml:space="preserve"> </w:t>
      </w:r>
      <w:r>
        <w:rPr>
          <w:rFonts w:hint="eastAsia"/>
        </w:rPr>
        <w:t>-&gt;readQueryCardMoney</w:t>
      </w:r>
    </w:p>
    <w:p w:rsidR="003E2B8B" w:rsidRDefault="003E2B8B" w:rsidP="003E2B8B">
      <w:pPr>
        <w:pStyle w:val="3"/>
        <w:numPr>
          <w:ilvl w:val="2"/>
          <w:numId w:val="13"/>
        </w:numPr>
      </w:pPr>
      <w:r>
        <w:rPr>
          <w:rFonts w:hint="eastAsia"/>
        </w:rPr>
        <w:t>业务功能描述</w:t>
      </w:r>
    </w:p>
    <w:p w:rsidR="003E2B8B" w:rsidRDefault="003E2B8B" w:rsidP="003E2B8B">
      <w:pPr>
        <w:ind w:left="420"/>
      </w:pPr>
      <w:r>
        <w:rPr>
          <w:rFonts w:hint="eastAsia"/>
        </w:rPr>
        <w:t>查询</w:t>
      </w:r>
    </w:p>
    <w:p w:rsidR="003E2B8B" w:rsidRDefault="003E2B8B" w:rsidP="003E2B8B">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r>
        <w:rPr>
          <w:rFonts w:hint="eastAsia"/>
        </w:rPr>
        <w:t>应答</w:t>
      </w:r>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45</w:t>
      </w:r>
      <w:r>
        <w:t xml:space="preserve"> </w:t>
      </w:r>
      <w:r>
        <w:rPr>
          <w:rFonts w:hint="eastAsia"/>
        </w:rPr>
        <w:t>获取订单信息</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-&gt;readOrderList</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46</w:t>
      </w:r>
      <w:r>
        <w:rPr>
          <w:rFonts w:hint="eastAsia"/>
        </w:rPr>
        <w:t xml:space="preserve"> </w:t>
      </w:r>
      <w:r>
        <w:t xml:space="preserve"> </w:t>
      </w:r>
      <w:r>
        <w:rPr>
          <w:rFonts w:hint="eastAsia"/>
        </w:rPr>
        <w:t>支付订单获取银行卡星级评价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-&gt;orderPayBankCardStar</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47</w:t>
      </w:r>
      <w:r>
        <w:rPr>
          <w:rFonts w:hint="eastAsia"/>
        </w:rPr>
        <w:t xml:space="preserve"> </w:t>
      </w:r>
      <w:r>
        <w:t xml:space="preserve"> </w:t>
      </w:r>
      <w:r>
        <w:rPr>
          <w:rFonts w:hint="eastAsia"/>
        </w:rPr>
        <w:t>支付订单获取银行卡获取银行流水号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-&gt;orderPayReq</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lastRenderedPageBreak/>
        <w:t>请求</w:t>
      </w:r>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48</w:t>
      </w:r>
      <w:r>
        <w:rPr>
          <w:rFonts w:hint="eastAsia"/>
        </w:rPr>
        <w:t xml:space="preserve"> </w:t>
      </w:r>
      <w:r>
        <w:t xml:space="preserve"> </w:t>
      </w:r>
      <w:r>
        <w:rPr>
          <w:rFonts w:hint="eastAsia"/>
        </w:rPr>
        <w:t>支付订单成功后反馈</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-&gt;orderPayFeedback</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r>
        <w:t>TFB_API_00</w:t>
      </w:r>
      <w:r w:rsidR="00661B1F">
        <w:rPr>
          <w:rFonts w:hint="eastAsia"/>
        </w:rPr>
        <w:t>49</w:t>
      </w:r>
      <w:r>
        <w:rPr>
          <w:rFonts w:hint="eastAsia"/>
        </w:rPr>
        <w:t xml:space="preserve">  </w:t>
      </w:r>
      <w:r>
        <w:rPr>
          <w:rFonts w:hint="eastAsia"/>
        </w:rPr>
        <w:t>读取快递公司列表</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&gt; readKuaiDicmpList</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r>
        <w:t>TFB_API_00</w:t>
      </w:r>
      <w:r w:rsidR="00661B1F">
        <w:rPr>
          <w:rFonts w:hint="eastAsia"/>
        </w:rPr>
        <w:t>50</w:t>
      </w:r>
      <w:r>
        <w:rPr>
          <w:rFonts w:hint="eastAsia"/>
        </w:rPr>
        <w:t xml:space="preserve">  </w:t>
      </w:r>
      <w:r>
        <w:rPr>
          <w:rFonts w:hint="eastAsia"/>
        </w:rPr>
        <w:t>查询快递公司订单号</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xml:space="preserve">- &gt; </w:t>
      </w:r>
      <w:r w:rsidRPr="00B821AF">
        <w:t>chaxunKuaiDiNo</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r>
        <w:rPr>
          <w:rFonts w:hint="eastAsia"/>
        </w:rPr>
        <w:t>应答</w:t>
      </w:r>
      <w:r>
        <w:rPr>
          <w:rFonts w:hint="eastAsia"/>
        </w:rPr>
        <w:t>2</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r>
        <w:t>TFB_API_00</w:t>
      </w:r>
      <w:r>
        <w:rPr>
          <w:rFonts w:hint="eastAsia"/>
        </w:rPr>
        <w:t>5</w:t>
      </w:r>
      <w:r w:rsidR="00E5056B">
        <w:rPr>
          <w:rFonts w:hint="eastAsia"/>
        </w:rPr>
        <w:t>1</w:t>
      </w:r>
      <w:r>
        <w:rPr>
          <w:rFonts w:hint="eastAsia"/>
        </w:rPr>
        <w:t xml:space="preserve">  </w:t>
      </w:r>
      <w:r>
        <w:rPr>
          <w:rFonts w:hint="eastAsia"/>
        </w:rPr>
        <w:t>我的银行卡</w:t>
      </w:r>
    </w:p>
    <w:p w:rsidR="000E2294" w:rsidRDefault="000E2294" w:rsidP="000E2294">
      <w:pPr>
        <w:pStyle w:val="3"/>
        <w:numPr>
          <w:ilvl w:val="2"/>
          <w:numId w:val="13"/>
        </w:numPr>
        <w:spacing w:line="415" w:lineRule="auto"/>
      </w:pPr>
      <w:r>
        <w:rPr>
          <w:rFonts w:hint="eastAsia"/>
        </w:rPr>
        <w:t>业务标识</w:t>
      </w:r>
      <w:r w:rsidR="003471EF">
        <w:t xml:space="preserve"> Ap</w:t>
      </w:r>
      <w:r w:rsidR="003471EF">
        <w:rPr>
          <w:rFonts w:hint="eastAsia"/>
        </w:rPr>
        <w:t>iAuCard</w:t>
      </w:r>
      <w:r>
        <w:t>Info</w:t>
      </w:r>
      <w:r>
        <w:rPr>
          <w:rFonts w:hint="eastAsia"/>
        </w:rPr>
        <w:t xml:space="preserve"> - &gt; readAuBkCardInfo</w:t>
      </w:r>
    </w:p>
    <w:p w:rsidR="000E2294" w:rsidRDefault="000E2294" w:rsidP="000E2294"/>
    <w:p w:rsidR="000E2294" w:rsidRDefault="000E2294" w:rsidP="000E2294">
      <w:pPr>
        <w:pStyle w:val="3"/>
        <w:numPr>
          <w:ilvl w:val="2"/>
          <w:numId w:val="13"/>
        </w:numPr>
        <w:spacing w:line="415" w:lineRule="auto"/>
      </w:pPr>
      <w:r>
        <w:rPr>
          <w:rFonts w:hint="eastAsia"/>
        </w:rPr>
        <w:t>业务功能描述</w:t>
      </w:r>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0D7AC6">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0D7AC6" w:rsidRPr="000D7AC6">
              <w:t>shoucard</w:t>
            </w:r>
            <w:r w:rsidR="000D7AC6">
              <w:rPr>
                <w:rFonts w:hint="eastAsia"/>
              </w:rPr>
              <w:t>s</w:t>
            </w:r>
            <w:r w:rsidR="000D7AC6">
              <w:t>t</w:t>
            </w:r>
            <w:r w:rsidR="000D7AC6">
              <w:rPr>
                <w:rFonts w:hint="eastAsia"/>
              </w:rPr>
              <w:t>at</w:t>
            </w:r>
            <w:r w:rsidR="000D7AC6">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D7AC6" w:rsidP="000E2294">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D7AC6" w:rsidP="000E2294">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bl>
    <w:p w:rsidR="000E2294" w:rsidRDefault="000E2294" w:rsidP="000E2294"/>
    <w:p w:rsidR="000D7AC6" w:rsidRDefault="000D7AC6" w:rsidP="000D7AC6">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r>
        <w:t>TFB_API_00</w:t>
      </w:r>
      <w:r w:rsidR="00E5056B">
        <w:rPr>
          <w:rFonts w:hint="eastAsia"/>
        </w:rPr>
        <w:t>52</w:t>
      </w:r>
      <w:r>
        <w:t xml:space="preserve">  </w:t>
      </w:r>
      <w:r>
        <w:rPr>
          <w:rFonts w:hint="eastAsia"/>
        </w:rPr>
        <w:t>保存银行卡信息</w:t>
      </w:r>
    </w:p>
    <w:p w:rsidR="000766C1" w:rsidRDefault="000766C1" w:rsidP="000766C1"/>
    <w:p w:rsidR="000766C1" w:rsidRDefault="000766C1" w:rsidP="000766C1">
      <w:pPr>
        <w:pStyle w:val="3"/>
        <w:numPr>
          <w:ilvl w:val="2"/>
          <w:numId w:val="13"/>
        </w:numPr>
        <w:spacing w:line="415" w:lineRule="auto"/>
      </w:pPr>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p>
    <w:p w:rsidR="000766C1" w:rsidRDefault="000766C1" w:rsidP="000766C1">
      <w:pPr>
        <w:pStyle w:val="3"/>
        <w:numPr>
          <w:ilvl w:val="2"/>
          <w:numId w:val="13"/>
        </w:numPr>
        <w:spacing w:line="415" w:lineRule="auto"/>
      </w:pPr>
      <w:r>
        <w:rPr>
          <w:rFonts w:hint="eastAsia"/>
        </w:rPr>
        <w:t>业务功能描述</w:t>
      </w:r>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5D467D">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r>
        <w:t>TFB_API_00</w:t>
      </w:r>
      <w:r>
        <w:rPr>
          <w:rFonts w:hint="eastAsia"/>
        </w:rPr>
        <w:t xml:space="preserve">53 </w:t>
      </w:r>
      <w:r>
        <w:rPr>
          <w:rFonts w:hint="eastAsia"/>
        </w:rPr>
        <w:t>读取收款银行卡历史记录</w:t>
      </w:r>
    </w:p>
    <w:p w:rsidR="008D0F2B" w:rsidRDefault="008D0F2B" w:rsidP="008D0F2B">
      <w:pPr>
        <w:pStyle w:val="3"/>
        <w:numPr>
          <w:ilvl w:val="2"/>
          <w:numId w:val="13"/>
        </w:numPr>
        <w:spacing w:line="415" w:lineRule="auto"/>
      </w:pPr>
      <w:r>
        <w:rPr>
          <w:rFonts w:hint="eastAsia"/>
        </w:rPr>
        <w:t>业务标识</w:t>
      </w:r>
      <w:r>
        <w:t xml:space="preserve"> Api</w:t>
      </w:r>
      <w:r>
        <w:rPr>
          <w:rFonts w:hint="eastAsia"/>
        </w:rPr>
        <w:t xml:space="preserve">Payinfo- &gt; readshoucardList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r>
        <w:rPr>
          <w:rFonts w:hint="eastAsia"/>
        </w:rPr>
        <w:t>业务功能描述</w:t>
      </w:r>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r>
        <w:t>TFB_API_00</w:t>
      </w:r>
      <w:r>
        <w:rPr>
          <w:rFonts w:hint="eastAsia"/>
        </w:rPr>
        <w:t xml:space="preserve">54 </w:t>
      </w:r>
      <w:r>
        <w:rPr>
          <w:rFonts w:hint="eastAsia"/>
        </w:rPr>
        <w:t>超级转账手续费计算</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getSupTransferPayfee</w:t>
      </w:r>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lastRenderedPageBreak/>
        <w:t>TFB_API_00</w:t>
      </w:r>
      <w:r w:rsidR="000F3178">
        <w:rPr>
          <w:rFonts w:hint="eastAsia"/>
        </w:rPr>
        <w:t xml:space="preserve">55 </w:t>
      </w:r>
      <w:r w:rsidR="000F3178">
        <w:rPr>
          <w:rFonts w:hint="eastAsia"/>
        </w:rPr>
        <w:t>超级</w:t>
      </w:r>
      <w:r>
        <w:rPr>
          <w:rFonts w:hint="eastAsia"/>
        </w:rPr>
        <w:t>转账请求获得银行交易流水号</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t>TFB_API_00</w:t>
      </w:r>
      <w:r w:rsidR="00EE06D4">
        <w:rPr>
          <w:rFonts w:hint="eastAsia"/>
        </w:rPr>
        <w:t>56</w:t>
      </w:r>
      <w:r>
        <w:rPr>
          <w:rFonts w:hint="eastAsia"/>
        </w:rPr>
        <w:t xml:space="preserve"> </w:t>
      </w:r>
      <w:r w:rsidR="000F3178">
        <w:rPr>
          <w:rFonts w:hint="eastAsia"/>
        </w:rPr>
        <w:t>超级转账</w:t>
      </w:r>
      <w:r>
        <w:rPr>
          <w:rFonts w:hint="eastAsia"/>
        </w:rPr>
        <w:t>支付成功反馈</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p>
    <w:p w:rsidR="00C22AFE" w:rsidRDefault="00C22AFE" w:rsidP="00C22AFE"/>
    <w:p w:rsidR="00C22AFE" w:rsidRDefault="00C22AFE" w:rsidP="00C22AFE">
      <w:pPr>
        <w:pStyle w:val="3"/>
        <w:numPr>
          <w:ilvl w:val="2"/>
          <w:numId w:val="13"/>
        </w:numPr>
        <w:spacing w:line="415" w:lineRule="auto"/>
      </w:pPr>
      <w:r>
        <w:rPr>
          <w:rFonts w:hint="eastAsia"/>
        </w:rPr>
        <w:lastRenderedPageBreak/>
        <w:t>业务功能描述</w:t>
      </w:r>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r>
        <w:t>TFB_API_00</w:t>
      </w:r>
      <w:r>
        <w:rPr>
          <w:rFonts w:hint="eastAsia"/>
        </w:rPr>
        <w:t xml:space="preserve">58  </w:t>
      </w:r>
      <w:r>
        <w:rPr>
          <w:rFonts w:hint="eastAsia"/>
        </w:rPr>
        <w:t>读取充值金额选项</w:t>
      </w:r>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r>
        <w:rPr>
          <w:rFonts w:hint="eastAsia"/>
        </w:rPr>
        <w:t>业务标识</w:t>
      </w:r>
      <w:r>
        <w:t xml:space="preserve"> Api</w:t>
      </w:r>
      <w:r>
        <w:rPr>
          <w:rFonts w:hint="eastAsia"/>
        </w:rPr>
        <w:t>MoblieRechangeInfo - &gt; readRechaMoneyinfo</w:t>
      </w:r>
    </w:p>
    <w:p w:rsidR="00DE68BC" w:rsidRDefault="00DE68BC" w:rsidP="00DE68BC"/>
    <w:p w:rsidR="00DE68BC" w:rsidRDefault="00DE68BC" w:rsidP="00DE68BC">
      <w:pPr>
        <w:pStyle w:val="3"/>
        <w:numPr>
          <w:ilvl w:val="2"/>
          <w:numId w:val="13"/>
        </w:numPr>
        <w:spacing w:line="415" w:lineRule="auto"/>
      </w:pPr>
      <w:r>
        <w:rPr>
          <w:rFonts w:hint="eastAsia"/>
        </w:rPr>
        <w:t>业务功能描述</w:t>
      </w:r>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r>
        <w:rPr>
          <w:rFonts w:hint="eastAsia"/>
        </w:rPr>
        <w:t>业务标识</w:t>
      </w:r>
      <w:r>
        <w:t xml:space="preserve"> Api</w:t>
      </w:r>
      <w:r>
        <w:rPr>
          <w:rFonts w:hint="eastAsia"/>
        </w:rPr>
        <w:t>MoblieRechangeInfo - &gt; readRechaPayTypeinfo</w:t>
      </w:r>
    </w:p>
    <w:p w:rsidR="00545C85" w:rsidRDefault="00545C85" w:rsidP="00545C85"/>
    <w:p w:rsidR="00545C85" w:rsidRDefault="00545C85" w:rsidP="00545C85">
      <w:pPr>
        <w:pStyle w:val="3"/>
        <w:numPr>
          <w:ilvl w:val="2"/>
          <w:numId w:val="13"/>
        </w:numPr>
        <w:spacing w:line="415" w:lineRule="auto"/>
      </w:pPr>
      <w:r>
        <w:rPr>
          <w:rFonts w:hint="eastAsia"/>
        </w:rPr>
        <w:t>业务功能描述</w:t>
      </w:r>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r>
        <w:t>TFB_API_00</w:t>
      </w:r>
      <w:r>
        <w:rPr>
          <w:rFonts w:hint="eastAsia"/>
        </w:rPr>
        <w:t xml:space="preserve">60  </w:t>
      </w:r>
      <w:r>
        <w:rPr>
          <w:rFonts w:hint="eastAsia"/>
        </w:rPr>
        <w:t>快捷支付显示快捷卡号列表</w:t>
      </w:r>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r>
        <w:rPr>
          <w:rFonts w:hint="eastAsia"/>
        </w:rPr>
        <w:lastRenderedPageBreak/>
        <w:t>业务标识</w:t>
      </w:r>
      <w:r>
        <w:t xml:space="preserve"> Api</w:t>
      </w:r>
      <w:r>
        <w:rPr>
          <w:rFonts w:hint="eastAsia"/>
        </w:rPr>
        <w:t>MoblieRechangeInfo - &gt; readRechabkcardinfo</w:t>
      </w:r>
    </w:p>
    <w:p w:rsidR="00BB6F97" w:rsidRDefault="00BB6F97" w:rsidP="00BB6F97"/>
    <w:p w:rsidR="00BB6F97" w:rsidRDefault="00BB6F97" w:rsidP="00BB6F97">
      <w:pPr>
        <w:pStyle w:val="3"/>
        <w:numPr>
          <w:ilvl w:val="2"/>
          <w:numId w:val="13"/>
        </w:numPr>
        <w:spacing w:line="415" w:lineRule="auto"/>
      </w:pPr>
      <w:r>
        <w:rPr>
          <w:rFonts w:hint="eastAsia"/>
        </w:rPr>
        <w:t>业务功能描述</w:t>
      </w:r>
    </w:p>
    <w:p w:rsidR="00BB6F97" w:rsidRDefault="00BB6F97" w:rsidP="00BB6F97">
      <w:pPr>
        <w:pStyle w:val="3"/>
        <w:numPr>
          <w:ilvl w:val="2"/>
          <w:numId w:val="13"/>
        </w:numPr>
        <w:spacing w:line="415" w:lineRule="auto"/>
      </w:pPr>
      <w:r>
        <w:rPr>
          <w:rFonts w:hint="eastAsia"/>
        </w:rPr>
        <w:t>快捷支付显示快捷卡号列表</w:t>
      </w:r>
    </w:p>
    <w:p w:rsidR="00BB6F97" w:rsidRDefault="00BB6F97" w:rsidP="00BB6F9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proofErr w:type="gramEnd"/>
    </w:p>
    <w:p w:rsidR="00E91813" w:rsidRDefault="00E91813" w:rsidP="00E91813">
      <w:pPr>
        <w:pStyle w:val="3"/>
        <w:numPr>
          <w:ilvl w:val="2"/>
          <w:numId w:val="13"/>
        </w:numPr>
        <w:spacing w:line="415" w:lineRule="auto"/>
      </w:pPr>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p>
    <w:p w:rsidR="00E91813" w:rsidRDefault="00E91813" w:rsidP="00E91813"/>
    <w:p w:rsidR="00E91813" w:rsidRDefault="00E91813" w:rsidP="00E91813">
      <w:pPr>
        <w:pStyle w:val="3"/>
        <w:numPr>
          <w:ilvl w:val="2"/>
          <w:numId w:val="13"/>
        </w:numPr>
        <w:spacing w:line="415" w:lineRule="auto"/>
      </w:pPr>
      <w:r>
        <w:rPr>
          <w:rFonts w:hint="eastAsia"/>
        </w:rPr>
        <w:t>业务功能描述</w:t>
      </w:r>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p>
    <w:p w:rsidR="00961E37" w:rsidRDefault="00961E37" w:rsidP="00961E37">
      <w:pPr>
        <w:pStyle w:val="3"/>
        <w:numPr>
          <w:ilvl w:val="2"/>
          <w:numId w:val="13"/>
        </w:numPr>
        <w:spacing w:line="415" w:lineRule="auto"/>
      </w:pPr>
      <w:r>
        <w:rPr>
          <w:rFonts w:hint="eastAsia"/>
        </w:rPr>
        <w:t>业务标识</w:t>
      </w:r>
      <w:r>
        <w:t xml:space="preserve"> Api</w:t>
      </w:r>
      <w:r>
        <w:rPr>
          <w:rFonts w:hint="eastAsia"/>
        </w:rPr>
        <w:t>MoblieRechangeInfo - &gt; checkRechaM</w:t>
      </w:r>
      <w:r w:rsidRPr="00126182">
        <w:t>oney</w:t>
      </w:r>
      <w:r>
        <w:rPr>
          <w:rFonts w:hint="eastAsia"/>
        </w:rPr>
        <w:t>Status</w:t>
      </w:r>
    </w:p>
    <w:p w:rsidR="00961E37" w:rsidRDefault="00961E37" w:rsidP="00961E37"/>
    <w:p w:rsidR="00961E37" w:rsidRDefault="00961E37" w:rsidP="00961E37">
      <w:pPr>
        <w:pStyle w:val="3"/>
        <w:numPr>
          <w:ilvl w:val="2"/>
          <w:numId w:val="13"/>
        </w:numPr>
        <w:spacing w:line="415" w:lineRule="auto"/>
      </w:pPr>
      <w:r>
        <w:rPr>
          <w:rFonts w:hint="eastAsia"/>
        </w:rPr>
        <w:t>业务功能描述</w:t>
      </w:r>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r>
        <w:lastRenderedPageBreak/>
        <w:t>TFB_API_00</w:t>
      </w:r>
      <w:r>
        <w:rPr>
          <w:rFonts w:hint="eastAsia"/>
        </w:rPr>
        <w:t xml:space="preserve">63 </w:t>
      </w:r>
      <w:r>
        <w:rPr>
          <w:rFonts w:hint="eastAsia"/>
        </w:rPr>
        <w:t>读取手机充值历史记录</w:t>
      </w:r>
    </w:p>
    <w:p w:rsidR="00BB6F97" w:rsidRDefault="00BB6F97" w:rsidP="00BB6F97">
      <w:pPr>
        <w:pStyle w:val="3"/>
        <w:numPr>
          <w:ilvl w:val="2"/>
          <w:numId w:val="13"/>
        </w:numPr>
        <w:spacing w:line="415" w:lineRule="auto"/>
      </w:pPr>
      <w:r>
        <w:rPr>
          <w:rFonts w:hint="eastAsia"/>
        </w:rPr>
        <w:t>业务标识</w:t>
      </w:r>
      <w:r>
        <w:t xml:space="preserve"> Api</w:t>
      </w:r>
      <w:r>
        <w:rPr>
          <w:rFonts w:hint="eastAsia"/>
        </w:rPr>
        <w:t>MoblieRechangeInfo - &gt; readMobileRechangelist</w:t>
      </w:r>
    </w:p>
    <w:p w:rsidR="00BB6F97" w:rsidRDefault="00BB6F97" w:rsidP="00BB6F97"/>
    <w:p w:rsidR="00BB6F97" w:rsidRDefault="00BB6F97" w:rsidP="00BB6F97">
      <w:pPr>
        <w:pStyle w:val="3"/>
        <w:numPr>
          <w:ilvl w:val="2"/>
          <w:numId w:val="13"/>
        </w:numPr>
        <w:spacing w:line="415" w:lineRule="auto"/>
      </w:pPr>
      <w:r>
        <w:rPr>
          <w:rFonts w:hint="eastAsia"/>
        </w:rPr>
        <w:t>业务功能描述</w:t>
      </w:r>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64  </w:t>
      </w:r>
      <w:r>
        <w:rPr>
          <w:rFonts w:hint="eastAsia"/>
        </w:rPr>
        <w:t>读取充值金额选项</w:t>
      </w:r>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readRechaMoneyinfo</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65 </w:t>
      </w:r>
      <w:r>
        <w:rPr>
          <w:rFonts w:hint="eastAsia"/>
        </w:rPr>
        <w:t>刷卡支付请求银</w:t>
      </w:r>
      <w:proofErr w:type="gramStart"/>
      <w:r>
        <w:rPr>
          <w:rFonts w:hint="eastAsia"/>
        </w:rPr>
        <w:t>联交易码</w:t>
      </w:r>
      <w:proofErr w:type="gramEnd"/>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&gt;RechaMoneyRq</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r>
        <w:t>TFB_API_00</w:t>
      </w:r>
      <w:r>
        <w:rPr>
          <w:rFonts w:hint="eastAsia"/>
        </w:rPr>
        <w:t>66  qq</w:t>
      </w:r>
      <w:r>
        <w:rPr>
          <w:rFonts w:hint="eastAsia"/>
        </w:rPr>
        <w:t>充</w:t>
      </w:r>
      <w:proofErr w:type="gramStart"/>
      <w:r>
        <w:rPr>
          <w:rFonts w:hint="eastAsia"/>
        </w:rPr>
        <w:t>值支付</w:t>
      </w:r>
      <w:proofErr w:type="gramEnd"/>
      <w:r>
        <w:rPr>
          <w:rFonts w:hint="eastAsia"/>
        </w:rPr>
        <w:t>成功反馈</w:t>
      </w:r>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checkRechaM</w:t>
      </w:r>
      <w:r w:rsidRPr="00126182">
        <w:t>oney</w:t>
      </w:r>
      <w:r>
        <w:rPr>
          <w:rFonts w:hint="eastAsia"/>
        </w:rPr>
        <w:t>Status</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firstLineChars="50" w:firstLine="105"/>
      </w:pPr>
      <w:r>
        <w:rPr>
          <w:rFonts w:hint="eastAsia"/>
        </w:rPr>
        <w:t>银</w:t>
      </w:r>
      <w:proofErr w:type="gramStart"/>
      <w:r>
        <w:rPr>
          <w:rFonts w:hint="eastAsia"/>
        </w:rPr>
        <w:t>联交易</w:t>
      </w:r>
      <w:proofErr w:type="gramEnd"/>
      <w:r>
        <w:rPr>
          <w:rFonts w:hint="eastAsia"/>
        </w:rPr>
        <w:t>成功后反馈交易状态</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67 </w:t>
      </w:r>
      <w:r>
        <w:rPr>
          <w:rFonts w:hint="eastAsia"/>
        </w:rPr>
        <w:t>读取手机充值历史记录</w:t>
      </w:r>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readQQRechangelist</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r>
        <w:t>TFB_API_00</w:t>
      </w:r>
      <w:r>
        <w:rPr>
          <w:rFonts w:hint="eastAsia"/>
        </w:rPr>
        <w:t xml:space="preserve">68  </w:t>
      </w:r>
      <w:r>
        <w:rPr>
          <w:rFonts w:hint="eastAsia"/>
        </w:rPr>
        <w:t>内部购买刷卡器</w:t>
      </w:r>
      <w:r>
        <w:rPr>
          <w:rFonts w:hint="eastAsia"/>
        </w:rPr>
        <w:t>-</w:t>
      </w:r>
      <w:r>
        <w:rPr>
          <w:rFonts w:hint="eastAsia"/>
        </w:rPr>
        <w:t>读取产品管理</w:t>
      </w:r>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r>
        <w:rPr>
          <w:rFonts w:hint="eastAsia"/>
        </w:rPr>
        <w:t>业务标识</w:t>
      </w:r>
      <w:r>
        <w:t xml:space="preserve"> </w:t>
      </w:r>
      <w:r w:rsidRPr="0012028F">
        <w:t>ApiBuyOderInfo</w:t>
      </w:r>
      <w:r>
        <w:rPr>
          <w:rFonts w:hint="eastAsia"/>
        </w:rPr>
        <w:t>- &gt; readOrderProinfo</w:t>
      </w:r>
    </w:p>
    <w:p w:rsidR="0012028F" w:rsidRDefault="0012028F" w:rsidP="0012028F"/>
    <w:p w:rsidR="0012028F" w:rsidRDefault="0012028F" w:rsidP="0012028F">
      <w:pPr>
        <w:pStyle w:val="3"/>
        <w:numPr>
          <w:ilvl w:val="2"/>
          <w:numId w:val="13"/>
        </w:numPr>
        <w:spacing w:line="415" w:lineRule="auto"/>
      </w:pPr>
      <w:r>
        <w:rPr>
          <w:rFonts w:hint="eastAsia"/>
        </w:rPr>
        <w:t>业务功能描述</w:t>
      </w:r>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p>
    <w:p w:rsidR="0012028F" w:rsidRDefault="0012028F" w:rsidP="0012028F"/>
    <w:p w:rsidR="0012028F" w:rsidRDefault="0012028F" w:rsidP="0012028F">
      <w:pPr>
        <w:pStyle w:val="3"/>
        <w:numPr>
          <w:ilvl w:val="2"/>
          <w:numId w:val="13"/>
        </w:numPr>
        <w:spacing w:line="415" w:lineRule="auto"/>
      </w:pPr>
      <w:r>
        <w:rPr>
          <w:rFonts w:hint="eastAsia"/>
        </w:rPr>
        <w:t>业务功能描述</w:t>
      </w:r>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p>
    <w:p w:rsidR="00D01A7E" w:rsidRDefault="00D01A7E" w:rsidP="00D01A7E"/>
    <w:p w:rsidR="00D01A7E" w:rsidRDefault="00D01A7E" w:rsidP="00D01A7E">
      <w:pPr>
        <w:pStyle w:val="3"/>
        <w:numPr>
          <w:ilvl w:val="2"/>
          <w:numId w:val="13"/>
        </w:numPr>
        <w:spacing w:line="415" w:lineRule="auto"/>
      </w:pPr>
      <w:r>
        <w:rPr>
          <w:rFonts w:hint="eastAsia"/>
        </w:rPr>
        <w:t>业务功能描述</w:t>
      </w:r>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w:t>
      </w:r>
      <w:proofErr w:type="gramStart"/>
      <w:r>
        <w:rPr>
          <w:rFonts w:hint="eastAsia"/>
        </w:rPr>
        <w:t>端要以前明</w:t>
      </w:r>
      <w:proofErr w:type="gramEnd"/>
      <w:r>
        <w:rPr>
          <w:rFonts w:hint="eastAsia"/>
        </w:rPr>
        <w:t>盛已有的数据。</w:t>
      </w:r>
    </w:p>
    <w:p w:rsidR="00D01A7E" w:rsidRDefault="00D01A7E" w:rsidP="00D01A7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r>
        <w:t>TFB_API_00</w:t>
      </w:r>
      <w:r>
        <w:rPr>
          <w:rFonts w:hint="eastAsia"/>
        </w:rPr>
        <w:t xml:space="preserve">71  </w:t>
      </w:r>
      <w:r>
        <w:rPr>
          <w:rFonts w:hint="eastAsia"/>
        </w:rPr>
        <w:t>内部购买刷卡器</w:t>
      </w:r>
      <w:r>
        <w:rPr>
          <w:rFonts w:hint="eastAsia"/>
        </w:rPr>
        <w:t>-</w:t>
      </w:r>
      <w:r>
        <w:rPr>
          <w:rFonts w:hint="eastAsia"/>
        </w:rPr>
        <w:t>删除收货地址</w:t>
      </w:r>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r>
        <w:rPr>
          <w:rFonts w:hint="eastAsia"/>
        </w:rPr>
        <w:t>业务标识</w:t>
      </w:r>
      <w:r>
        <w:t xml:space="preserve"> </w:t>
      </w:r>
      <w:r w:rsidRPr="0012028F">
        <w:t>ApiBuyOderInfo</w:t>
      </w:r>
      <w:r>
        <w:rPr>
          <w:rFonts w:hint="eastAsia"/>
        </w:rPr>
        <w:t>- &gt; shaddressDelete</w:t>
      </w:r>
    </w:p>
    <w:p w:rsidR="00425744" w:rsidRDefault="00425744" w:rsidP="00425744"/>
    <w:p w:rsidR="00425744" w:rsidRDefault="00425744" w:rsidP="00425744">
      <w:pPr>
        <w:pStyle w:val="3"/>
        <w:numPr>
          <w:ilvl w:val="2"/>
          <w:numId w:val="13"/>
        </w:numPr>
        <w:spacing w:line="415" w:lineRule="auto"/>
      </w:pPr>
      <w:r>
        <w:rPr>
          <w:rFonts w:hint="eastAsia"/>
        </w:rPr>
        <w:t>业务功能描述</w:t>
      </w:r>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r>
        <w:t>TFB_API_00</w:t>
      </w:r>
      <w:r>
        <w:rPr>
          <w:rFonts w:hint="eastAsia"/>
        </w:rPr>
        <w:t>72</w:t>
      </w:r>
      <w:r>
        <w:rPr>
          <w:rFonts w:hint="eastAsia"/>
        </w:rPr>
        <w:t>内部购买刷卡器</w:t>
      </w:r>
      <w:r>
        <w:rPr>
          <w:rFonts w:hint="eastAsia"/>
        </w:rPr>
        <w:t>-</w:t>
      </w:r>
      <w:r>
        <w:rPr>
          <w:rFonts w:hint="eastAsia"/>
        </w:rPr>
        <w:t>支付请求银</w:t>
      </w:r>
      <w:proofErr w:type="gramStart"/>
      <w:r>
        <w:rPr>
          <w:rFonts w:hint="eastAsia"/>
        </w:rPr>
        <w:t>联交易码</w:t>
      </w:r>
      <w:proofErr w:type="gramEnd"/>
    </w:p>
    <w:p w:rsidR="00425744" w:rsidRDefault="00425744" w:rsidP="00425744">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p>
    <w:p w:rsidR="00425744" w:rsidRDefault="00425744" w:rsidP="00425744"/>
    <w:p w:rsidR="00425744" w:rsidRDefault="00425744" w:rsidP="00425744">
      <w:pPr>
        <w:pStyle w:val="3"/>
        <w:numPr>
          <w:ilvl w:val="2"/>
          <w:numId w:val="13"/>
        </w:numPr>
        <w:spacing w:line="415" w:lineRule="auto"/>
      </w:pPr>
      <w:r>
        <w:rPr>
          <w:rFonts w:hint="eastAsia"/>
        </w:rPr>
        <w:t>业务功能描述</w:t>
      </w:r>
    </w:p>
    <w:p w:rsidR="00425744" w:rsidRDefault="00425744" w:rsidP="00425744">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r>
        <w:t>TFB_API_00</w:t>
      </w:r>
      <w:r>
        <w:rPr>
          <w:rFonts w:hint="eastAsia"/>
        </w:rPr>
        <w:t xml:space="preserve">73  </w:t>
      </w:r>
      <w:r>
        <w:rPr>
          <w:rFonts w:hint="eastAsia"/>
        </w:rPr>
        <w:t>内部购买刷卡器</w:t>
      </w:r>
      <w:r>
        <w:rPr>
          <w:rFonts w:hint="eastAsia"/>
        </w:rPr>
        <w:t>-</w:t>
      </w:r>
      <w:r>
        <w:rPr>
          <w:rFonts w:hint="eastAsia"/>
        </w:rPr>
        <w:t>银</w:t>
      </w:r>
      <w:proofErr w:type="gramStart"/>
      <w:r>
        <w:rPr>
          <w:rFonts w:hint="eastAsia"/>
        </w:rPr>
        <w:t>联支付</w:t>
      </w:r>
      <w:proofErr w:type="gramEnd"/>
      <w:r>
        <w:rPr>
          <w:rFonts w:hint="eastAsia"/>
        </w:rPr>
        <w:t>成功反馈</w:t>
      </w:r>
    </w:p>
    <w:p w:rsidR="00E27479" w:rsidRDefault="00E27479" w:rsidP="00E27479">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 orderPayrqStatus</w:t>
      </w:r>
    </w:p>
    <w:p w:rsidR="00E27479" w:rsidRDefault="00E27479" w:rsidP="00E27479"/>
    <w:p w:rsidR="00E27479" w:rsidRDefault="00E27479" w:rsidP="00E27479">
      <w:pPr>
        <w:pStyle w:val="3"/>
        <w:numPr>
          <w:ilvl w:val="2"/>
          <w:numId w:val="13"/>
        </w:numPr>
        <w:spacing w:line="415" w:lineRule="auto"/>
      </w:pPr>
      <w:r>
        <w:rPr>
          <w:rFonts w:hint="eastAsia"/>
        </w:rPr>
        <w:t>业务功能描述</w:t>
      </w:r>
    </w:p>
    <w:p w:rsidR="00E27479" w:rsidRDefault="00E27479" w:rsidP="00E27479">
      <w:pPr>
        <w:ind w:firstLineChars="50" w:firstLine="105"/>
      </w:pPr>
      <w:r>
        <w:rPr>
          <w:rFonts w:hint="eastAsia"/>
        </w:rPr>
        <w:t>银</w:t>
      </w:r>
      <w:proofErr w:type="gramStart"/>
      <w:r>
        <w:rPr>
          <w:rFonts w:hint="eastAsia"/>
        </w:rPr>
        <w:t>联交易</w:t>
      </w:r>
      <w:proofErr w:type="gramEnd"/>
      <w:r>
        <w:rPr>
          <w:rFonts w:hint="eastAsia"/>
        </w:rPr>
        <w:t>成功后反馈交易状态</w:t>
      </w:r>
    </w:p>
    <w:p w:rsidR="00E27479" w:rsidRDefault="00E27479" w:rsidP="00E2747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r>
        <w:t>TFB_API_00</w:t>
      </w:r>
      <w:r>
        <w:rPr>
          <w:rFonts w:hint="eastAsia"/>
        </w:rPr>
        <w:t>74</w:t>
      </w:r>
      <w:r>
        <w:rPr>
          <w:rFonts w:hint="eastAsia"/>
        </w:rPr>
        <w:t>内部购买刷卡器</w:t>
      </w:r>
      <w:r>
        <w:rPr>
          <w:rFonts w:hint="eastAsia"/>
        </w:rPr>
        <w:t>-</w:t>
      </w:r>
      <w:r>
        <w:rPr>
          <w:rFonts w:hint="eastAsia"/>
        </w:rPr>
        <w:t>读取购买历史记录</w:t>
      </w:r>
    </w:p>
    <w:p w:rsidR="00E27479" w:rsidRDefault="00E27479" w:rsidP="00E27479">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 readOrderlist</w:t>
      </w:r>
    </w:p>
    <w:p w:rsidR="00E27479" w:rsidRDefault="00E27479" w:rsidP="00E27479"/>
    <w:p w:rsidR="00E27479" w:rsidRDefault="00E27479" w:rsidP="00E27479">
      <w:pPr>
        <w:pStyle w:val="3"/>
        <w:numPr>
          <w:ilvl w:val="2"/>
          <w:numId w:val="13"/>
        </w:numPr>
        <w:spacing w:line="415" w:lineRule="auto"/>
      </w:pPr>
      <w:r>
        <w:rPr>
          <w:rFonts w:hint="eastAsia"/>
        </w:rPr>
        <w:t>业务功能描述</w:t>
      </w:r>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r>
        <w:t>TFB_API_00</w:t>
      </w:r>
      <w:r>
        <w:rPr>
          <w:rFonts w:hint="eastAsia"/>
        </w:rPr>
        <w:t xml:space="preserve">75 </w:t>
      </w:r>
      <w:r>
        <w:rPr>
          <w:rFonts w:hint="eastAsia"/>
        </w:rPr>
        <w:t>代理商</w:t>
      </w:r>
      <w:r>
        <w:rPr>
          <w:rFonts w:hint="eastAsia"/>
        </w:rPr>
        <w:t>UI-</w:t>
      </w:r>
      <w:r>
        <w:rPr>
          <w:rFonts w:hint="eastAsia"/>
        </w:rPr>
        <w:t>读取基本信息</w:t>
      </w:r>
    </w:p>
    <w:p w:rsidR="00272686" w:rsidRDefault="00272686" w:rsidP="0027268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readagentinfo</w:t>
      </w:r>
    </w:p>
    <w:p w:rsidR="00272686" w:rsidRDefault="00272686" w:rsidP="00272686"/>
    <w:p w:rsidR="00272686" w:rsidRDefault="00272686" w:rsidP="00272686">
      <w:pPr>
        <w:pStyle w:val="3"/>
        <w:numPr>
          <w:ilvl w:val="2"/>
          <w:numId w:val="13"/>
        </w:numPr>
        <w:spacing w:line="415" w:lineRule="auto"/>
      </w:pPr>
      <w:r>
        <w:rPr>
          <w:rFonts w:hint="eastAsia"/>
        </w:rPr>
        <w:t>业务功能描述</w:t>
      </w:r>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p>
    <w:p w:rsidR="00272686" w:rsidRDefault="00272686" w:rsidP="00272686">
      <w:pPr>
        <w:pStyle w:val="3"/>
        <w:numPr>
          <w:ilvl w:val="2"/>
          <w:numId w:val="13"/>
        </w:numPr>
        <w:spacing w:line="415" w:lineRule="auto"/>
      </w:pPr>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p>
    <w:p w:rsidR="00272686" w:rsidRDefault="00272686" w:rsidP="00272686"/>
    <w:p w:rsidR="00272686" w:rsidRDefault="00272686" w:rsidP="00272686">
      <w:pPr>
        <w:pStyle w:val="3"/>
        <w:numPr>
          <w:ilvl w:val="2"/>
          <w:numId w:val="13"/>
        </w:numPr>
        <w:spacing w:line="415" w:lineRule="auto"/>
      </w:pPr>
      <w:r>
        <w:rPr>
          <w:rFonts w:hint="eastAsia"/>
        </w:rPr>
        <w:t>业务功能描述</w:t>
      </w:r>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w:t>
      </w:r>
      <w:proofErr w:type="gramStart"/>
      <w:r>
        <w:rPr>
          <w:rFonts w:hint="eastAsia"/>
        </w:rPr>
        <w:t>通付宝支付</w:t>
      </w:r>
      <w:proofErr w:type="gramEnd"/>
      <w:r>
        <w:rPr>
          <w:rFonts w:hint="eastAsia"/>
        </w:rPr>
        <w:t>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r>
        <w:rPr>
          <w:rFonts w:hint="eastAsia"/>
        </w:rPr>
        <w:lastRenderedPageBreak/>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p>
    <w:p w:rsidR="0074436B" w:rsidRDefault="0074436B" w:rsidP="0074436B">
      <w:pPr>
        <w:pStyle w:val="2"/>
        <w:numPr>
          <w:ilvl w:val="1"/>
          <w:numId w:val="13"/>
        </w:numPr>
      </w:pPr>
      <w:r>
        <w:t>TFB_API_00</w:t>
      </w:r>
      <w:r>
        <w:rPr>
          <w:rFonts w:hint="eastAsia"/>
        </w:rPr>
        <w:t>77</w:t>
      </w:r>
      <w:r>
        <w:rPr>
          <w:rFonts w:hint="eastAsia"/>
        </w:rPr>
        <w:t>代理商</w:t>
      </w:r>
      <w:r>
        <w:rPr>
          <w:rFonts w:hint="eastAsia"/>
        </w:rPr>
        <w:t xml:space="preserve">UI </w:t>
      </w:r>
      <w:r>
        <w:t>–</w:t>
      </w:r>
      <w:r>
        <w:rPr>
          <w:rFonts w:hint="eastAsia"/>
        </w:rPr>
        <w:t>代理商补货发货状态提交</w:t>
      </w:r>
    </w:p>
    <w:p w:rsidR="0074436B" w:rsidRDefault="0074436B" w:rsidP="0074436B">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agentorderstaterq</w:t>
      </w:r>
    </w:p>
    <w:p w:rsidR="0074436B" w:rsidRDefault="0074436B" w:rsidP="0074436B"/>
    <w:p w:rsidR="0074436B" w:rsidRDefault="0074436B" w:rsidP="0074436B">
      <w:pPr>
        <w:pStyle w:val="3"/>
        <w:numPr>
          <w:ilvl w:val="2"/>
          <w:numId w:val="13"/>
        </w:numPr>
        <w:spacing w:line="415" w:lineRule="auto"/>
      </w:pPr>
      <w:r>
        <w:rPr>
          <w:rFonts w:hint="eastAsia"/>
        </w:rPr>
        <w:t>业务功能描述</w:t>
      </w:r>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lastRenderedPageBreak/>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p w:rsidR="00850009" w:rsidRDefault="00850009" w:rsidP="00850009">
      <w:pPr>
        <w:rPr>
          <w:sz w:val="22"/>
        </w:rPr>
      </w:pPr>
    </w:p>
    <w:p w:rsidR="00850009" w:rsidRDefault="00850009" w:rsidP="00850009">
      <w:pPr>
        <w:pStyle w:val="2"/>
        <w:numPr>
          <w:ilvl w:val="1"/>
          <w:numId w:val="13"/>
        </w:numPr>
      </w:pPr>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p>
    <w:p w:rsidR="00850009" w:rsidRDefault="00850009" w:rsidP="00850009">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&gt;payagentOrderRq</w:t>
      </w:r>
    </w:p>
    <w:p w:rsidR="00850009" w:rsidRDefault="00850009" w:rsidP="00850009"/>
    <w:p w:rsidR="00850009" w:rsidRDefault="00850009" w:rsidP="00850009">
      <w:pPr>
        <w:pStyle w:val="3"/>
        <w:numPr>
          <w:ilvl w:val="2"/>
          <w:numId w:val="13"/>
        </w:numPr>
        <w:spacing w:line="415" w:lineRule="auto"/>
      </w:pPr>
      <w:r>
        <w:rPr>
          <w:rFonts w:hint="eastAsia"/>
        </w:rPr>
        <w:t>业务功能描述</w:t>
      </w:r>
    </w:p>
    <w:p w:rsidR="00850009" w:rsidRDefault="00850009" w:rsidP="00850009">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w:t>
      </w:r>
      <w:proofErr w:type="gramStart"/>
      <w:r>
        <w:rPr>
          <w:rFonts w:hint="eastAsia"/>
        </w:rPr>
        <w:t>联支付</w:t>
      </w:r>
      <w:proofErr w:type="gramEnd"/>
      <w:r>
        <w:rPr>
          <w:rFonts w:hint="eastAsia"/>
        </w:rPr>
        <w:t>成功反馈</w:t>
      </w:r>
    </w:p>
    <w:p w:rsidR="00850009" w:rsidRDefault="00850009" w:rsidP="00850009">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p>
    <w:p w:rsidR="00850009" w:rsidRDefault="00850009" w:rsidP="00850009"/>
    <w:p w:rsidR="00850009" w:rsidRDefault="00850009" w:rsidP="00850009">
      <w:pPr>
        <w:pStyle w:val="3"/>
        <w:numPr>
          <w:ilvl w:val="2"/>
          <w:numId w:val="13"/>
        </w:numPr>
        <w:spacing w:line="415" w:lineRule="auto"/>
      </w:pPr>
      <w:r>
        <w:rPr>
          <w:rFonts w:hint="eastAsia"/>
        </w:rPr>
        <w:t>业务功能描述</w:t>
      </w:r>
    </w:p>
    <w:p w:rsidR="00850009" w:rsidRDefault="00850009" w:rsidP="00850009">
      <w:pPr>
        <w:ind w:firstLineChars="50" w:firstLine="105"/>
      </w:pPr>
      <w:r>
        <w:rPr>
          <w:rFonts w:hint="eastAsia"/>
        </w:rPr>
        <w:t>银</w:t>
      </w:r>
      <w:proofErr w:type="gramStart"/>
      <w:r>
        <w:rPr>
          <w:rFonts w:hint="eastAsia"/>
        </w:rPr>
        <w:t>联交易</w:t>
      </w:r>
      <w:proofErr w:type="gramEnd"/>
      <w:r>
        <w:rPr>
          <w:rFonts w:hint="eastAsia"/>
        </w:rPr>
        <w:t>成功后反馈交易状态</w:t>
      </w:r>
    </w:p>
    <w:p w:rsidR="00850009" w:rsidRDefault="00850009" w:rsidP="0085000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p>
    <w:p w:rsidR="006D59D1" w:rsidRDefault="006D59D1" w:rsidP="006D59D1">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&gt;payagentfenrunlist</w:t>
      </w:r>
    </w:p>
    <w:p w:rsidR="006D59D1" w:rsidRDefault="006D59D1" w:rsidP="006D59D1">
      <w:pPr>
        <w:pStyle w:val="3"/>
        <w:numPr>
          <w:ilvl w:val="2"/>
          <w:numId w:val="13"/>
        </w:numPr>
        <w:spacing w:line="415" w:lineRule="auto"/>
      </w:pPr>
      <w:r>
        <w:rPr>
          <w:rFonts w:hint="eastAsia"/>
        </w:rPr>
        <w:t>业务功能描述</w:t>
      </w:r>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p>
    <w:p w:rsidR="00F22B7E" w:rsidRDefault="00F22B7E" w:rsidP="00F22B7E">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p>
    <w:p w:rsidR="00F22B7E" w:rsidRDefault="00F22B7E" w:rsidP="00F22B7E">
      <w:pPr>
        <w:pStyle w:val="3"/>
        <w:numPr>
          <w:ilvl w:val="2"/>
          <w:numId w:val="13"/>
        </w:numPr>
        <w:spacing w:line="415" w:lineRule="auto"/>
      </w:pPr>
      <w:r>
        <w:rPr>
          <w:rFonts w:hint="eastAsia"/>
        </w:rPr>
        <w:t>业务功能描述</w:t>
      </w:r>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msgchid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msgchid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r>
        <w:t>TFB_API_00</w:t>
      </w:r>
      <w:r>
        <w:rPr>
          <w:rFonts w:hint="eastAsia"/>
        </w:rPr>
        <w:t>82</w:t>
      </w:r>
      <w:r>
        <w:rPr>
          <w:rFonts w:hint="eastAsia"/>
        </w:rPr>
        <w:t>代理商</w:t>
      </w:r>
      <w:r>
        <w:rPr>
          <w:rFonts w:hint="eastAsia"/>
        </w:rPr>
        <w:t xml:space="preserve">UI </w:t>
      </w:r>
      <w:r>
        <w:t>–</w:t>
      </w:r>
      <w:r>
        <w:rPr>
          <w:rFonts w:hint="eastAsia"/>
        </w:rPr>
        <w:t>绑定代理商功能</w:t>
      </w:r>
    </w:p>
    <w:p w:rsidR="005C23EF" w:rsidRDefault="005C23EF" w:rsidP="005C23EF">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231" w:name="OLE_LINK73"/>
      <w:bookmarkStart w:id="232" w:name="OLE_LINK74"/>
      <w:r w:rsidRPr="005C23EF">
        <w:t>authorBindAgent</w:t>
      </w:r>
      <w:bookmarkEnd w:id="231"/>
      <w:bookmarkEnd w:id="232"/>
    </w:p>
    <w:p w:rsidR="005C23EF" w:rsidRDefault="005C23EF" w:rsidP="005C23EF">
      <w:pPr>
        <w:pStyle w:val="3"/>
        <w:numPr>
          <w:ilvl w:val="2"/>
          <w:numId w:val="13"/>
        </w:numPr>
        <w:spacing w:line="415" w:lineRule="auto"/>
      </w:pPr>
      <w:r>
        <w:rPr>
          <w:rFonts w:hint="eastAsia"/>
        </w:rPr>
        <w:t>业务功能描述</w:t>
      </w:r>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233" w:name="OLE_LINK105"/>
            <w:bookmarkStart w:id="234" w:name="OLE_LINK106"/>
            <w:r>
              <w:rPr>
                <w:rFonts w:hint="eastAsia"/>
                <w:szCs w:val="21"/>
              </w:rPr>
              <w:t>agentno</w:t>
            </w:r>
            <w:bookmarkEnd w:id="233"/>
            <w:bookmarkEnd w:id="23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BB6F97" w:rsidRPr="00E77421" w:rsidRDefault="00BB6F97" w:rsidP="000E2294"/>
    <w:sectPr w:rsidR="00BB6F97" w:rsidRPr="00E77421" w:rsidSect="0030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A41" w:rsidRDefault="001A3A41" w:rsidP="001F12EE">
      <w:r>
        <w:separator/>
      </w:r>
    </w:p>
  </w:endnote>
  <w:endnote w:type="continuationSeparator" w:id="0">
    <w:p w:rsidR="001A3A41" w:rsidRDefault="001A3A41"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A41" w:rsidRDefault="001A3A41" w:rsidP="001F12EE">
      <w:r>
        <w:separator/>
      </w:r>
    </w:p>
  </w:footnote>
  <w:footnote w:type="continuationSeparator" w:id="0">
    <w:p w:rsidR="001A3A41" w:rsidRDefault="001A3A41" w:rsidP="001F1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3">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19">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8"/>
  </w:num>
  <w:num w:numId="4">
    <w:abstractNumId w:val="4"/>
  </w:num>
  <w:num w:numId="5">
    <w:abstractNumId w:val="5"/>
  </w:num>
  <w:num w:numId="6">
    <w:abstractNumId w:val="1"/>
  </w:num>
  <w:num w:numId="7">
    <w:abstractNumId w:val="6"/>
  </w:num>
  <w:num w:numId="8">
    <w:abstractNumId w:val="2"/>
  </w:num>
  <w:num w:numId="9">
    <w:abstractNumId w:val="20"/>
  </w:num>
  <w:num w:numId="10">
    <w:abstractNumId w:val="8"/>
  </w:num>
  <w:num w:numId="11">
    <w:abstractNumId w:val="12"/>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5"/>
  </w:num>
  <w:num w:numId="16">
    <w:abstractNumId w:val="17"/>
  </w:num>
  <w:num w:numId="17">
    <w:abstractNumId w:val="11"/>
  </w:num>
  <w:num w:numId="18">
    <w:abstractNumId w:val="14"/>
  </w:num>
  <w:num w:numId="19">
    <w:abstractNumId w:val="16"/>
  </w:num>
  <w:num w:numId="20">
    <w:abstractNumId w:val="19"/>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8"/>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21C8"/>
    <w:rsid w:val="0000286F"/>
    <w:rsid w:val="00006745"/>
    <w:rsid w:val="000131F7"/>
    <w:rsid w:val="00015750"/>
    <w:rsid w:val="00025623"/>
    <w:rsid w:val="00026EF8"/>
    <w:rsid w:val="00027F75"/>
    <w:rsid w:val="00030A01"/>
    <w:rsid w:val="00037800"/>
    <w:rsid w:val="0005350F"/>
    <w:rsid w:val="00057BE2"/>
    <w:rsid w:val="00060129"/>
    <w:rsid w:val="00061AD0"/>
    <w:rsid w:val="000727A5"/>
    <w:rsid w:val="000763C2"/>
    <w:rsid w:val="000766C1"/>
    <w:rsid w:val="00077713"/>
    <w:rsid w:val="00082EBE"/>
    <w:rsid w:val="000830FE"/>
    <w:rsid w:val="00092DE7"/>
    <w:rsid w:val="000A05F2"/>
    <w:rsid w:val="000A0702"/>
    <w:rsid w:val="000B18EB"/>
    <w:rsid w:val="000B6576"/>
    <w:rsid w:val="000C17A8"/>
    <w:rsid w:val="000C45DD"/>
    <w:rsid w:val="000C4D2B"/>
    <w:rsid w:val="000D0E5C"/>
    <w:rsid w:val="000D2279"/>
    <w:rsid w:val="000D4EB3"/>
    <w:rsid w:val="000D5D2E"/>
    <w:rsid w:val="000D7AC6"/>
    <w:rsid w:val="000E17C5"/>
    <w:rsid w:val="000E2294"/>
    <w:rsid w:val="000E6228"/>
    <w:rsid w:val="000F3178"/>
    <w:rsid w:val="000F7CC2"/>
    <w:rsid w:val="001027E4"/>
    <w:rsid w:val="00106ED0"/>
    <w:rsid w:val="0010768B"/>
    <w:rsid w:val="00114B85"/>
    <w:rsid w:val="0011554B"/>
    <w:rsid w:val="0012028F"/>
    <w:rsid w:val="00126182"/>
    <w:rsid w:val="00127A77"/>
    <w:rsid w:val="00133157"/>
    <w:rsid w:val="00133629"/>
    <w:rsid w:val="00137C1F"/>
    <w:rsid w:val="0014257C"/>
    <w:rsid w:val="001431E7"/>
    <w:rsid w:val="001514C9"/>
    <w:rsid w:val="001536BD"/>
    <w:rsid w:val="00155A28"/>
    <w:rsid w:val="0015655E"/>
    <w:rsid w:val="00157C50"/>
    <w:rsid w:val="001659BF"/>
    <w:rsid w:val="00170284"/>
    <w:rsid w:val="00170589"/>
    <w:rsid w:val="00173DB0"/>
    <w:rsid w:val="00173EEE"/>
    <w:rsid w:val="00176DC0"/>
    <w:rsid w:val="001804D9"/>
    <w:rsid w:val="00183BB8"/>
    <w:rsid w:val="001845A2"/>
    <w:rsid w:val="00185511"/>
    <w:rsid w:val="00192A3A"/>
    <w:rsid w:val="0019474C"/>
    <w:rsid w:val="00197F91"/>
    <w:rsid w:val="001A3A41"/>
    <w:rsid w:val="001A428A"/>
    <w:rsid w:val="001A5EEA"/>
    <w:rsid w:val="001B2851"/>
    <w:rsid w:val="001B7119"/>
    <w:rsid w:val="001C319C"/>
    <w:rsid w:val="001C3C23"/>
    <w:rsid w:val="001D03EE"/>
    <w:rsid w:val="001D33C5"/>
    <w:rsid w:val="001E3B45"/>
    <w:rsid w:val="001E5D33"/>
    <w:rsid w:val="001E67F3"/>
    <w:rsid w:val="001E74D1"/>
    <w:rsid w:val="001F12EE"/>
    <w:rsid w:val="001F225E"/>
    <w:rsid w:val="00200E28"/>
    <w:rsid w:val="00207B02"/>
    <w:rsid w:val="00210928"/>
    <w:rsid w:val="0021329E"/>
    <w:rsid w:val="0021338C"/>
    <w:rsid w:val="00215206"/>
    <w:rsid w:val="00216210"/>
    <w:rsid w:val="00225151"/>
    <w:rsid w:val="00225FF6"/>
    <w:rsid w:val="002447D4"/>
    <w:rsid w:val="002452CC"/>
    <w:rsid w:val="00247974"/>
    <w:rsid w:val="0025499C"/>
    <w:rsid w:val="002568DD"/>
    <w:rsid w:val="00261074"/>
    <w:rsid w:val="002628D5"/>
    <w:rsid w:val="002646D7"/>
    <w:rsid w:val="00265879"/>
    <w:rsid w:val="00266820"/>
    <w:rsid w:val="00272686"/>
    <w:rsid w:val="002750C5"/>
    <w:rsid w:val="002A735E"/>
    <w:rsid w:val="002B31E6"/>
    <w:rsid w:val="002B53AE"/>
    <w:rsid w:val="002C4793"/>
    <w:rsid w:val="002C5EB2"/>
    <w:rsid w:val="002E1EA8"/>
    <w:rsid w:val="002F5A37"/>
    <w:rsid w:val="00303468"/>
    <w:rsid w:val="00314BFB"/>
    <w:rsid w:val="00315C69"/>
    <w:rsid w:val="0034005A"/>
    <w:rsid w:val="00342BA2"/>
    <w:rsid w:val="003471EF"/>
    <w:rsid w:val="00347484"/>
    <w:rsid w:val="00352C12"/>
    <w:rsid w:val="00360390"/>
    <w:rsid w:val="00364586"/>
    <w:rsid w:val="00365217"/>
    <w:rsid w:val="00365E08"/>
    <w:rsid w:val="00367A60"/>
    <w:rsid w:val="00370362"/>
    <w:rsid w:val="00370AE2"/>
    <w:rsid w:val="003710CD"/>
    <w:rsid w:val="003769A0"/>
    <w:rsid w:val="0037751B"/>
    <w:rsid w:val="00384465"/>
    <w:rsid w:val="00384A2C"/>
    <w:rsid w:val="00390622"/>
    <w:rsid w:val="003A0A78"/>
    <w:rsid w:val="003A0CDC"/>
    <w:rsid w:val="003A322B"/>
    <w:rsid w:val="003B1C36"/>
    <w:rsid w:val="003B5DD4"/>
    <w:rsid w:val="003C77C7"/>
    <w:rsid w:val="003D4F58"/>
    <w:rsid w:val="003E2B8B"/>
    <w:rsid w:val="003F6C16"/>
    <w:rsid w:val="004002A7"/>
    <w:rsid w:val="00411D27"/>
    <w:rsid w:val="00417F0B"/>
    <w:rsid w:val="00420857"/>
    <w:rsid w:val="00425744"/>
    <w:rsid w:val="00426078"/>
    <w:rsid w:val="004278E0"/>
    <w:rsid w:val="00436AFB"/>
    <w:rsid w:val="00445723"/>
    <w:rsid w:val="00470133"/>
    <w:rsid w:val="004708BD"/>
    <w:rsid w:val="00470C5A"/>
    <w:rsid w:val="004726BE"/>
    <w:rsid w:val="0047794F"/>
    <w:rsid w:val="0049240F"/>
    <w:rsid w:val="0049479B"/>
    <w:rsid w:val="004A090E"/>
    <w:rsid w:val="004A4784"/>
    <w:rsid w:val="004A69D5"/>
    <w:rsid w:val="004B21E7"/>
    <w:rsid w:val="004B3B23"/>
    <w:rsid w:val="004B529D"/>
    <w:rsid w:val="004C5965"/>
    <w:rsid w:val="004D13D0"/>
    <w:rsid w:val="004D3FE0"/>
    <w:rsid w:val="004E6F03"/>
    <w:rsid w:val="005030D2"/>
    <w:rsid w:val="0050447A"/>
    <w:rsid w:val="00504C45"/>
    <w:rsid w:val="00514B65"/>
    <w:rsid w:val="00525D6D"/>
    <w:rsid w:val="00532E77"/>
    <w:rsid w:val="00537B94"/>
    <w:rsid w:val="0054287B"/>
    <w:rsid w:val="00545C85"/>
    <w:rsid w:val="00551436"/>
    <w:rsid w:val="0056400F"/>
    <w:rsid w:val="0057242A"/>
    <w:rsid w:val="005752FF"/>
    <w:rsid w:val="005852D1"/>
    <w:rsid w:val="00591372"/>
    <w:rsid w:val="00596762"/>
    <w:rsid w:val="005A3793"/>
    <w:rsid w:val="005C23EF"/>
    <w:rsid w:val="005D17E3"/>
    <w:rsid w:val="005D3949"/>
    <w:rsid w:val="005D467D"/>
    <w:rsid w:val="005E56FB"/>
    <w:rsid w:val="005F2C6A"/>
    <w:rsid w:val="005F301C"/>
    <w:rsid w:val="005F36AC"/>
    <w:rsid w:val="006014CE"/>
    <w:rsid w:val="00622131"/>
    <w:rsid w:val="006242E5"/>
    <w:rsid w:val="0062590E"/>
    <w:rsid w:val="00630862"/>
    <w:rsid w:val="00630C9C"/>
    <w:rsid w:val="00631CEF"/>
    <w:rsid w:val="0063758B"/>
    <w:rsid w:val="00637DDD"/>
    <w:rsid w:val="00642B52"/>
    <w:rsid w:val="0065633C"/>
    <w:rsid w:val="00656F86"/>
    <w:rsid w:val="00661B1F"/>
    <w:rsid w:val="0066500D"/>
    <w:rsid w:val="00665CBB"/>
    <w:rsid w:val="00677C12"/>
    <w:rsid w:val="0068647E"/>
    <w:rsid w:val="00694C71"/>
    <w:rsid w:val="006952CE"/>
    <w:rsid w:val="006A51E7"/>
    <w:rsid w:val="006B1240"/>
    <w:rsid w:val="006B2FDD"/>
    <w:rsid w:val="006B470A"/>
    <w:rsid w:val="006B5563"/>
    <w:rsid w:val="006B6EA5"/>
    <w:rsid w:val="006B7C92"/>
    <w:rsid w:val="006C5344"/>
    <w:rsid w:val="006C721F"/>
    <w:rsid w:val="006C739E"/>
    <w:rsid w:val="006D1C0F"/>
    <w:rsid w:val="006D4546"/>
    <w:rsid w:val="006D59D1"/>
    <w:rsid w:val="006E2A7C"/>
    <w:rsid w:val="006E3271"/>
    <w:rsid w:val="006E5B44"/>
    <w:rsid w:val="006F129B"/>
    <w:rsid w:val="00706380"/>
    <w:rsid w:val="00712C85"/>
    <w:rsid w:val="0072333E"/>
    <w:rsid w:val="0072739F"/>
    <w:rsid w:val="0073086E"/>
    <w:rsid w:val="0074436B"/>
    <w:rsid w:val="00750AF3"/>
    <w:rsid w:val="00752321"/>
    <w:rsid w:val="007714D0"/>
    <w:rsid w:val="00782D82"/>
    <w:rsid w:val="00784EF2"/>
    <w:rsid w:val="00786588"/>
    <w:rsid w:val="00787E7D"/>
    <w:rsid w:val="007903ED"/>
    <w:rsid w:val="00793AED"/>
    <w:rsid w:val="007A136B"/>
    <w:rsid w:val="007A1D2C"/>
    <w:rsid w:val="007A1E5A"/>
    <w:rsid w:val="007B084E"/>
    <w:rsid w:val="007B0D31"/>
    <w:rsid w:val="007B7920"/>
    <w:rsid w:val="007C2901"/>
    <w:rsid w:val="007C305D"/>
    <w:rsid w:val="007C3FE6"/>
    <w:rsid w:val="007D2C98"/>
    <w:rsid w:val="007E026F"/>
    <w:rsid w:val="007E1DE6"/>
    <w:rsid w:val="007E2AE9"/>
    <w:rsid w:val="007E4EC4"/>
    <w:rsid w:val="007E5D93"/>
    <w:rsid w:val="007E5EEF"/>
    <w:rsid w:val="007F0E70"/>
    <w:rsid w:val="0080225D"/>
    <w:rsid w:val="008062CB"/>
    <w:rsid w:val="00806A9E"/>
    <w:rsid w:val="008332E3"/>
    <w:rsid w:val="00833677"/>
    <w:rsid w:val="008339A7"/>
    <w:rsid w:val="00835F75"/>
    <w:rsid w:val="00836F8E"/>
    <w:rsid w:val="00844B9B"/>
    <w:rsid w:val="008478F3"/>
    <w:rsid w:val="00850009"/>
    <w:rsid w:val="00856F3F"/>
    <w:rsid w:val="008719B3"/>
    <w:rsid w:val="0087782A"/>
    <w:rsid w:val="0088201A"/>
    <w:rsid w:val="008822ED"/>
    <w:rsid w:val="00883B8A"/>
    <w:rsid w:val="008850DB"/>
    <w:rsid w:val="00887D6E"/>
    <w:rsid w:val="008957A5"/>
    <w:rsid w:val="008A3609"/>
    <w:rsid w:val="008A41D6"/>
    <w:rsid w:val="008B0656"/>
    <w:rsid w:val="008B281D"/>
    <w:rsid w:val="008B56AE"/>
    <w:rsid w:val="008B5BDF"/>
    <w:rsid w:val="008D0DD0"/>
    <w:rsid w:val="008D0F2B"/>
    <w:rsid w:val="008E2BD5"/>
    <w:rsid w:val="0090105B"/>
    <w:rsid w:val="00901C8E"/>
    <w:rsid w:val="009112E3"/>
    <w:rsid w:val="0091264A"/>
    <w:rsid w:val="00913BA6"/>
    <w:rsid w:val="0092079B"/>
    <w:rsid w:val="00933341"/>
    <w:rsid w:val="00933A5C"/>
    <w:rsid w:val="00941666"/>
    <w:rsid w:val="00944296"/>
    <w:rsid w:val="00944FC5"/>
    <w:rsid w:val="00947B60"/>
    <w:rsid w:val="00953F52"/>
    <w:rsid w:val="0095750F"/>
    <w:rsid w:val="00961578"/>
    <w:rsid w:val="00961E37"/>
    <w:rsid w:val="00964616"/>
    <w:rsid w:val="00966EFE"/>
    <w:rsid w:val="00967087"/>
    <w:rsid w:val="00967B50"/>
    <w:rsid w:val="009715E7"/>
    <w:rsid w:val="00971B8B"/>
    <w:rsid w:val="009A3AD3"/>
    <w:rsid w:val="009B072E"/>
    <w:rsid w:val="009B21BC"/>
    <w:rsid w:val="009B6B8F"/>
    <w:rsid w:val="009B7FD9"/>
    <w:rsid w:val="009C2F62"/>
    <w:rsid w:val="009D5E3D"/>
    <w:rsid w:val="009E352B"/>
    <w:rsid w:val="00A01B69"/>
    <w:rsid w:val="00A0759D"/>
    <w:rsid w:val="00A23243"/>
    <w:rsid w:val="00A2401A"/>
    <w:rsid w:val="00A25A5E"/>
    <w:rsid w:val="00A27480"/>
    <w:rsid w:val="00A31D98"/>
    <w:rsid w:val="00A427D9"/>
    <w:rsid w:val="00A45D85"/>
    <w:rsid w:val="00A615B0"/>
    <w:rsid w:val="00A65555"/>
    <w:rsid w:val="00A65FD5"/>
    <w:rsid w:val="00A71968"/>
    <w:rsid w:val="00A74503"/>
    <w:rsid w:val="00A84496"/>
    <w:rsid w:val="00A87E99"/>
    <w:rsid w:val="00A92934"/>
    <w:rsid w:val="00A97000"/>
    <w:rsid w:val="00AA5DD3"/>
    <w:rsid w:val="00AB504E"/>
    <w:rsid w:val="00AC4B6C"/>
    <w:rsid w:val="00AD6ECA"/>
    <w:rsid w:val="00AE4F9B"/>
    <w:rsid w:val="00AF15FF"/>
    <w:rsid w:val="00AF3063"/>
    <w:rsid w:val="00AF70CB"/>
    <w:rsid w:val="00B0287D"/>
    <w:rsid w:val="00B03069"/>
    <w:rsid w:val="00B03C2E"/>
    <w:rsid w:val="00B11B8E"/>
    <w:rsid w:val="00B24186"/>
    <w:rsid w:val="00B27431"/>
    <w:rsid w:val="00B30817"/>
    <w:rsid w:val="00B30C5D"/>
    <w:rsid w:val="00B32A7B"/>
    <w:rsid w:val="00B40D62"/>
    <w:rsid w:val="00B42B3F"/>
    <w:rsid w:val="00B459D5"/>
    <w:rsid w:val="00B47A8F"/>
    <w:rsid w:val="00B52B37"/>
    <w:rsid w:val="00B55EED"/>
    <w:rsid w:val="00B61D0C"/>
    <w:rsid w:val="00B6640D"/>
    <w:rsid w:val="00B70A82"/>
    <w:rsid w:val="00B72697"/>
    <w:rsid w:val="00B82EF0"/>
    <w:rsid w:val="00B847D7"/>
    <w:rsid w:val="00BA1783"/>
    <w:rsid w:val="00BB0E0C"/>
    <w:rsid w:val="00BB32A9"/>
    <w:rsid w:val="00BB6F97"/>
    <w:rsid w:val="00BC3883"/>
    <w:rsid w:val="00BD6BCD"/>
    <w:rsid w:val="00BE1063"/>
    <w:rsid w:val="00BF406B"/>
    <w:rsid w:val="00BF7892"/>
    <w:rsid w:val="00C03DFD"/>
    <w:rsid w:val="00C0638A"/>
    <w:rsid w:val="00C07E8A"/>
    <w:rsid w:val="00C11F52"/>
    <w:rsid w:val="00C126C9"/>
    <w:rsid w:val="00C22713"/>
    <w:rsid w:val="00C22AFE"/>
    <w:rsid w:val="00C239AE"/>
    <w:rsid w:val="00C27462"/>
    <w:rsid w:val="00C30335"/>
    <w:rsid w:val="00C5089E"/>
    <w:rsid w:val="00C74745"/>
    <w:rsid w:val="00C84F54"/>
    <w:rsid w:val="00C86A88"/>
    <w:rsid w:val="00C87BA4"/>
    <w:rsid w:val="00C9266A"/>
    <w:rsid w:val="00C932CF"/>
    <w:rsid w:val="00CA0F79"/>
    <w:rsid w:val="00CA4360"/>
    <w:rsid w:val="00CB0A32"/>
    <w:rsid w:val="00CB0FAA"/>
    <w:rsid w:val="00CB3780"/>
    <w:rsid w:val="00CB673D"/>
    <w:rsid w:val="00CC4995"/>
    <w:rsid w:val="00CD2B42"/>
    <w:rsid w:val="00CD45A9"/>
    <w:rsid w:val="00CE5060"/>
    <w:rsid w:val="00CF39C4"/>
    <w:rsid w:val="00CF45F1"/>
    <w:rsid w:val="00CF5F78"/>
    <w:rsid w:val="00D012C2"/>
    <w:rsid w:val="00D01A7E"/>
    <w:rsid w:val="00D0211B"/>
    <w:rsid w:val="00D03905"/>
    <w:rsid w:val="00D11D62"/>
    <w:rsid w:val="00D12607"/>
    <w:rsid w:val="00D15753"/>
    <w:rsid w:val="00D27EEF"/>
    <w:rsid w:val="00D35730"/>
    <w:rsid w:val="00D404AA"/>
    <w:rsid w:val="00D40799"/>
    <w:rsid w:val="00D4464C"/>
    <w:rsid w:val="00D47807"/>
    <w:rsid w:val="00D50AAE"/>
    <w:rsid w:val="00D55663"/>
    <w:rsid w:val="00D61A05"/>
    <w:rsid w:val="00D65A72"/>
    <w:rsid w:val="00D66676"/>
    <w:rsid w:val="00D749A7"/>
    <w:rsid w:val="00D74FD9"/>
    <w:rsid w:val="00D76A99"/>
    <w:rsid w:val="00D77A32"/>
    <w:rsid w:val="00D81F17"/>
    <w:rsid w:val="00D83F76"/>
    <w:rsid w:val="00D845BB"/>
    <w:rsid w:val="00D849EF"/>
    <w:rsid w:val="00D85B3E"/>
    <w:rsid w:val="00D86946"/>
    <w:rsid w:val="00D90B24"/>
    <w:rsid w:val="00D930B4"/>
    <w:rsid w:val="00DA6747"/>
    <w:rsid w:val="00DA6AEA"/>
    <w:rsid w:val="00DC4592"/>
    <w:rsid w:val="00DC4921"/>
    <w:rsid w:val="00DD35D7"/>
    <w:rsid w:val="00DE46EB"/>
    <w:rsid w:val="00DE5141"/>
    <w:rsid w:val="00DE582A"/>
    <w:rsid w:val="00DE6145"/>
    <w:rsid w:val="00DE68BC"/>
    <w:rsid w:val="00DF2FA8"/>
    <w:rsid w:val="00DF2FCA"/>
    <w:rsid w:val="00DF52D5"/>
    <w:rsid w:val="00DF7BAD"/>
    <w:rsid w:val="00E071D9"/>
    <w:rsid w:val="00E100EA"/>
    <w:rsid w:val="00E156E8"/>
    <w:rsid w:val="00E15EA5"/>
    <w:rsid w:val="00E269F2"/>
    <w:rsid w:val="00E27443"/>
    <w:rsid w:val="00E27479"/>
    <w:rsid w:val="00E30EC1"/>
    <w:rsid w:val="00E33F13"/>
    <w:rsid w:val="00E34B7A"/>
    <w:rsid w:val="00E431DA"/>
    <w:rsid w:val="00E43C08"/>
    <w:rsid w:val="00E473DA"/>
    <w:rsid w:val="00E5056B"/>
    <w:rsid w:val="00E51968"/>
    <w:rsid w:val="00E60C57"/>
    <w:rsid w:val="00E73BEE"/>
    <w:rsid w:val="00E77421"/>
    <w:rsid w:val="00E84724"/>
    <w:rsid w:val="00E851E3"/>
    <w:rsid w:val="00E91813"/>
    <w:rsid w:val="00E923F9"/>
    <w:rsid w:val="00E94D1E"/>
    <w:rsid w:val="00E964A1"/>
    <w:rsid w:val="00EB1EAB"/>
    <w:rsid w:val="00EB6A24"/>
    <w:rsid w:val="00EB7458"/>
    <w:rsid w:val="00EC4A80"/>
    <w:rsid w:val="00EC7F19"/>
    <w:rsid w:val="00ED3DD3"/>
    <w:rsid w:val="00EE06D4"/>
    <w:rsid w:val="00EE23D0"/>
    <w:rsid w:val="00EE7CFA"/>
    <w:rsid w:val="00EF35A9"/>
    <w:rsid w:val="00EF6B65"/>
    <w:rsid w:val="00F11A72"/>
    <w:rsid w:val="00F14BB1"/>
    <w:rsid w:val="00F1582E"/>
    <w:rsid w:val="00F16BF2"/>
    <w:rsid w:val="00F1739F"/>
    <w:rsid w:val="00F22B7E"/>
    <w:rsid w:val="00F24556"/>
    <w:rsid w:val="00F25079"/>
    <w:rsid w:val="00F259DF"/>
    <w:rsid w:val="00F30286"/>
    <w:rsid w:val="00F3113A"/>
    <w:rsid w:val="00F33779"/>
    <w:rsid w:val="00F35AF2"/>
    <w:rsid w:val="00F46123"/>
    <w:rsid w:val="00F4687F"/>
    <w:rsid w:val="00F508E4"/>
    <w:rsid w:val="00F8261B"/>
    <w:rsid w:val="00F829F8"/>
    <w:rsid w:val="00F92D7D"/>
    <w:rsid w:val="00F9441F"/>
    <w:rsid w:val="00F94E45"/>
    <w:rsid w:val="00F96C56"/>
    <w:rsid w:val="00F977CC"/>
    <w:rsid w:val="00FA227D"/>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A0CCA-F68B-4B8F-9B54-0F46B484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120</Pages>
  <Words>11922</Words>
  <Characters>67962</Characters>
  <Application>Microsoft Office Word</Application>
  <DocSecurity>0</DocSecurity>
  <Lines>566</Lines>
  <Paragraphs>159</Paragraphs>
  <ScaleCrop>false</ScaleCrop>
  <Company>http://www.deepbbs.org</Company>
  <LinksUpToDate>false</LinksUpToDate>
  <CharactersWithSpaces>79725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85</cp:revision>
  <dcterms:created xsi:type="dcterms:W3CDTF">2013-09-30T01:04:00Z</dcterms:created>
  <dcterms:modified xsi:type="dcterms:W3CDTF">2014-06-23T02:25:00Z</dcterms:modified>
</cp:coreProperties>
</file>