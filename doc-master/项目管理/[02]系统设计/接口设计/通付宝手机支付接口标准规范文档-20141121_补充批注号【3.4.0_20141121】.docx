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1666"/>
        <w:gridCol w:w="1425"/>
        <w:gridCol w:w="2071"/>
        <w:gridCol w:w="3459"/>
      </w:tblGrid>
      <w:tr w:rsidR="00127A77" w:rsidTr="00C669BD">
        <w:trPr>
          <w:trHeight w:val="445"/>
        </w:trPr>
        <w:tc>
          <w:tcPr>
            <w:tcW w:w="1434" w:type="dxa"/>
            <w:shd w:val="clear" w:color="auto" w:fill="C0C0C0"/>
            <w:vAlign w:val="center"/>
          </w:tcPr>
          <w:p w:rsidR="00127A77" w:rsidRDefault="00127A77" w:rsidP="008D0F2B">
            <w:pPr>
              <w:jc w:val="center"/>
              <w:rPr>
                <w:b/>
                <w:bCs/>
              </w:rPr>
            </w:pPr>
            <w:r>
              <w:rPr>
                <w:rFonts w:hint="eastAsia"/>
                <w:b/>
                <w:bCs/>
              </w:rPr>
              <w:t>版本</w:t>
            </w:r>
          </w:p>
        </w:tc>
        <w:tc>
          <w:tcPr>
            <w:tcW w:w="1666"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42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2071"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3459"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C669BD">
        <w:trPr>
          <w:trHeight w:val="452"/>
        </w:trPr>
        <w:tc>
          <w:tcPr>
            <w:tcW w:w="1434"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666"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425" w:type="dxa"/>
            <w:vAlign w:val="center"/>
          </w:tcPr>
          <w:p w:rsidR="00127A77" w:rsidRPr="002D62D1" w:rsidRDefault="00127A77" w:rsidP="008D0F2B">
            <w:pPr>
              <w:jc w:val="center"/>
            </w:pPr>
            <w:r>
              <w:rPr>
                <w:rFonts w:hint="eastAsia"/>
              </w:rPr>
              <w:t>A</w:t>
            </w:r>
          </w:p>
        </w:tc>
        <w:tc>
          <w:tcPr>
            <w:tcW w:w="2071" w:type="dxa"/>
            <w:vAlign w:val="center"/>
          </w:tcPr>
          <w:p w:rsidR="00127A77" w:rsidRPr="002D62D1" w:rsidRDefault="00127A77" w:rsidP="008D0F2B">
            <w:pPr>
              <w:jc w:val="center"/>
            </w:pPr>
            <w:r>
              <w:rPr>
                <w:rFonts w:hint="eastAsia"/>
              </w:rPr>
              <w:t>蔡久兵</w:t>
            </w:r>
          </w:p>
        </w:tc>
        <w:tc>
          <w:tcPr>
            <w:tcW w:w="3459" w:type="dxa"/>
            <w:vAlign w:val="center"/>
          </w:tcPr>
          <w:p w:rsidR="00127A77" w:rsidRDefault="00127A77" w:rsidP="008D0F2B">
            <w:r>
              <w:rPr>
                <w:rFonts w:hint="eastAsia"/>
              </w:rPr>
              <w:t>建立版本</w:t>
            </w:r>
          </w:p>
        </w:tc>
      </w:tr>
      <w:tr w:rsidR="00127A77" w:rsidTr="00C669BD">
        <w:trPr>
          <w:trHeight w:val="452"/>
        </w:trPr>
        <w:tc>
          <w:tcPr>
            <w:tcW w:w="1434" w:type="dxa"/>
            <w:vAlign w:val="center"/>
          </w:tcPr>
          <w:p w:rsidR="00127A77" w:rsidRDefault="00127A77" w:rsidP="008D0F2B">
            <w:pPr>
              <w:jc w:val="center"/>
            </w:pPr>
            <w:r>
              <w:rPr>
                <w:rFonts w:hint="eastAsia"/>
              </w:rPr>
              <w:t>1.0.1</w:t>
            </w:r>
          </w:p>
        </w:tc>
        <w:tc>
          <w:tcPr>
            <w:tcW w:w="1666" w:type="dxa"/>
            <w:vAlign w:val="center"/>
          </w:tcPr>
          <w:p w:rsidR="00127A77" w:rsidRDefault="00127A77" w:rsidP="00127A77">
            <w:pPr>
              <w:jc w:val="center"/>
            </w:pPr>
            <w:r>
              <w:rPr>
                <w:rFonts w:hint="eastAsia"/>
              </w:rPr>
              <w:t>2013-12-19</w:t>
            </w:r>
          </w:p>
        </w:tc>
        <w:tc>
          <w:tcPr>
            <w:tcW w:w="1425" w:type="dxa"/>
            <w:vAlign w:val="center"/>
          </w:tcPr>
          <w:p w:rsidR="00127A77" w:rsidRDefault="00127A77" w:rsidP="008D0F2B">
            <w:pPr>
              <w:jc w:val="center"/>
            </w:pPr>
            <w:r>
              <w:rPr>
                <w:rFonts w:hint="eastAsia"/>
              </w:rPr>
              <w:t>M</w:t>
            </w:r>
          </w:p>
        </w:tc>
        <w:tc>
          <w:tcPr>
            <w:tcW w:w="2071" w:type="dxa"/>
            <w:vAlign w:val="center"/>
          </w:tcPr>
          <w:p w:rsidR="00127A77" w:rsidRDefault="00127A77" w:rsidP="00127A77">
            <w:pPr>
              <w:ind w:firstLineChars="200" w:firstLine="420"/>
            </w:pPr>
            <w:r>
              <w:rPr>
                <w:rFonts w:hint="eastAsia"/>
              </w:rPr>
              <w:t>蔡久兵</w:t>
            </w:r>
          </w:p>
        </w:tc>
        <w:tc>
          <w:tcPr>
            <w:tcW w:w="3459" w:type="dxa"/>
            <w:vAlign w:val="center"/>
          </w:tcPr>
          <w:p w:rsidR="00127A77" w:rsidRDefault="00127A77" w:rsidP="008D0F2B">
            <w:r>
              <w:rPr>
                <w:rFonts w:hint="eastAsia"/>
              </w:rPr>
              <w:t>修改版本</w:t>
            </w:r>
          </w:p>
        </w:tc>
      </w:tr>
      <w:tr w:rsidR="00D27EEF" w:rsidTr="00C669BD">
        <w:trPr>
          <w:trHeight w:val="452"/>
        </w:trPr>
        <w:tc>
          <w:tcPr>
            <w:tcW w:w="1434" w:type="dxa"/>
            <w:vAlign w:val="center"/>
          </w:tcPr>
          <w:p w:rsidR="00D27EEF" w:rsidRDefault="00D27EEF" w:rsidP="00DE68BC">
            <w:pPr>
              <w:jc w:val="center"/>
            </w:pPr>
          </w:p>
        </w:tc>
        <w:tc>
          <w:tcPr>
            <w:tcW w:w="1666" w:type="dxa"/>
            <w:vAlign w:val="center"/>
          </w:tcPr>
          <w:p w:rsidR="00D27EEF" w:rsidRDefault="00D27EEF" w:rsidP="00DE68BC">
            <w:pPr>
              <w:jc w:val="center"/>
            </w:pPr>
            <w:r>
              <w:rPr>
                <w:rFonts w:hint="eastAsia"/>
              </w:rPr>
              <w:t>2013-12-31</w:t>
            </w:r>
          </w:p>
        </w:tc>
        <w:tc>
          <w:tcPr>
            <w:tcW w:w="1425" w:type="dxa"/>
            <w:vAlign w:val="center"/>
          </w:tcPr>
          <w:p w:rsidR="00D27EEF" w:rsidRDefault="00D27EEF" w:rsidP="00DE68BC">
            <w:pPr>
              <w:jc w:val="center"/>
            </w:pPr>
            <w:r>
              <w:rPr>
                <w:rFonts w:hint="eastAsia"/>
              </w:rPr>
              <w:t>M</w:t>
            </w:r>
          </w:p>
        </w:tc>
        <w:tc>
          <w:tcPr>
            <w:tcW w:w="2071" w:type="dxa"/>
            <w:vAlign w:val="center"/>
          </w:tcPr>
          <w:p w:rsidR="00D27EEF" w:rsidRDefault="00D27EEF" w:rsidP="00DE68BC">
            <w:r>
              <w:rPr>
                <w:rFonts w:hint="eastAsia"/>
              </w:rPr>
              <w:t xml:space="preserve">    </w:t>
            </w:r>
            <w:r>
              <w:rPr>
                <w:rFonts w:hint="eastAsia"/>
              </w:rPr>
              <w:t>蔡久兵</w:t>
            </w:r>
          </w:p>
        </w:tc>
        <w:tc>
          <w:tcPr>
            <w:tcW w:w="3459" w:type="dxa"/>
            <w:vAlign w:val="center"/>
          </w:tcPr>
          <w:p w:rsidR="00D27EEF" w:rsidRDefault="00D27EEF" w:rsidP="00DE68BC">
            <w:r>
              <w:rPr>
                <w:rFonts w:hint="eastAsia"/>
              </w:rPr>
              <w:t>补充修改</w:t>
            </w:r>
          </w:p>
        </w:tc>
      </w:tr>
      <w:tr w:rsidR="00C0638A" w:rsidTr="00C669BD">
        <w:trPr>
          <w:trHeight w:val="452"/>
        </w:trPr>
        <w:tc>
          <w:tcPr>
            <w:tcW w:w="1434" w:type="dxa"/>
            <w:vAlign w:val="center"/>
          </w:tcPr>
          <w:p w:rsidR="00C0638A" w:rsidRDefault="00C0638A" w:rsidP="00677C12">
            <w:pPr>
              <w:jc w:val="center"/>
            </w:pPr>
            <w:r>
              <w:rPr>
                <w:rFonts w:hint="eastAsia"/>
              </w:rPr>
              <w:t>1.0.2</w:t>
            </w:r>
          </w:p>
        </w:tc>
        <w:tc>
          <w:tcPr>
            <w:tcW w:w="1666" w:type="dxa"/>
            <w:vAlign w:val="center"/>
          </w:tcPr>
          <w:p w:rsidR="00C0638A" w:rsidRDefault="00C0638A" w:rsidP="00677C12">
            <w:pPr>
              <w:jc w:val="center"/>
            </w:pPr>
            <w:r>
              <w:rPr>
                <w:rFonts w:hint="eastAsia"/>
              </w:rPr>
              <w:t>2014-01-17</w:t>
            </w:r>
          </w:p>
        </w:tc>
        <w:tc>
          <w:tcPr>
            <w:tcW w:w="1425" w:type="dxa"/>
            <w:vAlign w:val="center"/>
          </w:tcPr>
          <w:p w:rsidR="00C0638A" w:rsidRDefault="00C0638A" w:rsidP="00677C12">
            <w:pPr>
              <w:jc w:val="center"/>
            </w:pPr>
            <w:r>
              <w:rPr>
                <w:rFonts w:hint="eastAsia"/>
              </w:rPr>
              <w:t>M</w:t>
            </w:r>
          </w:p>
        </w:tc>
        <w:tc>
          <w:tcPr>
            <w:tcW w:w="2071" w:type="dxa"/>
            <w:vAlign w:val="center"/>
          </w:tcPr>
          <w:p w:rsidR="00C0638A" w:rsidRDefault="00C0638A" w:rsidP="00677C12">
            <w:r>
              <w:rPr>
                <w:rFonts w:hint="eastAsia"/>
              </w:rPr>
              <w:t xml:space="preserve">    </w:t>
            </w:r>
            <w:r>
              <w:rPr>
                <w:rFonts w:hint="eastAsia"/>
              </w:rPr>
              <w:t>蔡久兵</w:t>
            </w:r>
          </w:p>
        </w:tc>
        <w:tc>
          <w:tcPr>
            <w:tcW w:w="3459" w:type="dxa"/>
            <w:vAlign w:val="center"/>
          </w:tcPr>
          <w:p w:rsidR="00C0638A" w:rsidRDefault="00C0638A" w:rsidP="00677C12">
            <w:r>
              <w:rPr>
                <w:rFonts w:hint="eastAsia"/>
              </w:rPr>
              <w:t>补充修改</w:t>
            </w:r>
          </w:p>
        </w:tc>
      </w:tr>
      <w:tr w:rsidR="00127A77" w:rsidTr="00C669BD">
        <w:trPr>
          <w:trHeight w:val="452"/>
        </w:trPr>
        <w:tc>
          <w:tcPr>
            <w:tcW w:w="1434" w:type="dxa"/>
            <w:vAlign w:val="center"/>
          </w:tcPr>
          <w:p w:rsidR="00127A77" w:rsidRDefault="00C0638A" w:rsidP="008D0F2B">
            <w:pPr>
              <w:jc w:val="center"/>
            </w:pPr>
            <w:r>
              <w:rPr>
                <w:rFonts w:hint="eastAsia"/>
              </w:rPr>
              <w:t>1.0.3</w:t>
            </w:r>
          </w:p>
        </w:tc>
        <w:tc>
          <w:tcPr>
            <w:tcW w:w="1666"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425" w:type="dxa"/>
            <w:vAlign w:val="center"/>
          </w:tcPr>
          <w:p w:rsidR="00127A77" w:rsidRDefault="00EB1EAB" w:rsidP="008D0F2B">
            <w:pPr>
              <w:jc w:val="center"/>
            </w:pPr>
            <w:r>
              <w:rPr>
                <w:rFonts w:hint="eastAsia"/>
              </w:rPr>
              <w:t>M</w:t>
            </w:r>
          </w:p>
        </w:tc>
        <w:tc>
          <w:tcPr>
            <w:tcW w:w="2071" w:type="dxa"/>
            <w:vAlign w:val="center"/>
          </w:tcPr>
          <w:p w:rsidR="00127A77" w:rsidRDefault="00EB1EAB" w:rsidP="008D0F2B">
            <w:r>
              <w:rPr>
                <w:rFonts w:hint="eastAsia"/>
              </w:rPr>
              <w:t xml:space="preserve">    </w:t>
            </w:r>
            <w:r>
              <w:rPr>
                <w:rFonts w:hint="eastAsia"/>
              </w:rPr>
              <w:t>蔡久兵</w:t>
            </w:r>
          </w:p>
        </w:tc>
        <w:tc>
          <w:tcPr>
            <w:tcW w:w="3459" w:type="dxa"/>
            <w:vAlign w:val="center"/>
          </w:tcPr>
          <w:p w:rsidR="00127A77" w:rsidRDefault="00C0638A" w:rsidP="008D0F2B">
            <w:r>
              <w:rPr>
                <w:rFonts w:hint="eastAsia"/>
              </w:rPr>
              <w:t>补充修改</w:t>
            </w:r>
          </w:p>
        </w:tc>
      </w:tr>
      <w:tr w:rsidR="00AF15FF" w:rsidTr="00C669BD">
        <w:trPr>
          <w:trHeight w:val="452"/>
        </w:trPr>
        <w:tc>
          <w:tcPr>
            <w:tcW w:w="1434" w:type="dxa"/>
            <w:vAlign w:val="center"/>
          </w:tcPr>
          <w:p w:rsidR="00AF15FF" w:rsidRDefault="00AF15FF" w:rsidP="0012028F">
            <w:pPr>
              <w:jc w:val="center"/>
            </w:pPr>
            <w:r>
              <w:rPr>
                <w:rFonts w:hint="eastAsia"/>
              </w:rPr>
              <w:t>1.0.4</w:t>
            </w:r>
          </w:p>
        </w:tc>
        <w:tc>
          <w:tcPr>
            <w:tcW w:w="1666" w:type="dxa"/>
            <w:vAlign w:val="center"/>
          </w:tcPr>
          <w:p w:rsidR="00AF15FF" w:rsidRDefault="00AF15FF" w:rsidP="0012028F">
            <w:pPr>
              <w:jc w:val="center"/>
            </w:pPr>
            <w:r>
              <w:rPr>
                <w:rFonts w:hint="eastAsia"/>
              </w:rPr>
              <w:t>2014-05-05</w:t>
            </w:r>
          </w:p>
        </w:tc>
        <w:tc>
          <w:tcPr>
            <w:tcW w:w="1425" w:type="dxa"/>
            <w:vAlign w:val="center"/>
          </w:tcPr>
          <w:p w:rsidR="00AF15FF" w:rsidRDefault="00AF15FF" w:rsidP="0012028F">
            <w:pPr>
              <w:jc w:val="center"/>
            </w:pPr>
            <w:r>
              <w:rPr>
                <w:rFonts w:hint="eastAsia"/>
              </w:rPr>
              <w:t>M</w:t>
            </w:r>
          </w:p>
        </w:tc>
        <w:tc>
          <w:tcPr>
            <w:tcW w:w="2071" w:type="dxa"/>
            <w:vAlign w:val="center"/>
          </w:tcPr>
          <w:p w:rsidR="00AF15FF" w:rsidRDefault="00AF15FF" w:rsidP="0012028F">
            <w:r>
              <w:rPr>
                <w:rFonts w:hint="eastAsia"/>
              </w:rPr>
              <w:t xml:space="preserve">    </w:t>
            </w:r>
            <w:r>
              <w:rPr>
                <w:rFonts w:hint="eastAsia"/>
              </w:rPr>
              <w:t>蔡久兵</w:t>
            </w:r>
          </w:p>
        </w:tc>
        <w:tc>
          <w:tcPr>
            <w:tcW w:w="3459" w:type="dxa"/>
            <w:vAlign w:val="center"/>
          </w:tcPr>
          <w:p w:rsidR="00AF15FF" w:rsidRDefault="00AF15FF" w:rsidP="0012028F">
            <w:r>
              <w:rPr>
                <w:rFonts w:hint="eastAsia"/>
              </w:rPr>
              <w:t>补充修改</w:t>
            </w:r>
          </w:p>
        </w:tc>
      </w:tr>
      <w:tr w:rsidR="00E964A1" w:rsidTr="00C669BD">
        <w:trPr>
          <w:trHeight w:val="452"/>
        </w:trPr>
        <w:tc>
          <w:tcPr>
            <w:tcW w:w="1434" w:type="dxa"/>
            <w:vAlign w:val="center"/>
          </w:tcPr>
          <w:p w:rsidR="00E964A1" w:rsidRDefault="00E964A1" w:rsidP="00272686">
            <w:pPr>
              <w:jc w:val="center"/>
            </w:pPr>
            <w:r>
              <w:rPr>
                <w:rFonts w:hint="eastAsia"/>
              </w:rPr>
              <w:t>1.0.5</w:t>
            </w:r>
          </w:p>
        </w:tc>
        <w:tc>
          <w:tcPr>
            <w:tcW w:w="1666" w:type="dxa"/>
            <w:vAlign w:val="center"/>
          </w:tcPr>
          <w:p w:rsidR="00E964A1" w:rsidRDefault="00E964A1" w:rsidP="00272686">
            <w:pPr>
              <w:jc w:val="center"/>
            </w:pPr>
            <w:r>
              <w:rPr>
                <w:rFonts w:hint="eastAsia"/>
              </w:rPr>
              <w:t>2014-05-14</w:t>
            </w:r>
          </w:p>
        </w:tc>
        <w:tc>
          <w:tcPr>
            <w:tcW w:w="1425" w:type="dxa"/>
            <w:vAlign w:val="center"/>
          </w:tcPr>
          <w:p w:rsidR="00E964A1" w:rsidRDefault="00E964A1" w:rsidP="00272686">
            <w:pPr>
              <w:jc w:val="center"/>
            </w:pPr>
            <w:r>
              <w:rPr>
                <w:rFonts w:hint="eastAsia"/>
              </w:rPr>
              <w:t>M</w:t>
            </w:r>
          </w:p>
        </w:tc>
        <w:tc>
          <w:tcPr>
            <w:tcW w:w="2071" w:type="dxa"/>
            <w:vAlign w:val="center"/>
          </w:tcPr>
          <w:p w:rsidR="00E964A1" w:rsidRDefault="00E964A1" w:rsidP="00272686">
            <w:r>
              <w:rPr>
                <w:rFonts w:hint="eastAsia"/>
              </w:rPr>
              <w:t xml:space="preserve">    </w:t>
            </w:r>
            <w:r>
              <w:rPr>
                <w:rFonts w:hint="eastAsia"/>
              </w:rPr>
              <w:t>蔡久兵</w:t>
            </w:r>
          </w:p>
        </w:tc>
        <w:tc>
          <w:tcPr>
            <w:tcW w:w="3459" w:type="dxa"/>
            <w:vAlign w:val="center"/>
          </w:tcPr>
          <w:p w:rsidR="00E964A1" w:rsidRDefault="00E964A1" w:rsidP="00272686">
            <w:r>
              <w:rPr>
                <w:rFonts w:hint="eastAsia"/>
              </w:rPr>
              <w:t>补充修改</w:t>
            </w:r>
          </w:p>
        </w:tc>
      </w:tr>
      <w:tr w:rsidR="005C23EF" w:rsidTr="00C669BD">
        <w:trPr>
          <w:trHeight w:val="452"/>
        </w:trPr>
        <w:tc>
          <w:tcPr>
            <w:tcW w:w="1434" w:type="dxa"/>
            <w:vAlign w:val="center"/>
          </w:tcPr>
          <w:p w:rsidR="005C23EF" w:rsidRDefault="0082743A" w:rsidP="007B084E">
            <w:pPr>
              <w:jc w:val="center"/>
            </w:pPr>
            <w:r>
              <w:rPr>
                <w:rFonts w:hint="eastAsia"/>
              </w:rPr>
              <w:t>2.0.0</w:t>
            </w:r>
          </w:p>
        </w:tc>
        <w:tc>
          <w:tcPr>
            <w:tcW w:w="1666" w:type="dxa"/>
            <w:vAlign w:val="center"/>
          </w:tcPr>
          <w:p w:rsidR="005C23EF" w:rsidRDefault="005C23EF" w:rsidP="007B084E">
            <w:pPr>
              <w:jc w:val="center"/>
            </w:pPr>
            <w:r>
              <w:rPr>
                <w:rFonts w:hint="eastAsia"/>
              </w:rPr>
              <w:t>2014-06-18</w:t>
            </w:r>
          </w:p>
        </w:tc>
        <w:tc>
          <w:tcPr>
            <w:tcW w:w="1425" w:type="dxa"/>
            <w:vAlign w:val="center"/>
          </w:tcPr>
          <w:p w:rsidR="005C23EF" w:rsidRDefault="005C23EF" w:rsidP="007B084E">
            <w:pPr>
              <w:jc w:val="center"/>
            </w:pPr>
            <w:r>
              <w:rPr>
                <w:rFonts w:hint="eastAsia"/>
              </w:rPr>
              <w:t>M</w:t>
            </w:r>
          </w:p>
        </w:tc>
        <w:tc>
          <w:tcPr>
            <w:tcW w:w="2071" w:type="dxa"/>
            <w:vAlign w:val="center"/>
          </w:tcPr>
          <w:p w:rsidR="005C23EF" w:rsidRDefault="005C23EF" w:rsidP="007B084E">
            <w:r>
              <w:rPr>
                <w:rFonts w:hint="eastAsia"/>
              </w:rPr>
              <w:t xml:space="preserve">    </w:t>
            </w:r>
            <w:r>
              <w:rPr>
                <w:rFonts w:hint="eastAsia"/>
              </w:rPr>
              <w:t>蔡久兵</w:t>
            </w:r>
          </w:p>
        </w:tc>
        <w:tc>
          <w:tcPr>
            <w:tcW w:w="3459" w:type="dxa"/>
            <w:vAlign w:val="center"/>
          </w:tcPr>
          <w:p w:rsidR="005C23EF" w:rsidRDefault="005C23EF" w:rsidP="007B084E">
            <w:r>
              <w:rPr>
                <w:rFonts w:hint="eastAsia"/>
              </w:rPr>
              <w:t>补充修改</w:t>
            </w:r>
          </w:p>
        </w:tc>
      </w:tr>
      <w:tr w:rsidR="00470133" w:rsidTr="00C669BD">
        <w:trPr>
          <w:trHeight w:val="452"/>
        </w:trPr>
        <w:tc>
          <w:tcPr>
            <w:tcW w:w="1434" w:type="dxa"/>
            <w:vAlign w:val="center"/>
          </w:tcPr>
          <w:p w:rsidR="00470133" w:rsidRDefault="0082743A" w:rsidP="0082743A">
            <w:pPr>
              <w:ind w:right="315"/>
              <w:jc w:val="right"/>
            </w:pPr>
            <w:r>
              <w:rPr>
                <w:rFonts w:hint="eastAsia"/>
              </w:rPr>
              <w:t>2.0.0</w:t>
            </w:r>
          </w:p>
        </w:tc>
        <w:tc>
          <w:tcPr>
            <w:tcW w:w="1666" w:type="dxa"/>
            <w:vAlign w:val="center"/>
          </w:tcPr>
          <w:p w:rsidR="00470133" w:rsidRDefault="00470133" w:rsidP="00F00F29">
            <w:pPr>
              <w:jc w:val="center"/>
            </w:pPr>
            <w:r>
              <w:rPr>
                <w:rFonts w:hint="eastAsia"/>
              </w:rPr>
              <w:t>2014-06-20</w:t>
            </w:r>
          </w:p>
        </w:tc>
        <w:tc>
          <w:tcPr>
            <w:tcW w:w="1425" w:type="dxa"/>
            <w:vAlign w:val="center"/>
          </w:tcPr>
          <w:p w:rsidR="00470133" w:rsidRDefault="00470133" w:rsidP="00F00F29">
            <w:pPr>
              <w:jc w:val="center"/>
            </w:pPr>
            <w:r>
              <w:rPr>
                <w:rFonts w:hint="eastAsia"/>
              </w:rPr>
              <w:t>M</w:t>
            </w:r>
          </w:p>
        </w:tc>
        <w:tc>
          <w:tcPr>
            <w:tcW w:w="2071" w:type="dxa"/>
            <w:vAlign w:val="center"/>
          </w:tcPr>
          <w:p w:rsidR="00470133" w:rsidRDefault="00470133" w:rsidP="00F00F29">
            <w:r>
              <w:rPr>
                <w:rFonts w:hint="eastAsia"/>
              </w:rPr>
              <w:t xml:space="preserve">    </w:t>
            </w:r>
            <w:r>
              <w:rPr>
                <w:rFonts w:hint="eastAsia"/>
              </w:rPr>
              <w:t>蔡久兵</w:t>
            </w:r>
          </w:p>
        </w:tc>
        <w:tc>
          <w:tcPr>
            <w:tcW w:w="3459" w:type="dxa"/>
            <w:vAlign w:val="center"/>
          </w:tcPr>
          <w:p w:rsidR="00470133" w:rsidRDefault="00470133" w:rsidP="00F00F29">
            <w:r>
              <w:rPr>
                <w:rFonts w:hint="eastAsia"/>
              </w:rPr>
              <w:t>补充修改</w:t>
            </w:r>
          </w:p>
        </w:tc>
      </w:tr>
      <w:tr w:rsidR="00142D27" w:rsidTr="00C669BD">
        <w:trPr>
          <w:trHeight w:val="452"/>
        </w:trPr>
        <w:tc>
          <w:tcPr>
            <w:tcW w:w="1434" w:type="dxa"/>
            <w:vAlign w:val="center"/>
          </w:tcPr>
          <w:p w:rsidR="00142D27" w:rsidRDefault="00142D27" w:rsidP="00F07247">
            <w:pPr>
              <w:jc w:val="center"/>
            </w:pPr>
            <w:r>
              <w:rPr>
                <w:rFonts w:hint="eastAsia"/>
              </w:rPr>
              <w:t>2.0.0</w:t>
            </w:r>
          </w:p>
        </w:tc>
        <w:tc>
          <w:tcPr>
            <w:tcW w:w="1666" w:type="dxa"/>
            <w:vAlign w:val="center"/>
          </w:tcPr>
          <w:p w:rsidR="00142D27" w:rsidRDefault="00142D27" w:rsidP="00F07247">
            <w:pPr>
              <w:jc w:val="center"/>
            </w:pPr>
            <w:r>
              <w:rPr>
                <w:rFonts w:hint="eastAsia"/>
              </w:rPr>
              <w:t>2014-06-23</w:t>
            </w:r>
          </w:p>
        </w:tc>
        <w:tc>
          <w:tcPr>
            <w:tcW w:w="1425" w:type="dxa"/>
            <w:vAlign w:val="center"/>
          </w:tcPr>
          <w:p w:rsidR="00142D27" w:rsidRDefault="00142D27" w:rsidP="00F07247">
            <w:pPr>
              <w:jc w:val="center"/>
            </w:pPr>
            <w:r>
              <w:rPr>
                <w:rFonts w:hint="eastAsia"/>
              </w:rPr>
              <w:t>M</w:t>
            </w:r>
          </w:p>
        </w:tc>
        <w:tc>
          <w:tcPr>
            <w:tcW w:w="2071" w:type="dxa"/>
            <w:vAlign w:val="center"/>
          </w:tcPr>
          <w:p w:rsidR="00142D27" w:rsidRDefault="00142D27" w:rsidP="00F07247">
            <w:r>
              <w:rPr>
                <w:rFonts w:hint="eastAsia"/>
              </w:rPr>
              <w:t xml:space="preserve">    </w:t>
            </w:r>
            <w:r>
              <w:rPr>
                <w:rFonts w:hint="eastAsia"/>
              </w:rPr>
              <w:t>蔡久兵</w:t>
            </w:r>
          </w:p>
        </w:tc>
        <w:tc>
          <w:tcPr>
            <w:tcW w:w="3459" w:type="dxa"/>
            <w:vAlign w:val="center"/>
          </w:tcPr>
          <w:p w:rsidR="00142D27" w:rsidRDefault="00142D27" w:rsidP="00F07247">
            <w:r>
              <w:rPr>
                <w:rFonts w:hint="eastAsia"/>
              </w:rPr>
              <w:t>补充修改</w:t>
            </w:r>
          </w:p>
        </w:tc>
      </w:tr>
      <w:tr w:rsidR="00634662" w:rsidTr="00C669BD">
        <w:trPr>
          <w:trHeight w:val="452"/>
        </w:trPr>
        <w:tc>
          <w:tcPr>
            <w:tcW w:w="1434" w:type="dxa"/>
            <w:vAlign w:val="center"/>
          </w:tcPr>
          <w:p w:rsidR="00634662" w:rsidRDefault="00634662" w:rsidP="00634662">
            <w:pPr>
              <w:jc w:val="center"/>
            </w:pPr>
            <w:r>
              <w:rPr>
                <w:rFonts w:hint="eastAsia"/>
              </w:rPr>
              <w:t>2.0.1</w:t>
            </w:r>
          </w:p>
        </w:tc>
        <w:tc>
          <w:tcPr>
            <w:tcW w:w="1666" w:type="dxa"/>
            <w:vAlign w:val="center"/>
          </w:tcPr>
          <w:p w:rsidR="00634662" w:rsidRDefault="00634662" w:rsidP="00634662">
            <w:pPr>
              <w:jc w:val="center"/>
            </w:pPr>
            <w:r>
              <w:rPr>
                <w:rFonts w:hint="eastAsia"/>
              </w:rPr>
              <w:t>2014-07-03</w:t>
            </w:r>
          </w:p>
        </w:tc>
        <w:tc>
          <w:tcPr>
            <w:tcW w:w="1425" w:type="dxa"/>
            <w:vAlign w:val="center"/>
          </w:tcPr>
          <w:p w:rsidR="00634662" w:rsidRDefault="00634662" w:rsidP="00634662">
            <w:pPr>
              <w:jc w:val="center"/>
            </w:pPr>
            <w:r>
              <w:rPr>
                <w:rFonts w:hint="eastAsia"/>
              </w:rPr>
              <w:t>M</w:t>
            </w:r>
          </w:p>
        </w:tc>
        <w:tc>
          <w:tcPr>
            <w:tcW w:w="2071" w:type="dxa"/>
            <w:vAlign w:val="center"/>
          </w:tcPr>
          <w:p w:rsidR="00634662" w:rsidRDefault="00634662" w:rsidP="00634662">
            <w:r>
              <w:rPr>
                <w:rFonts w:hint="eastAsia"/>
              </w:rPr>
              <w:t xml:space="preserve">    </w:t>
            </w:r>
            <w:r>
              <w:rPr>
                <w:rFonts w:hint="eastAsia"/>
              </w:rPr>
              <w:t>蔡久兵</w:t>
            </w:r>
          </w:p>
        </w:tc>
        <w:tc>
          <w:tcPr>
            <w:tcW w:w="3459" w:type="dxa"/>
            <w:vAlign w:val="center"/>
          </w:tcPr>
          <w:p w:rsidR="00634662" w:rsidRDefault="00634662" w:rsidP="00634662">
            <w:r>
              <w:rPr>
                <w:rFonts w:hint="eastAsia"/>
              </w:rPr>
              <w:t>补充修改</w:t>
            </w:r>
          </w:p>
        </w:tc>
      </w:tr>
      <w:tr w:rsidR="00475B43" w:rsidTr="00C669BD">
        <w:trPr>
          <w:trHeight w:val="452"/>
        </w:trPr>
        <w:tc>
          <w:tcPr>
            <w:tcW w:w="1434" w:type="dxa"/>
            <w:vAlign w:val="center"/>
          </w:tcPr>
          <w:p w:rsidR="00475B43" w:rsidRDefault="00475B43" w:rsidP="00475B43">
            <w:pPr>
              <w:jc w:val="center"/>
            </w:pPr>
            <w:r>
              <w:rPr>
                <w:rFonts w:hint="eastAsia"/>
              </w:rPr>
              <w:t>2.0.2</w:t>
            </w:r>
          </w:p>
        </w:tc>
        <w:tc>
          <w:tcPr>
            <w:tcW w:w="1666" w:type="dxa"/>
            <w:vAlign w:val="center"/>
          </w:tcPr>
          <w:p w:rsidR="00475B43" w:rsidRDefault="00475B43" w:rsidP="00475B43">
            <w:pPr>
              <w:jc w:val="center"/>
            </w:pPr>
            <w:r>
              <w:rPr>
                <w:rFonts w:hint="eastAsia"/>
              </w:rPr>
              <w:t>2014-07-09</w:t>
            </w:r>
          </w:p>
        </w:tc>
        <w:tc>
          <w:tcPr>
            <w:tcW w:w="1425" w:type="dxa"/>
            <w:vAlign w:val="center"/>
          </w:tcPr>
          <w:p w:rsidR="00475B43" w:rsidRDefault="00475B43" w:rsidP="00475B43">
            <w:pPr>
              <w:jc w:val="center"/>
            </w:pPr>
            <w:r>
              <w:rPr>
                <w:rFonts w:hint="eastAsia"/>
              </w:rPr>
              <w:t>M</w:t>
            </w:r>
          </w:p>
        </w:tc>
        <w:tc>
          <w:tcPr>
            <w:tcW w:w="2071" w:type="dxa"/>
            <w:vAlign w:val="center"/>
          </w:tcPr>
          <w:p w:rsidR="00475B43" w:rsidRDefault="00475B43" w:rsidP="00475B43">
            <w:r>
              <w:rPr>
                <w:rFonts w:hint="eastAsia"/>
              </w:rPr>
              <w:t xml:space="preserve">    </w:t>
            </w:r>
            <w:r>
              <w:rPr>
                <w:rFonts w:hint="eastAsia"/>
              </w:rPr>
              <w:t>蔡久兵</w:t>
            </w:r>
          </w:p>
        </w:tc>
        <w:tc>
          <w:tcPr>
            <w:tcW w:w="3459" w:type="dxa"/>
            <w:vAlign w:val="center"/>
          </w:tcPr>
          <w:p w:rsidR="00475B43" w:rsidRDefault="00475B43" w:rsidP="00475B43">
            <w:r>
              <w:rPr>
                <w:rFonts w:hint="eastAsia"/>
              </w:rPr>
              <w:t>补充修改</w:t>
            </w:r>
          </w:p>
        </w:tc>
      </w:tr>
      <w:tr w:rsidR="00C140E9" w:rsidTr="00C669BD">
        <w:trPr>
          <w:trHeight w:val="452"/>
        </w:trPr>
        <w:tc>
          <w:tcPr>
            <w:tcW w:w="1434" w:type="dxa"/>
            <w:vAlign w:val="center"/>
          </w:tcPr>
          <w:p w:rsidR="00C140E9" w:rsidRDefault="00C140E9" w:rsidP="00C57FF3">
            <w:pPr>
              <w:jc w:val="center"/>
            </w:pPr>
            <w:r>
              <w:rPr>
                <w:rFonts w:hint="eastAsia"/>
              </w:rPr>
              <w:t>2.0.2</w:t>
            </w:r>
          </w:p>
        </w:tc>
        <w:tc>
          <w:tcPr>
            <w:tcW w:w="1666" w:type="dxa"/>
            <w:vAlign w:val="center"/>
          </w:tcPr>
          <w:p w:rsidR="00C140E9" w:rsidRDefault="00C140E9" w:rsidP="00C57FF3">
            <w:pPr>
              <w:jc w:val="center"/>
            </w:pPr>
            <w:r>
              <w:rPr>
                <w:rFonts w:hint="eastAsia"/>
              </w:rPr>
              <w:t>2014-07-21</w:t>
            </w:r>
          </w:p>
        </w:tc>
        <w:tc>
          <w:tcPr>
            <w:tcW w:w="1425" w:type="dxa"/>
            <w:vAlign w:val="center"/>
          </w:tcPr>
          <w:p w:rsidR="00C140E9" w:rsidRDefault="00C140E9" w:rsidP="00C57FF3">
            <w:pPr>
              <w:jc w:val="center"/>
            </w:pPr>
            <w:r>
              <w:rPr>
                <w:rFonts w:hint="eastAsia"/>
              </w:rPr>
              <w:t>M</w:t>
            </w:r>
          </w:p>
        </w:tc>
        <w:tc>
          <w:tcPr>
            <w:tcW w:w="2071" w:type="dxa"/>
            <w:vAlign w:val="center"/>
          </w:tcPr>
          <w:p w:rsidR="00C140E9" w:rsidRDefault="00C140E9" w:rsidP="00C57FF3">
            <w:r>
              <w:rPr>
                <w:rFonts w:hint="eastAsia"/>
              </w:rPr>
              <w:t xml:space="preserve">    </w:t>
            </w:r>
            <w:r>
              <w:rPr>
                <w:rFonts w:hint="eastAsia"/>
              </w:rPr>
              <w:t>蔡久兵</w:t>
            </w:r>
          </w:p>
        </w:tc>
        <w:tc>
          <w:tcPr>
            <w:tcW w:w="3459" w:type="dxa"/>
            <w:vAlign w:val="center"/>
          </w:tcPr>
          <w:p w:rsidR="00C140E9" w:rsidRDefault="00C140E9" w:rsidP="00C57FF3">
            <w:r>
              <w:rPr>
                <w:rFonts w:hint="eastAsia"/>
              </w:rPr>
              <w:t>补充增加读取商户所在代理商信息</w:t>
            </w:r>
          </w:p>
        </w:tc>
      </w:tr>
      <w:tr w:rsidR="00DE4AC2" w:rsidTr="00C669BD">
        <w:trPr>
          <w:trHeight w:val="452"/>
        </w:trPr>
        <w:tc>
          <w:tcPr>
            <w:tcW w:w="1434" w:type="dxa"/>
            <w:vAlign w:val="center"/>
          </w:tcPr>
          <w:p w:rsidR="00DE4AC2" w:rsidRDefault="00DE4AC2" w:rsidP="00DE4AC2">
            <w:pPr>
              <w:jc w:val="center"/>
            </w:pPr>
            <w:r>
              <w:rPr>
                <w:rFonts w:hint="eastAsia"/>
              </w:rPr>
              <w:t>2.0.4</w:t>
            </w:r>
          </w:p>
        </w:tc>
        <w:tc>
          <w:tcPr>
            <w:tcW w:w="1666" w:type="dxa"/>
            <w:vAlign w:val="center"/>
          </w:tcPr>
          <w:p w:rsidR="00DE4AC2" w:rsidRDefault="00DE4AC2" w:rsidP="00DE4AC2">
            <w:pPr>
              <w:jc w:val="center"/>
            </w:pPr>
            <w:r>
              <w:rPr>
                <w:rFonts w:hint="eastAsia"/>
              </w:rPr>
              <w:t>2014-08-04</w:t>
            </w:r>
          </w:p>
        </w:tc>
        <w:tc>
          <w:tcPr>
            <w:tcW w:w="1425" w:type="dxa"/>
            <w:vAlign w:val="center"/>
          </w:tcPr>
          <w:p w:rsidR="00DE4AC2" w:rsidRDefault="00DE4AC2" w:rsidP="00DE4AC2">
            <w:pPr>
              <w:jc w:val="center"/>
            </w:pPr>
            <w:r>
              <w:rPr>
                <w:rFonts w:hint="eastAsia"/>
              </w:rPr>
              <w:t>M</w:t>
            </w:r>
          </w:p>
        </w:tc>
        <w:tc>
          <w:tcPr>
            <w:tcW w:w="2071" w:type="dxa"/>
            <w:vAlign w:val="center"/>
          </w:tcPr>
          <w:p w:rsidR="00DE4AC2" w:rsidRDefault="00DE4AC2" w:rsidP="00DE4AC2">
            <w:r>
              <w:rPr>
                <w:rFonts w:hint="eastAsia"/>
              </w:rPr>
              <w:t xml:space="preserve">    </w:t>
            </w:r>
            <w:r>
              <w:rPr>
                <w:rFonts w:hint="eastAsia"/>
              </w:rPr>
              <w:t>蔡久兵</w:t>
            </w:r>
          </w:p>
        </w:tc>
        <w:tc>
          <w:tcPr>
            <w:tcW w:w="3459" w:type="dxa"/>
            <w:vAlign w:val="center"/>
          </w:tcPr>
          <w:p w:rsidR="00DE4AC2" w:rsidRDefault="00DE4AC2" w:rsidP="00DE4AC2">
            <w:r>
              <w:rPr>
                <w:rFonts w:hint="eastAsia"/>
              </w:rPr>
              <w:t>虚拟代理商申请，状态返回</w:t>
            </w:r>
          </w:p>
        </w:tc>
      </w:tr>
      <w:tr w:rsidR="00CC49B9" w:rsidTr="00C669BD">
        <w:trPr>
          <w:trHeight w:val="452"/>
        </w:trPr>
        <w:tc>
          <w:tcPr>
            <w:tcW w:w="1434" w:type="dxa"/>
            <w:vAlign w:val="center"/>
          </w:tcPr>
          <w:p w:rsidR="00CC49B9" w:rsidRDefault="00CC49B9" w:rsidP="00CC49B9">
            <w:pPr>
              <w:jc w:val="center"/>
            </w:pPr>
            <w:r>
              <w:rPr>
                <w:rFonts w:hint="eastAsia"/>
              </w:rPr>
              <w:t>2.0.5</w:t>
            </w:r>
          </w:p>
        </w:tc>
        <w:tc>
          <w:tcPr>
            <w:tcW w:w="1666" w:type="dxa"/>
            <w:vAlign w:val="center"/>
          </w:tcPr>
          <w:p w:rsidR="00CC49B9" w:rsidRDefault="00CC49B9" w:rsidP="00CC49B9">
            <w:pPr>
              <w:jc w:val="center"/>
            </w:pPr>
            <w:r>
              <w:rPr>
                <w:rFonts w:hint="eastAsia"/>
              </w:rPr>
              <w:t>2014-08-07</w:t>
            </w:r>
          </w:p>
        </w:tc>
        <w:tc>
          <w:tcPr>
            <w:tcW w:w="1425" w:type="dxa"/>
            <w:vAlign w:val="center"/>
          </w:tcPr>
          <w:p w:rsidR="00CC49B9" w:rsidRDefault="00CC49B9" w:rsidP="00CC49B9">
            <w:pPr>
              <w:jc w:val="center"/>
            </w:pPr>
            <w:r>
              <w:rPr>
                <w:rFonts w:hint="eastAsia"/>
              </w:rPr>
              <w:t>M</w:t>
            </w:r>
          </w:p>
        </w:tc>
        <w:tc>
          <w:tcPr>
            <w:tcW w:w="2071" w:type="dxa"/>
            <w:vAlign w:val="center"/>
          </w:tcPr>
          <w:p w:rsidR="00CC49B9" w:rsidRDefault="00CC49B9" w:rsidP="00CC49B9">
            <w:r>
              <w:rPr>
                <w:rFonts w:hint="eastAsia"/>
              </w:rPr>
              <w:t xml:space="preserve">    </w:t>
            </w:r>
            <w:r>
              <w:rPr>
                <w:rFonts w:hint="eastAsia"/>
              </w:rPr>
              <w:t>蔡久兵</w:t>
            </w:r>
          </w:p>
        </w:tc>
        <w:tc>
          <w:tcPr>
            <w:tcW w:w="3459" w:type="dxa"/>
            <w:vAlign w:val="center"/>
          </w:tcPr>
          <w:p w:rsidR="00CC49B9" w:rsidRDefault="00CC49B9" w:rsidP="00CC49B9">
            <w:r>
              <w:rPr>
                <w:rFonts w:hint="eastAsia"/>
              </w:rPr>
              <w:t>通知公告部分</w:t>
            </w:r>
            <w:r>
              <w:rPr>
                <w:rFonts w:hint="eastAsia"/>
              </w:rPr>
              <w:t>91+</w:t>
            </w:r>
            <w:r>
              <w:t xml:space="preserve"> </w:t>
            </w:r>
          </w:p>
        </w:tc>
      </w:tr>
      <w:tr w:rsidR="002C2D8F" w:rsidTr="00C669BD">
        <w:trPr>
          <w:trHeight w:val="452"/>
        </w:trPr>
        <w:tc>
          <w:tcPr>
            <w:tcW w:w="1434" w:type="dxa"/>
            <w:vAlign w:val="center"/>
          </w:tcPr>
          <w:p w:rsidR="002C2D8F" w:rsidRDefault="002C2D8F" w:rsidP="002C2D8F">
            <w:pPr>
              <w:jc w:val="center"/>
            </w:pPr>
            <w:r>
              <w:rPr>
                <w:rFonts w:hint="eastAsia"/>
              </w:rPr>
              <w:t>2.0.5</w:t>
            </w:r>
          </w:p>
        </w:tc>
        <w:tc>
          <w:tcPr>
            <w:tcW w:w="1666" w:type="dxa"/>
            <w:vAlign w:val="center"/>
          </w:tcPr>
          <w:p w:rsidR="002C2D8F" w:rsidRDefault="002C2D8F" w:rsidP="002C2D8F">
            <w:pPr>
              <w:jc w:val="center"/>
            </w:pPr>
            <w:r>
              <w:rPr>
                <w:rFonts w:hint="eastAsia"/>
              </w:rPr>
              <w:t>2014-08-07</w:t>
            </w:r>
          </w:p>
        </w:tc>
        <w:tc>
          <w:tcPr>
            <w:tcW w:w="1425" w:type="dxa"/>
            <w:vAlign w:val="center"/>
          </w:tcPr>
          <w:p w:rsidR="002C2D8F" w:rsidRDefault="002C2D8F" w:rsidP="002C2D8F">
            <w:pPr>
              <w:jc w:val="center"/>
            </w:pPr>
            <w:r>
              <w:rPr>
                <w:rFonts w:hint="eastAsia"/>
              </w:rPr>
              <w:t>M</w:t>
            </w:r>
          </w:p>
        </w:tc>
        <w:tc>
          <w:tcPr>
            <w:tcW w:w="2071" w:type="dxa"/>
            <w:vAlign w:val="center"/>
          </w:tcPr>
          <w:p w:rsidR="002C2D8F" w:rsidRDefault="002C2D8F" w:rsidP="002C2D8F">
            <w:r>
              <w:rPr>
                <w:rFonts w:hint="eastAsia"/>
              </w:rPr>
              <w:t xml:space="preserve">    </w:t>
            </w:r>
            <w:r>
              <w:rPr>
                <w:rFonts w:hint="eastAsia"/>
              </w:rPr>
              <w:t>蔡久兵</w:t>
            </w:r>
          </w:p>
        </w:tc>
        <w:tc>
          <w:tcPr>
            <w:tcW w:w="3459" w:type="dxa"/>
            <w:vAlign w:val="center"/>
          </w:tcPr>
          <w:p w:rsidR="002C2D8F" w:rsidRDefault="002C2D8F" w:rsidP="002C2D8F">
            <w:r>
              <w:rPr>
                <w:rFonts w:hint="eastAsia"/>
              </w:rPr>
              <w:t>快捷银行卡支付</w:t>
            </w:r>
            <w:r>
              <w:rPr>
                <w:rFonts w:hint="eastAsia"/>
              </w:rPr>
              <w:t>93+</w:t>
            </w:r>
            <w:r>
              <w:t xml:space="preserve"> </w:t>
            </w:r>
          </w:p>
        </w:tc>
      </w:tr>
      <w:tr w:rsidR="00014789" w:rsidTr="00C669BD">
        <w:trPr>
          <w:trHeight w:val="452"/>
        </w:trPr>
        <w:tc>
          <w:tcPr>
            <w:tcW w:w="1434" w:type="dxa"/>
            <w:vAlign w:val="center"/>
          </w:tcPr>
          <w:p w:rsidR="00014789" w:rsidRDefault="00014789" w:rsidP="00DD611E">
            <w:pPr>
              <w:jc w:val="center"/>
            </w:pPr>
            <w:r>
              <w:rPr>
                <w:rFonts w:hint="eastAsia"/>
              </w:rPr>
              <w:t>2.1.0</w:t>
            </w:r>
          </w:p>
        </w:tc>
        <w:tc>
          <w:tcPr>
            <w:tcW w:w="1666" w:type="dxa"/>
            <w:vAlign w:val="center"/>
          </w:tcPr>
          <w:p w:rsidR="00014789" w:rsidRDefault="00014789" w:rsidP="00DD611E">
            <w:pPr>
              <w:jc w:val="center"/>
            </w:pPr>
            <w:r>
              <w:rPr>
                <w:rFonts w:hint="eastAsia"/>
              </w:rPr>
              <w:t>2014-08-11</w:t>
            </w:r>
          </w:p>
        </w:tc>
        <w:tc>
          <w:tcPr>
            <w:tcW w:w="1425" w:type="dxa"/>
            <w:vAlign w:val="center"/>
          </w:tcPr>
          <w:p w:rsidR="00014789" w:rsidRDefault="00014789" w:rsidP="00DD611E">
            <w:pPr>
              <w:jc w:val="center"/>
            </w:pPr>
            <w:r>
              <w:rPr>
                <w:rFonts w:hint="eastAsia"/>
              </w:rPr>
              <w:t>M</w:t>
            </w:r>
          </w:p>
        </w:tc>
        <w:tc>
          <w:tcPr>
            <w:tcW w:w="2071" w:type="dxa"/>
            <w:vAlign w:val="center"/>
          </w:tcPr>
          <w:p w:rsidR="00014789" w:rsidRDefault="00014789" w:rsidP="00DD611E">
            <w:r>
              <w:rPr>
                <w:rFonts w:hint="eastAsia"/>
              </w:rPr>
              <w:t xml:space="preserve">    </w:t>
            </w:r>
            <w:r>
              <w:rPr>
                <w:rFonts w:hint="eastAsia"/>
              </w:rPr>
              <w:t>蔡久兵</w:t>
            </w:r>
          </w:p>
        </w:tc>
        <w:tc>
          <w:tcPr>
            <w:tcW w:w="3459" w:type="dxa"/>
            <w:vAlign w:val="center"/>
          </w:tcPr>
          <w:p w:rsidR="00014789" w:rsidRDefault="00014789" w:rsidP="00DD611E">
            <w:r>
              <w:rPr>
                <w:rFonts w:hint="eastAsia"/>
              </w:rPr>
              <w:t>我的银行卡接口调整</w:t>
            </w:r>
            <w:r>
              <w:rPr>
                <w:rFonts w:hint="eastAsia"/>
              </w:rPr>
              <w:t>51</w:t>
            </w:r>
            <w:r>
              <w:rPr>
                <w:rFonts w:hint="eastAsia"/>
              </w:rPr>
              <w:t>接口</w:t>
            </w:r>
            <w:r>
              <w:rPr>
                <w:rFonts w:hint="eastAsia"/>
              </w:rPr>
              <w:t>,</w:t>
            </w:r>
            <w:r>
              <w:rPr>
                <w:rFonts w:hint="eastAsia"/>
              </w:rPr>
              <w:t>易</w:t>
            </w:r>
            <w:proofErr w:type="gramStart"/>
            <w:r>
              <w:rPr>
                <w:rFonts w:hint="eastAsia"/>
              </w:rPr>
              <w:t>宝其他</w:t>
            </w:r>
            <w:proofErr w:type="gramEnd"/>
            <w:r>
              <w:rPr>
                <w:rFonts w:hint="eastAsia"/>
              </w:rPr>
              <w:t>接口</w:t>
            </w:r>
            <w:r>
              <w:t xml:space="preserve"> </w:t>
            </w:r>
          </w:p>
        </w:tc>
      </w:tr>
      <w:tr w:rsidR="000B6D07" w:rsidTr="00C669BD">
        <w:trPr>
          <w:trHeight w:val="452"/>
        </w:trPr>
        <w:tc>
          <w:tcPr>
            <w:tcW w:w="1434" w:type="dxa"/>
            <w:vAlign w:val="center"/>
          </w:tcPr>
          <w:p w:rsidR="000B6D07" w:rsidRDefault="000B6D07" w:rsidP="008A73EA">
            <w:pPr>
              <w:jc w:val="center"/>
            </w:pPr>
            <w:r>
              <w:rPr>
                <w:rFonts w:hint="eastAsia"/>
              </w:rPr>
              <w:t>2.1.1</w:t>
            </w:r>
          </w:p>
        </w:tc>
        <w:tc>
          <w:tcPr>
            <w:tcW w:w="1666" w:type="dxa"/>
            <w:vAlign w:val="center"/>
          </w:tcPr>
          <w:p w:rsidR="000B6D07" w:rsidRDefault="000B6D07" w:rsidP="008A73EA">
            <w:pPr>
              <w:jc w:val="center"/>
            </w:pPr>
            <w:r>
              <w:rPr>
                <w:rFonts w:hint="eastAsia"/>
              </w:rPr>
              <w:t>2014-08-25</w:t>
            </w:r>
          </w:p>
        </w:tc>
        <w:tc>
          <w:tcPr>
            <w:tcW w:w="1425" w:type="dxa"/>
            <w:vAlign w:val="center"/>
          </w:tcPr>
          <w:p w:rsidR="000B6D07" w:rsidRDefault="000B6D07" w:rsidP="008A73EA">
            <w:pPr>
              <w:jc w:val="center"/>
            </w:pPr>
            <w:r>
              <w:rPr>
                <w:rFonts w:hint="eastAsia"/>
              </w:rPr>
              <w:t>M</w:t>
            </w:r>
          </w:p>
        </w:tc>
        <w:tc>
          <w:tcPr>
            <w:tcW w:w="2071" w:type="dxa"/>
            <w:vAlign w:val="center"/>
          </w:tcPr>
          <w:p w:rsidR="000B6D07" w:rsidRDefault="000B6D07" w:rsidP="008A73EA">
            <w:r>
              <w:rPr>
                <w:rFonts w:hint="eastAsia"/>
              </w:rPr>
              <w:t xml:space="preserve">    </w:t>
            </w:r>
            <w:r>
              <w:rPr>
                <w:rFonts w:hint="eastAsia"/>
              </w:rPr>
              <w:t>蔡久兵</w:t>
            </w:r>
          </w:p>
        </w:tc>
        <w:tc>
          <w:tcPr>
            <w:tcW w:w="3459" w:type="dxa"/>
            <w:vAlign w:val="center"/>
          </w:tcPr>
          <w:p w:rsidR="000B6D07" w:rsidRDefault="000B6D07" w:rsidP="008A73EA">
            <w:r>
              <w:rPr>
                <w:rFonts w:hint="eastAsia"/>
              </w:rPr>
              <w:t>汇通宝接口接入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2014-09-04</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汇通宝购买汇通</w:t>
            </w:r>
            <w:proofErr w:type="gramStart"/>
            <w:r>
              <w:rPr>
                <w:rFonts w:hint="eastAsia"/>
              </w:rPr>
              <w:t>卡银联支付</w:t>
            </w:r>
            <w:proofErr w:type="gramEnd"/>
            <w:r>
              <w:rPr>
                <w:rFonts w:hint="eastAsia"/>
              </w:rPr>
              <w:t>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2014-09-09</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工资管理</w:t>
            </w:r>
            <w:r>
              <w:rPr>
                <w:rFonts w:hint="eastAsia"/>
              </w:rPr>
              <w:t>+</w:t>
            </w:r>
            <w:r>
              <w:rPr>
                <w:rFonts w:hint="eastAsia"/>
              </w:rPr>
              <w:t>购买汇通卡易</w:t>
            </w:r>
            <w:proofErr w:type="gramStart"/>
            <w:r>
              <w:rPr>
                <w:rFonts w:hint="eastAsia"/>
              </w:rPr>
              <w:t>宝支付</w:t>
            </w:r>
            <w:proofErr w:type="gramEnd"/>
            <w:r>
              <w:t xml:space="preserve"> </w:t>
            </w:r>
          </w:p>
        </w:tc>
      </w:tr>
      <w:tr w:rsidR="008C7E27" w:rsidTr="00C669BD">
        <w:trPr>
          <w:trHeight w:val="452"/>
        </w:trPr>
        <w:tc>
          <w:tcPr>
            <w:tcW w:w="1434" w:type="dxa"/>
            <w:vAlign w:val="center"/>
          </w:tcPr>
          <w:p w:rsidR="008C7E27" w:rsidRDefault="008C7E27" w:rsidP="00A120F8">
            <w:pPr>
              <w:jc w:val="center"/>
            </w:pPr>
            <w:r>
              <w:rPr>
                <w:rFonts w:hint="eastAsia"/>
              </w:rPr>
              <w:t>2.1.1</w:t>
            </w:r>
          </w:p>
        </w:tc>
        <w:tc>
          <w:tcPr>
            <w:tcW w:w="1666" w:type="dxa"/>
            <w:vAlign w:val="center"/>
          </w:tcPr>
          <w:p w:rsidR="008C7E27" w:rsidRDefault="008C7E27" w:rsidP="00A120F8">
            <w:pPr>
              <w:jc w:val="center"/>
            </w:pPr>
            <w:r>
              <w:rPr>
                <w:rFonts w:hint="eastAsia"/>
              </w:rPr>
              <w:t>2014-09-16</w:t>
            </w:r>
          </w:p>
        </w:tc>
        <w:tc>
          <w:tcPr>
            <w:tcW w:w="1425" w:type="dxa"/>
            <w:vAlign w:val="center"/>
          </w:tcPr>
          <w:p w:rsidR="008C7E27" w:rsidRDefault="008C7E27" w:rsidP="00A120F8">
            <w:pPr>
              <w:jc w:val="center"/>
            </w:pPr>
            <w:r>
              <w:rPr>
                <w:rFonts w:hint="eastAsia"/>
              </w:rPr>
              <w:t>M</w:t>
            </w:r>
          </w:p>
        </w:tc>
        <w:tc>
          <w:tcPr>
            <w:tcW w:w="2071" w:type="dxa"/>
            <w:vAlign w:val="center"/>
          </w:tcPr>
          <w:p w:rsidR="008C7E27" w:rsidRDefault="008C7E27" w:rsidP="00A120F8">
            <w:r>
              <w:rPr>
                <w:rFonts w:hint="eastAsia"/>
              </w:rPr>
              <w:t xml:space="preserve">    </w:t>
            </w:r>
            <w:r>
              <w:rPr>
                <w:rFonts w:hint="eastAsia"/>
              </w:rPr>
              <w:t>蔡久兵</w:t>
            </w:r>
          </w:p>
        </w:tc>
        <w:tc>
          <w:tcPr>
            <w:tcW w:w="3459" w:type="dxa"/>
            <w:vAlign w:val="center"/>
          </w:tcPr>
          <w:p w:rsidR="008C7E27" w:rsidRDefault="008C7E27" w:rsidP="00A120F8">
            <w:r>
              <w:rPr>
                <w:rFonts w:hint="eastAsia"/>
              </w:rPr>
              <w:t>工资签收</w:t>
            </w:r>
          </w:p>
        </w:tc>
      </w:tr>
      <w:tr w:rsidR="00C669BD" w:rsidTr="00C669BD">
        <w:trPr>
          <w:trHeight w:val="452"/>
        </w:trPr>
        <w:tc>
          <w:tcPr>
            <w:tcW w:w="1434" w:type="dxa"/>
            <w:vAlign w:val="center"/>
          </w:tcPr>
          <w:p w:rsidR="00C669BD" w:rsidRDefault="00C669BD" w:rsidP="00DA661C">
            <w:pPr>
              <w:jc w:val="center"/>
            </w:pPr>
            <w:r>
              <w:rPr>
                <w:rFonts w:hint="eastAsia"/>
              </w:rPr>
              <w:t>2.1.1</w:t>
            </w:r>
          </w:p>
        </w:tc>
        <w:tc>
          <w:tcPr>
            <w:tcW w:w="1666" w:type="dxa"/>
            <w:vAlign w:val="center"/>
          </w:tcPr>
          <w:p w:rsidR="00C669BD" w:rsidRDefault="00C669BD" w:rsidP="00DA661C">
            <w:pPr>
              <w:jc w:val="center"/>
            </w:pPr>
            <w:r>
              <w:rPr>
                <w:rFonts w:hint="eastAsia"/>
              </w:rPr>
              <w:t>2014-09-17</w:t>
            </w:r>
          </w:p>
        </w:tc>
        <w:tc>
          <w:tcPr>
            <w:tcW w:w="1425" w:type="dxa"/>
            <w:vAlign w:val="center"/>
          </w:tcPr>
          <w:p w:rsidR="00C669BD" w:rsidRDefault="00C669BD" w:rsidP="00DA661C">
            <w:pPr>
              <w:jc w:val="center"/>
            </w:pPr>
            <w:r>
              <w:rPr>
                <w:rFonts w:hint="eastAsia"/>
              </w:rPr>
              <w:t>M</w:t>
            </w:r>
          </w:p>
        </w:tc>
        <w:tc>
          <w:tcPr>
            <w:tcW w:w="2071" w:type="dxa"/>
            <w:vAlign w:val="center"/>
          </w:tcPr>
          <w:p w:rsidR="00C669BD" w:rsidRDefault="00C669BD" w:rsidP="00DA661C">
            <w:r>
              <w:rPr>
                <w:rFonts w:hint="eastAsia"/>
              </w:rPr>
              <w:t xml:space="preserve">    </w:t>
            </w:r>
            <w:r>
              <w:rPr>
                <w:rFonts w:hint="eastAsia"/>
              </w:rPr>
              <w:t>蔡久兵</w:t>
            </w:r>
          </w:p>
        </w:tc>
        <w:tc>
          <w:tcPr>
            <w:tcW w:w="3459" w:type="dxa"/>
            <w:vAlign w:val="center"/>
          </w:tcPr>
          <w:p w:rsidR="00C669BD" w:rsidRDefault="00C669BD" w:rsidP="00DA661C">
            <w:r>
              <w:rPr>
                <w:rFonts w:hint="eastAsia"/>
              </w:rPr>
              <w:t>增加工资返回财务修改接口</w:t>
            </w:r>
            <w:r>
              <w:rPr>
                <w:rFonts w:hint="eastAsia"/>
              </w:rPr>
              <w:t>+</w:t>
            </w:r>
            <w:r>
              <w:rPr>
                <w:rFonts w:hint="eastAsia"/>
              </w:rPr>
              <w:t>读取已绑定财务信息接口</w:t>
            </w:r>
          </w:p>
        </w:tc>
      </w:tr>
      <w:tr w:rsidR="004A0C28" w:rsidTr="005A45F9">
        <w:trPr>
          <w:trHeight w:val="452"/>
        </w:trPr>
        <w:tc>
          <w:tcPr>
            <w:tcW w:w="1434" w:type="dxa"/>
            <w:vAlign w:val="center"/>
          </w:tcPr>
          <w:p w:rsidR="004A0C28" w:rsidRDefault="004A0C28" w:rsidP="005A45F9">
            <w:pPr>
              <w:jc w:val="center"/>
            </w:pPr>
            <w:r>
              <w:rPr>
                <w:rFonts w:hint="eastAsia"/>
              </w:rPr>
              <w:t>3.4.0</w:t>
            </w:r>
          </w:p>
        </w:tc>
        <w:tc>
          <w:tcPr>
            <w:tcW w:w="1666" w:type="dxa"/>
            <w:vAlign w:val="center"/>
          </w:tcPr>
          <w:p w:rsidR="004A0C28" w:rsidRDefault="004A0C28" w:rsidP="005A45F9">
            <w:pPr>
              <w:jc w:val="center"/>
            </w:pPr>
            <w:r>
              <w:rPr>
                <w:rFonts w:hint="eastAsia"/>
              </w:rPr>
              <w:t>2014-11-11</w:t>
            </w:r>
          </w:p>
        </w:tc>
        <w:tc>
          <w:tcPr>
            <w:tcW w:w="1425" w:type="dxa"/>
            <w:vAlign w:val="center"/>
          </w:tcPr>
          <w:p w:rsidR="004A0C28" w:rsidRDefault="004A0C28" w:rsidP="005A45F9">
            <w:pPr>
              <w:jc w:val="center"/>
            </w:pPr>
            <w:r>
              <w:rPr>
                <w:rFonts w:hint="eastAsia"/>
              </w:rPr>
              <w:t>M</w:t>
            </w:r>
          </w:p>
        </w:tc>
        <w:tc>
          <w:tcPr>
            <w:tcW w:w="2071" w:type="dxa"/>
            <w:vAlign w:val="center"/>
          </w:tcPr>
          <w:p w:rsidR="004A0C28" w:rsidRDefault="004A0C28" w:rsidP="005A45F9">
            <w:r>
              <w:rPr>
                <w:rFonts w:hint="eastAsia"/>
              </w:rPr>
              <w:t xml:space="preserve">    </w:t>
            </w:r>
            <w:r>
              <w:rPr>
                <w:rFonts w:hint="eastAsia"/>
              </w:rPr>
              <w:t>蔡久兵</w:t>
            </w:r>
          </w:p>
        </w:tc>
        <w:tc>
          <w:tcPr>
            <w:tcW w:w="3459" w:type="dxa"/>
            <w:vAlign w:val="center"/>
          </w:tcPr>
          <w:p w:rsidR="004A0C28" w:rsidRDefault="004A0C28" w:rsidP="005A45F9">
            <w:r>
              <w:rPr>
                <w:rFonts w:hint="eastAsia"/>
              </w:rPr>
              <w:t>查找批注号：【</w:t>
            </w:r>
            <w:r>
              <w:rPr>
                <w:rFonts w:hint="eastAsia"/>
              </w:rPr>
              <w:t>3.4.0_20141111</w:t>
            </w:r>
            <w:r>
              <w:rPr>
                <w:rFonts w:hint="eastAsia"/>
              </w:rPr>
              <w:t>】</w:t>
            </w:r>
          </w:p>
        </w:tc>
      </w:tr>
      <w:tr w:rsidR="00E679C1" w:rsidTr="00EC6766">
        <w:trPr>
          <w:trHeight w:val="452"/>
        </w:trPr>
        <w:tc>
          <w:tcPr>
            <w:tcW w:w="1434" w:type="dxa"/>
            <w:vAlign w:val="center"/>
          </w:tcPr>
          <w:p w:rsidR="00E679C1" w:rsidRDefault="00E679C1" w:rsidP="00EC6766">
            <w:pPr>
              <w:jc w:val="center"/>
            </w:pPr>
            <w:r>
              <w:rPr>
                <w:rFonts w:hint="eastAsia"/>
              </w:rPr>
              <w:t>3.4.0</w:t>
            </w:r>
          </w:p>
        </w:tc>
        <w:tc>
          <w:tcPr>
            <w:tcW w:w="1666" w:type="dxa"/>
            <w:vAlign w:val="center"/>
          </w:tcPr>
          <w:p w:rsidR="00E679C1" w:rsidRDefault="00E679C1" w:rsidP="00EC6766">
            <w:pPr>
              <w:jc w:val="center"/>
            </w:pPr>
            <w:r>
              <w:rPr>
                <w:rFonts w:hint="eastAsia"/>
              </w:rPr>
              <w:t>2014-11-11</w:t>
            </w:r>
          </w:p>
        </w:tc>
        <w:tc>
          <w:tcPr>
            <w:tcW w:w="1425" w:type="dxa"/>
            <w:vAlign w:val="center"/>
          </w:tcPr>
          <w:p w:rsidR="00E679C1" w:rsidRDefault="00E679C1" w:rsidP="00EC6766">
            <w:pPr>
              <w:jc w:val="center"/>
            </w:pPr>
            <w:r>
              <w:rPr>
                <w:rFonts w:hint="eastAsia"/>
              </w:rPr>
              <w:t>M</w:t>
            </w:r>
          </w:p>
        </w:tc>
        <w:tc>
          <w:tcPr>
            <w:tcW w:w="2071" w:type="dxa"/>
            <w:vAlign w:val="center"/>
          </w:tcPr>
          <w:p w:rsidR="00E679C1" w:rsidRDefault="00E679C1" w:rsidP="00EC6766">
            <w:r>
              <w:rPr>
                <w:rFonts w:hint="eastAsia"/>
              </w:rPr>
              <w:t xml:space="preserve">    </w:t>
            </w:r>
            <w:r>
              <w:rPr>
                <w:rFonts w:hint="eastAsia"/>
              </w:rPr>
              <w:t>蔡久兵</w:t>
            </w:r>
          </w:p>
        </w:tc>
        <w:tc>
          <w:tcPr>
            <w:tcW w:w="3459" w:type="dxa"/>
            <w:vAlign w:val="center"/>
          </w:tcPr>
          <w:p w:rsidR="00E679C1" w:rsidRDefault="00E679C1" w:rsidP="00EC6766">
            <w:r>
              <w:rPr>
                <w:rFonts w:hint="eastAsia"/>
              </w:rPr>
              <w:t>补充批注号：【</w:t>
            </w:r>
            <w:r>
              <w:rPr>
                <w:rFonts w:hint="eastAsia"/>
              </w:rPr>
              <w:t>3.4.0_20141111_1</w:t>
            </w:r>
            <w:r>
              <w:rPr>
                <w:rFonts w:hint="eastAsia"/>
              </w:rPr>
              <w:t>】</w:t>
            </w:r>
          </w:p>
        </w:tc>
      </w:tr>
      <w:tr w:rsidR="00EC6766" w:rsidTr="00EC6766">
        <w:trPr>
          <w:trHeight w:val="452"/>
        </w:trPr>
        <w:tc>
          <w:tcPr>
            <w:tcW w:w="1434" w:type="dxa"/>
            <w:vAlign w:val="center"/>
          </w:tcPr>
          <w:p w:rsidR="00EC6766" w:rsidRDefault="00EC6766" w:rsidP="00EC6766">
            <w:pPr>
              <w:jc w:val="center"/>
            </w:pPr>
            <w:r>
              <w:rPr>
                <w:rFonts w:hint="eastAsia"/>
              </w:rPr>
              <w:t>3.4.0</w:t>
            </w:r>
          </w:p>
        </w:tc>
        <w:tc>
          <w:tcPr>
            <w:tcW w:w="1666" w:type="dxa"/>
            <w:vAlign w:val="center"/>
          </w:tcPr>
          <w:p w:rsidR="00EC6766" w:rsidRDefault="00EC6766" w:rsidP="00EC6766">
            <w:pPr>
              <w:jc w:val="center"/>
            </w:pPr>
            <w:r>
              <w:rPr>
                <w:rFonts w:hint="eastAsia"/>
              </w:rPr>
              <w:t>2014-11-14</w:t>
            </w:r>
          </w:p>
        </w:tc>
        <w:tc>
          <w:tcPr>
            <w:tcW w:w="1425" w:type="dxa"/>
            <w:vAlign w:val="center"/>
          </w:tcPr>
          <w:p w:rsidR="00EC6766" w:rsidRDefault="00EC6766" w:rsidP="00EC6766">
            <w:pPr>
              <w:jc w:val="center"/>
            </w:pPr>
            <w:r>
              <w:rPr>
                <w:rFonts w:hint="eastAsia"/>
              </w:rPr>
              <w:t>M</w:t>
            </w:r>
          </w:p>
        </w:tc>
        <w:tc>
          <w:tcPr>
            <w:tcW w:w="2071" w:type="dxa"/>
            <w:vAlign w:val="center"/>
          </w:tcPr>
          <w:p w:rsidR="00EC6766" w:rsidRDefault="00EC6766" w:rsidP="00EC6766">
            <w:r>
              <w:rPr>
                <w:rFonts w:hint="eastAsia"/>
              </w:rPr>
              <w:t xml:space="preserve">    </w:t>
            </w:r>
            <w:r>
              <w:rPr>
                <w:rFonts w:hint="eastAsia"/>
              </w:rPr>
              <w:t>蔡久兵</w:t>
            </w:r>
          </w:p>
        </w:tc>
        <w:tc>
          <w:tcPr>
            <w:tcW w:w="3459" w:type="dxa"/>
            <w:vAlign w:val="center"/>
          </w:tcPr>
          <w:p w:rsidR="00EC6766" w:rsidRDefault="00EC6766" w:rsidP="00EC6766">
            <w:r>
              <w:rPr>
                <w:rFonts w:hint="eastAsia"/>
              </w:rPr>
              <w:t>补充批注号：【</w:t>
            </w:r>
            <w:r>
              <w:rPr>
                <w:rFonts w:hint="eastAsia"/>
              </w:rPr>
              <w:t>3.4.0_20141114</w:t>
            </w:r>
            <w:r>
              <w:rPr>
                <w:rFonts w:hint="eastAsia"/>
              </w:rPr>
              <w:t>】</w:t>
            </w:r>
          </w:p>
        </w:tc>
      </w:tr>
      <w:tr w:rsidR="004D13D0" w:rsidTr="00C669BD">
        <w:trPr>
          <w:trHeight w:val="452"/>
        </w:trPr>
        <w:tc>
          <w:tcPr>
            <w:tcW w:w="1434" w:type="dxa"/>
            <w:vAlign w:val="center"/>
          </w:tcPr>
          <w:p w:rsidR="004D13D0" w:rsidRDefault="00EC6766" w:rsidP="004D13D0">
            <w:pPr>
              <w:jc w:val="center"/>
            </w:pPr>
            <w:r>
              <w:rPr>
                <w:rFonts w:hint="eastAsia"/>
              </w:rPr>
              <w:t>3.4</w:t>
            </w:r>
            <w:r w:rsidR="00C669BD">
              <w:rPr>
                <w:rFonts w:hint="eastAsia"/>
              </w:rPr>
              <w:t>.0</w:t>
            </w:r>
          </w:p>
        </w:tc>
        <w:tc>
          <w:tcPr>
            <w:tcW w:w="1666" w:type="dxa"/>
            <w:vAlign w:val="center"/>
          </w:tcPr>
          <w:p w:rsidR="004D13D0" w:rsidRDefault="00E679C1" w:rsidP="004D13D0">
            <w:pPr>
              <w:jc w:val="center"/>
            </w:pPr>
            <w:r>
              <w:rPr>
                <w:rFonts w:hint="eastAsia"/>
              </w:rPr>
              <w:t>2014-11-14</w:t>
            </w:r>
          </w:p>
        </w:tc>
        <w:tc>
          <w:tcPr>
            <w:tcW w:w="1425" w:type="dxa"/>
            <w:vAlign w:val="center"/>
          </w:tcPr>
          <w:p w:rsidR="004D13D0" w:rsidRDefault="004D13D0" w:rsidP="004D13D0">
            <w:pPr>
              <w:jc w:val="center"/>
            </w:pPr>
            <w:r>
              <w:rPr>
                <w:rFonts w:hint="eastAsia"/>
              </w:rPr>
              <w:t>M</w:t>
            </w:r>
          </w:p>
        </w:tc>
        <w:tc>
          <w:tcPr>
            <w:tcW w:w="2071" w:type="dxa"/>
            <w:vAlign w:val="center"/>
          </w:tcPr>
          <w:p w:rsidR="004D13D0" w:rsidRDefault="004D13D0" w:rsidP="004D13D0">
            <w:r>
              <w:rPr>
                <w:rFonts w:hint="eastAsia"/>
              </w:rPr>
              <w:t xml:space="preserve">    </w:t>
            </w:r>
            <w:r>
              <w:rPr>
                <w:rFonts w:hint="eastAsia"/>
              </w:rPr>
              <w:t>蔡久兵</w:t>
            </w:r>
          </w:p>
        </w:tc>
        <w:tc>
          <w:tcPr>
            <w:tcW w:w="3459" w:type="dxa"/>
            <w:vAlign w:val="center"/>
          </w:tcPr>
          <w:p w:rsidR="004D13D0" w:rsidRDefault="004A0C28" w:rsidP="00EC6766">
            <w:r>
              <w:rPr>
                <w:rFonts w:hint="eastAsia"/>
              </w:rPr>
              <w:t>补充</w:t>
            </w:r>
            <w:r w:rsidR="00C669BD">
              <w:rPr>
                <w:rFonts w:hint="eastAsia"/>
              </w:rPr>
              <w:t>批注号：【</w:t>
            </w:r>
            <w:r w:rsidR="00E679C1">
              <w:rPr>
                <w:rFonts w:hint="eastAsia"/>
              </w:rPr>
              <w:t>3.4.0_201411</w:t>
            </w:r>
            <w:r w:rsidR="00EC6766">
              <w:rPr>
                <w:rFonts w:hint="eastAsia"/>
              </w:rPr>
              <w:t>21</w:t>
            </w:r>
            <w:r w:rsidR="00C669BD">
              <w:rPr>
                <w:rFonts w:hint="eastAsia"/>
              </w:rPr>
              <w:t>】</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sdt>
      <w:sdtPr>
        <w:rPr>
          <w:rFonts w:ascii="Calibri" w:eastAsia="宋体" w:hAnsi="Calibri" w:cs="Times New Roman"/>
          <w:b w:val="0"/>
          <w:bCs w:val="0"/>
          <w:color w:val="auto"/>
          <w:kern w:val="2"/>
          <w:sz w:val="21"/>
          <w:szCs w:val="22"/>
          <w:lang w:val="zh-CN"/>
        </w:rPr>
        <w:id w:val="1305823311"/>
        <w:docPartObj>
          <w:docPartGallery w:val="Table of Contents"/>
          <w:docPartUnique/>
        </w:docPartObj>
      </w:sdtPr>
      <w:sdtEndPr/>
      <w:sdtContent>
        <w:p w:rsidR="00614B16" w:rsidRDefault="00614B16">
          <w:pPr>
            <w:pStyle w:val="TOC"/>
          </w:pPr>
          <w:r>
            <w:rPr>
              <w:lang w:val="zh-CN"/>
            </w:rPr>
            <w:t>目录</w:t>
          </w:r>
        </w:p>
        <w:p w:rsidR="008C7E27" w:rsidRDefault="00614B16">
          <w:pPr>
            <w:pStyle w:val="14"/>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8715123" w:history="1">
            <w:r w:rsidR="008C7E27" w:rsidRPr="00101E6C">
              <w:rPr>
                <w:rStyle w:val="a9"/>
                <w:noProof/>
              </w:rPr>
              <w:t>1</w:t>
            </w:r>
            <w:r w:rsidR="008C7E27">
              <w:rPr>
                <w:rFonts w:asciiTheme="minorHAnsi" w:eastAsiaTheme="minorEastAsia" w:hAnsiTheme="minorHAnsi" w:cstheme="minorBidi"/>
                <w:noProof/>
                <w:szCs w:val="22"/>
              </w:rPr>
              <w:tab/>
            </w:r>
            <w:r w:rsidR="008C7E27" w:rsidRPr="00101E6C">
              <w:rPr>
                <w:rStyle w:val="a9"/>
                <w:rFonts w:hint="eastAsia"/>
                <w:noProof/>
              </w:rPr>
              <w:t>接口协议</w:t>
            </w:r>
            <w:r w:rsidR="008C7E27">
              <w:rPr>
                <w:noProof/>
                <w:webHidden/>
              </w:rPr>
              <w:tab/>
            </w:r>
            <w:r w:rsidR="008C7E27">
              <w:rPr>
                <w:noProof/>
                <w:webHidden/>
              </w:rPr>
              <w:fldChar w:fldCharType="begin"/>
            </w:r>
            <w:r w:rsidR="008C7E27">
              <w:rPr>
                <w:noProof/>
                <w:webHidden/>
              </w:rPr>
              <w:instrText xml:space="preserve"> PAGEREF _Toc398715123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24" w:history="1">
            <w:r w:rsidR="008C7E27" w:rsidRPr="00101E6C">
              <w:rPr>
                <w:rStyle w:val="a9"/>
                <w:noProof/>
              </w:rPr>
              <w:t>1.1</w:t>
            </w:r>
            <w:r w:rsidR="008C7E27">
              <w:rPr>
                <w:rFonts w:asciiTheme="minorHAnsi" w:eastAsiaTheme="minorEastAsia" w:hAnsiTheme="minorHAnsi" w:cstheme="minorBidi"/>
                <w:noProof/>
              </w:rPr>
              <w:tab/>
            </w:r>
            <w:r w:rsidR="008C7E27" w:rsidRPr="00101E6C">
              <w:rPr>
                <w:rStyle w:val="a9"/>
                <w:rFonts w:hint="eastAsia"/>
                <w:noProof/>
              </w:rPr>
              <w:t>服务描述接口定义</w:t>
            </w:r>
            <w:r w:rsidR="008C7E27">
              <w:rPr>
                <w:noProof/>
                <w:webHidden/>
              </w:rPr>
              <w:tab/>
            </w:r>
            <w:r w:rsidR="008C7E27">
              <w:rPr>
                <w:noProof/>
                <w:webHidden/>
              </w:rPr>
              <w:fldChar w:fldCharType="begin"/>
            </w:r>
            <w:r w:rsidR="008C7E27">
              <w:rPr>
                <w:noProof/>
                <w:webHidden/>
              </w:rPr>
              <w:instrText xml:space="preserve"> PAGEREF _Toc398715124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25" w:history="1">
            <w:r w:rsidR="008C7E27" w:rsidRPr="00101E6C">
              <w:rPr>
                <w:rStyle w:val="a9"/>
                <w:noProof/>
              </w:rPr>
              <w:t>1.1.1</w:t>
            </w:r>
            <w:r w:rsidR="008C7E27">
              <w:rPr>
                <w:rFonts w:asciiTheme="minorHAnsi" w:eastAsiaTheme="minorEastAsia" w:hAnsiTheme="minorHAnsi" w:cstheme="minorBidi"/>
                <w:noProof/>
              </w:rPr>
              <w:tab/>
            </w:r>
            <w:r w:rsidR="008C7E27" w:rsidRPr="00101E6C">
              <w:rPr>
                <w:rStyle w:val="a9"/>
                <w:rFonts w:hint="eastAsia"/>
                <w:noProof/>
              </w:rPr>
              <w:t>消息的结构形式</w:t>
            </w:r>
            <w:r w:rsidR="008C7E27">
              <w:rPr>
                <w:noProof/>
                <w:webHidden/>
              </w:rPr>
              <w:tab/>
            </w:r>
            <w:r w:rsidR="008C7E27">
              <w:rPr>
                <w:noProof/>
                <w:webHidden/>
              </w:rPr>
              <w:fldChar w:fldCharType="begin"/>
            </w:r>
            <w:r w:rsidR="008C7E27">
              <w:rPr>
                <w:noProof/>
                <w:webHidden/>
              </w:rPr>
              <w:instrText xml:space="preserve"> PAGEREF _Toc398715125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26" w:history="1">
            <w:r w:rsidR="008C7E27" w:rsidRPr="00101E6C">
              <w:rPr>
                <w:rStyle w:val="a9"/>
                <w:rFonts w:cs="Arial"/>
                <w:noProof/>
              </w:rPr>
              <w:t>1.1.2</w:t>
            </w:r>
            <w:r w:rsidR="008C7E27">
              <w:rPr>
                <w:rFonts w:asciiTheme="minorHAnsi" w:eastAsiaTheme="minorEastAsia" w:hAnsiTheme="minorHAnsi" w:cstheme="minorBidi"/>
                <w:noProof/>
              </w:rPr>
              <w:tab/>
            </w:r>
            <w:r w:rsidR="008C7E27" w:rsidRPr="00101E6C">
              <w:rPr>
                <w:rStyle w:val="a9"/>
                <w:rFonts w:hint="eastAsia"/>
                <w:noProof/>
              </w:rPr>
              <w:t>协议规格描述</w:t>
            </w:r>
            <w:r w:rsidR="008C7E27">
              <w:rPr>
                <w:noProof/>
                <w:webHidden/>
              </w:rPr>
              <w:tab/>
            </w:r>
            <w:r w:rsidR="008C7E27">
              <w:rPr>
                <w:noProof/>
                <w:webHidden/>
              </w:rPr>
              <w:fldChar w:fldCharType="begin"/>
            </w:r>
            <w:r w:rsidR="008C7E27">
              <w:rPr>
                <w:noProof/>
                <w:webHidden/>
              </w:rPr>
              <w:instrText xml:space="preserve"> PAGEREF _Toc398715126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27" w:history="1">
            <w:r w:rsidR="008C7E27" w:rsidRPr="00101E6C">
              <w:rPr>
                <w:rStyle w:val="a9"/>
                <w:noProof/>
              </w:rPr>
              <w:t>1.1.3</w:t>
            </w:r>
            <w:r w:rsidR="008C7E27">
              <w:rPr>
                <w:rFonts w:asciiTheme="minorHAnsi" w:eastAsiaTheme="minorEastAsia" w:hAnsiTheme="minorHAnsi" w:cstheme="minorBidi"/>
                <w:noProof/>
              </w:rPr>
              <w:tab/>
            </w:r>
            <w:r w:rsidR="008C7E27" w:rsidRPr="00101E6C">
              <w:rPr>
                <w:rStyle w:val="a9"/>
                <w:rFonts w:hint="eastAsia"/>
                <w:noProof/>
              </w:rPr>
              <w:t>消息格式约定</w:t>
            </w:r>
            <w:r w:rsidR="008C7E27">
              <w:rPr>
                <w:noProof/>
                <w:webHidden/>
              </w:rPr>
              <w:tab/>
            </w:r>
            <w:r w:rsidR="008C7E27">
              <w:rPr>
                <w:noProof/>
                <w:webHidden/>
              </w:rPr>
              <w:fldChar w:fldCharType="begin"/>
            </w:r>
            <w:r w:rsidR="008C7E27">
              <w:rPr>
                <w:noProof/>
                <w:webHidden/>
              </w:rPr>
              <w:instrText xml:space="preserve"> PAGEREF _Toc398715127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28" w:history="1">
            <w:r w:rsidR="008C7E27" w:rsidRPr="00101E6C">
              <w:rPr>
                <w:rStyle w:val="a9"/>
                <w:noProof/>
              </w:rPr>
              <w:t>1.1.4</w:t>
            </w:r>
            <w:r w:rsidR="008C7E27">
              <w:rPr>
                <w:rFonts w:asciiTheme="minorHAnsi" w:eastAsiaTheme="minorEastAsia" w:hAnsiTheme="minorHAnsi" w:cstheme="minorBidi"/>
                <w:noProof/>
              </w:rPr>
              <w:tab/>
            </w:r>
            <w:r w:rsidR="008C7E27" w:rsidRPr="00101E6C">
              <w:rPr>
                <w:rStyle w:val="a9"/>
                <w:rFonts w:hint="eastAsia"/>
                <w:noProof/>
              </w:rPr>
              <w:t>接口约束</w:t>
            </w:r>
            <w:r w:rsidR="008C7E27">
              <w:rPr>
                <w:noProof/>
                <w:webHidden/>
              </w:rPr>
              <w:tab/>
            </w:r>
            <w:r w:rsidR="008C7E27">
              <w:rPr>
                <w:noProof/>
                <w:webHidden/>
              </w:rPr>
              <w:fldChar w:fldCharType="begin"/>
            </w:r>
            <w:r w:rsidR="008C7E27">
              <w:rPr>
                <w:noProof/>
                <w:webHidden/>
              </w:rPr>
              <w:instrText xml:space="preserve"> PAGEREF _Toc398715128 \h </w:instrText>
            </w:r>
            <w:r w:rsidR="008C7E27">
              <w:rPr>
                <w:noProof/>
                <w:webHidden/>
              </w:rPr>
            </w:r>
            <w:r w:rsidR="008C7E27">
              <w:rPr>
                <w:noProof/>
                <w:webHidden/>
              </w:rPr>
              <w:fldChar w:fldCharType="separate"/>
            </w:r>
            <w:r w:rsidR="008C7E27">
              <w:rPr>
                <w:noProof/>
                <w:webHidden/>
              </w:rPr>
              <w:t>23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29" w:history="1">
            <w:r w:rsidR="008C7E27" w:rsidRPr="00101E6C">
              <w:rPr>
                <w:rStyle w:val="a9"/>
                <w:noProof/>
              </w:rPr>
              <w:t>1.1.5</w:t>
            </w:r>
            <w:r w:rsidR="008C7E27">
              <w:rPr>
                <w:rFonts w:asciiTheme="minorHAnsi" w:eastAsiaTheme="minorEastAsia" w:hAnsiTheme="minorHAnsi" w:cstheme="minorBidi"/>
                <w:noProof/>
              </w:rPr>
              <w:tab/>
            </w:r>
            <w:r w:rsidR="008C7E27" w:rsidRPr="00101E6C">
              <w:rPr>
                <w:rStyle w:val="a9"/>
                <w:rFonts w:hint="eastAsia"/>
                <w:noProof/>
              </w:rPr>
              <w:t>操作类型定义</w:t>
            </w:r>
            <w:r w:rsidR="008C7E27">
              <w:rPr>
                <w:noProof/>
                <w:webHidden/>
              </w:rPr>
              <w:tab/>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30" w:history="1">
            <w:r w:rsidR="008C7E27" w:rsidRPr="00101E6C">
              <w:rPr>
                <w:rStyle w:val="a9"/>
                <w:noProof/>
              </w:rPr>
              <w:t>1.1.6</w:t>
            </w:r>
            <w:r w:rsidR="008C7E27">
              <w:rPr>
                <w:rFonts w:asciiTheme="minorHAnsi" w:eastAsiaTheme="minorEastAsia" w:hAnsiTheme="minorHAnsi" w:cstheme="minorBidi"/>
                <w:noProof/>
              </w:rPr>
              <w:tab/>
            </w:r>
            <w:r w:rsidR="008C7E27" w:rsidRPr="00101E6C">
              <w:rPr>
                <w:rStyle w:val="a9"/>
                <w:rFonts w:hint="eastAsia"/>
                <w:noProof/>
              </w:rPr>
              <w:t>消息头部</w:t>
            </w:r>
            <w:r w:rsidR="008C7E27">
              <w:rPr>
                <w:noProof/>
                <w:webHidden/>
              </w:rPr>
              <w:tab/>
            </w:r>
            <w:r w:rsidR="008C7E27">
              <w:rPr>
                <w:noProof/>
                <w:webHidden/>
              </w:rPr>
              <w:fldChar w:fldCharType="begin"/>
            </w:r>
            <w:r w:rsidR="008C7E27">
              <w:rPr>
                <w:noProof/>
                <w:webHidden/>
              </w:rPr>
              <w:instrText xml:space="preserve"> PAGEREF _Toc398715130 \h </w:instrText>
            </w:r>
            <w:r w:rsidR="008C7E27">
              <w:rPr>
                <w:noProof/>
                <w:webHidden/>
              </w:rPr>
            </w:r>
            <w:r w:rsidR="008C7E27">
              <w:rPr>
                <w:noProof/>
                <w:webHidden/>
              </w:rPr>
              <w:fldChar w:fldCharType="separate"/>
            </w:r>
            <w:r w:rsidR="008C7E27">
              <w:rPr>
                <w:noProof/>
                <w:webHidden/>
              </w:rPr>
              <w:t>24</w:t>
            </w:r>
            <w:r w:rsidR="008C7E27">
              <w:rPr>
                <w:noProof/>
                <w:webHidden/>
              </w:rPr>
              <w:fldChar w:fldCharType="end"/>
            </w:r>
          </w:hyperlink>
        </w:p>
        <w:p w:rsidR="008C7E27" w:rsidRDefault="00A92757">
          <w:pPr>
            <w:pStyle w:val="14"/>
            <w:tabs>
              <w:tab w:val="left" w:pos="420"/>
              <w:tab w:val="right" w:leader="dot" w:pos="8296"/>
            </w:tabs>
            <w:rPr>
              <w:rFonts w:asciiTheme="minorHAnsi" w:eastAsiaTheme="minorEastAsia" w:hAnsiTheme="minorHAnsi" w:cstheme="minorBidi"/>
              <w:noProof/>
              <w:szCs w:val="22"/>
            </w:rPr>
          </w:pPr>
          <w:hyperlink w:anchor="_Toc398715131" w:history="1">
            <w:r w:rsidR="008C7E27" w:rsidRPr="00101E6C">
              <w:rPr>
                <w:rStyle w:val="a9"/>
                <w:noProof/>
              </w:rPr>
              <w:t>2</w:t>
            </w:r>
            <w:r w:rsidR="008C7E27">
              <w:rPr>
                <w:rFonts w:asciiTheme="minorHAnsi" w:eastAsiaTheme="minorEastAsia" w:hAnsiTheme="minorHAnsi" w:cstheme="minorBidi"/>
                <w:noProof/>
                <w:szCs w:val="22"/>
              </w:rPr>
              <w:tab/>
            </w:r>
            <w:r w:rsidR="008C7E27" w:rsidRPr="00101E6C">
              <w:rPr>
                <w:rStyle w:val="a9"/>
                <w:rFonts w:hint="eastAsia"/>
                <w:noProof/>
              </w:rPr>
              <w:t>通讯协议</w:t>
            </w:r>
            <w:r w:rsidR="008C7E27">
              <w:rPr>
                <w:noProof/>
                <w:webHidden/>
              </w:rPr>
              <w:tab/>
            </w:r>
            <w:r w:rsidR="008C7E27">
              <w:rPr>
                <w:noProof/>
                <w:webHidden/>
              </w:rPr>
              <w:fldChar w:fldCharType="begin"/>
            </w:r>
            <w:r w:rsidR="008C7E27">
              <w:rPr>
                <w:noProof/>
                <w:webHidden/>
              </w:rPr>
              <w:instrText xml:space="preserve"> PAGEREF _Toc398715131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A92757">
          <w:pPr>
            <w:pStyle w:val="14"/>
            <w:tabs>
              <w:tab w:val="left" w:pos="420"/>
              <w:tab w:val="right" w:leader="dot" w:pos="8296"/>
            </w:tabs>
            <w:rPr>
              <w:rFonts w:asciiTheme="minorHAnsi" w:eastAsiaTheme="minorEastAsia" w:hAnsiTheme="minorHAnsi" w:cstheme="minorBidi"/>
              <w:noProof/>
              <w:szCs w:val="22"/>
            </w:rPr>
          </w:pPr>
          <w:hyperlink w:anchor="_Toc398715132" w:history="1">
            <w:r w:rsidR="008C7E27" w:rsidRPr="00101E6C">
              <w:rPr>
                <w:rStyle w:val="a9"/>
                <w:noProof/>
              </w:rPr>
              <w:t>3</w:t>
            </w:r>
            <w:r w:rsidR="008C7E27">
              <w:rPr>
                <w:rFonts w:asciiTheme="minorHAnsi" w:eastAsiaTheme="minorEastAsia" w:hAnsiTheme="minorHAnsi" w:cstheme="minorBidi"/>
                <w:noProof/>
                <w:szCs w:val="22"/>
              </w:rPr>
              <w:tab/>
            </w:r>
            <w:r w:rsidR="008C7E27" w:rsidRPr="00101E6C">
              <w:rPr>
                <w:rStyle w:val="a9"/>
                <w:rFonts w:hint="eastAsia"/>
                <w:noProof/>
              </w:rPr>
              <w:t>接口定义</w:t>
            </w:r>
            <w:r w:rsidR="008C7E27">
              <w:rPr>
                <w:noProof/>
                <w:webHidden/>
              </w:rPr>
              <w:tab/>
            </w:r>
            <w:r w:rsidR="008C7E27">
              <w:rPr>
                <w:noProof/>
                <w:webHidden/>
              </w:rPr>
              <w:fldChar w:fldCharType="begin"/>
            </w:r>
            <w:r w:rsidR="008C7E27">
              <w:rPr>
                <w:noProof/>
                <w:webHidden/>
              </w:rPr>
              <w:instrText xml:space="preserve"> PAGEREF _Toc398715132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33" w:history="1">
            <w:r w:rsidR="008C7E27" w:rsidRPr="00101E6C">
              <w:rPr>
                <w:rStyle w:val="a9"/>
                <w:noProof/>
              </w:rPr>
              <w:t>3.1</w:t>
            </w:r>
            <w:r w:rsidR="008C7E27">
              <w:rPr>
                <w:rFonts w:asciiTheme="minorHAnsi" w:eastAsiaTheme="minorEastAsia" w:hAnsiTheme="minorHAnsi" w:cstheme="minorBidi"/>
                <w:noProof/>
              </w:rPr>
              <w:tab/>
            </w:r>
            <w:r w:rsidR="008C7E27" w:rsidRPr="00101E6C">
              <w:rPr>
                <w:rStyle w:val="a9"/>
                <w:noProof/>
              </w:rPr>
              <w:t>TFB_API_0001</w:t>
            </w:r>
            <w:r w:rsidR="008C7E27" w:rsidRPr="00101E6C">
              <w:rPr>
                <w:rStyle w:val="a9"/>
                <w:rFonts w:hint="eastAsia"/>
                <w:noProof/>
              </w:rPr>
              <w:t>用户注册短信校验码获取</w:t>
            </w:r>
            <w:r w:rsidR="008C7E27">
              <w:rPr>
                <w:noProof/>
                <w:webHidden/>
              </w:rPr>
              <w:tab/>
            </w:r>
            <w:r w:rsidR="008C7E27">
              <w:rPr>
                <w:noProof/>
                <w:webHidden/>
              </w:rPr>
              <w:fldChar w:fldCharType="begin"/>
            </w:r>
            <w:r w:rsidR="008C7E27">
              <w:rPr>
                <w:noProof/>
                <w:webHidden/>
              </w:rPr>
              <w:instrText xml:space="preserve"> PAGEREF _Toc398715133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34"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_Toc398715134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35"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_Toc398715135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36"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_Toc398715136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37"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_Toc398715137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38"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_Toc398715138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39" w:history="1">
            <w:r w:rsidR="008C7E27" w:rsidRPr="00101E6C">
              <w:rPr>
                <w:rStyle w:val="a9"/>
                <w:noProof/>
              </w:rPr>
              <w:t>3.2</w:t>
            </w:r>
            <w:r w:rsidR="008C7E27">
              <w:rPr>
                <w:rFonts w:asciiTheme="minorHAnsi" w:eastAsiaTheme="minorEastAsia" w:hAnsiTheme="minorHAnsi" w:cstheme="minorBidi"/>
                <w:noProof/>
              </w:rPr>
              <w:tab/>
            </w:r>
            <w:r w:rsidR="008C7E27" w:rsidRPr="00101E6C">
              <w:rPr>
                <w:rStyle w:val="a9"/>
                <w:noProof/>
              </w:rPr>
              <w:t>TFB_API_0002</w:t>
            </w:r>
            <w:r w:rsidR="008C7E27" w:rsidRPr="00101E6C">
              <w:rPr>
                <w:rStyle w:val="a9"/>
                <w:rFonts w:hint="eastAsia"/>
                <w:noProof/>
              </w:rPr>
              <w:t>用户注册短信校验成功后注册资料登记</w:t>
            </w:r>
            <w:r w:rsidR="008C7E27">
              <w:rPr>
                <w:noProof/>
                <w:webHidden/>
              </w:rPr>
              <w:tab/>
            </w:r>
            <w:r w:rsidR="008C7E27">
              <w:rPr>
                <w:noProof/>
                <w:webHidden/>
              </w:rPr>
              <w:fldChar w:fldCharType="begin"/>
            </w:r>
            <w:r w:rsidR="008C7E27">
              <w:rPr>
                <w:noProof/>
                <w:webHidden/>
              </w:rPr>
              <w:instrText xml:space="preserve"> PAGEREF _Toc398715139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0"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_Toc398715140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1"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_Toc398715141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2"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_Toc398715142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3"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_Toc398715143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4"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_Toc398715144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45" w:history="1">
            <w:r w:rsidR="008C7E27" w:rsidRPr="00101E6C">
              <w:rPr>
                <w:rStyle w:val="a9"/>
                <w:noProof/>
              </w:rPr>
              <w:t>3.3</w:t>
            </w:r>
            <w:r w:rsidR="008C7E27">
              <w:rPr>
                <w:rFonts w:asciiTheme="minorHAnsi" w:eastAsiaTheme="minorEastAsia" w:hAnsiTheme="minorHAnsi" w:cstheme="minorBidi"/>
                <w:noProof/>
              </w:rPr>
              <w:tab/>
            </w:r>
            <w:r w:rsidR="008C7E27" w:rsidRPr="00101E6C">
              <w:rPr>
                <w:rStyle w:val="a9"/>
                <w:noProof/>
              </w:rPr>
              <w:t xml:space="preserve">TFB_API_0003 </w:t>
            </w:r>
            <w:r w:rsidR="008C7E27" w:rsidRPr="00101E6C">
              <w:rPr>
                <w:rStyle w:val="a9"/>
                <w:rFonts w:hint="eastAsia"/>
                <w:noProof/>
              </w:rPr>
              <w:t>用户密码修改</w:t>
            </w:r>
            <w:r w:rsidR="008C7E27">
              <w:rPr>
                <w:noProof/>
                <w:webHidden/>
              </w:rPr>
              <w:tab/>
            </w:r>
            <w:r w:rsidR="008C7E27">
              <w:rPr>
                <w:noProof/>
                <w:webHidden/>
              </w:rPr>
              <w:fldChar w:fldCharType="begin"/>
            </w:r>
            <w:r w:rsidR="008C7E27">
              <w:rPr>
                <w:noProof/>
                <w:webHidden/>
              </w:rPr>
              <w:instrText xml:space="preserve"> PAGEREF _Toc398715145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6"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_Toc398715146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7"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_Toc398715147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8"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_Toc398715148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49"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_Toc398715149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50"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_Toc398715150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51" w:history="1">
            <w:r w:rsidR="008C7E27" w:rsidRPr="00101E6C">
              <w:rPr>
                <w:rStyle w:val="a9"/>
                <w:noProof/>
              </w:rPr>
              <w:t>3.4</w:t>
            </w:r>
            <w:r w:rsidR="008C7E27">
              <w:rPr>
                <w:rFonts w:asciiTheme="minorHAnsi" w:eastAsiaTheme="minorEastAsia" w:hAnsiTheme="minorHAnsi" w:cstheme="minorBidi"/>
                <w:noProof/>
              </w:rPr>
              <w:tab/>
            </w:r>
            <w:r w:rsidR="008C7E27" w:rsidRPr="00101E6C">
              <w:rPr>
                <w:rStyle w:val="a9"/>
                <w:noProof/>
              </w:rPr>
              <w:t xml:space="preserve">TFB_API_0004 </w:t>
            </w:r>
            <w:r w:rsidR="008C7E27" w:rsidRPr="00101E6C">
              <w:rPr>
                <w:rStyle w:val="a9"/>
                <w:rFonts w:hint="eastAsia"/>
                <w:noProof/>
              </w:rPr>
              <w:t>意见反馈</w:t>
            </w:r>
            <w:r w:rsidR="008C7E27">
              <w:rPr>
                <w:noProof/>
                <w:webHidden/>
              </w:rPr>
              <w:tab/>
            </w:r>
            <w:r w:rsidR="008C7E27">
              <w:rPr>
                <w:noProof/>
                <w:webHidden/>
              </w:rPr>
              <w:fldChar w:fldCharType="begin"/>
            </w:r>
            <w:r w:rsidR="008C7E27">
              <w:rPr>
                <w:noProof/>
                <w:webHidden/>
              </w:rPr>
              <w:instrText xml:space="preserve"> PAGEREF _Toc398715151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52"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ApiAuthorfeedbck</w:t>
            </w:r>
            <w:r w:rsidR="008C7E27">
              <w:rPr>
                <w:noProof/>
                <w:webHidden/>
              </w:rPr>
              <w:tab/>
            </w:r>
            <w:r w:rsidR="008C7E27">
              <w:rPr>
                <w:noProof/>
                <w:webHidden/>
              </w:rPr>
              <w:fldChar w:fldCharType="begin"/>
            </w:r>
            <w:r w:rsidR="008C7E27">
              <w:rPr>
                <w:noProof/>
                <w:webHidden/>
              </w:rPr>
              <w:instrText xml:space="preserve"> PAGEREF _Toc398715152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53"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_Toc398715153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54"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_Toc398715154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55"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_Toc398715155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56"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_Toc398715156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57" w:history="1">
            <w:r w:rsidR="008C7E27" w:rsidRPr="00101E6C">
              <w:rPr>
                <w:rStyle w:val="a9"/>
                <w:noProof/>
              </w:rPr>
              <w:t>3.5</w:t>
            </w:r>
            <w:r w:rsidR="008C7E27">
              <w:rPr>
                <w:rFonts w:asciiTheme="minorHAnsi" w:eastAsiaTheme="minorEastAsia" w:hAnsiTheme="minorHAnsi" w:cstheme="minorBidi"/>
                <w:noProof/>
              </w:rPr>
              <w:tab/>
            </w:r>
            <w:r w:rsidR="008C7E27" w:rsidRPr="00101E6C">
              <w:rPr>
                <w:rStyle w:val="a9"/>
                <w:noProof/>
              </w:rPr>
              <w:t xml:space="preserve">TFB_API_0005  </w:t>
            </w:r>
            <w:r w:rsidR="008C7E27" w:rsidRPr="00101E6C">
              <w:rPr>
                <w:rStyle w:val="a9"/>
                <w:rFonts w:hint="eastAsia"/>
                <w:noProof/>
              </w:rPr>
              <w:t>版本更新</w:t>
            </w:r>
            <w:r w:rsidR="008C7E27">
              <w:rPr>
                <w:noProof/>
                <w:webHidden/>
              </w:rPr>
              <w:tab/>
            </w:r>
            <w:r w:rsidR="008C7E27">
              <w:rPr>
                <w:noProof/>
                <w:webHidden/>
              </w:rPr>
              <w:fldChar w:fldCharType="begin"/>
            </w:r>
            <w:r w:rsidR="008C7E27">
              <w:rPr>
                <w:noProof/>
                <w:webHidden/>
              </w:rPr>
              <w:instrText xml:space="preserve"> PAGEREF _Toc398715157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58"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w:t>
            </w:r>
            <w:r w:rsidR="008C7E27">
              <w:rPr>
                <w:noProof/>
                <w:webHidden/>
              </w:rPr>
              <w:tab/>
            </w:r>
            <w:r w:rsidR="008C7E27">
              <w:rPr>
                <w:noProof/>
                <w:webHidden/>
              </w:rPr>
              <w:fldChar w:fldCharType="begin"/>
            </w:r>
            <w:r w:rsidR="008C7E27">
              <w:rPr>
                <w:noProof/>
                <w:webHidden/>
              </w:rPr>
              <w:instrText xml:space="preserve"> PAGEREF _Toc398715158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59"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_Toc398715159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60"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_Toc398715160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61"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_Toc398715161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62"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_Toc398715162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63" w:history="1">
            <w:r w:rsidR="008C7E27" w:rsidRPr="00101E6C">
              <w:rPr>
                <w:rStyle w:val="a9"/>
                <w:noProof/>
              </w:rPr>
              <w:t>3.6</w:t>
            </w:r>
            <w:r w:rsidR="008C7E27">
              <w:rPr>
                <w:rFonts w:asciiTheme="minorHAnsi" w:eastAsiaTheme="minorEastAsia" w:hAnsiTheme="minorHAnsi" w:cstheme="minorBidi"/>
                <w:noProof/>
              </w:rPr>
              <w:tab/>
            </w:r>
            <w:r w:rsidR="008C7E27" w:rsidRPr="00101E6C">
              <w:rPr>
                <w:rStyle w:val="a9"/>
                <w:noProof/>
              </w:rPr>
              <w:t xml:space="preserve">TFB_API_0006  </w:t>
            </w:r>
            <w:r w:rsidR="008C7E27" w:rsidRPr="00101E6C">
              <w:rPr>
                <w:rStyle w:val="a9"/>
                <w:rFonts w:hint="eastAsia"/>
                <w:noProof/>
              </w:rPr>
              <w:t>读取用户信息</w:t>
            </w:r>
            <w:r w:rsidR="008C7E27">
              <w:rPr>
                <w:noProof/>
                <w:webHidden/>
              </w:rPr>
              <w:tab/>
            </w:r>
            <w:r w:rsidR="008C7E27">
              <w:rPr>
                <w:noProof/>
                <w:webHidden/>
              </w:rPr>
              <w:fldChar w:fldCharType="begin"/>
            </w:r>
            <w:r w:rsidR="008C7E27">
              <w:rPr>
                <w:noProof/>
                <w:webHidden/>
              </w:rPr>
              <w:instrText xml:space="preserve"> PAGEREF _Toc398715163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64"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_Toc398715164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65"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_Toc398715165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66"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_Toc398715166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67"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_Toc398715167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68"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_Toc398715168 \h </w:instrText>
            </w:r>
            <w:r w:rsidR="008C7E27">
              <w:rPr>
                <w:noProof/>
                <w:webHidden/>
              </w:rPr>
            </w:r>
            <w:r w:rsidR="008C7E27">
              <w:rPr>
                <w:noProof/>
                <w:webHidden/>
              </w:rPr>
              <w:fldChar w:fldCharType="separate"/>
            </w:r>
            <w:r w:rsidR="008C7E27">
              <w:rPr>
                <w:noProof/>
                <w:webHidden/>
              </w:rPr>
              <w:t>33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69" w:history="1">
            <w:r w:rsidR="008C7E27" w:rsidRPr="00101E6C">
              <w:rPr>
                <w:rStyle w:val="a9"/>
                <w:noProof/>
              </w:rPr>
              <w:t>3.7</w:t>
            </w:r>
            <w:r w:rsidR="008C7E27">
              <w:rPr>
                <w:rFonts w:asciiTheme="minorHAnsi" w:eastAsiaTheme="minorEastAsia" w:hAnsiTheme="minorHAnsi" w:cstheme="minorBidi"/>
                <w:noProof/>
              </w:rPr>
              <w:tab/>
            </w:r>
            <w:r w:rsidR="008C7E27" w:rsidRPr="00101E6C">
              <w:rPr>
                <w:rStyle w:val="a9"/>
                <w:noProof/>
              </w:rPr>
              <w:t xml:space="preserve">TFB_API_0007  </w:t>
            </w:r>
            <w:r w:rsidR="008C7E27" w:rsidRPr="00101E6C">
              <w:rPr>
                <w:rStyle w:val="a9"/>
                <w:rFonts w:hint="eastAsia"/>
                <w:noProof/>
              </w:rPr>
              <w:t>用户身份证图片上传</w:t>
            </w:r>
            <w:r w:rsidR="008C7E27">
              <w:rPr>
                <w:noProof/>
                <w:webHidden/>
              </w:rPr>
              <w:tab/>
            </w:r>
            <w:r w:rsidR="008C7E27">
              <w:rPr>
                <w:noProof/>
                <w:webHidden/>
              </w:rPr>
              <w:fldChar w:fldCharType="begin"/>
            </w:r>
            <w:r w:rsidR="008C7E27">
              <w:rPr>
                <w:noProof/>
                <w:webHidden/>
              </w:rPr>
              <w:instrText xml:space="preserve"> PAGEREF _Toc398715169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0"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_Toc398715170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_Toc398715171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2"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_Toc398715172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_Toc398715173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4"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_Toc398715174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75" w:history="1">
            <w:r w:rsidR="008C7E27" w:rsidRPr="00101E6C">
              <w:rPr>
                <w:rStyle w:val="a9"/>
                <w:noProof/>
              </w:rPr>
              <w:t>3.8</w:t>
            </w:r>
            <w:r w:rsidR="008C7E27">
              <w:rPr>
                <w:rFonts w:asciiTheme="minorHAnsi" w:eastAsiaTheme="minorEastAsia" w:hAnsiTheme="minorHAnsi" w:cstheme="minorBidi"/>
                <w:noProof/>
              </w:rPr>
              <w:tab/>
            </w:r>
            <w:r w:rsidR="008C7E27" w:rsidRPr="00101E6C">
              <w:rPr>
                <w:rStyle w:val="a9"/>
                <w:noProof/>
              </w:rPr>
              <w:t xml:space="preserve">TFB_API_0008  </w:t>
            </w:r>
            <w:r w:rsidR="008C7E27" w:rsidRPr="00101E6C">
              <w:rPr>
                <w:rStyle w:val="a9"/>
                <w:rFonts w:hint="eastAsia"/>
                <w:noProof/>
              </w:rPr>
              <w:t>修改用户信息</w:t>
            </w:r>
            <w:r w:rsidR="008C7E27">
              <w:rPr>
                <w:noProof/>
                <w:webHidden/>
              </w:rPr>
              <w:tab/>
            </w:r>
            <w:r w:rsidR="008C7E27">
              <w:rPr>
                <w:noProof/>
                <w:webHidden/>
              </w:rPr>
              <w:fldChar w:fldCharType="begin"/>
            </w:r>
            <w:r w:rsidR="008C7E27">
              <w:rPr>
                <w:noProof/>
                <w:webHidden/>
              </w:rPr>
              <w:instrText xml:space="preserve"> PAGEREF _Toc398715175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6"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_Toc398715176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7"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_Toc398715177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8"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_Toc398715178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79"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_Toc398715179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80"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_Toc398715180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81" w:history="1">
            <w:r w:rsidR="008C7E27" w:rsidRPr="00101E6C">
              <w:rPr>
                <w:rStyle w:val="a9"/>
                <w:noProof/>
              </w:rPr>
              <w:t>3.9</w:t>
            </w:r>
            <w:r w:rsidR="008C7E27">
              <w:rPr>
                <w:rFonts w:asciiTheme="minorHAnsi" w:eastAsiaTheme="minorEastAsia" w:hAnsiTheme="minorHAnsi" w:cstheme="minorBidi"/>
                <w:noProof/>
              </w:rPr>
              <w:tab/>
            </w:r>
            <w:r w:rsidR="008C7E27" w:rsidRPr="00101E6C">
              <w:rPr>
                <w:rStyle w:val="a9"/>
                <w:noProof/>
              </w:rPr>
              <w:t xml:space="preserve">TFB_API_0009  </w:t>
            </w:r>
            <w:r w:rsidR="008C7E27" w:rsidRPr="00101E6C">
              <w:rPr>
                <w:rStyle w:val="a9"/>
                <w:rFonts w:hint="eastAsia"/>
                <w:noProof/>
              </w:rPr>
              <w:t>登录管理</w:t>
            </w:r>
            <w:r w:rsidR="008C7E27">
              <w:rPr>
                <w:noProof/>
                <w:webHidden/>
              </w:rPr>
              <w:tab/>
            </w:r>
            <w:r w:rsidR="008C7E27">
              <w:rPr>
                <w:noProof/>
                <w:webHidden/>
              </w:rPr>
              <w:fldChar w:fldCharType="begin"/>
            </w:r>
            <w:r w:rsidR="008C7E27">
              <w:rPr>
                <w:noProof/>
                <w:webHidden/>
              </w:rPr>
              <w:instrText xml:space="preserve"> PAGEREF _Toc398715181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82"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_Toc398715182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83"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_Toc398715183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_Toc398715184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85"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_Toc398715185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86"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_Toc398715186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87" w:history="1">
            <w:r w:rsidR="008C7E27" w:rsidRPr="00101E6C">
              <w:rPr>
                <w:rStyle w:val="a9"/>
                <w:noProof/>
              </w:rPr>
              <w:t>3.10</w:t>
            </w:r>
            <w:r w:rsidR="008C7E27">
              <w:rPr>
                <w:rFonts w:asciiTheme="minorHAnsi" w:eastAsiaTheme="minorEastAsia" w:hAnsiTheme="minorHAnsi" w:cstheme="minorBidi"/>
                <w:noProof/>
              </w:rPr>
              <w:tab/>
            </w:r>
            <w:r w:rsidR="008C7E27" w:rsidRPr="00101E6C">
              <w:rPr>
                <w:rStyle w:val="a9"/>
                <w:noProof/>
              </w:rPr>
              <w:t xml:space="preserve">TFB_API_0010 </w:t>
            </w:r>
            <w:r w:rsidR="008C7E27" w:rsidRPr="00101E6C">
              <w:rPr>
                <w:rStyle w:val="a9"/>
                <w:rFonts w:hint="eastAsia"/>
                <w:noProof/>
              </w:rPr>
              <w:t>忘记密码短信校验码获取</w:t>
            </w:r>
            <w:r w:rsidR="008C7E27">
              <w:rPr>
                <w:noProof/>
                <w:webHidden/>
              </w:rPr>
              <w:tab/>
            </w:r>
            <w:r w:rsidR="008C7E27">
              <w:rPr>
                <w:noProof/>
                <w:webHidden/>
              </w:rPr>
              <w:fldChar w:fldCharType="begin"/>
            </w:r>
            <w:r w:rsidR="008C7E27">
              <w:rPr>
                <w:noProof/>
                <w:webHidden/>
              </w:rPr>
              <w:instrText xml:space="preserve"> PAGEREF _Toc398715187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88"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_Toc398715188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89"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_Toc398715189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90"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_Toc398715190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91"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_Toc398715191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92"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_Toc398715192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93"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noProof/>
              </w:rPr>
              <w:t xml:space="preserve">TFB_API_0011 </w:t>
            </w:r>
            <w:r w:rsidR="008C7E27" w:rsidRPr="00101E6C">
              <w:rPr>
                <w:rStyle w:val="a9"/>
                <w:rFonts w:hint="eastAsia"/>
                <w:noProof/>
              </w:rPr>
              <w:t>忘记密码修改</w:t>
            </w:r>
            <w:r w:rsidR="008C7E27">
              <w:rPr>
                <w:noProof/>
                <w:webHidden/>
              </w:rPr>
              <w:tab/>
            </w:r>
            <w:r w:rsidR="008C7E27">
              <w:rPr>
                <w:noProof/>
                <w:webHidden/>
              </w:rPr>
              <w:fldChar w:fldCharType="begin"/>
            </w:r>
            <w:r w:rsidR="008C7E27">
              <w:rPr>
                <w:noProof/>
                <w:webHidden/>
              </w:rPr>
              <w:instrText xml:space="preserve"> PAGEREF _Toc398715193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94"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_Toc398715194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95"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_Toc398715195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96"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_Toc398715196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97"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_Toc398715197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198"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_Toc398715198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199"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noProof/>
              </w:rPr>
              <w:t>TFB_API_0012</w:t>
            </w:r>
            <w:r w:rsidR="008C7E27" w:rsidRPr="00101E6C">
              <w:rPr>
                <w:rStyle w:val="a9"/>
                <w:rFonts w:hint="eastAsia"/>
                <w:noProof/>
              </w:rPr>
              <w:t>帮助中心列表显示</w:t>
            </w:r>
            <w:r w:rsidR="008C7E27">
              <w:rPr>
                <w:noProof/>
                <w:webHidden/>
              </w:rPr>
              <w:tab/>
            </w:r>
            <w:r w:rsidR="008C7E27">
              <w:rPr>
                <w:noProof/>
                <w:webHidden/>
              </w:rPr>
              <w:fldChar w:fldCharType="begin"/>
            </w:r>
            <w:r w:rsidR="008C7E27">
              <w:rPr>
                <w:noProof/>
                <w:webHidden/>
              </w:rPr>
              <w:instrText xml:space="preserve"> PAGEREF _Toc398715199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0"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ApiAppHelpinfo -&gt;readHelpList</w:t>
            </w:r>
            <w:r w:rsidR="008C7E27">
              <w:rPr>
                <w:noProof/>
                <w:webHidden/>
              </w:rPr>
              <w:tab/>
            </w:r>
            <w:r w:rsidR="008C7E27">
              <w:rPr>
                <w:noProof/>
                <w:webHidden/>
              </w:rPr>
              <w:fldChar w:fldCharType="begin"/>
            </w:r>
            <w:r w:rsidR="008C7E27">
              <w:rPr>
                <w:noProof/>
                <w:webHidden/>
              </w:rPr>
              <w:instrText xml:space="preserve"> PAGEREF _Toc398715200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_Toc398715201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2"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_Toc398715202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_Toc398715203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4"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_Toc398715204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05"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noProof/>
              </w:rPr>
              <w:t>TFB_API_0013</w:t>
            </w:r>
            <w:r w:rsidR="008C7E27" w:rsidRPr="00101E6C">
              <w:rPr>
                <w:rStyle w:val="a9"/>
                <w:rFonts w:hint="eastAsia"/>
                <w:noProof/>
              </w:rPr>
              <w:t>我的钱包</w:t>
            </w:r>
            <w:r w:rsidR="008C7E27">
              <w:rPr>
                <w:noProof/>
                <w:webHidden/>
              </w:rPr>
              <w:tab/>
            </w:r>
            <w:r w:rsidR="008C7E27">
              <w:rPr>
                <w:noProof/>
                <w:webHidden/>
              </w:rPr>
              <w:fldChar w:fldCharType="begin"/>
            </w:r>
            <w:r w:rsidR="008C7E27">
              <w:rPr>
                <w:noProof/>
                <w:webHidden/>
              </w:rPr>
              <w:instrText xml:space="preserve"> PAGEREF _Toc398715205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6" w:history="1">
            <w:r w:rsidR="008C7E27" w:rsidRPr="00101E6C">
              <w:rPr>
                <w:rStyle w:val="a9"/>
                <w:noProof/>
              </w:rPr>
              <w:t>3.13.1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ApiAppAccountInfo -&gt;readMyAccount</w:t>
            </w:r>
            <w:r w:rsidR="008C7E27">
              <w:rPr>
                <w:noProof/>
                <w:webHidden/>
              </w:rPr>
              <w:tab/>
            </w:r>
            <w:r w:rsidR="008C7E27">
              <w:rPr>
                <w:noProof/>
                <w:webHidden/>
              </w:rPr>
              <w:fldChar w:fldCharType="begin"/>
            </w:r>
            <w:r w:rsidR="008C7E27">
              <w:rPr>
                <w:noProof/>
                <w:webHidden/>
              </w:rPr>
              <w:instrText xml:space="preserve"> PAGEREF _Toc398715206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7" w:history="1">
            <w:r w:rsidR="008C7E27" w:rsidRPr="00101E6C">
              <w:rPr>
                <w:rStyle w:val="a9"/>
                <w:noProof/>
              </w:rPr>
              <w:t>3.13.2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_Toc398715207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8" w:history="1">
            <w:r w:rsidR="008C7E27" w:rsidRPr="00101E6C">
              <w:rPr>
                <w:rStyle w:val="a9"/>
                <w:noProof/>
              </w:rPr>
              <w:t>3.13.3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_Toc398715208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09" w:history="1">
            <w:r w:rsidR="008C7E27" w:rsidRPr="00101E6C">
              <w:rPr>
                <w:rStyle w:val="a9"/>
                <w:noProof/>
              </w:rPr>
              <w:t>3.13.4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_Toc398715209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10" w:history="1">
            <w:r w:rsidR="008C7E27" w:rsidRPr="00101E6C">
              <w:rPr>
                <w:rStyle w:val="a9"/>
                <w:noProof/>
              </w:rPr>
              <w:t>3.13.5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_Toc398715210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11"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noProof/>
              </w:rPr>
              <w:t>TFB_API_0014</w:t>
            </w:r>
            <w:r w:rsidR="008C7E27" w:rsidRPr="00101E6C">
              <w:rPr>
                <w:rStyle w:val="a9"/>
                <w:rFonts w:hint="eastAsia"/>
                <w:noProof/>
              </w:rPr>
              <w:t>我的钱包收支明细</w:t>
            </w:r>
            <w:r w:rsidR="008C7E27">
              <w:rPr>
                <w:noProof/>
                <w:webHidden/>
              </w:rPr>
              <w:tab/>
            </w:r>
            <w:r w:rsidR="008C7E27">
              <w:rPr>
                <w:noProof/>
                <w:webHidden/>
              </w:rPr>
              <w:fldChar w:fldCharType="begin"/>
            </w:r>
            <w:r w:rsidR="008C7E27">
              <w:rPr>
                <w:noProof/>
                <w:webHidden/>
              </w:rPr>
              <w:instrText xml:space="preserve"> PAGEREF _Toc398715211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12" w:history="1">
            <w:r w:rsidR="008C7E27" w:rsidRPr="00101E6C">
              <w:rPr>
                <w:rStyle w:val="a9"/>
                <w:noProof/>
              </w:rPr>
              <w:t>3.14.1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w:t>
            </w:r>
            <w:r w:rsidR="008C7E27">
              <w:rPr>
                <w:noProof/>
                <w:webHidden/>
              </w:rPr>
              <w:tab/>
            </w:r>
            <w:r w:rsidR="008C7E27">
              <w:rPr>
                <w:noProof/>
                <w:webHidden/>
              </w:rPr>
              <w:fldChar w:fldCharType="begin"/>
            </w:r>
            <w:r w:rsidR="008C7E27">
              <w:rPr>
                <w:noProof/>
                <w:webHidden/>
              </w:rPr>
              <w:instrText xml:space="preserve"> PAGEREF _Toc398715212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13" w:history="1">
            <w:r w:rsidR="008C7E27" w:rsidRPr="00101E6C">
              <w:rPr>
                <w:rStyle w:val="a9"/>
                <w:noProof/>
              </w:rPr>
              <w:t>3.14.2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_Toc398715213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14" w:history="1">
            <w:r w:rsidR="008C7E27" w:rsidRPr="00101E6C">
              <w:rPr>
                <w:rStyle w:val="a9"/>
                <w:noProof/>
              </w:rPr>
              <w:t>3.14.3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_Toc398715214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15" w:history="1">
            <w:r w:rsidR="008C7E27" w:rsidRPr="00101E6C">
              <w:rPr>
                <w:rStyle w:val="a9"/>
                <w:noProof/>
              </w:rPr>
              <w:t>3.14.4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_Toc398715215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16" w:history="1">
            <w:r w:rsidR="008C7E27" w:rsidRPr="00101E6C">
              <w:rPr>
                <w:rStyle w:val="a9"/>
                <w:noProof/>
              </w:rPr>
              <w:t>3.14.5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_Toc398715216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17"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noProof/>
              </w:rPr>
              <w:t>TFB_API_0015</w:t>
            </w:r>
            <w:r w:rsidR="008C7E27" w:rsidRPr="00101E6C">
              <w:rPr>
                <w:rStyle w:val="a9"/>
                <w:rFonts w:hint="eastAsia"/>
                <w:noProof/>
              </w:rPr>
              <w:t>我的钱包收支详情</w:t>
            </w:r>
            <w:r w:rsidR="008C7E27">
              <w:rPr>
                <w:noProof/>
                <w:webHidden/>
              </w:rPr>
              <w:tab/>
            </w:r>
            <w:r w:rsidR="008C7E27">
              <w:rPr>
                <w:noProof/>
                <w:webHidden/>
              </w:rPr>
              <w:fldChar w:fldCharType="begin"/>
            </w:r>
            <w:r w:rsidR="008C7E27">
              <w:rPr>
                <w:noProof/>
                <w:webHidden/>
              </w:rPr>
              <w:instrText xml:space="preserve"> PAGEREF _Toc398715217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18" w:history="1">
            <w:r w:rsidR="008C7E27" w:rsidRPr="00101E6C">
              <w:rPr>
                <w:rStyle w:val="a9"/>
                <w:noProof/>
              </w:rPr>
              <w:t>3.15.1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-&gt;readAccglistdetail</w:t>
            </w:r>
            <w:r w:rsidR="008C7E27">
              <w:rPr>
                <w:noProof/>
                <w:webHidden/>
              </w:rPr>
              <w:tab/>
            </w:r>
            <w:r w:rsidR="008C7E27">
              <w:rPr>
                <w:noProof/>
                <w:webHidden/>
              </w:rPr>
              <w:fldChar w:fldCharType="begin"/>
            </w:r>
            <w:r w:rsidR="008C7E27">
              <w:rPr>
                <w:noProof/>
                <w:webHidden/>
              </w:rPr>
              <w:instrText xml:space="preserve"> PAGEREF _Toc398715218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19" w:history="1">
            <w:r w:rsidR="008C7E27" w:rsidRPr="00101E6C">
              <w:rPr>
                <w:rStyle w:val="a9"/>
                <w:noProof/>
              </w:rPr>
              <w:t>3.15.2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_Toc398715219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20" w:history="1">
            <w:r w:rsidR="008C7E27" w:rsidRPr="00101E6C">
              <w:rPr>
                <w:rStyle w:val="a9"/>
                <w:noProof/>
              </w:rPr>
              <w:t>3.15.3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_Toc398715220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21" w:history="1">
            <w:r w:rsidR="008C7E27" w:rsidRPr="00101E6C">
              <w:rPr>
                <w:rStyle w:val="a9"/>
                <w:noProof/>
              </w:rPr>
              <w:t>3.15.4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_Toc398715221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22" w:history="1">
            <w:r w:rsidR="008C7E27" w:rsidRPr="00101E6C">
              <w:rPr>
                <w:rStyle w:val="a9"/>
                <w:noProof/>
              </w:rPr>
              <w:t>3.15.5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_Toc398715222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23" w:history="1">
            <w:r w:rsidR="008C7E27" w:rsidRPr="00101E6C">
              <w:rPr>
                <w:rStyle w:val="a9"/>
                <w:noProof/>
              </w:rPr>
              <w:t>3.16</w:t>
            </w:r>
            <w:r w:rsidR="008C7E27">
              <w:rPr>
                <w:rFonts w:asciiTheme="minorHAnsi" w:eastAsiaTheme="minorEastAsia" w:hAnsiTheme="minorHAnsi" w:cstheme="minorBidi"/>
                <w:noProof/>
              </w:rPr>
              <w:tab/>
            </w:r>
            <w:r w:rsidR="008C7E27" w:rsidRPr="00101E6C">
              <w:rPr>
                <w:rStyle w:val="a9"/>
                <w:noProof/>
              </w:rPr>
              <w:t xml:space="preserve">TFB_API_0016 </w:t>
            </w:r>
            <w:r w:rsidR="008C7E27" w:rsidRPr="00101E6C">
              <w:rPr>
                <w:rStyle w:val="a9"/>
                <w:rFonts w:hint="eastAsia"/>
                <w:noProof/>
              </w:rPr>
              <w:t>短信校验码获取</w:t>
            </w:r>
            <w:r w:rsidR="008C7E27">
              <w:rPr>
                <w:noProof/>
                <w:webHidden/>
              </w:rPr>
              <w:tab/>
            </w:r>
            <w:r w:rsidR="008C7E27">
              <w:rPr>
                <w:noProof/>
                <w:webHidden/>
              </w:rPr>
              <w:fldChar w:fldCharType="begin"/>
            </w:r>
            <w:r w:rsidR="008C7E27">
              <w:rPr>
                <w:noProof/>
                <w:webHidden/>
              </w:rPr>
              <w:instrText xml:space="preserve"> PAGEREF _Toc398715223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24" w:history="1">
            <w:r w:rsidR="008C7E27" w:rsidRPr="00101E6C">
              <w:rPr>
                <w:rStyle w:val="a9"/>
                <w:noProof/>
              </w:rPr>
              <w:t>3.16.1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ApiSendSms-&gt;getSmsCode</w:t>
            </w:r>
            <w:r w:rsidR="008C7E27">
              <w:rPr>
                <w:noProof/>
                <w:webHidden/>
              </w:rPr>
              <w:tab/>
            </w:r>
            <w:r w:rsidR="008C7E27">
              <w:rPr>
                <w:noProof/>
                <w:webHidden/>
              </w:rPr>
              <w:fldChar w:fldCharType="begin"/>
            </w:r>
            <w:r w:rsidR="008C7E27">
              <w:rPr>
                <w:noProof/>
                <w:webHidden/>
              </w:rPr>
              <w:instrText xml:space="preserve"> PAGEREF _Toc398715224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25" w:history="1">
            <w:r w:rsidR="008C7E27" w:rsidRPr="00101E6C">
              <w:rPr>
                <w:rStyle w:val="a9"/>
                <w:noProof/>
              </w:rPr>
              <w:t>3.16.2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_Toc398715225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26" w:history="1">
            <w:r w:rsidR="008C7E27" w:rsidRPr="00101E6C">
              <w:rPr>
                <w:rStyle w:val="a9"/>
                <w:noProof/>
              </w:rPr>
              <w:t>3.16.3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_Toc398715226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27" w:history="1">
            <w:r w:rsidR="008C7E27" w:rsidRPr="00101E6C">
              <w:rPr>
                <w:rStyle w:val="a9"/>
                <w:noProof/>
              </w:rPr>
              <w:t>3.16.4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_Toc398715227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28" w:history="1">
            <w:r w:rsidR="008C7E27" w:rsidRPr="00101E6C">
              <w:rPr>
                <w:rStyle w:val="a9"/>
                <w:noProof/>
              </w:rPr>
              <w:t>3.16.5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_Toc398715228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29" w:history="1">
            <w:r w:rsidR="008C7E27" w:rsidRPr="00101E6C">
              <w:rPr>
                <w:rStyle w:val="a9"/>
                <w:noProof/>
              </w:rPr>
              <w:t>3.17</w:t>
            </w:r>
            <w:r w:rsidR="008C7E27">
              <w:rPr>
                <w:rFonts w:asciiTheme="minorHAnsi" w:eastAsiaTheme="minorEastAsia" w:hAnsiTheme="minorHAnsi" w:cstheme="minorBidi"/>
                <w:noProof/>
              </w:rPr>
              <w:tab/>
            </w:r>
            <w:r w:rsidR="008C7E27" w:rsidRPr="00101E6C">
              <w:rPr>
                <w:rStyle w:val="a9"/>
                <w:noProof/>
              </w:rPr>
              <w:t>TFB_API_0017</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_Toc398715229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0" w:history="1">
            <w:r w:rsidR="008C7E27" w:rsidRPr="00101E6C">
              <w:rPr>
                <w:rStyle w:val="a9"/>
                <w:noProof/>
              </w:rPr>
              <w:t>3.17.1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ApiPayinfo- &gt;creditCardMoneyRq</w:t>
            </w:r>
            <w:r w:rsidR="008C7E27">
              <w:rPr>
                <w:noProof/>
                <w:webHidden/>
              </w:rPr>
              <w:tab/>
            </w:r>
            <w:r w:rsidR="008C7E27">
              <w:rPr>
                <w:noProof/>
                <w:webHidden/>
              </w:rPr>
              <w:fldChar w:fldCharType="begin"/>
            </w:r>
            <w:r w:rsidR="008C7E27">
              <w:rPr>
                <w:noProof/>
                <w:webHidden/>
              </w:rPr>
              <w:instrText xml:space="preserve"> PAGEREF _Toc398715230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1" w:history="1">
            <w:r w:rsidR="008C7E27" w:rsidRPr="00101E6C">
              <w:rPr>
                <w:rStyle w:val="a9"/>
                <w:noProof/>
              </w:rPr>
              <w:t>3.17.2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_Toc398715231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2" w:history="1">
            <w:r w:rsidR="008C7E27" w:rsidRPr="00101E6C">
              <w:rPr>
                <w:rStyle w:val="a9"/>
                <w:noProof/>
              </w:rPr>
              <w:t>3.17.3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_Toc398715232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3" w:history="1">
            <w:r w:rsidR="008C7E27" w:rsidRPr="00101E6C">
              <w:rPr>
                <w:rStyle w:val="a9"/>
                <w:noProof/>
              </w:rPr>
              <w:t>3.17.4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_Toc398715233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4" w:history="1">
            <w:r w:rsidR="008C7E27" w:rsidRPr="00101E6C">
              <w:rPr>
                <w:rStyle w:val="a9"/>
                <w:noProof/>
              </w:rPr>
              <w:t>3.17.5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_Toc398715234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35" w:history="1">
            <w:r w:rsidR="008C7E27" w:rsidRPr="00101E6C">
              <w:rPr>
                <w:rStyle w:val="a9"/>
                <w:noProof/>
              </w:rPr>
              <w:t>3.18</w:t>
            </w:r>
            <w:r w:rsidR="008C7E27">
              <w:rPr>
                <w:rFonts w:asciiTheme="minorHAnsi" w:eastAsiaTheme="minorEastAsia" w:hAnsiTheme="minorHAnsi" w:cstheme="minorBidi"/>
                <w:noProof/>
              </w:rPr>
              <w:tab/>
            </w:r>
            <w:r w:rsidR="008C7E27" w:rsidRPr="00101E6C">
              <w:rPr>
                <w:rStyle w:val="a9"/>
                <w:noProof/>
              </w:rPr>
              <w:t xml:space="preserve">TFB_API_0018 </w:t>
            </w:r>
            <w:r w:rsidR="008C7E27" w:rsidRPr="00101E6C">
              <w:rPr>
                <w:rStyle w:val="a9"/>
                <w:rFonts w:hint="eastAsia"/>
                <w:noProof/>
              </w:rPr>
              <w:t>信用卡还款支付成功</w:t>
            </w:r>
            <w:r w:rsidR="008C7E27">
              <w:rPr>
                <w:noProof/>
                <w:webHidden/>
              </w:rPr>
              <w:tab/>
            </w:r>
            <w:r w:rsidR="008C7E27">
              <w:rPr>
                <w:noProof/>
                <w:webHidden/>
              </w:rPr>
              <w:fldChar w:fldCharType="begin"/>
            </w:r>
            <w:r w:rsidR="008C7E27">
              <w:rPr>
                <w:noProof/>
                <w:webHidden/>
              </w:rPr>
              <w:instrText xml:space="preserve"> PAGEREF _Toc398715235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6" w:history="1">
            <w:r w:rsidR="008C7E27" w:rsidRPr="00101E6C">
              <w:rPr>
                <w:rStyle w:val="a9"/>
                <w:noProof/>
              </w:rPr>
              <w:t>3.18.1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&gt;insertcreditCardMoney</w:t>
            </w:r>
            <w:r w:rsidR="008C7E27">
              <w:rPr>
                <w:noProof/>
                <w:webHidden/>
              </w:rPr>
              <w:tab/>
            </w:r>
            <w:r w:rsidR="008C7E27">
              <w:rPr>
                <w:noProof/>
                <w:webHidden/>
              </w:rPr>
              <w:fldChar w:fldCharType="begin"/>
            </w:r>
            <w:r w:rsidR="008C7E27">
              <w:rPr>
                <w:noProof/>
                <w:webHidden/>
              </w:rPr>
              <w:instrText xml:space="preserve"> PAGEREF _Toc398715236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7" w:history="1">
            <w:r w:rsidR="008C7E27" w:rsidRPr="00101E6C">
              <w:rPr>
                <w:rStyle w:val="a9"/>
                <w:noProof/>
              </w:rPr>
              <w:t>3.18.2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_Toc398715237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8" w:history="1">
            <w:r w:rsidR="008C7E27" w:rsidRPr="00101E6C">
              <w:rPr>
                <w:rStyle w:val="a9"/>
                <w:noProof/>
              </w:rPr>
              <w:t>3.18.3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_Toc398715238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39" w:history="1">
            <w:r w:rsidR="008C7E27" w:rsidRPr="00101E6C">
              <w:rPr>
                <w:rStyle w:val="a9"/>
                <w:noProof/>
              </w:rPr>
              <w:t>3.18.4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_Toc398715239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40" w:history="1">
            <w:r w:rsidR="008C7E27" w:rsidRPr="00101E6C">
              <w:rPr>
                <w:rStyle w:val="a9"/>
                <w:noProof/>
              </w:rPr>
              <w:t>3.18.5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_Toc398715240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41" w:history="1">
            <w:r w:rsidR="008C7E27" w:rsidRPr="00101E6C">
              <w:rPr>
                <w:rStyle w:val="a9"/>
                <w:noProof/>
              </w:rPr>
              <w:t>3.19</w:t>
            </w:r>
            <w:r w:rsidR="008C7E27">
              <w:rPr>
                <w:rFonts w:asciiTheme="minorHAnsi" w:eastAsiaTheme="minorEastAsia" w:hAnsiTheme="minorHAnsi" w:cstheme="minorBidi"/>
                <w:noProof/>
              </w:rPr>
              <w:tab/>
            </w:r>
            <w:r w:rsidR="008C7E27" w:rsidRPr="00101E6C">
              <w:rPr>
                <w:rStyle w:val="a9"/>
                <w:noProof/>
              </w:rPr>
              <w:t xml:space="preserve">TFB_API_0019  </w:t>
            </w:r>
            <w:r w:rsidR="008C7E27" w:rsidRPr="00101E6C">
              <w:rPr>
                <w:rStyle w:val="a9"/>
                <w:rFonts w:hint="eastAsia"/>
                <w:noProof/>
              </w:rPr>
              <w:t>读取信用卡还款记录</w:t>
            </w:r>
            <w:r w:rsidR="008C7E27">
              <w:rPr>
                <w:noProof/>
                <w:webHidden/>
              </w:rPr>
              <w:tab/>
            </w:r>
            <w:r w:rsidR="008C7E27">
              <w:rPr>
                <w:noProof/>
                <w:webHidden/>
              </w:rPr>
              <w:fldChar w:fldCharType="begin"/>
            </w:r>
            <w:r w:rsidR="008C7E27">
              <w:rPr>
                <w:noProof/>
                <w:webHidden/>
              </w:rPr>
              <w:instrText xml:space="preserve"> PAGEREF _Toc398715241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42" w:history="1">
            <w:r w:rsidR="008C7E27" w:rsidRPr="00101E6C">
              <w:rPr>
                <w:rStyle w:val="a9"/>
                <w:noProof/>
              </w:rPr>
              <w:t>3.19.1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readCreditCardglist</w:t>
            </w:r>
            <w:r w:rsidR="008C7E27">
              <w:rPr>
                <w:noProof/>
                <w:webHidden/>
              </w:rPr>
              <w:tab/>
            </w:r>
            <w:r w:rsidR="008C7E27">
              <w:rPr>
                <w:noProof/>
                <w:webHidden/>
              </w:rPr>
              <w:fldChar w:fldCharType="begin"/>
            </w:r>
            <w:r w:rsidR="008C7E27">
              <w:rPr>
                <w:noProof/>
                <w:webHidden/>
              </w:rPr>
              <w:instrText xml:space="preserve"> PAGEREF _Toc398715242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43" w:history="1">
            <w:r w:rsidR="008C7E27" w:rsidRPr="00101E6C">
              <w:rPr>
                <w:rStyle w:val="a9"/>
                <w:noProof/>
              </w:rPr>
              <w:t>3.19.2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_Toc398715243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44" w:history="1">
            <w:r w:rsidR="008C7E27" w:rsidRPr="00101E6C">
              <w:rPr>
                <w:rStyle w:val="a9"/>
                <w:noProof/>
              </w:rPr>
              <w:t>3.19.3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_Toc398715244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45" w:history="1">
            <w:r w:rsidR="008C7E27" w:rsidRPr="00101E6C">
              <w:rPr>
                <w:rStyle w:val="a9"/>
                <w:noProof/>
              </w:rPr>
              <w:t>3.19.4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_Toc398715245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46" w:history="1">
            <w:r w:rsidR="008C7E27" w:rsidRPr="00101E6C">
              <w:rPr>
                <w:rStyle w:val="a9"/>
                <w:noProof/>
              </w:rPr>
              <w:t>3.19.5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_Toc398715246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47" w:history="1">
            <w:r w:rsidR="008C7E27" w:rsidRPr="00101E6C">
              <w:rPr>
                <w:rStyle w:val="a9"/>
                <w:noProof/>
              </w:rPr>
              <w:t>3.20</w:t>
            </w:r>
            <w:r w:rsidR="008C7E27">
              <w:rPr>
                <w:rFonts w:asciiTheme="minorHAnsi" w:eastAsiaTheme="minorEastAsia" w:hAnsiTheme="minorHAnsi" w:cstheme="minorBidi"/>
                <w:noProof/>
              </w:rPr>
              <w:tab/>
            </w:r>
            <w:r w:rsidR="008C7E27" w:rsidRPr="00101E6C">
              <w:rPr>
                <w:rStyle w:val="a9"/>
                <w:noProof/>
              </w:rPr>
              <w:t>TFB_API_0020</w:t>
            </w:r>
            <w:r w:rsidR="008C7E27" w:rsidRPr="00101E6C">
              <w:rPr>
                <w:rStyle w:val="a9"/>
                <w:rFonts w:hint="eastAsia"/>
                <w:noProof/>
              </w:rPr>
              <w:t>转账汇款手续费计算</w:t>
            </w:r>
            <w:r w:rsidR="008C7E27">
              <w:rPr>
                <w:noProof/>
                <w:webHidden/>
              </w:rPr>
              <w:tab/>
            </w:r>
            <w:r w:rsidR="008C7E27">
              <w:rPr>
                <w:noProof/>
                <w:webHidden/>
              </w:rPr>
              <w:fldChar w:fldCharType="begin"/>
            </w:r>
            <w:r w:rsidR="008C7E27">
              <w:rPr>
                <w:noProof/>
                <w:webHidden/>
              </w:rPr>
              <w:instrText xml:space="preserve"> PAGEREF _Toc398715247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48" w:history="1">
            <w:r w:rsidR="008C7E27" w:rsidRPr="00101E6C">
              <w:rPr>
                <w:rStyle w:val="a9"/>
                <w:noProof/>
              </w:rPr>
              <w:t>3.20.1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getTransferPayfee</w:t>
            </w:r>
            <w:r w:rsidR="008C7E27">
              <w:rPr>
                <w:noProof/>
                <w:webHidden/>
              </w:rPr>
              <w:tab/>
            </w:r>
            <w:r w:rsidR="008C7E27">
              <w:rPr>
                <w:noProof/>
                <w:webHidden/>
              </w:rPr>
              <w:fldChar w:fldCharType="begin"/>
            </w:r>
            <w:r w:rsidR="008C7E27">
              <w:rPr>
                <w:noProof/>
                <w:webHidden/>
              </w:rPr>
              <w:instrText xml:space="preserve"> PAGEREF _Toc398715248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49" w:history="1">
            <w:r w:rsidR="008C7E27" w:rsidRPr="00101E6C">
              <w:rPr>
                <w:rStyle w:val="a9"/>
                <w:noProof/>
              </w:rPr>
              <w:t>3.20.2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_Toc398715249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50" w:history="1">
            <w:r w:rsidR="008C7E27" w:rsidRPr="00101E6C">
              <w:rPr>
                <w:rStyle w:val="a9"/>
                <w:noProof/>
              </w:rPr>
              <w:t>3.20.3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_Toc398715250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51" w:history="1">
            <w:r w:rsidR="008C7E27" w:rsidRPr="00101E6C">
              <w:rPr>
                <w:rStyle w:val="a9"/>
                <w:noProof/>
              </w:rPr>
              <w:t>3.20.4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_Toc398715251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52" w:history="1">
            <w:r w:rsidR="008C7E27" w:rsidRPr="00101E6C">
              <w:rPr>
                <w:rStyle w:val="a9"/>
                <w:noProof/>
              </w:rPr>
              <w:t>3.20.5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_Toc398715252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53"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noProof/>
              </w:rPr>
              <w:t>TFB_API_0021</w:t>
            </w:r>
            <w:r w:rsidR="008C7E27" w:rsidRPr="00101E6C">
              <w:rPr>
                <w:rStyle w:val="a9"/>
                <w:rFonts w:hint="eastAsia"/>
                <w:noProof/>
              </w:rPr>
              <w:t>转账汇款请求获得银行交易流水号</w:t>
            </w:r>
            <w:r w:rsidR="008C7E27">
              <w:rPr>
                <w:noProof/>
                <w:webHidden/>
              </w:rPr>
              <w:tab/>
            </w:r>
            <w:r w:rsidR="008C7E27">
              <w:rPr>
                <w:noProof/>
                <w:webHidden/>
              </w:rPr>
              <w:fldChar w:fldCharType="begin"/>
            </w:r>
            <w:r w:rsidR="008C7E27">
              <w:rPr>
                <w:noProof/>
                <w:webHidden/>
              </w:rPr>
              <w:instrText xml:space="preserve"> PAGEREF _Toc398715253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54" w:history="1">
            <w:r w:rsidR="008C7E27" w:rsidRPr="00101E6C">
              <w:rPr>
                <w:rStyle w:val="a9"/>
                <w:noProof/>
              </w:rPr>
              <w:t>3.21.1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&gt;transferMoneyRq</w:t>
            </w:r>
            <w:r w:rsidR="008C7E27">
              <w:rPr>
                <w:noProof/>
                <w:webHidden/>
              </w:rPr>
              <w:tab/>
            </w:r>
            <w:r w:rsidR="008C7E27">
              <w:rPr>
                <w:noProof/>
                <w:webHidden/>
              </w:rPr>
              <w:fldChar w:fldCharType="begin"/>
            </w:r>
            <w:r w:rsidR="008C7E27">
              <w:rPr>
                <w:noProof/>
                <w:webHidden/>
              </w:rPr>
              <w:instrText xml:space="preserve"> PAGEREF _Toc398715254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55" w:history="1">
            <w:r w:rsidR="008C7E27" w:rsidRPr="00101E6C">
              <w:rPr>
                <w:rStyle w:val="a9"/>
                <w:noProof/>
              </w:rPr>
              <w:t>3.21.2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_Toc398715255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56" w:history="1">
            <w:r w:rsidR="008C7E27" w:rsidRPr="00101E6C">
              <w:rPr>
                <w:rStyle w:val="a9"/>
                <w:noProof/>
              </w:rPr>
              <w:t>3.21.3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_Toc398715256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57" w:history="1">
            <w:r w:rsidR="008C7E27" w:rsidRPr="00101E6C">
              <w:rPr>
                <w:rStyle w:val="a9"/>
                <w:noProof/>
              </w:rPr>
              <w:t>3.21.4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_Toc398715257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58" w:history="1">
            <w:r w:rsidR="008C7E27" w:rsidRPr="00101E6C">
              <w:rPr>
                <w:rStyle w:val="a9"/>
                <w:noProof/>
              </w:rPr>
              <w:t>3.21.5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_Toc398715258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59"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noProof/>
              </w:rPr>
              <w:t xml:space="preserve">TFB_API_0022 </w:t>
            </w:r>
            <w:r w:rsidR="008C7E27" w:rsidRPr="00101E6C">
              <w:rPr>
                <w:rStyle w:val="a9"/>
                <w:rFonts w:hint="eastAsia"/>
                <w:noProof/>
              </w:rPr>
              <w:t>转账汇款支付成功反馈</w:t>
            </w:r>
            <w:r w:rsidR="008C7E27">
              <w:rPr>
                <w:noProof/>
                <w:webHidden/>
              </w:rPr>
              <w:tab/>
            </w:r>
            <w:r w:rsidR="008C7E27">
              <w:rPr>
                <w:noProof/>
                <w:webHidden/>
              </w:rPr>
              <w:fldChar w:fldCharType="begin"/>
            </w:r>
            <w:r w:rsidR="008C7E27">
              <w:rPr>
                <w:noProof/>
                <w:webHidden/>
              </w:rPr>
              <w:instrText xml:space="preserve"> PAGEREF _Toc398715259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0" w:history="1">
            <w:r w:rsidR="008C7E27" w:rsidRPr="00101E6C">
              <w:rPr>
                <w:rStyle w:val="a9"/>
                <w:noProof/>
              </w:rPr>
              <w:t>3.22.1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&gt;insertTransferMoney</w:t>
            </w:r>
            <w:r w:rsidR="008C7E27">
              <w:rPr>
                <w:noProof/>
                <w:webHidden/>
              </w:rPr>
              <w:tab/>
            </w:r>
            <w:r w:rsidR="008C7E27">
              <w:rPr>
                <w:noProof/>
                <w:webHidden/>
              </w:rPr>
              <w:fldChar w:fldCharType="begin"/>
            </w:r>
            <w:r w:rsidR="008C7E27">
              <w:rPr>
                <w:noProof/>
                <w:webHidden/>
              </w:rPr>
              <w:instrText xml:space="preserve"> PAGEREF _Toc398715260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1" w:history="1">
            <w:r w:rsidR="008C7E27" w:rsidRPr="00101E6C">
              <w:rPr>
                <w:rStyle w:val="a9"/>
                <w:noProof/>
              </w:rPr>
              <w:t>3.22.2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_Toc398715261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2" w:history="1">
            <w:r w:rsidR="008C7E27" w:rsidRPr="00101E6C">
              <w:rPr>
                <w:rStyle w:val="a9"/>
                <w:noProof/>
              </w:rPr>
              <w:t>3.22.3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_Toc398715262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3" w:history="1">
            <w:r w:rsidR="008C7E27" w:rsidRPr="00101E6C">
              <w:rPr>
                <w:rStyle w:val="a9"/>
                <w:noProof/>
              </w:rPr>
              <w:t>3.22.4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_Toc398715263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4" w:history="1">
            <w:r w:rsidR="008C7E27" w:rsidRPr="00101E6C">
              <w:rPr>
                <w:rStyle w:val="a9"/>
                <w:noProof/>
              </w:rPr>
              <w:t>3.22.5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_Toc398715264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65"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noProof/>
              </w:rPr>
              <w:t>TFB_API_0023</w:t>
            </w:r>
            <w:r w:rsidR="008C7E27" w:rsidRPr="00101E6C">
              <w:rPr>
                <w:rStyle w:val="a9"/>
                <w:rFonts w:hint="eastAsia"/>
                <w:noProof/>
              </w:rPr>
              <w:t>读取转账汇款历史记录</w:t>
            </w:r>
            <w:r w:rsidR="008C7E27">
              <w:rPr>
                <w:noProof/>
                <w:webHidden/>
              </w:rPr>
              <w:tab/>
            </w:r>
            <w:r w:rsidR="008C7E27">
              <w:rPr>
                <w:noProof/>
                <w:webHidden/>
              </w:rPr>
              <w:fldChar w:fldCharType="begin"/>
            </w:r>
            <w:r w:rsidR="008C7E27">
              <w:rPr>
                <w:noProof/>
                <w:webHidden/>
              </w:rPr>
              <w:instrText xml:space="preserve"> PAGEREF _Toc398715265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6" w:history="1">
            <w:r w:rsidR="008C7E27" w:rsidRPr="00101E6C">
              <w:rPr>
                <w:rStyle w:val="a9"/>
                <w:noProof/>
              </w:rPr>
              <w:t>3.23.1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readTransferMoneyglist</w:t>
            </w:r>
            <w:r w:rsidR="008C7E27">
              <w:rPr>
                <w:noProof/>
                <w:webHidden/>
              </w:rPr>
              <w:tab/>
            </w:r>
            <w:r w:rsidR="008C7E27">
              <w:rPr>
                <w:noProof/>
                <w:webHidden/>
              </w:rPr>
              <w:fldChar w:fldCharType="begin"/>
            </w:r>
            <w:r w:rsidR="008C7E27">
              <w:rPr>
                <w:noProof/>
                <w:webHidden/>
              </w:rPr>
              <w:instrText xml:space="preserve"> PAGEREF _Toc398715266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7" w:history="1">
            <w:r w:rsidR="008C7E27" w:rsidRPr="00101E6C">
              <w:rPr>
                <w:rStyle w:val="a9"/>
                <w:noProof/>
              </w:rPr>
              <w:t>3.23.2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_Toc398715267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8" w:history="1">
            <w:r w:rsidR="008C7E27" w:rsidRPr="00101E6C">
              <w:rPr>
                <w:rStyle w:val="a9"/>
                <w:noProof/>
              </w:rPr>
              <w:t>3.23.3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_Toc398715268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69" w:history="1">
            <w:r w:rsidR="008C7E27" w:rsidRPr="00101E6C">
              <w:rPr>
                <w:rStyle w:val="a9"/>
                <w:noProof/>
              </w:rPr>
              <w:t>3.23.4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_Toc398715269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70" w:history="1">
            <w:r w:rsidR="008C7E27" w:rsidRPr="00101E6C">
              <w:rPr>
                <w:rStyle w:val="a9"/>
                <w:noProof/>
              </w:rPr>
              <w:t>3.23.5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_Toc398715270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71"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还贷款手续费计算</w:t>
            </w:r>
            <w:r w:rsidR="008C7E27">
              <w:rPr>
                <w:noProof/>
                <w:webHidden/>
              </w:rPr>
              <w:tab/>
            </w:r>
            <w:r w:rsidR="008C7E27">
              <w:rPr>
                <w:noProof/>
                <w:webHidden/>
              </w:rPr>
              <w:fldChar w:fldCharType="begin"/>
            </w:r>
            <w:r w:rsidR="008C7E27">
              <w:rPr>
                <w:noProof/>
                <w:webHidden/>
              </w:rPr>
              <w:instrText xml:space="preserve"> PAGEREF _Toc398715271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72" w:history="1">
            <w:r w:rsidR="008C7E27" w:rsidRPr="00101E6C">
              <w:rPr>
                <w:rStyle w:val="a9"/>
                <w:noProof/>
              </w:rPr>
              <w:t>3.24.1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getRepayMoneyPayfee</w:t>
            </w:r>
            <w:r w:rsidR="008C7E27">
              <w:rPr>
                <w:noProof/>
                <w:webHidden/>
              </w:rPr>
              <w:tab/>
            </w:r>
            <w:r w:rsidR="008C7E27">
              <w:rPr>
                <w:noProof/>
                <w:webHidden/>
              </w:rPr>
              <w:fldChar w:fldCharType="begin"/>
            </w:r>
            <w:r w:rsidR="008C7E27">
              <w:rPr>
                <w:noProof/>
                <w:webHidden/>
              </w:rPr>
              <w:instrText xml:space="preserve"> PAGEREF _Toc398715272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73" w:history="1">
            <w:r w:rsidR="008C7E27" w:rsidRPr="00101E6C">
              <w:rPr>
                <w:rStyle w:val="a9"/>
                <w:noProof/>
              </w:rPr>
              <w:t>3.24.2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_Toc398715273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74" w:history="1">
            <w:r w:rsidR="008C7E27" w:rsidRPr="00101E6C">
              <w:rPr>
                <w:rStyle w:val="a9"/>
                <w:noProof/>
              </w:rPr>
              <w:t>3.24.3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_Toc398715274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75" w:history="1">
            <w:r w:rsidR="008C7E27" w:rsidRPr="00101E6C">
              <w:rPr>
                <w:rStyle w:val="a9"/>
                <w:noProof/>
              </w:rPr>
              <w:t>3.24.4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_Toc398715275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76" w:history="1">
            <w:r w:rsidR="008C7E27" w:rsidRPr="00101E6C">
              <w:rPr>
                <w:rStyle w:val="a9"/>
                <w:noProof/>
              </w:rPr>
              <w:t>3.24.5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_Toc398715276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77"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noProof/>
              </w:rPr>
              <w:t>TFB_API_0025</w:t>
            </w:r>
            <w:r w:rsidR="008C7E27" w:rsidRPr="00101E6C">
              <w:rPr>
                <w:rStyle w:val="a9"/>
                <w:rFonts w:hint="eastAsia"/>
                <w:noProof/>
              </w:rPr>
              <w:t>还贷款请求银行交易流水号</w:t>
            </w:r>
            <w:r w:rsidR="008C7E27">
              <w:rPr>
                <w:noProof/>
                <w:webHidden/>
              </w:rPr>
              <w:tab/>
            </w:r>
            <w:r w:rsidR="008C7E27">
              <w:rPr>
                <w:noProof/>
                <w:webHidden/>
              </w:rPr>
              <w:fldChar w:fldCharType="begin"/>
            </w:r>
            <w:r w:rsidR="008C7E27">
              <w:rPr>
                <w:noProof/>
                <w:webHidden/>
              </w:rPr>
              <w:instrText xml:space="preserve"> PAGEREF _Toc398715277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78" w:history="1">
            <w:r w:rsidR="008C7E27" w:rsidRPr="00101E6C">
              <w:rPr>
                <w:rStyle w:val="a9"/>
                <w:noProof/>
              </w:rPr>
              <w:t>3.25.1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&gt;RepayMoneyRq</w:t>
            </w:r>
            <w:r w:rsidR="008C7E27">
              <w:rPr>
                <w:noProof/>
                <w:webHidden/>
              </w:rPr>
              <w:tab/>
            </w:r>
            <w:r w:rsidR="008C7E27">
              <w:rPr>
                <w:noProof/>
                <w:webHidden/>
              </w:rPr>
              <w:fldChar w:fldCharType="begin"/>
            </w:r>
            <w:r w:rsidR="008C7E27">
              <w:rPr>
                <w:noProof/>
                <w:webHidden/>
              </w:rPr>
              <w:instrText xml:space="preserve"> PAGEREF _Toc398715278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79" w:history="1">
            <w:r w:rsidR="008C7E27" w:rsidRPr="00101E6C">
              <w:rPr>
                <w:rStyle w:val="a9"/>
                <w:noProof/>
              </w:rPr>
              <w:t>3.25.2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_Toc398715279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80" w:history="1">
            <w:r w:rsidR="008C7E27" w:rsidRPr="00101E6C">
              <w:rPr>
                <w:rStyle w:val="a9"/>
                <w:noProof/>
              </w:rPr>
              <w:t>3.25.3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_Toc398715280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81" w:history="1">
            <w:r w:rsidR="008C7E27" w:rsidRPr="00101E6C">
              <w:rPr>
                <w:rStyle w:val="a9"/>
                <w:noProof/>
              </w:rPr>
              <w:t>3.25.4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_Toc398715281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82" w:history="1">
            <w:r w:rsidR="008C7E27" w:rsidRPr="00101E6C">
              <w:rPr>
                <w:rStyle w:val="a9"/>
                <w:noProof/>
              </w:rPr>
              <w:t>3.25.5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_Toc398715282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83" w:history="1">
            <w:r w:rsidR="008C7E27" w:rsidRPr="00101E6C">
              <w:rPr>
                <w:rStyle w:val="a9"/>
                <w:noProof/>
              </w:rPr>
              <w:t>3.26</w:t>
            </w:r>
            <w:r w:rsidR="008C7E27">
              <w:rPr>
                <w:rFonts w:asciiTheme="minorHAnsi" w:eastAsiaTheme="minorEastAsia" w:hAnsiTheme="minorHAnsi" w:cstheme="minorBidi"/>
                <w:noProof/>
              </w:rPr>
              <w:tab/>
            </w:r>
            <w:r w:rsidR="008C7E27" w:rsidRPr="00101E6C">
              <w:rPr>
                <w:rStyle w:val="a9"/>
                <w:noProof/>
              </w:rPr>
              <w:t>TFB_API_0026</w:t>
            </w:r>
            <w:r w:rsidR="008C7E27" w:rsidRPr="00101E6C">
              <w:rPr>
                <w:rStyle w:val="a9"/>
                <w:rFonts w:hint="eastAsia"/>
                <w:noProof/>
              </w:rPr>
              <w:t>插入还贷款成功反馈</w:t>
            </w:r>
            <w:r w:rsidR="008C7E27">
              <w:rPr>
                <w:noProof/>
                <w:webHidden/>
              </w:rPr>
              <w:tab/>
            </w:r>
            <w:r w:rsidR="008C7E27">
              <w:rPr>
                <w:noProof/>
                <w:webHidden/>
              </w:rPr>
              <w:fldChar w:fldCharType="begin"/>
            </w:r>
            <w:r w:rsidR="008C7E27">
              <w:rPr>
                <w:noProof/>
                <w:webHidden/>
              </w:rPr>
              <w:instrText xml:space="preserve"> PAGEREF _Toc398715283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84" w:history="1">
            <w:r w:rsidR="008C7E27" w:rsidRPr="00101E6C">
              <w:rPr>
                <w:rStyle w:val="a9"/>
                <w:noProof/>
              </w:rPr>
              <w:t>3.26.1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&gt;insertRepayMoney</w:t>
            </w:r>
            <w:r w:rsidR="008C7E27">
              <w:rPr>
                <w:noProof/>
                <w:webHidden/>
              </w:rPr>
              <w:tab/>
            </w:r>
            <w:r w:rsidR="008C7E27">
              <w:rPr>
                <w:noProof/>
                <w:webHidden/>
              </w:rPr>
              <w:fldChar w:fldCharType="begin"/>
            </w:r>
            <w:r w:rsidR="008C7E27">
              <w:rPr>
                <w:noProof/>
                <w:webHidden/>
              </w:rPr>
              <w:instrText xml:space="preserve"> PAGEREF _Toc398715284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85" w:history="1">
            <w:r w:rsidR="008C7E27" w:rsidRPr="00101E6C">
              <w:rPr>
                <w:rStyle w:val="a9"/>
                <w:noProof/>
              </w:rPr>
              <w:t>3.26.2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_Toc398715285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86" w:history="1">
            <w:r w:rsidR="008C7E27" w:rsidRPr="00101E6C">
              <w:rPr>
                <w:rStyle w:val="a9"/>
                <w:noProof/>
              </w:rPr>
              <w:t>3.26.3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_Toc398715286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87" w:history="1">
            <w:r w:rsidR="008C7E27" w:rsidRPr="00101E6C">
              <w:rPr>
                <w:rStyle w:val="a9"/>
                <w:noProof/>
              </w:rPr>
              <w:t>3.26.4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_Toc398715287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88" w:history="1">
            <w:r w:rsidR="008C7E27" w:rsidRPr="00101E6C">
              <w:rPr>
                <w:rStyle w:val="a9"/>
                <w:noProof/>
              </w:rPr>
              <w:t>3.26.5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_Toc398715288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89" w:history="1">
            <w:r w:rsidR="008C7E27" w:rsidRPr="00101E6C">
              <w:rPr>
                <w:rStyle w:val="a9"/>
                <w:noProof/>
              </w:rPr>
              <w:t>3.27</w:t>
            </w:r>
            <w:r w:rsidR="008C7E27">
              <w:rPr>
                <w:rFonts w:asciiTheme="minorHAnsi" w:eastAsiaTheme="minorEastAsia" w:hAnsiTheme="minorHAnsi" w:cstheme="minorBidi"/>
                <w:noProof/>
              </w:rPr>
              <w:tab/>
            </w:r>
            <w:r w:rsidR="008C7E27" w:rsidRPr="00101E6C">
              <w:rPr>
                <w:rStyle w:val="a9"/>
                <w:noProof/>
              </w:rPr>
              <w:t>TFB_API_0027</w:t>
            </w:r>
            <w:r w:rsidR="008C7E27" w:rsidRPr="00101E6C">
              <w:rPr>
                <w:rStyle w:val="a9"/>
                <w:rFonts w:hint="eastAsia"/>
                <w:noProof/>
              </w:rPr>
              <w:t>读取还贷款历史记录</w:t>
            </w:r>
            <w:r w:rsidR="008C7E27">
              <w:rPr>
                <w:noProof/>
                <w:webHidden/>
              </w:rPr>
              <w:tab/>
            </w:r>
            <w:r w:rsidR="008C7E27">
              <w:rPr>
                <w:noProof/>
                <w:webHidden/>
              </w:rPr>
              <w:fldChar w:fldCharType="begin"/>
            </w:r>
            <w:r w:rsidR="008C7E27">
              <w:rPr>
                <w:noProof/>
                <w:webHidden/>
              </w:rPr>
              <w:instrText xml:space="preserve"> PAGEREF _Toc398715289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0" w:history="1">
            <w:r w:rsidR="008C7E27" w:rsidRPr="00101E6C">
              <w:rPr>
                <w:rStyle w:val="a9"/>
                <w:noProof/>
              </w:rPr>
              <w:t>3.27.1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readRepayMoneyglist</w:t>
            </w:r>
            <w:r w:rsidR="008C7E27">
              <w:rPr>
                <w:noProof/>
                <w:webHidden/>
              </w:rPr>
              <w:tab/>
            </w:r>
            <w:r w:rsidR="008C7E27">
              <w:rPr>
                <w:noProof/>
                <w:webHidden/>
              </w:rPr>
              <w:fldChar w:fldCharType="begin"/>
            </w:r>
            <w:r w:rsidR="008C7E27">
              <w:rPr>
                <w:noProof/>
                <w:webHidden/>
              </w:rPr>
              <w:instrText xml:space="preserve"> PAGEREF _Toc398715290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1" w:history="1">
            <w:r w:rsidR="008C7E27" w:rsidRPr="00101E6C">
              <w:rPr>
                <w:rStyle w:val="a9"/>
                <w:noProof/>
              </w:rPr>
              <w:t>3.27.2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_Toc398715291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2" w:history="1">
            <w:r w:rsidR="008C7E27" w:rsidRPr="00101E6C">
              <w:rPr>
                <w:rStyle w:val="a9"/>
                <w:noProof/>
              </w:rPr>
              <w:t>3.27.3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_Toc398715292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3" w:history="1">
            <w:r w:rsidR="008C7E27" w:rsidRPr="00101E6C">
              <w:rPr>
                <w:rStyle w:val="a9"/>
                <w:noProof/>
              </w:rPr>
              <w:t>3.27.4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_Toc398715293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4" w:history="1">
            <w:r w:rsidR="008C7E27" w:rsidRPr="00101E6C">
              <w:rPr>
                <w:rStyle w:val="a9"/>
                <w:noProof/>
              </w:rPr>
              <w:t>3.27.5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_Toc398715294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295" w:history="1">
            <w:r w:rsidR="008C7E27" w:rsidRPr="00101E6C">
              <w:rPr>
                <w:rStyle w:val="a9"/>
                <w:noProof/>
              </w:rPr>
              <w:t>3.28</w:t>
            </w:r>
            <w:r w:rsidR="008C7E27">
              <w:rPr>
                <w:rFonts w:asciiTheme="minorHAnsi" w:eastAsiaTheme="minorEastAsia" w:hAnsiTheme="minorHAnsi" w:cstheme="minorBidi"/>
                <w:noProof/>
              </w:rPr>
              <w:tab/>
            </w:r>
            <w:r w:rsidR="008C7E27" w:rsidRPr="00101E6C">
              <w:rPr>
                <w:rStyle w:val="a9"/>
                <w:noProof/>
              </w:rPr>
              <w:t xml:space="preserve">TFB_API_0028 </w:t>
            </w:r>
            <w:r w:rsidR="008C7E27" w:rsidRPr="00101E6C">
              <w:rPr>
                <w:rStyle w:val="a9"/>
                <w:rFonts w:hint="eastAsia"/>
                <w:noProof/>
              </w:rPr>
              <w:t>充值接口请求获得交易流水号</w:t>
            </w:r>
            <w:r w:rsidR="008C7E27">
              <w:rPr>
                <w:noProof/>
                <w:webHidden/>
              </w:rPr>
              <w:tab/>
            </w:r>
            <w:r w:rsidR="008C7E27">
              <w:rPr>
                <w:noProof/>
                <w:webHidden/>
              </w:rPr>
              <w:fldChar w:fldCharType="begin"/>
            </w:r>
            <w:r w:rsidR="008C7E27">
              <w:rPr>
                <w:noProof/>
                <w:webHidden/>
              </w:rPr>
              <w:instrText xml:space="preserve"> PAGEREF _Toc398715295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6" w:history="1">
            <w:r w:rsidR="008C7E27" w:rsidRPr="00101E6C">
              <w:rPr>
                <w:rStyle w:val="a9"/>
                <w:noProof/>
              </w:rPr>
              <w:t>3.28.1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&gt;rechargeReq</w:t>
            </w:r>
            <w:r w:rsidR="008C7E27">
              <w:rPr>
                <w:noProof/>
                <w:webHidden/>
              </w:rPr>
              <w:tab/>
            </w:r>
            <w:r w:rsidR="008C7E27">
              <w:rPr>
                <w:noProof/>
                <w:webHidden/>
              </w:rPr>
              <w:fldChar w:fldCharType="begin"/>
            </w:r>
            <w:r w:rsidR="008C7E27">
              <w:rPr>
                <w:noProof/>
                <w:webHidden/>
              </w:rPr>
              <w:instrText xml:space="preserve"> PAGEREF _Toc398715296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7" w:history="1">
            <w:r w:rsidR="008C7E27" w:rsidRPr="00101E6C">
              <w:rPr>
                <w:rStyle w:val="a9"/>
                <w:noProof/>
              </w:rPr>
              <w:t>3.28.2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_Toc398715297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8" w:history="1">
            <w:r w:rsidR="008C7E27" w:rsidRPr="00101E6C">
              <w:rPr>
                <w:rStyle w:val="a9"/>
                <w:noProof/>
              </w:rPr>
              <w:t>3.28.3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_Toc398715298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299" w:history="1">
            <w:r w:rsidR="008C7E27" w:rsidRPr="00101E6C">
              <w:rPr>
                <w:rStyle w:val="a9"/>
                <w:noProof/>
              </w:rPr>
              <w:t>3.28.4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_Toc398715299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00" w:history="1">
            <w:r w:rsidR="008C7E27" w:rsidRPr="00101E6C">
              <w:rPr>
                <w:rStyle w:val="a9"/>
                <w:noProof/>
              </w:rPr>
              <w:t>3.28.5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_Toc398715300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01" w:history="1">
            <w:r w:rsidR="008C7E27" w:rsidRPr="00101E6C">
              <w:rPr>
                <w:rStyle w:val="a9"/>
                <w:noProof/>
              </w:rPr>
              <w:t>3.29</w:t>
            </w:r>
            <w:r w:rsidR="008C7E27">
              <w:rPr>
                <w:rFonts w:asciiTheme="minorHAnsi" w:eastAsiaTheme="minorEastAsia" w:hAnsiTheme="minorHAnsi" w:cstheme="minorBidi"/>
                <w:noProof/>
              </w:rPr>
              <w:tab/>
            </w:r>
            <w:r w:rsidR="008C7E27" w:rsidRPr="00101E6C">
              <w:rPr>
                <w:rStyle w:val="a9"/>
                <w:noProof/>
              </w:rPr>
              <w:t>TFB_API_0029</w:t>
            </w:r>
            <w:r w:rsidR="008C7E27" w:rsidRPr="00101E6C">
              <w:rPr>
                <w:rStyle w:val="a9"/>
                <w:rFonts w:hint="eastAsia"/>
                <w:noProof/>
              </w:rPr>
              <w:t>充值接口交易成功反馈</w:t>
            </w:r>
            <w:r w:rsidR="008C7E27">
              <w:rPr>
                <w:noProof/>
                <w:webHidden/>
              </w:rPr>
              <w:tab/>
            </w:r>
            <w:r w:rsidR="008C7E27">
              <w:rPr>
                <w:noProof/>
                <w:webHidden/>
              </w:rPr>
              <w:fldChar w:fldCharType="begin"/>
            </w:r>
            <w:r w:rsidR="008C7E27">
              <w:rPr>
                <w:noProof/>
                <w:webHidden/>
              </w:rPr>
              <w:instrText xml:space="preserve"> PAGEREF _Toc398715301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02" w:history="1">
            <w:r w:rsidR="008C7E27" w:rsidRPr="00101E6C">
              <w:rPr>
                <w:rStyle w:val="a9"/>
                <w:noProof/>
              </w:rPr>
              <w:t>3.29.1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&gt;rechargePay</w:t>
            </w:r>
            <w:r w:rsidR="008C7E27">
              <w:rPr>
                <w:noProof/>
                <w:webHidden/>
              </w:rPr>
              <w:tab/>
            </w:r>
            <w:r w:rsidR="008C7E27">
              <w:rPr>
                <w:noProof/>
                <w:webHidden/>
              </w:rPr>
              <w:fldChar w:fldCharType="begin"/>
            </w:r>
            <w:r w:rsidR="008C7E27">
              <w:rPr>
                <w:noProof/>
                <w:webHidden/>
              </w:rPr>
              <w:instrText xml:space="preserve"> PAGEREF _Toc398715302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03" w:history="1">
            <w:r w:rsidR="008C7E27" w:rsidRPr="00101E6C">
              <w:rPr>
                <w:rStyle w:val="a9"/>
                <w:noProof/>
              </w:rPr>
              <w:t>3.29.2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_Toc398715303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04" w:history="1">
            <w:r w:rsidR="008C7E27" w:rsidRPr="00101E6C">
              <w:rPr>
                <w:rStyle w:val="a9"/>
                <w:noProof/>
              </w:rPr>
              <w:t>3.29.3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_Toc398715304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05" w:history="1">
            <w:r w:rsidR="008C7E27" w:rsidRPr="00101E6C">
              <w:rPr>
                <w:rStyle w:val="a9"/>
                <w:noProof/>
              </w:rPr>
              <w:t>3.29.4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_Toc398715305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06" w:history="1">
            <w:r w:rsidR="008C7E27" w:rsidRPr="00101E6C">
              <w:rPr>
                <w:rStyle w:val="a9"/>
                <w:noProof/>
              </w:rPr>
              <w:t>3.29.5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_Toc398715306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07" w:history="1">
            <w:r w:rsidR="008C7E27" w:rsidRPr="00101E6C">
              <w:rPr>
                <w:rStyle w:val="a9"/>
                <w:noProof/>
              </w:rPr>
              <w:t>3.30</w:t>
            </w:r>
            <w:r w:rsidR="008C7E27">
              <w:rPr>
                <w:rFonts w:asciiTheme="minorHAnsi" w:eastAsiaTheme="minorEastAsia" w:hAnsiTheme="minorHAnsi" w:cstheme="minorBidi"/>
                <w:noProof/>
              </w:rPr>
              <w:tab/>
            </w:r>
            <w:r w:rsidR="008C7E27" w:rsidRPr="00101E6C">
              <w:rPr>
                <w:rStyle w:val="a9"/>
                <w:noProof/>
              </w:rPr>
              <w:t>TFB_API_0030</w:t>
            </w:r>
            <w:r w:rsidR="008C7E27" w:rsidRPr="00101E6C">
              <w:rPr>
                <w:rStyle w:val="a9"/>
                <w:rFonts w:hint="eastAsia"/>
                <w:noProof/>
              </w:rPr>
              <w:t>读取银行列表</w:t>
            </w:r>
            <w:r w:rsidR="008C7E27">
              <w:rPr>
                <w:noProof/>
                <w:webHidden/>
              </w:rPr>
              <w:tab/>
            </w:r>
            <w:r w:rsidR="008C7E27">
              <w:rPr>
                <w:noProof/>
                <w:webHidden/>
              </w:rPr>
              <w:fldChar w:fldCharType="begin"/>
            </w:r>
            <w:r w:rsidR="008C7E27">
              <w:rPr>
                <w:noProof/>
                <w:webHidden/>
              </w:rPr>
              <w:instrText xml:space="preserve"> PAGEREF _Toc398715307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08" w:history="1">
            <w:r w:rsidR="008C7E27" w:rsidRPr="00101E6C">
              <w:rPr>
                <w:rStyle w:val="a9"/>
                <w:noProof/>
              </w:rPr>
              <w:t>3.30.1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 readBankList</w:t>
            </w:r>
            <w:r w:rsidR="008C7E27">
              <w:rPr>
                <w:noProof/>
                <w:webHidden/>
              </w:rPr>
              <w:tab/>
            </w:r>
            <w:r w:rsidR="008C7E27">
              <w:rPr>
                <w:noProof/>
                <w:webHidden/>
              </w:rPr>
              <w:fldChar w:fldCharType="begin"/>
            </w:r>
            <w:r w:rsidR="008C7E27">
              <w:rPr>
                <w:noProof/>
                <w:webHidden/>
              </w:rPr>
              <w:instrText xml:space="preserve"> PAGEREF _Toc398715308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09" w:history="1">
            <w:r w:rsidR="008C7E27" w:rsidRPr="00101E6C">
              <w:rPr>
                <w:rStyle w:val="a9"/>
                <w:noProof/>
              </w:rPr>
              <w:t>3.30.2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_Toc398715309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10" w:history="1">
            <w:r w:rsidR="008C7E27" w:rsidRPr="00101E6C">
              <w:rPr>
                <w:rStyle w:val="a9"/>
                <w:noProof/>
              </w:rPr>
              <w:t>3.30.3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_Toc398715310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11" w:history="1">
            <w:r w:rsidR="008C7E27" w:rsidRPr="00101E6C">
              <w:rPr>
                <w:rStyle w:val="a9"/>
                <w:noProof/>
              </w:rPr>
              <w:t>3.30.4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_Toc398715311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12" w:history="1">
            <w:r w:rsidR="008C7E27" w:rsidRPr="00101E6C">
              <w:rPr>
                <w:rStyle w:val="a9"/>
                <w:noProof/>
              </w:rPr>
              <w:t>3.30.5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_Toc398715312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13"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noProof/>
              </w:rPr>
              <w:t>TFB_API_0031</w:t>
            </w:r>
            <w:r w:rsidR="008C7E27" w:rsidRPr="00101E6C">
              <w:rPr>
                <w:rStyle w:val="a9"/>
                <w:rFonts w:hint="eastAsia"/>
                <w:noProof/>
              </w:rPr>
              <w:t>读取首页广告列表</w:t>
            </w:r>
            <w:r w:rsidR="008C7E27">
              <w:rPr>
                <w:noProof/>
                <w:webHidden/>
              </w:rPr>
              <w:tab/>
            </w:r>
            <w:r w:rsidR="008C7E27">
              <w:rPr>
                <w:noProof/>
                <w:webHidden/>
              </w:rPr>
              <w:fldChar w:fldCharType="begin"/>
            </w:r>
            <w:r w:rsidR="008C7E27">
              <w:rPr>
                <w:noProof/>
                <w:webHidden/>
              </w:rPr>
              <w:instrText xml:space="preserve"> PAGEREF _Toc398715313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14" w:history="1">
            <w:r w:rsidR="008C7E27" w:rsidRPr="00101E6C">
              <w:rPr>
                <w:rStyle w:val="a9"/>
                <w:noProof/>
              </w:rPr>
              <w:t>3.31.1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&gt;readIndexAdList</w:t>
            </w:r>
            <w:r w:rsidR="008C7E27">
              <w:rPr>
                <w:noProof/>
                <w:webHidden/>
              </w:rPr>
              <w:tab/>
            </w:r>
            <w:r w:rsidR="008C7E27">
              <w:rPr>
                <w:noProof/>
                <w:webHidden/>
              </w:rPr>
              <w:fldChar w:fldCharType="begin"/>
            </w:r>
            <w:r w:rsidR="008C7E27">
              <w:rPr>
                <w:noProof/>
                <w:webHidden/>
              </w:rPr>
              <w:instrText xml:space="preserve"> PAGEREF _Toc398715314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15" w:history="1">
            <w:r w:rsidR="008C7E27" w:rsidRPr="00101E6C">
              <w:rPr>
                <w:rStyle w:val="a9"/>
                <w:noProof/>
              </w:rPr>
              <w:t>3.31.2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_Toc398715315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16" w:history="1">
            <w:r w:rsidR="008C7E27" w:rsidRPr="00101E6C">
              <w:rPr>
                <w:rStyle w:val="a9"/>
                <w:noProof/>
              </w:rPr>
              <w:t>3.31.3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_Toc398715316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17" w:history="1">
            <w:r w:rsidR="008C7E27" w:rsidRPr="00101E6C">
              <w:rPr>
                <w:rStyle w:val="a9"/>
                <w:noProof/>
              </w:rPr>
              <w:t>3.31.4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_Toc398715317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18" w:history="1">
            <w:r w:rsidR="008C7E27" w:rsidRPr="00101E6C">
              <w:rPr>
                <w:rStyle w:val="a9"/>
                <w:noProof/>
              </w:rPr>
              <w:t>3.31.5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_Toc398715318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19"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noProof/>
              </w:rPr>
              <w:t>TFB_API_0032</w:t>
            </w:r>
            <w:r w:rsidR="008C7E27" w:rsidRPr="00101E6C">
              <w:rPr>
                <w:rStyle w:val="a9"/>
                <w:rFonts w:hint="eastAsia"/>
                <w:noProof/>
              </w:rPr>
              <w:t>激活刷卡器</w:t>
            </w:r>
            <w:r w:rsidR="008C7E27">
              <w:rPr>
                <w:noProof/>
                <w:webHidden/>
              </w:rPr>
              <w:tab/>
            </w:r>
            <w:r w:rsidR="008C7E27">
              <w:rPr>
                <w:noProof/>
                <w:webHidden/>
              </w:rPr>
              <w:fldChar w:fldCharType="begin"/>
            </w:r>
            <w:r w:rsidR="008C7E27">
              <w:rPr>
                <w:noProof/>
                <w:webHidden/>
              </w:rPr>
              <w:instrText xml:space="preserve"> PAGEREF _Toc398715319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0" w:history="1">
            <w:r w:rsidR="008C7E27" w:rsidRPr="00101E6C">
              <w:rPr>
                <w:rStyle w:val="a9"/>
                <w:noProof/>
              </w:rPr>
              <w:t>3.32.1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 &gt;activePayCard</w:t>
            </w:r>
            <w:r w:rsidR="008C7E27">
              <w:rPr>
                <w:noProof/>
                <w:webHidden/>
              </w:rPr>
              <w:tab/>
            </w:r>
            <w:r w:rsidR="008C7E27">
              <w:rPr>
                <w:noProof/>
                <w:webHidden/>
              </w:rPr>
              <w:fldChar w:fldCharType="begin"/>
            </w:r>
            <w:r w:rsidR="008C7E27">
              <w:rPr>
                <w:noProof/>
                <w:webHidden/>
              </w:rPr>
              <w:instrText xml:space="preserve"> PAGEREF _Toc398715320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1" w:history="1">
            <w:r w:rsidR="008C7E27" w:rsidRPr="00101E6C">
              <w:rPr>
                <w:rStyle w:val="a9"/>
                <w:noProof/>
              </w:rPr>
              <w:t>3.32.2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_Toc398715321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2" w:history="1">
            <w:r w:rsidR="008C7E27" w:rsidRPr="00101E6C">
              <w:rPr>
                <w:rStyle w:val="a9"/>
                <w:noProof/>
              </w:rPr>
              <w:t>3.32.3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_Toc398715322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3" w:history="1">
            <w:r w:rsidR="008C7E27" w:rsidRPr="00101E6C">
              <w:rPr>
                <w:rStyle w:val="a9"/>
                <w:noProof/>
              </w:rPr>
              <w:t>3.32.4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_Toc398715323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4" w:history="1">
            <w:r w:rsidR="008C7E27" w:rsidRPr="00101E6C">
              <w:rPr>
                <w:rStyle w:val="a9"/>
                <w:noProof/>
              </w:rPr>
              <w:t>3.32.5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_Toc398715324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25"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noProof/>
              </w:rPr>
              <w:t xml:space="preserve">TFB_API_0033  </w:t>
            </w:r>
            <w:r w:rsidR="008C7E27" w:rsidRPr="00101E6C">
              <w:rPr>
                <w:rStyle w:val="a9"/>
                <w:rFonts w:hint="eastAsia"/>
                <w:noProof/>
              </w:rPr>
              <w:t>余额查询（作废）</w:t>
            </w:r>
            <w:r w:rsidR="008C7E27">
              <w:rPr>
                <w:noProof/>
                <w:webHidden/>
              </w:rPr>
              <w:tab/>
            </w:r>
            <w:r w:rsidR="008C7E27">
              <w:rPr>
                <w:noProof/>
                <w:webHidden/>
              </w:rPr>
              <w:fldChar w:fldCharType="begin"/>
            </w:r>
            <w:r w:rsidR="008C7E27">
              <w:rPr>
                <w:noProof/>
                <w:webHidden/>
              </w:rPr>
              <w:instrText xml:space="preserve"> PAGEREF _Toc398715325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6" w:history="1">
            <w:r w:rsidR="008C7E27" w:rsidRPr="00101E6C">
              <w:rPr>
                <w:rStyle w:val="a9"/>
                <w:noProof/>
              </w:rPr>
              <w:t>3.33.1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readBankCardMoney</w:t>
            </w:r>
            <w:r w:rsidR="008C7E27">
              <w:rPr>
                <w:noProof/>
                <w:webHidden/>
              </w:rPr>
              <w:tab/>
            </w:r>
            <w:r w:rsidR="008C7E27">
              <w:rPr>
                <w:noProof/>
                <w:webHidden/>
              </w:rPr>
              <w:fldChar w:fldCharType="begin"/>
            </w:r>
            <w:r w:rsidR="008C7E27">
              <w:rPr>
                <w:noProof/>
                <w:webHidden/>
              </w:rPr>
              <w:instrText xml:space="preserve"> PAGEREF _Toc398715326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7" w:history="1">
            <w:r w:rsidR="008C7E27" w:rsidRPr="00101E6C">
              <w:rPr>
                <w:rStyle w:val="a9"/>
                <w:noProof/>
              </w:rPr>
              <w:t>3.33.2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_Toc398715327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8" w:history="1">
            <w:r w:rsidR="008C7E27" w:rsidRPr="00101E6C">
              <w:rPr>
                <w:rStyle w:val="a9"/>
                <w:noProof/>
              </w:rPr>
              <w:t>3.33.3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_Toc398715328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29" w:history="1">
            <w:r w:rsidR="008C7E27" w:rsidRPr="00101E6C">
              <w:rPr>
                <w:rStyle w:val="a9"/>
                <w:noProof/>
              </w:rPr>
              <w:t>3.33.4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_Toc398715329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30" w:history="1">
            <w:r w:rsidR="008C7E27" w:rsidRPr="00101E6C">
              <w:rPr>
                <w:rStyle w:val="a9"/>
                <w:noProof/>
              </w:rPr>
              <w:t>3.33.5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_Toc398715330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31"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读取抵用券选项</w:t>
            </w:r>
            <w:r w:rsidR="008C7E27">
              <w:rPr>
                <w:noProof/>
                <w:webHidden/>
              </w:rPr>
              <w:tab/>
            </w:r>
            <w:r w:rsidR="008C7E27">
              <w:rPr>
                <w:noProof/>
                <w:webHidden/>
              </w:rPr>
              <w:fldChar w:fldCharType="begin"/>
            </w:r>
            <w:r w:rsidR="008C7E27">
              <w:rPr>
                <w:noProof/>
                <w:webHidden/>
              </w:rPr>
              <w:instrText xml:space="preserve"> PAGEREF _Toc398715331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32" w:history="1">
            <w:r w:rsidR="008C7E27" w:rsidRPr="00101E6C">
              <w:rPr>
                <w:rStyle w:val="a9"/>
                <w:noProof/>
              </w:rPr>
              <w:t>3.34.1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readcouponinfo</w:t>
            </w:r>
            <w:r w:rsidR="008C7E27">
              <w:rPr>
                <w:noProof/>
                <w:webHidden/>
              </w:rPr>
              <w:tab/>
            </w:r>
            <w:r w:rsidR="008C7E27">
              <w:rPr>
                <w:noProof/>
                <w:webHidden/>
              </w:rPr>
              <w:fldChar w:fldCharType="begin"/>
            </w:r>
            <w:r w:rsidR="008C7E27">
              <w:rPr>
                <w:noProof/>
                <w:webHidden/>
              </w:rPr>
              <w:instrText xml:space="preserve"> PAGEREF _Toc398715332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33" w:history="1">
            <w:r w:rsidR="008C7E27" w:rsidRPr="00101E6C">
              <w:rPr>
                <w:rStyle w:val="a9"/>
                <w:noProof/>
              </w:rPr>
              <w:t>3.34.2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_Toc398715333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34" w:history="1">
            <w:r w:rsidR="008C7E27" w:rsidRPr="00101E6C">
              <w:rPr>
                <w:rStyle w:val="a9"/>
                <w:noProof/>
              </w:rPr>
              <w:t>3.34.3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_Toc398715334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35" w:history="1">
            <w:r w:rsidR="008C7E27" w:rsidRPr="00101E6C">
              <w:rPr>
                <w:rStyle w:val="a9"/>
                <w:noProof/>
              </w:rPr>
              <w:t>3.34.4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_Toc398715335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36" w:history="1">
            <w:r w:rsidR="008C7E27" w:rsidRPr="00101E6C">
              <w:rPr>
                <w:rStyle w:val="a9"/>
                <w:noProof/>
              </w:rPr>
              <w:t>3.34.5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_Toc398715336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37"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noProof/>
              </w:rPr>
              <w:t xml:space="preserve">TFB_API_0035  </w:t>
            </w:r>
            <w:r w:rsidR="008C7E27" w:rsidRPr="00101E6C">
              <w:rPr>
                <w:rStyle w:val="a9"/>
                <w:rFonts w:hint="eastAsia"/>
                <w:noProof/>
              </w:rPr>
              <w:t>购买抵用券获得银行交易流水号</w:t>
            </w:r>
            <w:r w:rsidR="008C7E27">
              <w:rPr>
                <w:noProof/>
                <w:webHidden/>
              </w:rPr>
              <w:tab/>
            </w:r>
            <w:r w:rsidR="008C7E27">
              <w:rPr>
                <w:noProof/>
                <w:webHidden/>
              </w:rPr>
              <w:fldChar w:fldCharType="begin"/>
            </w:r>
            <w:r w:rsidR="008C7E27">
              <w:rPr>
                <w:noProof/>
                <w:webHidden/>
              </w:rPr>
              <w:instrText xml:space="preserve"> PAGEREF _Toc398715337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38" w:history="1">
            <w:r w:rsidR="008C7E27" w:rsidRPr="00101E6C">
              <w:rPr>
                <w:rStyle w:val="a9"/>
                <w:noProof/>
              </w:rPr>
              <w:t>3.35.1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w:t>
            </w:r>
            <w:r w:rsidR="008C7E27">
              <w:rPr>
                <w:noProof/>
                <w:webHidden/>
              </w:rPr>
              <w:tab/>
            </w:r>
            <w:r w:rsidR="008C7E27">
              <w:rPr>
                <w:noProof/>
                <w:webHidden/>
              </w:rPr>
              <w:fldChar w:fldCharType="begin"/>
            </w:r>
            <w:r w:rsidR="008C7E27">
              <w:rPr>
                <w:noProof/>
                <w:webHidden/>
              </w:rPr>
              <w:instrText xml:space="preserve"> PAGEREF _Toc398715338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39" w:history="1">
            <w:r w:rsidR="008C7E27" w:rsidRPr="00101E6C">
              <w:rPr>
                <w:rStyle w:val="a9"/>
                <w:noProof/>
              </w:rPr>
              <w:t>3.35.2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_Toc398715339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40" w:history="1">
            <w:r w:rsidR="008C7E27" w:rsidRPr="00101E6C">
              <w:rPr>
                <w:rStyle w:val="a9"/>
                <w:noProof/>
              </w:rPr>
              <w:t>3.35.3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_Toc398715340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41" w:history="1">
            <w:r w:rsidR="008C7E27" w:rsidRPr="00101E6C">
              <w:rPr>
                <w:rStyle w:val="a9"/>
                <w:noProof/>
              </w:rPr>
              <w:t>3.35.4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_Toc398715341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42" w:history="1">
            <w:r w:rsidR="008C7E27" w:rsidRPr="00101E6C">
              <w:rPr>
                <w:rStyle w:val="a9"/>
                <w:noProof/>
              </w:rPr>
              <w:t>3.35.5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_Toc398715342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43" w:history="1">
            <w:r w:rsidR="008C7E27" w:rsidRPr="00101E6C">
              <w:rPr>
                <w:rStyle w:val="a9"/>
                <w:noProof/>
              </w:rPr>
              <w:t>3.36</w:t>
            </w:r>
            <w:r w:rsidR="008C7E27">
              <w:rPr>
                <w:rFonts w:asciiTheme="minorHAnsi" w:eastAsiaTheme="minorEastAsia" w:hAnsiTheme="minorHAnsi" w:cstheme="minorBidi"/>
                <w:noProof/>
              </w:rPr>
              <w:tab/>
            </w:r>
            <w:r w:rsidR="008C7E27" w:rsidRPr="00101E6C">
              <w:rPr>
                <w:rStyle w:val="a9"/>
                <w:noProof/>
              </w:rPr>
              <w:t xml:space="preserve">TFB_API_0036  </w:t>
            </w:r>
            <w:r w:rsidR="008C7E27" w:rsidRPr="00101E6C">
              <w:rPr>
                <w:rStyle w:val="a9"/>
                <w:rFonts w:hint="eastAsia"/>
                <w:noProof/>
              </w:rPr>
              <w:t>回购抵用券列表（作废）</w:t>
            </w:r>
            <w:r w:rsidR="008C7E27">
              <w:rPr>
                <w:noProof/>
                <w:webHidden/>
              </w:rPr>
              <w:tab/>
            </w:r>
            <w:r w:rsidR="008C7E27">
              <w:rPr>
                <w:noProof/>
                <w:webHidden/>
              </w:rPr>
              <w:fldChar w:fldCharType="begin"/>
            </w:r>
            <w:r w:rsidR="008C7E27">
              <w:rPr>
                <w:noProof/>
                <w:webHidden/>
              </w:rPr>
              <w:instrText xml:space="preserve"> PAGEREF _Toc398715343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44" w:history="1">
            <w:r w:rsidR="008C7E27" w:rsidRPr="00101E6C">
              <w:rPr>
                <w:rStyle w:val="a9"/>
                <w:noProof/>
              </w:rPr>
              <w:t>3.36.1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&gt;couponRebuylist</w:t>
            </w:r>
            <w:r w:rsidR="008C7E27">
              <w:rPr>
                <w:noProof/>
                <w:webHidden/>
              </w:rPr>
              <w:tab/>
            </w:r>
            <w:r w:rsidR="008C7E27">
              <w:rPr>
                <w:noProof/>
                <w:webHidden/>
              </w:rPr>
              <w:fldChar w:fldCharType="begin"/>
            </w:r>
            <w:r w:rsidR="008C7E27">
              <w:rPr>
                <w:noProof/>
                <w:webHidden/>
              </w:rPr>
              <w:instrText xml:space="preserve"> PAGEREF _Toc398715344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45" w:history="1">
            <w:r w:rsidR="008C7E27" w:rsidRPr="00101E6C">
              <w:rPr>
                <w:rStyle w:val="a9"/>
                <w:noProof/>
              </w:rPr>
              <w:t>3.36.2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_Toc398715345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46" w:history="1">
            <w:r w:rsidR="008C7E27" w:rsidRPr="00101E6C">
              <w:rPr>
                <w:rStyle w:val="a9"/>
                <w:noProof/>
              </w:rPr>
              <w:t>3.36.3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_Toc398715346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47" w:history="1">
            <w:r w:rsidR="008C7E27" w:rsidRPr="00101E6C">
              <w:rPr>
                <w:rStyle w:val="a9"/>
                <w:noProof/>
              </w:rPr>
              <w:t>3.36.4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_Toc398715347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48" w:history="1">
            <w:r w:rsidR="008C7E27" w:rsidRPr="00101E6C">
              <w:rPr>
                <w:rStyle w:val="a9"/>
                <w:noProof/>
              </w:rPr>
              <w:t>3.36.5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_Toc398715348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49" w:history="1">
            <w:r w:rsidR="008C7E27" w:rsidRPr="00101E6C">
              <w:rPr>
                <w:rStyle w:val="a9"/>
                <w:noProof/>
              </w:rPr>
              <w:t>3.37</w:t>
            </w:r>
            <w:r w:rsidR="008C7E27">
              <w:rPr>
                <w:rFonts w:asciiTheme="minorHAnsi" w:eastAsiaTheme="minorEastAsia" w:hAnsiTheme="minorHAnsi" w:cstheme="minorBidi"/>
                <w:noProof/>
              </w:rPr>
              <w:tab/>
            </w:r>
            <w:r w:rsidR="008C7E27" w:rsidRPr="00101E6C">
              <w:rPr>
                <w:rStyle w:val="a9"/>
                <w:noProof/>
              </w:rPr>
              <w:t xml:space="preserve">TFB_API_0037  </w:t>
            </w:r>
            <w:r w:rsidR="008C7E27" w:rsidRPr="00101E6C">
              <w:rPr>
                <w:rStyle w:val="a9"/>
                <w:rFonts w:hint="eastAsia"/>
                <w:noProof/>
              </w:rPr>
              <w:t>回购抵用券操作（作废）</w:t>
            </w:r>
            <w:r w:rsidR="008C7E27">
              <w:rPr>
                <w:noProof/>
                <w:webHidden/>
              </w:rPr>
              <w:tab/>
            </w:r>
            <w:r w:rsidR="008C7E27">
              <w:rPr>
                <w:noProof/>
                <w:webHidden/>
              </w:rPr>
              <w:fldChar w:fldCharType="begin"/>
            </w:r>
            <w:r w:rsidR="008C7E27">
              <w:rPr>
                <w:noProof/>
                <w:webHidden/>
              </w:rPr>
              <w:instrText xml:space="preserve"> PAGEREF _Toc398715349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0" w:history="1">
            <w:r w:rsidR="008C7E27" w:rsidRPr="00101E6C">
              <w:rPr>
                <w:rStyle w:val="a9"/>
                <w:noProof/>
              </w:rPr>
              <w:t>3.37.1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w:t>
            </w:r>
            <w:r w:rsidR="008C7E27">
              <w:rPr>
                <w:noProof/>
                <w:webHidden/>
              </w:rPr>
              <w:tab/>
            </w:r>
            <w:r w:rsidR="008C7E27">
              <w:rPr>
                <w:noProof/>
                <w:webHidden/>
              </w:rPr>
              <w:fldChar w:fldCharType="begin"/>
            </w:r>
            <w:r w:rsidR="008C7E27">
              <w:rPr>
                <w:noProof/>
                <w:webHidden/>
              </w:rPr>
              <w:instrText xml:space="preserve"> PAGEREF _Toc398715350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1" w:history="1">
            <w:r w:rsidR="008C7E27" w:rsidRPr="00101E6C">
              <w:rPr>
                <w:rStyle w:val="a9"/>
                <w:noProof/>
              </w:rPr>
              <w:t>3.37.2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_Toc398715351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2" w:history="1">
            <w:r w:rsidR="008C7E27" w:rsidRPr="00101E6C">
              <w:rPr>
                <w:rStyle w:val="a9"/>
                <w:noProof/>
              </w:rPr>
              <w:t>3.37.3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_Toc398715352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3" w:history="1">
            <w:r w:rsidR="008C7E27" w:rsidRPr="00101E6C">
              <w:rPr>
                <w:rStyle w:val="a9"/>
                <w:noProof/>
              </w:rPr>
              <w:t>3.37.4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_Toc398715353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4" w:history="1">
            <w:r w:rsidR="008C7E27" w:rsidRPr="00101E6C">
              <w:rPr>
                <w:rStyle w:val="a9"/>
                <w:noProof/>
              </w:rPr>
              <w:t>3.37.5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_Toc398715354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55" w:history="1">
            <w:r w:rsidR="008C7E27" w:rsidRPr="00101E6C">
              <w:rPr>
                <w:rStyle w:val="a9"/>
                <w:noProof/>
              </w:rPr>
              <w:t>3.38</w:t>
            </w:r>
            <w:r w:rsidR="008C7E27">
              <w:rPr>
                <w:rFonts w:asciiTheme="minorHAnsi" w:eastAsiaTheme="minorEastAsia" w:hAnsiTheme="minorHAnsi" w:cstheme="minorBidi"/>
                <w:noProof/>
              </w:rPr>
              <w:tab/>
            </w:r>
            <w:r w:rsidR="008C7E27" w:rsidRPr="00101E6C">
              <w:rPr>
                <w:rStyle w:val="a9"/>
                <w:noProof/>
              </w:rPr>
              <w:t xml:space="preserve">TFB_API_0038 </w:t>
            </w:r>
            <w:r w:rsidR="008C7E27" w:rsidRPr="00101E6C">
              <w:rPr>
                <w:rStyle w:val="a9"/>
                <w:rFonts w:hint="eastAsia"/>
                <w:noProof/>
              </w:rPr>
              <w:t>购买抵用券支付成功</w:t>
            </w:r>
            <w:r w:rsidR="008C7E27">
              <w:rPr>
                <w:noProof/>
                <w:webHidden/>
              </w:rPr>
              <w:tab/>
            </w:r>
            <w:r w:rsidR="008C7E27">
              <w:rPr>
                <w:noProof/>
                <w:webHidden/>
              </w:rPr>
              <w:fldChar w:fldCharType="begin"/>
            </w:r>
            <w:r w:rsidR="008C7E27">
              <w:rPr>
                <w:noProof/>
                <w:webHidden/>
              </w:rPr>
              <w:instrText xml:space="preserve"> PAGEREF _Toc398715355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6" w:history="1">
            <w:r w:rsidR="008C7E27" w:rsidRPr="00101E6C">
              <w:rPr>
                <w:rStyle w:val="a9"/>
                <w:noProof/>
              </w:rPr>
              <w:t>3.38.1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couponSalePay</w:t>
            </w:r>
            <w:r w:rsidR="008C7E27">
              <w:rPr>
                <w:noProof/>
                <w:webHidden/>
              </w:rPr>
              <w:tab/>
            </w:r>
            <w:r w:rsidR="008C7E27">
              <w:rPr>
                <w:noProof/>
                <w:webHidden/>
              </w:rPr>
              <w:fldChar w:fldCharType="begin"/>
            </w:r>
            <w:r w:rsidR="008C7E27">
              <w:rPr>
                <w:noProof/>
                <w:webHidden/>
              </w:rPr>
              <w:instrText xml:space="preserve"> PAGEREF _Toc398715356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7" w:history="1">
            <w:r w:rsidR="008C7E27" w:rsidRPr="00101E6C">
              <w:rPr>
                <w:rStyle w:val="a9"/>
                <w:noProof/>
              </w:rPr>
              <w:t>3.38.2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_Toc398715357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8" w:history="1">
            <w:r w:rsidR="008C7E27" w:rsidRPr="00101E6C">
              <w:rPr>
                <w:rStyle w:val="a9"/>
                <w:noProof/>
              </w:rPr>
              <w:t>3.38.3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_Toc398715358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59" w:history="1">
            <w:r w:rsidR="008C7E27" w:rsidRPr="00101E6C">
              <w:rPr>
                <w:rStyle w:val="a9"/>
                <w:noProof/>
              </w:rPr>
              <w:t>3.38.4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_Toc398715359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60" w:history="1">
            <w:r w:rsidR="008C7E27" w:rsidRPr="00101E6C">
              <w:rPr>
                <w:rStyle w:val="a9"/>
                <w:noProof/>
              </w:rPr>
              <w:t>3.38.5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_Toc398715360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61" w:history="1">
            <w:r w:rsidR="008C7E27" w:rsidRPr="00101E6C">
              <w:rPr>
                <w:rStyle w:val="a9"/>
                <w:noProof/>
              </w:rPr>
              <w:t>3.39</w:t>
            </w:r>
            <w:r w:rsidR="008C7E27">
              <w:rPr>
                <w:rFonts w:asciiTheme="minorHAnsi" w:eastAsiaTheme="minorEastAsia" w:hAnsiTheme="minorHAnsi" w:cstheme="minorBidi"/>
                <w:noProof/>
              </w:rPr>
              <w:tab/>
            </w:r>
            <w:r w:rsidR="008C7E27" w:rsidRPr="00101E6C">
              <w:rPr>
                <w:rStyle w:val="a9"/>
                <w:noProof/>
              </w:rPr>
              <w:t>TFB_API_0039</w:t>
            </w:r>
            <w:r w:rsidR="008C7E27" w:rsidRPr="00101E6C">
              <w:rPr>
                <w:rStyle w:val="a9"/>
                <w:rFonts w:hint="eastAsia"/>
                <w:noProof/>
              </w:rPr>
              <w:t>抵用券历史列表</w:t>
            </w:r>
            <w:r w:rsidR="008C7E27">
              <w:rPr>
                <w:noProof/>
                <w:webHidden/>
              </w:rPr>
              <w:tab/>
            </w:r>
            <w:r w:rsidR="008C7E27">
              <w:rPr>
                <w:noProof/>
                <w:webHidden/>
              </w:rPr>
              <w:fldChar w:fldCharType="begin"/>
            </w:r>
            <w:r w:rsidR="008C7E27">
              <w:rPr>
                <w:noProof/>
                <w:webHidden/>
              </w:rPr>
              <w:instrText xml:space="preserve"> PAGEREF _Toc398715361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62" w:history="1">
            <w:r w:rsidR="008C7E27" w:rsidRPr="00101E6C">
              <w:rPr>
                <w:rStyle w:val="a9"/>
                <w:noProof/>
              </w:rPr>
              <w:t>3.39.1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&gt;couponSalelist</w:t>
            </w:r>
            <w:r w:rsidR="008C7E27">
              <w:rPr>
                <w:noProof/>
                <w:webHidden/>
              </w:rPr>
              <w:tab/>
            </w:r>
            <w:r w:rsidR="008C7E27">
              <w:rPr>
                <w:noProof/>
                <w:webHidden/>
              </w:rPr>
              <w:fldChar w:fldCharType="begin"/>
            </w:r>
            <w:r w:rsidR="008C7E27">
              <w:rPr>
                <w:noProof/>
                <w:webHidden/>
              </w:rPr>
              <w:instrText xml:space="preserve"> PAGEREF _Toc398715362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63" w:history="1">
            <w:r w:rsidR="008C7E27" w:rsidRPr="00101E6C">
              <w:rPr>
                <w:rStyle w:val="a9"/>
                <w:noProof/>
              </w:rPr>
              <w:t>3.39.2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_Toc398715363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64" w:history="1">
            <w:r w:rsidR="008C7E27" w:rsidRPr="00101E6C">
              <w:rPr>
                <w:rStyle w:val="a9"/>
                <w:noProof/>
              </w:rPr>
              <w:t>3.39.3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_Toc398715364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65" w:history="1">
            <w:r w:rsidR="008C7E27" w:rsidRPr="00101E6C">
              <w:rPr>
                <w:rStyle w:val="a9"/>
                <w:noProof/>
              </w:rPr>
              <w:t>3.39.4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_Toc398715365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66" w:history="1">
            <w:r w:rsidR="008C7E27" w:rsidRPr="00101E6C">
              <w:rPr>
                <w:rStyle w:val="a9"/>
                <w:noProof/>
              </w:rPr>
              <w:t>3.39.5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_Toc398715366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67" w:history="1">
            <w:r w:rsidR="008C7E27" w:rsidRPr="00101E6C">
              <w:rPr>
                <w:rStyle w:val="a9"/>
                <w:noProof/>
              </w:rPr>
              <w:t>3.40</w:t>
            </w:r>
            <w:r w:rsidR="008C7E27">
              <w:rPr>
                <w:rFonts w:asciiTheme="minorHAnsi" w:eastAsiaTheme="minorEastAsia" w:hAnsiTheme="minorHAnsi" w:cstheme="minorBidi"/>
                <w:noProof/>
              </w:rPr>
              <w:tab/>
            </w:r>
            <w:r w:rsidR="008C7E27" w:rsidRPr="00101E6C">
              <w:rPr>
                <w:rStyle w:val="a9"/>
                <w:noProof/>
              </w:rPr>
              <w:t>TFB_API_0040</w:t>
            </w:r>
            <w:r w:rsidR="008C7E27" w:rsidRPr="00101E6C">
              <w:rPr>
                <w:rStyle w:val="a9"/>
                <w:rFonts w:hint="eastAsia"/>
                <w:noProof/>
              </w:rPr>
              <w:t>刷卡器刷卡管理</w:t>
            </w:r>
            <w:r w:rsidR="008C7E27">
              <w:rPr>
                <w:noProof/>
                <w:webHidden/>
              </w:rPr>
              <w:tab/>
            </w:r>
            <w:r w:rsidR="008C7E27">
              <w:rPr>
                <w:noProof/>
                <w:webHidden/>
              </w:rPr>
              <w:fldChar w:fldCharType="begin"/>
            </w:r>
            <w:r w:rsidR="008C7E27">
              <w:rPr>
                <w:noProof/>
                <w:webHidden/>
              </w:rPr>
              <w:instrText xml:space="preserve"> PAGEREF _Toc398715367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68" w:history="1">
            <w:r w:rsidR="008C7E27" w:rsidRPr="00101E6C">
              <w:rPr>
                <w:rStyle w:val="a9"/>
                <w:noProof/>
              </w:rPr>
              <w:t>3.40.1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ApiAuthorInfo- &gt;payCardCheck</w:t>
            </w:r>
            <w:r w:rsidR="008C7E27">
              <w:rPr>
                <w:noProof/>
                <w:webHidden/>
              </w:rPr>
              <w:tab/>
            </w:r>
            <w:r w:rsidR="008C7E27">
              <w:rPr>
                <w:noProof/>
                <w:webHidden/>
              </w:rPr>
              <w:fldChar w:fldCharType="begin"/>
            </w:r>
            <w:r w:rsidR="008C7E27">
              <w:rPr>
                <w:noProof/>
                <w:webHidden/>
              </w:rPr>
              <w:instrText xml:space="preserve"> PAGEREF _Toc398715368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69" w:history="1">
            <w:r w:rsidR="008C7E27" w:rsidRPr="00101E6C">
              <w:rPr>
                <w:rStyle w:val="a9"/>
                <w:noProof/>
              </w:rPr>
              <w:t>3.40.2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_Toc398715369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70" w:history="1">
            <w:r w:rsidR="008C7E27" w:rsidRPr="00101E6C">
              <w:rPr>
                <w:rStyle w:val="a9"/>
                <w:noProof/>
              </w:rPr>
              <w:t>3.40.3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_Toc398715370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71" w:history="1">
            <w:r w:rsidR="008C7E27" w:rsidRPr="00101E6C">
              <w:rPr>
                <w:rStyle w:val="a9"/>
                <w:noProof/>
              </w:rPr>
              <w:t>3.40.4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_Toc398715371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72" w:history="1">
            <w:r w:rsidR="008C7E27" w:rsidRPr="00101E6C">
              <w:rPr>
                <w:rStyle w:val="a9"/>
                <w:noProof/>
              </w:rPr>
              <w:t>3.40.5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_Toc398715372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73"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noProof/>
              </w:rPr>
              <w:t>TFB_API_0041</w:t>
            </w:r>
            <w:r w:rsidR="008C7E27" w:rsidRPr="00101E6C">
              <w:rPr>
                <w:rStyle w:val="a9"/>
                <w:rFonts w:hint="eastAsia"/>
                <w:noProof/>
              </w:rPr>
              <w:t>获取协议</w:t>
            </w:r>
            <w:r w:rsidR="008C7E27" w:rsidRPr="00101E6C">
              <w:rPr>
                <w:rStyle w:val="a9"/>
                <w:noProof/>
              </w:rPr>
              <w:t>/</w:t>
            </w:r>
            <w:r w:rsidR="008C7E27" w:rsidRPr="00101E6C">
              <w:rPr>
                <w:rStyle w:val="a9"/>
                <w:rFonts w:hint="eastAsia"/>
                <w:noProof/>
              </w:rPr>
              <w:t>服务条款</w:t>
            </w:r>
            <w:r w:rsidR="008C7E27" w:rsidRPr="00101E6C">
              <w:rPr>
                <w:rStyle w:val="a9"/>
                <w:noProof/>
              </w:rPr>
              <w:t>/</w:t>
            </w:r>
            <w:r w:rsidR="008C7E27" w:rsidRPr="00101E6C">
              <w:rPr>
                <w:rStyle w:val="a9"/>
                <w:rFonts w:hint="eastAsia"/>
                <w:noProof/>
              </w:rPr>
              <w:t>关于我们信息</w:t>
            </w:r>
            <w:r w:rsidR="008C7E27">
              <w:rPr>
                <w:noProof/>
                <w:webHidden/>
              </w:rPr>
              <w:tab/>
            </w:r>
            <w:r w:rsidR="008C7E27">
              <w:rPr>
                <w:noProof/>
                <w:webHidden/>
              </w:rPr>
              <w:fldChar w:fldCharType="begin"/>
            </w:r>
            <w:r w:rsidR="008C7E27">
              <w:rPr>
                <w:noProof/>
                <w:webHidden/>
              </w:rPr>
              <w:instrText xml:space="preserve"> PAGEREF _Toc398715373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74" w:history="1">
            <w:r w:rsidR="008C7E27" w:rsidRPr="00101E6C">
              <w:rPr>
                <w:rStyle w:val="a9"/>
                <w:noProof/>
              </w:rPr>
              <w:t>3.41.1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ApiAppInfo-&gt;readAppruleList</w:t>
            </w:r>
            <w:r w:rsidR="008C7E27">
              <w:rPr>
                <w:noProof/>
                <w:webHidden/>
              </w:rPr>
              <w:tab/>
            </w:r>
            <w:r w:rsidR="008C7E27">
              <w:rPr>
                <w:noProof/>
                <w:webHidden/>
              </w:rPr>
              <w:fldChar w:fldCharType="begin"/>
            </w:r>
            <w:r w:rsidR="008C7E27">
              <w:rPr>
                <w:noProof/>
                <w:webHidden/>
              </w:rPr>
              <w:instrText xml:space="preserve"> PAGEREF _Toc398715374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75" w:history="1">
            <w:r w:rsidR="008C7E27" w:rsidRPr="00101E6C">
              <w:rPr>
                <w:rStyle w:val="a9"/>
                <w:noProof/>
              </w:rPr>
              <w:t>3.41.2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_Toc398715375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76" w:history="1">
            <w:r w:rsidR="008C7E27" w:rsidRPr="00101E6C">
              <w:rPr>
                <w:rStyle w:val="a9"/>
                <w:noProof/>
              </w:rPr>
              <w:t>3.41.3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_Toc398715376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77" w:history="1">
            <w:r w:rsidR="008C7E27" w:rsidRPr="00101E6C">
              <w:rPr>
                <w:rStyle w:val="a9"/>
                <w:noProof/>
              </w:rPr>
              <w:t>3.41.4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_Toc398715377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78" w:history="1">
            <w:r w:rsidR="008C7E27" w:rsidRPr="00101E6C">
              <w:rPr>
                <w:rStyle w:val="a9"/>
                <w:noProof/>
              </w:rPr>
              <w:t>3.41.5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_Toc398715378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79"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noProof/>
              </w:rPr>
              <w:t>TFB_API_0042</w:t>
            </w:r>
            <w:r w:rsidR="008C7E27" w:rsidRPr="00101E6C">
              <w:rPr>
                <w:rStyle w:val="a9"/>
                <w:rFonts w:hint="eastAsia"/>
                <w:noProof/>
              </w:rPr>
              <w:t>快递查询</w:t>
            </w:r>
            <w:r w:rsidR="008C7E27">
              <w:rPr>
                <w:noProof/>
                <w:webHidden/>
              </w:rPr>
              <w:tab/>
            </w:r>
            <w:r w:rsidR="008C7E27">
              <w:rPr>
                <w:noProof/>
                <w:webHidden/>
              </w:rPr>
              <w:fldChar w:fldCharType="begin"/>
            </w:r>
            <w:r w:rsidR="008C7E27">
              <w:rPr>
                <w:noProof/>
                <w:webHidden/>
              </w:rPr>
              <w:instrText xml:space="preserve"> PAGEREF _Toc398715379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0" w:history="1">
            <w:r w:rsidR="008C7E27" w:rsidRPr="00101E6C">
              <w:rPr>
                <w:rStyle w:val="a9"/>
                <w:noProof/>
              </w:rPr>
              <w:t>3.42.1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ApiKuaidiChaxun -&gt;kuaiState</w:t>
            </w:r>
            <w:r w:rsidR="008C7E27">
              <w:rPr>
                <w:noProof/>
                <w:webHidden/>
              </w:rPr>
              <w:tab/>
            </w:r>
            <w:r w:rsidR="008C7E27">
              <w:rPr>
                <w:noProof/>
                <w:webHidden/>
              </w:rPr>
              <w:fldChar w:fldCharType="begin"/>
            </w:r>
            <w:r w:rsidR="008C7E27">
              <w:rPr>
                <w:noProof/>
                <w:webHidden/>
              </w:rPr>
              <w:instrText xml:space="preserve"> PAGEREF _Toc398715380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1" w:history="1">
            <w:r w:rsidR="008C7E27" w:rsidRPr="00101E6C">
              <w:rPr>
                <w:rStyle w:val="a9"/>
                <w:noProof/>
              </w:rPr>
              <w:t>3.42.2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_Toc398715381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2" w:history="1">
            <w:r w:rsidR="008C7E27" w:rsidRPr="00101E6C">
              <w:rPr>
                <w:rStyle w:val="a9"/>
                <w:noProof/>
              </w:rPr>
              <w:t>3.42.3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_Toc398715382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3" w:history="1">
            <w:r w:rsidR="008C7E27" w:rsidRPr="00101E6C">
              <w:rPr>
                <w:rStyle w:val="a9"/>
                <w:noProof/>
              </w:rPr>
              <w:t>3.42.4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_Toc398715383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4" w:history="1">
            <w:r w:rsidR="008C7E27" w:rsidRPr="00101E6C">
              <w:rPr>
                <w:rStyle w:val="a9"/>
                <w:noProof/>
              </w:rPr>
              <w:t>3.42.5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_Toc398715384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85"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noProof/>
              </w:rPr>
              <w:t>TFB_API_0043  APP</w:t>
            </w:r>
            <w:r w:rsidR="008C7E27" w:rsidRPr="00101E6C">
              <w:rPr>
                <w:rStyle w:val="a9"/>
                <w:rFonts w:hint="eastAsia"/>
                <w:noProof/>
              </w:rPr>
              <w:t>功能模块菜单读取</w:t>
            </w:r>
            <w:r w:rsidR="008C7E27">
              <w:rPr>
                <w:noProof/>
                <w:webHidden/>
              </w:rPr>
              <w:tab/>
            </w:r>
            <w:r w:rsidR="008C7E27">
              <w:rPr>
                <w:noProof/>
                <w:webHidden/>
              </w:rPr>
              <w:fldChar w:fldCharType="begin"/>
            </w:r>
            <w:r w:rsidR="008C7E27">
              <w:rPr>
                <w:noProof/>
                <w:webHidden/>
              </w:rPr>
              <w:instrText xml:space="preserve"> PAGEREF _Toc398715385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6" w:history="1">
            <w:r w:rsidR="008C7E27" w:rsidRPr="00101E6C">
              <w:rPr>
                <w:rStyle w:val="a9"/>
                <w:noProof/>
              </w:rPr>
              <w:t>3.43.1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w:t>
            </w:r>
            <w:r w:rsidR="008C7E27" w:rsidRPr="00101E6C">
              <w:rPr>
                <w:rStyle w:val="a9"/>
                <w:rFonts w:ascii="Arial" w:hAnsi="Arial" w:cs="Arial"/>
                <w:noProof/>
              </w:rPr>
              <w:t>MenuModule</w:t>
            </w:r>
            <w:r w:rsidR="008C7E27">
              <w:rPr>
                <w:noProof/>
                <w:webHidden/>
              </w:rPr>
              <w:tab/>
            </w:r>
            <w:r w:rsidR="008C7E27">
              <w:rPr>
                <w:noProof/>
                <w:webHidden/>
              </w:rPr>
              <w:fldChar w:fldCharType="begin"/>
            </w:r>
            <w:r w:rsidR="008C7E27">
              <w:rPr>
                <w:noProof/>
                <w:webHidden/>
              </w:rPr>
              <w:instrText xml:space="preserve"> PAGEREF _Toc398715386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7" w:history="1">
            <w:r w:rsidR="008C7E27" w:rsidRPr="00101E6C">
              <w:rPr>
                <w:rStyle w:val="a9"/>
                <w:noProof/>
              </w:rPr>
              <w:t>3.43.2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_Toc398715387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8" w:history="1">
            <w:r w:rsidR="008C7E27" w:rsidRPr="00101E6C">
              <w:rPr>
                <w:rStyle w:val="a9"/>
                <w:noProof/>
              </w:rPr>
              <w:t>3.43.3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_Toc398715388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89" w:history="1">
            <w:r w:rsidR="008C7E27" w:rsidRPr="00101E6C">
              <w:rPr>
                <w:rStyle w:val="a9"/>
                <w:noProof/>
              </w:rPr>
              <w:t>3.43.4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_Toc398715389 \h </w:instrText>
            </w:r>
            <w:r w:rsidR="008C7E27">
              <w:rPr>
                <w:noProof/>
                <w:webHidden/>
              </w:rPr>
            </w:r>
            <w:r w:rsidR="008C7E27">
              <w:rPr>
                <w:noProof/>
                <w:webHidden/>
              </w:rPr>
              <w:fldChar w:fldCharType="separate"/>
            </w:r>
            <w:r w:rsidR="008C7E27">
              <w:rPr>
                <w:noProof/>
                <w:webHidden/>
              </w:rPr>
              <w:t>84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90" w:history="1">
            <w:r w:rsidR="008C7E27" w:rsidRPr="00101E6C">
              <w:rPr>
                <w:rStyle w:val="a9"/>
                <w:noProof/>
              </w:rPr>
              <w:t>3.43.5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_Toc398715390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91"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noProof/>
              </w:rPr>
              <w:t xml:space="preserve">TFB_API_0044  </w:t>
            </w:r>
            <w:r w:rsidR="008C7E27" w:rsidRPr="00101E6C">
              <w:rPr>
                <w:rStyle w:val="a9"/>
                <w:rFonts w:hint="eastAsia"/>
                <w:noProof/>
              </w:rPr>
              <w:t>余额查询</w:t>
            </w:r>
            <w:r w:rsidR="008C7E27">
              <w:rPr>
                <w:noProof/>
                <w:webHidden/>
              </w:rPr>
              <w:tab/>
            </w:r>
            <w:r w:rsidR="008C7E27">
              <w:rPr>
                <w:noProof/>
                <w:webHidden/>
              </w:rPr>
              <w:fldChar w:fldCharType="begin"/>
            </w:r>
            <w:r w:rsidR="008C7E27">
              <w:rPr>
                <w:noProof/>
                <w:webHidden/>
              </w:rPr>
              <w:instrText xml:space="preserve"> PAGEREF _Toc398715391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92" w:history="1">
            <w:r w:rsidR="008C7E27" w:rsidRPr="00101E6C">
              <w:rPr>
                <w:rStyle w:val="a9"/>
                <w:noProof/>
              </w:rPr>
              <w:t>3.44.1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-&gt;readQueryCardMoney</w:t>
            </w:r>
            <w:r w:rsidR="008C7E27">
              <w:rPr>
                <w:noProof/>
                <w:webHidden/>
              </w:rPr>
              <w:tab/>
            </w:r>
            <w:r w:rsidR="008C7E27">
              <w:rPr>
                <w:noProof/>
                <w:webHidden/>
              </w:rPr>
              <w:fldChar w:fldCharType="begin"/>
            </w:r>
            <w:r w:rsidR="008C7E27">
              <w:rPr>
                <w:noProof/>
                <w:webHidden/>
              </w:rPr>
              <w:instrText xml:space="preserve"> PAGEREF _Toc398715392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93" w:history="1">
            <w:r w:rsidR="008C7E27" w:rsidRPr="00101E6C">
              <w:rPr>
                <w:rStyle w:val="a9"/>
                <w:noProof/>
              </w:rPr>
              <w:t>3.44.2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_Toc398715393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94" w:history="1">
            <w:r w:rsidR="008C7E27" w:rsidRPr="00101E6C">
              <w:rPr>
                <w:rStyle w:val="a9"/>
                <w:noProof/>
              </w:rPr>
              <w:t>3.44.3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_Toc398715394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95" w:history="1">
            <w:r w:rsidR="008C7E27" w:rsidRPr="00101E6C">
              <w:rPr>
                <w:rStyle w:val="a9"/>
                <w:noProof/>
              </w:rPr>
              <w:t>3.44.4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_Toc398715395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96" w:history="1">
            <w:r w:rsidR="008C7E27" w:rsidRPr="00101E6C">
              <w:rPr>
                <w:rStyle w:val="a9"/>
                <w:noProof/>
              </w:rPr>
              <w:t>3.44.5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_Toc398715396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397"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noProof/>
              </w:rPr>
              <w:t xml:space="preserve">TFB_API_0045 </w:t>
            </w:r>
            <w:r w:rsidR="008C7E27" w:rsidRPr="00101E6C">
              <w:rPr>
                <w:rStyle w:val="a9"/>
                <w:rFonts w:hint="eastAsia"/>
                <w:noProof/>
              </w:rPr>
              <w:t>获取订单信息</w:t>
            </w:r>
            <w:r w:rsidR="008C7E27">
              <w:rPr>
                <w:noProof/>
                <w:webHidden/>
              </w:rPr>
              <w:tab/>
            </w:r>
            <w:r w:rsidR="008C7E27">
              <w:rPr>
                <w:noProof/>
                <w:webHidden/>
              </w:rPr>
              <w:fldChar w:fldCharType="begin"/>
            </w:r>
            <w:r w:rsidR="008C7E27">
              <w:rPr>
                <w:noProof/>
                <w:webHidden/>
              </w:rPr>
              <w:instrText xml:space="preserve"> PAGEREF _Toc398715397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98" w:history="1">
            <w:r w:rsidR="008C7E27" w:rsidRPr="00101E6C">
              <w:rPr>
                <w:rStyle w:val="a9"/>
                <w:noProof/>
              </w:rPr>
              <w:t>3.45.1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ApiOrderInfo-&gt;readOrderList</w:t>
            </w:r>
            <w:r w:rsidR="008C7E27">
              <w:rPr>
                <w:noProof/>
                <w:webHidden/>
              </w:rPr>
              <w:tab/>
            </w:r>
            <w:r w:rsidR="008C7E27">
              <w:rPr>
                <w:noProof/>
                <w:webHidden/>
              </w:rPr>
              <w:fldChar w:fldCharType="begin"/>
            </w:r>
            <w:r w:rsidR="008C7E27">
              <w:rPr>
                <w:noProof/>
                <w:webHidden/>
              </w:rPr>
              <w:instrText xml:space="preserve"> PAGEREF _Toc398715398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399" w:history="1">
            <w:r w:rsidR="008C7E27" w:rsidRPr="00101E6C">
              <w:rPr>
                <w:rStyle w:val="a9"/>
                <w:noProof/>
              </w:rPr>
              <w:t>3.45.2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_Toc398715399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00" w:history="1">
            <w:r w:rsidR="008C7E27" w:rsidRPr="00101E6C">
              <w:rPr>
                <w:rStyle w:val="a9"/>
                <w:noProof/>
              </w:rPr>
              <w:t>3.45.3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_Toc398715400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01" w:history="1">
            <w:r w:rsidR="008C7E27" w:rsidRPr="00101E6C">
              <w:rPr>
                <w:rStyle w:val="a9"/>
                <w:noProof/>
              </w:rPr>
              <w:t>3.45.4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_Toc398715401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02" w:history="1">
            <w:r w:rsidR="008C7E27" w:rsidRPr="00101E6C">
              <w:rPr>
                <w:rStyle w:val="a9"/>
                <w:noProof/>
              </w:rPr>
              <w:t>3.45.5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_Toc398715402 \h </w:instrText>
            </w:r>
            <w:r w:rsidR="008C7E27">
              <w:rPr>
                <w:noProof/>
                <w:webHidden/>
              </w:rPr>
            </w:r>
            <w:r w:rsidR="008C7E27">
              <w:rPr>
                <w:noProof/>
                <w:webHidden/>
              </w:rPr>
              <w:fldChar w:fldCharType="separate"/>
            </w:r>
            <w:r w:rsidR="008C7E27">
              <w:rPr>
                <w:noProof/>
                <w:webHidden/>
              </w:rPr>
              <w:t>88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03" w:history="1">
            <w:r w:rsidR="008C7E27" w:rsidRPr="00101E6C">
              <w:rPr>
                <w:rStyle w:val="a9"/>
                <w:noProof/>
              </w:rPr>
              <w:t>3.46</w:t>
            </w:r>
            <w:r w:rsidR="008C7E27">
              <w:rPr>
                <w:rFonts w:asciiTheme="minorHAnsi" w:eastAsiaTheme="minorEastAsia" w:hAnsiTheme="minorHAnsi" w:cstheme="minorBidi"/>
                <w:noProof/>
              </w:rPr>
              <w:tab/>
            </w:r>
            <w:r w:rsidR="008C7E27" w:rsidRPr="00101E6C">
              <w:rPr>
                <w:rStyle w:val="a9"/>
                <w:noProof/>
              </w:rPr>
              <w:t xml:space="preserve">TFB_API_0046  </w:t>
            </w:r>
            <w:r w:rsidR="008C7E27" w:rsidRPr="00101E6C">
              <w:rPr>
                <w:rStyle w:val="a9"/>
                <w:rFonts w:hint="eastAsia"/>
                <w:noProof/>
              </w:rPr>
              <w:t>支付订单获取银行卡星级评价</w:t>
            </w:r>
            <w:r w:rsidR="008C7E27">
              <w:rPr>
                <w:noProof/>
                <w:webHidden/>
              </w:rPr>
              <w:tab/>
            </w:r>
            <w:r w:rsidR="008C7E27">
              <w:rPr>
                <w:noProof/>
                <w:webHidden/>
              </w:rPr>
              <w:fldChar w:fldCharType="begin"/>
            </w:r>
            <w:r w:rsidR="008C7E27">
              <w:rPr>
                <w:noProof/>
                <w:webHidden/>
              </w:rPr>
              <w:instrText xml:space="preserve"> PAGEREF _Toc398715403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04" w:history="1">
            <w:r w:rsidR="008C7E27" w:rsidRPr="00101E6C">
              <w:rPr>
                <w:rStyle w:val="a9"/>
                <w:noProof/>
              </w:rPr>
              <w:t>3.46.1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ApiOrderInfo-&gt;orderPayBankCardStar</w:t>
            </w:r>
            <w:r w:rsidR="008C7E27">
              <w:rPr>
                <w:noProof/>
                <w:webHidden/>
              </w:rPr>
              <w:tab/>
            </w:r>
            <w:r w:rsidR="008C7E27">
              <w:rPr>
                <w:noProof/>
                <w:webHidden/>
              </w:rPr>
              <w:fldChar w:fldCharType="begin"/>
            </w:r>
            <w:r w:rsidR="008C7E27">
              <w:rPr>
                <w:noProof/>
                <w:webHidden/>
              </w:rPr>
              <w:instrText xml:space="preserve"> PAGEREF _Toc398715404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05" w:history="1">
            <w:r w:rsidR="008C7E27" w:rsidRPr="00101E6C">
              <w:rPr>
                <w:rStyle w:val="a9"/>
                <w:noProof/>
              </w:rPr>
              <w:t>3.46.2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_Toc398715405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06" w:history="1">
            <w:r w:rsidR="008C7E27" w:rsidRPr="00101E6C">
              <w:rPr>
                <w:rStyle w:val="a9"/>
                <w:noProof/>
              </w:rPr>
              <w:t>3.46.3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_Toc398715406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07" w:history="1">
            <w:r w:rsidR="008C7E27" w:rsidRPr="00101E6C">
              <w:rPr>
                <w:rStyle w:val="a9"/>
                <w:noProof/>
              </w:rPr>
              <w:t>3.46.4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_Toc398715407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08" w:history="1">
            <w:r w:rsidR="008C7E27" w:rsidRPr="00101E6C">
              <w:rPr>
                <w:rStyle w:val="a9"/>
                <w:noProof/>
              </w:rPr>
              <w:t>3.46.5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_Toc398715408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09" w:history="1">
            <w:r w:rsidR="008C7E27" w:rsidRPr="00101E6C">
              <w:rPr>
                <w:rStyle w:val="a9"/>
                <w:noProof/>
              </w:rPr>
              <w:t>3.47</w:t>
            </w:r>
            <w:r w:rsidR="008C7E27">
              <w:rPr>
                <w:rFonts w:asciiTheme="minorHAnsi" w:eastAsiaTheme="minorEastAsia" w:hAnsiTheme="minorHAnsi" w:cstheme="minorBidi"/>
                <w:noProof/>
              </w:rPr>
              <w:tab/>
            </w:r>
            <w:r w:rsidR="008C7E27" w:rsidRPr="00101E6C">
              <w:rPr>
                <w:rStyle w:val="a9"/>
                <w:noProof/>
              </w:rPr>
              <w:t xml:space="preserve">TFB_API_0047  </w:t>
            </w:r>
            <w:r w:rsidR="008C7E27" w:rsidRPr="00101E6C">
              <w:rPr>
                <w:rStyle w:val="a9"/>
                <w:rFonts w:hint="eastAsia"/>
                <w:noProof/>
              </w:rPr>
              <w:t>支付订单获取银行卡获取银行流水号</w:t>
            </w:r>
            <w:r w:rsidR="008C7E27">
              <w:rPr>
                <w:noProof/>
                <w:webHidden/>
              </w:rPr>
              <w:tab/>
            </w:r>
            <w:r w:rsidR="008C7E27">
              <w:rPr>
                <w:noProof/>
                <w:webHidden/>
              </w:rPr>
              <w:fldChar w:fldCharType="begin"/>
            </w:r>
            <w:r w:rsidR="008C7E27">
              <w:rPr>
                <w:noProof/>
                <w:webHidden/>
              </w:rPr>
              <w:instrText xml:space="preserve"> PAGEREF _Toc398715409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0" w:history="1">
            <w:r w:rsidR="008C7E27" w:rsidRPr="00101E6C">
              <w:rPr>
                <w:rStyle w:val="a9"/>
                <w:noProof/>
              </w:rPr>
              <w:t>3.47.1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ApiOrderInfo-&gt;orderPayReq</w:t>
            </w:r>
            <w:r w:rsidR="008C7E27">
              <w:rPr>
                <w:noProof/>
                <w:webHidden/>
              </w:rPr>
              <w:tab/>
            </w:r>
            <w:r w:rsidR="008C7E27">
              <w:rPr>
                <w:noProof/>
                <w:webHidden/>
              </w:rPr>
              <w:fldChar w:fldCharType="begin"/>
            </w:r>
            <w:r w:rsidR="008C7E27">
              <w:rPr>
                <w:noProof/>
                <w:webHidden/>
              </w:rPr>
              <w:instrText xml:space="preserve"> PAGEREF _Toc398715410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1" w:history="1">
            <w:r w:rsidR="008C7E27" w:rsidRPr="00101E6C">
              <w:rPr>
                <w:rStyle w:val="a9"/>
                <w:noProof/>
              </w:rPr>
              <w:t>3.47.2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_Toc398715411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2" w:history="1">
            <w:r w:rsidR="008C7E27" w:rsidRPr="00101E6C">
              <w:rPr>
                <w:rStyle w:val="a9"/>
                <w:noProof/>
              </w:rPr>
              <w:t>3.47.3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_Toc398715412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3" w:history="1">
            <w:r w:rsidR="008C7E27" w:rsidRPr="00101E6C">
              <w:rPr>
                <w:rStyle w:val="a9"/>
                <w:noProof/>
              </w:rPr>
              <w:t>3.47.4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_Toc398715413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4" w:history="1">
            <w:r w:rsidR="008C7E27" w:rsidRPr="00101E6C">
              <w:rPr>
                <w:rStyle w:val="a9"/>
                <w:noProof/>
              </w:rPr>
              <w:t>3.47.5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_Toc398715414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15" w:history="1">
            <w:r w:rsidR="008C7E27" w:rsidRPr="00101E6C">
              <w:rPr>
                <w:rStyle w:val="a9"/>
                <w:noProof/>
              </w:rPr>
              <w:t>3.48</w:t>
            </w:r>
            <w:r w:rsidR="008C7E27">
              <w:rPr>
                <w:rFonts w:asciiTheme="minorHAnsi" w:eastAsiaTheme="minorEastAsia" w:hAnsiTheme="minorHAnsi" w:cstheme="minorBidi"/>
                <w:noProof/>
              </w:rPr>
              <w:tab/>
            </w:r>
            <w:r w:rsidR="008C7E27" w:rsidRPr="00101E6C">
              <w:rPr>
                <w:rStyle w:val="a9"/>
                <w:noProof/>
              </w:rPr>
              <w:t xml:space="preserve">TFB_API_0048  </w:t>
            </w:r>
            <w:r w:rsidR="008C7E27" w:rsidRPr="00101E6C">
              <w:rPr>
                <w:rStyle w:val="a9"/>
                <w:rFonts w:hint="eastAsia"/>
                <w:noProof/>
              </w:rPr>
              <w:t>支付订单成功后反馈</w:t>
            </w:r>
            <w:r w:rsidR="008C7E27">
              <w:rPr>
                <w:noProof/>
                <w:webHidden/>
              </w:rPr>
              <w:tab/>
            </w:r>
            <w:r w:rsidR="008C7E27">
              <w:rPr>
                <w:noProof/>
                <w:webHidden/>
              </w:rPr>
              <w:fldChar w:fldCharType="begin"/>
            </w:r>
            <w:r w:rsidR="008C7E27">
              <w:rPr>
                <w:noProof/>
                <w:webHidden/>
              </w:rPr>
              <w:instrText xml:space="preserve"> PAGEREF _Toc398715415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6" w:history="1">
            <w:r w:rsidR="008C7E27" w:rsidRPr="00101E6C">
              <w:rPr>
                <w:rStyle w:val="a9"/>
                <w:noProof/>
              </w:rPr>
              <w:t>3.48.1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ApiOrderInfo-&gt;orderPayFeedback</w:t>
            </w:r>
            <w:r w:rsidR="008C7E27">
              <w:rPr>
                <w:noProof/>
                <w:webHidden/>
              </w:rPr>
              <w:tab/>
            </w:r>
            <w:r w:rsidR="008C7E27">
              <w:rPr>
                <w:noProof/>
                <w:webHidden/>
              </w:rPr>
              <w:fldChar w:fldCharType="begin"/>
            </w:r>
            <w:r w:rsidR="008C7E27">
              <w:rPr>
                <w:noProof/>
                <w:webHidden/>
              </w:rPr>
              <w:instrText xml:space="preserve"> PAGEREF _Toc398715416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7" w:history="1">
            <w:r w:rsidR="008C7E27" w:rsidRPr="00101E6C">
              <w:rPr>
                <w:rStyle w:val="a9"/>
                <w:noProof/>
              </w:rPr>
              <w:t>3.48.2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_Toc398715417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8" w:history="1">
            <w:r w:rsidR="008C7E27" w:rsidRPr="00101E6C">
              <w:rPr>
                <w:rStyle w:val="a9"/>
                <w:noProof/>
              </w:rPr>
              <w:t>3.48.3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_Toc398715418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19" w:history="1">
            <w:r w:rsidR="008C7E27" w:rsidRPr="00101E6C">
              <w:rPr>
                <w:rStyle w:val="a9"/>
                <w:noProof/>
              </w:rPr>
              <w:t>3.48.4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_Toc398715419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20" w:history="1">
            <w:r w:rsidR="008C7E27" w:rsidRPr="00101E6C">
              <w:rPr>
                <w:rStyle w:val="a9"/>
                <w:noProof/>
              </w:rPr>
              <w:t>3.48.5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_Toc398715420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21" w:history="1">
            <w:r w:rsidR="008C7E27" w:rsidRPr="00101E6C">
              <w:rPr>
                <w:rStyle w:val="a9"/>
                <w:noProof/>
              </w:rPr>
              <w:t>3.49</w:t>
            </w:r>
            <w:r w:rsidR="008C7E27">
              <w:rPr>
                <w:rFonts w:asciiTheme="minorHAnsi" w:eastAsiaTheme="minorEastAsia" w:hAnsiTheme="minorHAnsi" w:cstheme="minorBidi"/>
                <w:noProof/>
              </w:rPr>
              <w:tab/>
            </w:r>
            <w:r w:rsidR="008C7E27" w:rsidRPr="00101E6C">
              <w:rPr>
                <w:rStyle w:val="a9"/>
                <w:noProof/>
              </w:rPr>
              <w:t xml:space="preserve">TFB_API_0049  </w:t>
            </w:r>
            <w:r w:rsidR="008C7E27" w:rsidRPr="00101E6C">
              <w:rPr>
                <w:rStyle w:val="a9"/>
                <w:rFonts w:hint="eastAsia"/>
                <w:noProof/>
              </w:rPr>
              <w:t>读取快递公司列表</w:t>
            </w:r>
            <w:r w:rsidR="008C7E27">
              <w:rPr>
                <w:noProof/>
                <w:webHidden/>
              </w:rPr>
              <w:tab/>
            </w:r>
            <w:r w:rsidR="008C7E27">
              <w:rPr>
                <w:noProof/>
                <w:webHidden/>
              </w:rPr>
              <w:fldChar w:fldCharType="begin"/>
            </w:r>
            <w:r w:rsidR="008C7E27">
              <w:rPr>
                <w:noProof/>
                <w:webHidden/>
              </w:rPr>
              <w:instrText xml:space="preserve"> PAGEREF _Toc398715421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22" w:history="1">
            <w:r w:rsidR="008C7E27" w:rsidRPr="00101E6C">
              <w:rPr>
                <w:rStyle w:val="a9"/>
                <w:noProof/>
              </w:rPr>
              <w:t>3.49.1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readKuaiDicmpList</w:t>
            </w:r>
            <w:r w:rsidR="008C7E27">
              <w:rPr>
                <w:noProof/>
                <w:webHidden/>
              </w:rPr>
              <w:tab/>
            </w:r>
            <w:r w:rsidR="008C7E27">
              <w:rPr>
                <w:noProof/>
                <w:webHidden/>
              </w:rPr>
              <w:fldChar w:fldCharType="begin"/>
            </w:r>
            <w:r w:rsidR="008C7E27">
              <w:rPr>
                <w:noProof/>
                <w:webHidden/>
              </w:rPr>
              <w:instrText xml:space="preserve"> PAGEREF _Toc398715422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23" w:history="1">
            <w:r w:rsidR="008C7E27" w:rsidRPr="00101E6C">
              <w:rPr>
                <w:rStyle w:val="a9"/>
                <w:noProof/>
              </w:rPr>
              <w:t>3.49.2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_Toc398715423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24" w:history="1">
            <w:r w:rsidR="008C7E27" w:rsidRPr="00101E6C">
              <w:rPr>
                <w:rStyle w:val="a9"/>
                <w:noProof/>
              </w:rPr>
              <w:t>3.49.3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_Toc398715424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25" w:history="1">
            <w:r w:rsidR="008C7E27" w:rsidRPr="00101E6C">
              <w:rPr>
                <w:rStyle w:val="a9"/>
                <w:noProof/>
              </w:rPr>
              <w:t>3.49.4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_Toc398715425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26" w:history="1">
            <w:r w:rsidR="008C7E27" w:rsidRPr="00101E6C">
              <w:rPr>
                <w:rStyle w:val="a9"/>
                <w:noProof/>
              </w:rPr>
              <w:t>3.49.5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_Toc398715426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27" w:history="1">
            <w:r w:rsidR="008C7E27" w:rsidRPr="00101E6C">
              <w:rPr>
                <w:rStyle w:val="a9"/>
                <w:noProof/>
              </w:rPr>
              <w:t>3.50</w:t>
            </w:r>
            <w:r w:rsidR="008C7E27">
              <w:rPr>
                <w:rFonts w:asciiTheme="minorHAnsi" w:eastAsiaTheme="minorEastAsia" w:hAnsiTheme="minorHAnsi" w:cstheme="minorBidi"/>
                <w:noProof/>
              </w:rPr>
              <w:tab/>
            </w:r>
            <w:r w:rsidR="008C7E27" w:rsidRPr="00101E6C">
              <w:rPr>
                <w:rStyle w:val="a9"/>
                <w:noProof/>
              </w:rPr>
              <w:t xml:space="preserve">TFB_API_0050  </w:t>
            </w:r>
            <w:r w:rsidR="008C7E27" w:rsidRPr="00101E6C">
              <w:rPr>
                <w:rStyle w:val="a9"/>
                <w:rFonts w:hint="eastAsia"/>
                <w:noProof/>
              </w:rPr>
              <w:t>查询快递公司订单号</w:t>
            </w:r>
            <w:r w:rsidR="008C7E27">
              <w:rPr>
                <w:noProof/>
                <w:webHidden/>
              </w:rPr>
              <w:tab/>
            </w:r>
            <w:r w:rsidR="008C7E27">
              <w:rPr>
                <w:noProof/>
                <w:webHidden/>
              </w:rPr>
              <w:fldChar w:fldCharType="begin"/>
            </w:r>
            <w:r w:rsidR="008C7E27">
              <w:rPr>
                <w:noProof/>
                <w:webHidden/>
              </w:rPr>
              <w:instrText xml:space="preserve"> PAGEREF _Toc398715427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28" w:history="1">
            <w:r w:rsidR="008C7E27" w:rsidRPr="00101E6C">
              <w:rPr>
                <w:rStyle w:val="a9"/>
                <w:noProof/>
              </w:rPr>
              <w:t>3.50.1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chaxunKuaiDiNo</w:t>
            </w:r>
            <w:r w:rsidR="008C7E27">
              <w:rPr>
                <w:noProof/>
                <w:webHidden/>
              </w:rPr>
              <w:tab/>
            </w:r>
            <w:r w:rsidR="008C7E27">
              <w:rPr>
                <w:noProof/>
                <w:webHidden/>
              </w:rPr>
              <w:fldChar w:fldCharType="begin"/>
            </w:r>
            <w:r w:rsidR="008C7E27">
              <w:rPr>
                <w:noProof/>
                <w:webHidden/>
              </w:rPr>
              <w:instrText xml:space="preserve"> PAGEREF _Toc398715428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29" w:history="1">
            <w:r w:rsidR="008C7E27" w:rsidRPr="00101E6C">
              <w:rPr>
                <w:rStyle w:val="a9"/>
                <w:noProof/>
              </w:rPr>
              <w:t>3.50.2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_Toc398715429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30" w:history="1">
            <w:r w:rsidR="008C7E27" w:rsidRPr="00101E6C">
              <w:rPr>
                <w:rStyle w:val="a9"/>
                <w:noProof/>
              </w:rPr>
              <w:t>3.50.3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_Toc398715430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31" w:history="1">
            <w:r w:rsidR="008C7E27" w:rsidRPr="00101E6C">
              <w:rPr>
                <w:rStyle w:val="a9"/>
                <w:noProof/>
              </w:rPr>
              <w:t>3.50.4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_Toc398715431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32" w:history="1">
            <w:r w:rsidR="008C7E27" w:rsidRPr="00101E6C">
              <w:rPr>
                <w:rStyle w:val="a9"/>
                <w:noProof/>
              </w:rPr>
              <w:t>3.50.5</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2</w:t>
            </w:r>
            <w:r w:rsidR="008C7E27">
              <w:rPr>
                <w:noProof/>
                <w:webHidden/>
              </w:rPr>
              <w:tab/>
            </w:r>
            <w:r w:rsidR="008C7E27">
              <w:rPr>
                <w:noProof/>
                <w:webHidden/>
              </w:rPr>
              <w:fldChar w:fldCharType="begin"/>
            </w:r>
            <w:r w:rsidR="008C7E27">
              <w:rPr>
                <w:noProof/>
                <w:webHidden/>
              </w:rPr>
              <w:instrText xml:space="preserve"> PAGEREF _Toc398715432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433"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_Toc398715433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34"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noProof/>
              </w:rPr>
              <w:t xml:space="preserve">TFB_API_0051  </w:t>
            </w:r>
            <w:r w:rsidR="008C7E27" w:rsidRPr="00101E6C">
              <w:rPr>
                <w:rStyle w:val="a9"/>
                <w:rFonts w:hint="eastAsia"/>
                <w:noProof/>
              </w:rPr>
              <w:t>我的银行卡</w:t>
            </w:r>
            <w:r w:rsidR="008C7E27">
              <w:rPr>
                <w:noProof/>
                <w:webHidden/>
              </w:rPr>
              <w:tab/>
            </w:r>
            <w:r w:rsidR="008C7E27">
              <w:rPr>
                <w:noProof/>
                <w:webHidden/>
              </w:rPr>
              <w:fldChar w:fldCharType="begin"/>
            </w:r>
            <w:r w:rsidR="008C7E27">
              <w:rPr>
                <w:noProof/>
                <w:webHidden/>
              </w:rPr>
              <w:instrText xml:space="preserve"> PAGEREF _Toc398715434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35" w:history="1">
            <w:r w:rsidR="008C7E27" w:rsidRPr="00101E6C">
              <w:rPr>
                <w:rStyle w:val="a9"/>
                <w:noProof/>
              </w:rPr>
              <w:t>3.51.1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ApiAuCardInfo - &gt; readAuBkCardInfo</w:t>
            </w:r>
            <w:r w:rsidR="008C7E27">
              <w:rPr>
                <w:noProof/>
                <w:webHidden/>
              </w:rPr>
              <w:tab/>
            </w:r>
            <w:r w:rsidR="008C7E27">
              <w:rPr>
                <w:noProof/>
                <w:webHidden/>
              </w:rPr>
              <w:fldChar w:fldCharType="begin"/>
            </w:r>
            <w:r w:rsidR="008C7E27">
              <w:rPr>
                <w:noProof/>
                <w:webHidden/>
              </w:rPr>
              <w:instrText xml:space="preserve"> PAGEREF _Toc398715435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36" w:history="1">
            <w:r w:rsidR="008C7E27" w:rsidRPr="00101E6C">
              <w:rPr>
                <w:rStyle w:val="a9"/>
                <w:noProof/>
              </w:rPr>
              <w:t>3.51.2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_Toc398715436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37" w:history="1">
            <w:r w:rsidR="008C7E27" w:rsidRPr="00101E6C">
              <w:rPr>
                <w:rStyle w:val="a9"/>
                <w:noProof/>
              </w:rPr>
              <w:t>3.51.3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_Toc398715437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38" w:history="1">
            <w:r w:rsidR="008C7E27" w:rsidRPr="00101E6C">
              <w:rPr>
                <w:rStyle w:val="a9"/>
                <w:noProof/>
              </w:rPr>
              <w:t>3.51.4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_Toc398715438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439"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_Toc398715439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40"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noProof/>
              </w:rPr>
              <w:t xml:space="preserve">TFB_API_0052  </w:t>
            </w:r>
            <w:r w:rsidR="008C7E27" w:rsidRPr="00101E6C">
              <w:rPr>
                <w:rStyle w:val="a9"/>
                <w:rFonts w:hint="eastAsia"/>
                <w:noProof/>
              </w:rPr>
              <w:t>保存银行卡信息</w:t>
            </w:r>
            <w:r w:rsidR="008C7E27">
              <w:rPr>
                <w:noProof/>
                <w:webHidden/>
              </w:rPr>
              <w:tab/>
            </w:r>
            <w:r w:rsidR="008C7E27">
              <w:rPr>
                <w:noProof/>
                <w:webHidden/>
              </w:rPr>
              <w:fldChar w:fldCharType="begin"/>
            </w:r>
            <w:r w:rsidR="008C7E27">
              <w:rPr>
                <w:noProof/>
                <w:webHidden/>
              </w:rPr>
              <w:instrText xml:space="preserve"> PAGEREF _Toc398715440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41" w:history="1">
            <w:r w:rsidR="008C7E27" w:rsidRPr="00101E6C">
              <w:rPr>
                <w:rStyle w:val="a9"/>
                <w:noProof/>
              </w:rPr>
              <w:t>3.52.1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ApiAuCardInfo - &gt; modifyAuBkCardInfo</w:t>
            </w:r>
            <w:r w:rsidR="008C7E27">
              <w:rPr>
                <w:noProof/>
                <w:webHidden/>
              </w:rPr>
              <w:tab/>
            </w:r>
            <w:r w:rsidR="008C7E27">
              <w:rPr>
                <w:noProof/>
                <w:webHidden/>
              </w:rPr>
              <w:fldChar w:fldCharType="begin"/>
            </w:r>
            <w:r w:rsidR="008C7E27">
              <w:rPr>
                <w:noProof/>
                <w:webHidden/>
              </w:rPr>
              <w:instrText xml:space="preserve"> PAGEREF _Toc398715441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42" w:history="1">
            <w:r w:rsidR="008C7E27" w:rsidRPr="00101E6C">
              <w:rPr>
                <w:rStyle w:val="a9"/>
                <w:noProof/>
              </w:rPr>
              <w:t>3.52.2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_Toc398715442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43" w:history="1">
            <w:r w:rsidR="008C7E27" w:rsidRPr="00101E6C">
              <w:rPr>
                <w:rStyle w:val="a9"/>
                <w:noProof/>
              </w:rPr>
              <w:t>3.52.3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_Toc398715443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44" w:history="1">
            <w:r w:rsidR="008C7E27" w:rsidRPr="00101E6C">
              <w:rPr>
                <w:rStyle w:val="a9"/>
                <w:noProof/>
              </w:rPr>
              <w:t>3.52.4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_Toc398715444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45" w:history="1">
            <w:r w:rsidR="008C7E27" w:rsidRPr="00101E6C">
              <w:rPr>
                <w:rStyle w:val="a9"/>
                <w:noProof/>
              </w:rPr>
              <w:t>3.52.5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_Toc398715445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46"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noProof/>
              </w:rPr>
              <w:t xml:space="preserve">TFB_API_0053 </w:t>
            </w:r>
            <w:r w:rsidR="008C7E27" w:rsidRPr="00101E6C">
              <w:rPr>
                <w:rStyle w:val="a9"/>
                <w:rFonts w:hint="eastAsia"/>
                <w:noProof/>
              </w:rPr>
              <w:t>读取收款银行卡历史记录</w:t>
            </w:r>
            <w:r w:rsidR="008C7E27">
              <w:rPr>
                <w:noProof/>
                <w:webHidden/>
              </w:rPr>
              <w:tab/>
            </w:r>
            <w:r w:rsidR="008C7E27">
              <w:rPr>
                <w:noProof/>
                <w:webHidden/>
              </w:rPr>
              <w:fldChar w:fldCharType="begin"/>
            </w:r>
            <w:r w:rsidR="008C7E27">
              <w:rPr>
                <w:noProof/>
                <w:webHidden/>
              </w:rPr>
              <w:instrText xml:space="preserve"> PAGEREF _Toc398715446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47" w:history="1">
            <w:r w:rsidR="008C7E27" w:rsidRPr="00101E6C">
              <w:rPr>
                <w:rStyle w:val="a9"/>
                <w:noProof/>
              </w:rPr>
              <w:t>3.53.1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readshoucardList</w:t>
            </w:r>
            <w:r w:rsidR="008C7E27">
              <w:rPr>
                <w:noProof/>
                <w:webHidden/>
              </w:rPr>
              <w:tab/>
            </w:r>
            <w:r w:rsidR="008C7E27">
              <w:rPr>
                <w:noProof/>
                <w:webHidden/>
              </w:rPr>
              <w:fldChar w:fldCharType="begin"/>
            </w:r>
            <w:r w:rsidR="008C7E27">
              <w:rPr>
                <w:noProof/>
                <w:webHidden/>
              </w:rPr>
              <w:instrText xml:space="preserve"> PAGEREF _Toc398715447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48" w:history="1">
            <w:r w:rsidR="008C7E27" w:rsidRPr="00101E6C">
              <w:rPr>
                <w:rStyle w:val="a9"/>
                <w:noProof/>
              </w:rPr>
              <w:t>3.53.2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_Toc398715448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49" w:history="1">
            <w:r w:rsidR="008C7E27" w:rsidRPr="00101E6C">
              <w:rPr>
                <w:rStyle w:val="a9"/>
                <w:noProof/>
              </w:rPr>
              <w:t>3.53.3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_Toc398715449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50" w:history="1">
            <w:r w:rsidR="008C7E27" w:rsidRPr="00101E6C">
              <w:rPr>
                <w:rStyle w:val="a9"/>
                <w:noProof/>
              </w:rPr>
              <w:t>3.53.4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_Toc398715450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51" w:history="1">
            <w:r w:rsidR="008C7E27" w:rsidRPr="00101E6C">
              <w:rPr>
                <w:rStyle w:val="a9"/>
                <w:noProof/>
              </w:rPr>
              <w:t>3.53.5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_Toc398715451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52"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noProof/>
              </w:rPr>
              <w:t xml:space="preserve">TFB_API_0054 </w:t>
            </w:r>
            <w:r w:rsidR="008C7E27" w:rsidRPr="00101E6C">
              <w:rPr>
                <w:rStyle w:val="a9"/>
                <w:rFonts w:hint="eastAsia"/>
                <w:noProof/>
              </w:rPr>
              <w:t>超级转账手续费计算</w:t>
            </w:r>
            <w:r w:rsidR="008C7E27">
              <w:rPr>
                <w:noProof/>
                <w:webHidden/>
              </w:rPr>
              <w:tab/>
            </w:r>
            <w:r w:rsidR="008C7E27">
              <w:rPr>
                <w:noProof/>
                <w:webHidden/>
              </w:rPr>
              <w:fldChar w:fldCharType="begin"/>
            </w:r>
            <w:r w:rsidR="008C7E27">
              <w:rPr>
                <w:noProof/>
                <w:webHidden/>
              </w:rPr>
              <w:instrText xml:space="preserve"> PAGEREF _Toc398715452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53" w:history="1">
            <w:r w:rsidR="008C7E27" w:rsidRPr="00101E6C">
              <w:rPr>
                <w:rStyle w:val="a9"/>
                <w:noProof/>
              </w:rPr>
              <w:t>3.54.1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getSupTransferPayfee</w:t>
            </w:r>
            <w:r w:rsidR="008C7E27">
              <w:rPr>
                <w:noProof/>
                <w:webHidden/>
              </w:rPr>
              <w:tab/>
            </w:r>
            <w:r w:rsidR="008C7E27">
              <w:rPr>
                <w:noProof/>
                <w:webHidden/>
              </w:rPr>
              <w:fldChar w:fldCharType="begin"/>
            </w:r>
            <w:r w:rsidR="008C7E27">
              <w:rPr>
                <w:noProof/>
                <w:webHidden/>
              </w:rPr>
              <w:instrText xml:space="preserve"> PAGEREF _Toc398715453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54" w:history="1">
            <w:r w:rsidR="008C7E27" w:rsidRPr="00101E6C">
              <w:rPr>
                <w:rStyle w:val="a9"/>
                <w:noProof/>
              </w:rPr>
              <w:t>3.54.2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_Toc398715454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55" w:history="1">
            <w:r w:rsidR="008C7E27" w:rsidRPr="00101E6C">
              <w:rPr>
                <w:rStyle w:val="a9"/>
                <w:noProof/>
              </w:rPr>
              <w:t>3.54.3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_Toc398715455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56" w:history="1">
            <w:r w:rsidR="008C7E27" w:rsidRPr="00101E6C">
              <w:rPr>
                <w:rStyle w:val="a9"/>
                <w:noProof/>
              </w:rPr>
              <w:t>3.54.4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_Toc398715456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57" w:history="1">
            <w:r w:rsidR="008C7E27" w:rsidRPr="00101E6C">
              <w:rPr>
                <w:rStyle w:val="a9"/>
                <w:noProof/>
              </w:rPr>
              <w:t>3.54.5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_Toc398715457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58"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noProof/>
              </w:rPr>
              <w:t xml:space="preserve">TFB_API_0055 </w:t>
            </w:r>
            <w:r w:rsidR="008C7E27" w:rsidRPr="00101E6C">
              <w:rPr>
                <w:rStyle w:val="a9"/>
                <w:rFonts w:hint="eastAsia"/>
                <w:noProof/>
              </w:rPr>
              <w:t>超级转账请求获得银行交易流水号</w:t>
            </w:r>
            <w:r w:rsidR="008C7E27">
              <w:rPr>
                <w:noProof/>
                <w:webHidden/>
              </w:rPr>
              <w:tab/>
            </w:r>
            <w:r w:rsidR="008C7E27">
              <w:rPr>
                <w:noProof/>
                <w:webHidden/>
              </w:rPr>
              <w:fldChar w:fldCharType="begin"/>
            </w:r>
            <w:r w:rsidR="008C7E27">
              <w:rPr>
                <w:noProof/>
                <w:webHidden/>
              </w:rPr>
              <w:instrText xml:space="preserve"> PAGEREF _Toc398715458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59" w:history="1">
            <w:r w:rsidR="008C7E27" w:rsidRPr="00101E6C">
              <w:rPr>
                <w:rStyle w:val="a9"/>
                <w:noProof/>
              </w:rPr>
              <w:t>3.55.1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&gt;SuptransferMoneyRq</w:t>
            </w:r>
            <w:r w:rsidR="008C7E27">
              <w:rPr>
                <w:noProof/>
                <w:webHidden/>
              </w:rPr>
              <w:tab/>
            </w:r>
            <w:r w:rsidR="008C7E27">
              <w:rPr>
                <w:noProof/>
                <w:webHidden/>
              </w:rPr>
              <w:fldChar w:fldCharType="begin"/>
            </w:r>
            <w:r w:rsidR="008C7E27">
              <w:rPr>
                <w:noProof/>
                <w:webHidden/>
              </w:rPr>
              <w:instrText xml:space="preserve"> PAGEREF _Toc398715459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0" w:history="1">
            <w:r w:rsidR="008C7E27" w:rsidRPr="00101E6C">
              <w:rPr>
                <w:rStyle w:val="a9"/>
                <w:noProof/>
              </w:rPr>
              <w:t>3.55.2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_Toc398715460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1" w:history="1">
            <w:r w:rsidR="008C7E27" w:rsidRPr="00101E6C">
              <w:rPr>
                <w:rStyle w:val="a9"/>
                <w:noProof/>
              </w:rPr>
              <w:t>3.55.3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_Toc398715461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2" w:history="1">
            <w:r w:rsidR="008C7E27" w:rsidRPr="00101E6C">
              <w:rPr>
                <w:rStyle w:val="a9"/>
                <w:noProof/>
              </w:rPr>
              <w:t>3.55.4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_Toc398715462 \h </w:instrText>
            </w:r>
            <w:r w:rsidR="008C7E27">
              <w:rPr>
                <w:noProof/>
                <w:webHidden/>
              </w:rPr>
            </w:r>
            <w:r w:rsidR="008C7E27">
              <w:rPr>
                <w:noProof/>
                <w:webHidden/>
              </w:rPr>
              <w:fldChar w:fldCharType="separate"/>
            </w:r>
            <w:r w:rsidR="008C7E27">
              <w:rPr>
                <w:noProof/>
                <w:webHidden/>
              </w:rPr>
              <w:t>102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3" w:history="1">
            <w:r w:rsidR="008C7E27" w:rsidRPr="00101E6C">
              <w:rPr>
                <w:rStyle w:val="a9"/>
                <w:noProof/>
              </w:rPr>
              <w:t>3.55.5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_Toc398715463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64" w:history="1">
            <w:r w:rsidR="008C7E27" w:rsidRPr="00101E6C">
              <w:rPr>
                <w:rStyle w:val="a9"/>
                <w:noProof/>
              </w:rPr>
              <w:t>3.56</w:t>
            </w:r>
            <w:r w:rsidR="008C7E27">
              <w:rPr>
                <w:rFonts w:asciiTheme="minorHAnsi" w:eastAsiaTheme="minorEastAsia" w:hAnsiTheme="minorHAnsi" w:cstheme="minorBidi"/>
                <w:noProof/>
              </w:rPr>
              <w:tab/>
            </w:r>
            <w:r w:rsidR="008C7E27" w:rsidRPr="00101E6C">
              <w:rPr>
                <w:rStyle w:val="a9"/>
                <w:noProof/>
              </w:rPr>
              <w:t xml:space="preserve">TFB_API_0056 </w:t>
            </w:r>
            <w:r w:rsidR="008C7E27" w:rsidRPr="00101E6C">
              <w:rPr>
                <w:rStyle w:val="a9"/>
                <w:rFonts w:hint="eastAsia"/>
                <w:noProof/>
              </w:rPr>
              <w:t>超级转账支付成功反馈</w:t>
            </w:r>
            <w:r w:rsidR="008C7E27">
              <w:rPr>
                <w:noProof/>
                <w:webHidden/>
              </w:rPr>
              <w:tab/>
            </w:r>
            <w:r w:rsidR="008C7E27">
              <w:rPr>
                <w:noProof/>
                <w:webHidden/>
              </w:rPr>
              <w:fldChar w:fldCharType="begin"/>
            </w:r>
            <w:r w:rsidR="008C7E27">
              <w:rPr>
                <w:noProof/>
                <w:webHidden/>
              </w:rPr>
              <w:instrText xml:space="preserve"> PAGEREF _Toc398715464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5" w:history="1">
            <w:r w:rsidR="008C7E27" w:rsidRPr="00101E6C">
              <w:rPr>
                <w:rStyle w:val="a9"/>
                <w:noProof/>
              </w:rPr>
              <w:t>3.56.1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&gt;insertSupTransferMoney</w:t>
            </w:r>
            <w:r w:rsidR="008C7E27">
              <w:rPr>
                <w:noProof/>
                <w:webHidden/>
              </w:rPr>
              <w:tab/>
            </w:r>
            <w:r w:rsidR="008C7E27">
              <w:rPr>
                <w:noProof/>
                <w:webHidden/>
              </w:rPr>
              <w:fldChar w:fldCharType="begin"/>
            </w:r>
            <w:r w:rsidR="008C7E27">
              <w:rPr>
                <w:noProof/>
                <w:webHidden/>
              </w:rPr>
              <w:instrText xml:space="preserve"> PAGEREF _Toc398715465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6" w:history="1">
            <w:r w:rsidR="008C7E27" w:rsidRPr="00101E6C">
              <w:rPr>
                <w:rStyle w:val="a9"/>
                <w:noProof/>
              </w:rPr>
              <w:t>3.56.2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_Toc398715466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7" w:history="1">
            <w:r w:rsidR="008C7E27" w:rsidRPr="00101E6C">
              <w:rPr>
                <w:rStyle w:val="a9"/>
                <w:noProof/>
              </w:rPr>
              <w:t>3.56.3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_Toc398715467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8" w:history="1">
            <w:r w:rsidR="008C7E27" w:rsidRPr="00101E6C">
              <w:rPr>
                <w:rStyle w:val="a9"/>
                <w:noProof/>
              </w:rPr>
              <w:t>3.56.4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_Toc398715468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69" w:history="1">
            <w:r w:rsidR="008C7E27" w:rsidRPr="00101E6C">
              <w:rPr>
                <w:rStyle w:val="a9"/>
                <w:noProof/>
              </w:rPr>
              <w:t>3.56.5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_Toc398715469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70" w:history="1">
            <w:r w:rsidR="008C7E27" w:rsidRPr="00101E6C">
              <w:rPr>
                <w:rStyle w:val="a9"/>
                <w:noProof/>
              </w:rPr>
              <w:t>3.57</w:t>
            </w:r>
            <w:r w:rsidR="008C7E27">
              <w:rPr>
                <w:rFonts w:asciiTheme="minorHAnsi" w:eastAsiaTheme="minorEastAsia" w:hAnsiTheme="minorHAnsi" w:cstheme="minorBidi"/>
                <w:noProof/>
              </w:rPr>
              <w:tab/>
            </w:r>
            <w:r w:rsidR="008C7E27" w:rsidRPr="00101E6C">
              <w:rPr>
                <w:rStyle w:val="a9"/>
                <w:noProof/>
              </w:rPr>
              <w:t xml:space="preserve">TFB_API_0057 </w:t>
            </w:r>
            <w:r w:rsidR="008C7E27" w:rsidRPr="00101E6C">
              <w:rPr>
                <w:rStyle w:val="a9"/>
                <w:rFonts w:hint="eastAsia"/>
                <w:noProof/>
              </w:rPr>
              <w:t>读取超级转账历史记录</w:t>
            </w:r>
            <w:r w:rsidR="008C7E27">
              <w:rPr>
                <w:noProof/>
                <w:webHidden/>
              </w:rPr>
              <w:tab/>
            </w:r>
            <w:r w:rsidR="008C7E27">
              <w:rPr>
                <w:noProof/>
                <w:webHidden/>
              </w:rPr>
              <w:fldChar w:fldCharType="begin"/>
            </w:r>
            <w:r w:rsidR="008C7E27">
              <w:rPr>
                <w:noProof/>
                <w:webHidden/>
              </w:rPr>
              <w:instrText xml:space="preserve"> PAGEREF _Toc398715470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71" w:history="1">
            <w:r w:rsidR="008C7E27" w:rsidRPr="00101E6C">
              <w:rPr>
                <w:rStyle w:val="a9"/>
                <w:noProof/>
              </w:rPr>
              <w:t>3.57.1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readSupTransferMoneyglist</w:t>
            </w:r>
            <w:r w:rsidR="008C7E27">
              <w:rPr>
                <w:noProof/>
                <w:webHidden/>
              </w:rPr>
              <w:tab/>
            </w:r>
            <w:r w:rsidR="008C7E27">
              <w:rPr>
                <w:noProof/>
                <w:webHidden/>
              </w:rPr>
              <w:fldChar w:fldCharType="begin"/>
            </w:r>
            <w:r w:rsidR="008C7E27">
              <w:rPr>
                <w:noProof/>
                <w:webHidden/>
              </w:rPr>
              <w:instrText xml:space="preserve"> PAGEREF _Toc398715471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72" w:history="1">
            <w:r w:rsidR="008C7E27" w:rsidRPr="00101E6C">
              <w:rPr>
                <w:rStyle w:val="a9"/>
                <w:noProof/>
              </w:rPr>
              <w:t>3.57.2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_Toc398715472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73" w:history="1">
            <w:r w:rsidR="008C7E27" w:rsidRPr="00101E6C">
              <w:rPr>
                <w:rStyle w:val="a9"/>
                <w:noProof/>
              </w:rPr>
              <w:t>3.57.3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_Toc398715473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74" w:history="1">
            <w:r w:rsidR="008C7E27" w:rsidRPr="00101E6C">
              <w:rPr>
                <w:rStyle w:val="a9"/>
                <w:noProof/>
              </w:rPr>
              <w:t>3.57.4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_Toc398715474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75" w:history="1">
            <w:r w:rsidR="008C7E27" w:rsidRPr="00101E6C">
              <w:rPr>
                <w:rStyle w:val="a9"/>
                <w:noProof/>
              </w:rPr>
              <w:t>3.57.5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_Toc398715475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76" w:history="1">
            <w:r w:rsidR="008C7E27" w:rsidRPr="00101E6C">
              <w:rPr>
                <w:rStyle w:val="a9"/>
                <w:noProof/>
              </w:rPr>
              <w:t>3.58</w:t>
            </w:r>
            <w:r w:rsidR="008C7E27">
              <w:rPr>
                <w:rFonts w:asciiTheme="minorHAnsi" w:eastAsiaTheme="minorEastAsia" w:hAnsiTheme="minorHAnsi" w:cstheme="minorBidi"/>
                <w:noProof/>
              </w:rPr>
              <w:tab/>
            </w:r>
            <w:r w:rsidR="008C7E27" w:rsidRPr="00101E6C">
              <w:rPr>
                <w:rStyle w:val="a9"/>
                <w:noProof/>
              </w:rPr>
              <w:t xml:space="preserve">TFB_API_0058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_Toc398715476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77" w:history="1">
            <w:r w:rsidR="008C7E27" w:rsidRPr="00101E6C">
              <w:rPr>
                <w:rStyle w:val="a9"/>
                <w:noProof/>
              </w:rPr>
              <w:t>3.58.1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readRechaMoneyinfo</w:t>
            </w:r>
            <w:r w:rsidR="008C7E27">
              <w:rPr>
                <w:noProof/>
                <w:webHidden/>
              </w:rPr>
              <w:tab/>
            </w:r>
            <w:r w:rsidR="008C7E27">
              <w:rPr>
                <w:noProof/>
                <w:webHidden/>
              </w:rPr>
              <w:fldChar w:fldCharType="begin"/>
            </w:r>
            <w:r w:rsidR="008C7E27">
              <w:rPr>
                <w:noProof/>
                <w:webHidden/>
              </w:rPr>
              <w:instrText xml:space="preserve"> PAGEREF _Toc398715477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78" w:history="1">
            <w:r w:rsidR="008C7E27" w:rsidRPr="00101E6C">
              <w:rPr>
                <w:rStyle w:val="a9"/>
                <w:noProof/>
              </w:rPr>
              <w:t>3.58.2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_Toc398715478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79" w:history="1">
            <w:r w:rsidR="008C7E27" w:rsidRPr="00101E6C">
              <w:rPr>
                <w:rStyle w:val="a9"/>
                <w:noProof/>
              </w:rPr>
              <w:t>3.58.3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_Toc398715479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80" w:history="1">
            <w:r w:rsidR="008C7E27" w:rsidRPr="00101E6C">
              <w:rPr>
                <w:rStyle w:val="a9"/>
                <w:noProof/>
              </w:rPr>
              <w:t>3.58.4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_Toc398715480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81" w:history="1">
            <w:r w:rsidR="008C7E27" w:rsidRPr="00101E6C">
              <w:rPr>
                <w:rStyle w:val="a9"/>
                <w:noProof/>
              </w:rPr>
              <w:t>3.58.5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_Toc398715481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82" w:history="1">
            <w:r w:rsidR="008C7E27" w:rsidRPr="00101E6C">
              <w:rPr>
                <w:rStyle w:val="a9"/>
                <w:noProof/>
              </w:rPr>
              <w:t>3.59</w:t>
            </w:r>
            <w:r w:rsidR="008C7E27">
              <w:rPr>
                <w:rFonts w:asciiTheme="minorHAnsi" w:eastAsiaTheme="minorEastAsia" w:hAnsiTheme="minorHAnsi" w:cstheme="minorBidi"/>
                <w:noProof/>
              </w:rPr>
              <w:tab/>
            </w:r>
            <w:r w:rsidR="008C7E27" w:rsidRPr="00101E6C">
              <w:rPr>
                <w:rStyle w:val="a9"/>
                <w:noProof/>
              </w:rPr>
              <w:t xml:space="preserve">TFB_API_0059  </w:t>
            </w:r>
            <w:r w:rsidR="008C7E27" w:rsidRPr="00101E6C">
              <w:rPr>
                <w:rStyle w:val="a9"/>
                <w:rFonts w:hint="eastAsia"/>
                <w:noProof/>
              </w:rPr>
              <w:t>充值支付选项</w:t>
            </w:r>
            <w:r w:rsidR="008C7E27">
              <w:rPr>
                <w:noProof/>
                <w:webHidden/>
              </w:rPr>
              <w:tab/>
            </w:r>
            <w:r w:rsidR="008C7E27">
              <w:rPr>
                <w:noProof/>
                <w:webHidden/>
              </w:rPr>
              <w:fldChar w:fldCharType="begin"/>
            </w:r>
            <w:r w:rsidR="008C7E27">
              <w:rPr>
                <w:noProof/>
                <w:webHidden/>
              </w:rPr>
              <w:instrText xml:space="preserve"> PAGEREF _Toc398715482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83" w:history="1">
            <w:r w:rsidR="008C7E27" w:rsidRPr="00101E6C">
              <w:rPr>
                <w:rStyle w:val="a9"/>
                <w:noProof/>
              </w:rPr>
              <w:t>3.59.1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readRechaPayTypeinfo</w:t>
            </w:r>
            <w:r w:rsidR="008C7E27">
              <w:rPr>
                <w:noProof/>
                <w:webHidden/>
              </w:rPr>
              <w:tab/>
            </w:r>
            <w:r w:rsidR="008C7E27">
              <w:rPr>
                <w:noProof/>
                <w:webHidden/>
              </w:rPr>
              <w:fldChar w:fldCharType="begin"/>
            </w:r>
            <w:r w:rsidR="008C7E27">
              <w:rPr>
                <w:noProof/>
                <w:webHidden/>
              </w:rPr>
              <w:instrText xml:space="preserve"> PAGEREF _Toc398715483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84" w:history="1">
            <w:r w:rsidR="008C7E27" w:rsidRPr="00101E6C">
              <w:rPr>
                <w:rStyle w:val="a9"/>
                <w:noProof/>
              </w:rPr>
              <w:t>3.59.2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_Toc398715484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85" w:history="1">
            <w:r w:rsidR="008C7E27" w:rsidRPr="00101E6C">
              <w:rPr>
                <w:rStyle w:val="a9"/>
                <w:noProof/>
              </w:rPr>
              <w:t>3.59.3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_Toc398715485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86" w:history="1">
            <w:r w:rsidR="008C7E27" w:rsidRPr="00101E6C">
              <w:rPr>
                <w:rStyle w:val="a9"/>
                <w:noProof/>
              </w:rPr>
              <w:t>3.59.4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_Toc398715486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87" w:history="1">
            <w:r w:rsidR="008C7E27" w:rsidRPr="00101E6C">
              <w:rPr>
                <w:rStyle w:val="a9"/>
                <w:noProof/>
              </w:rPr>
              <w:t>3.59.5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_Toc398715487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88" w:history="1">
            <w:r w:rsidR="008C7E27" w:rsidRPr="00101E6C">
              <w:rPr>
                <w:rStyle w:val="a9"/>
                <w:noProof/>
              </w:rPr>
              <w:t>3.60</w:t>
            </w:r>
            <w:r w:rsidR="008C7E27">
              <w:rPr>
                <w:rFonts w:asciiTheme="minorHAnsi" w:eastAsiaTheme="minorEastAsia" w:hAnsiTheme="minorHAnsi" w:cstheme="minorBidi"/>
                <w:noProof/>
              </w:rPr>
              <w:tab/>
            </w:r>
            <w:r w:rsidR="008C7E27" w:rsidRPr="00101E6C">
              <w:rPr>
                <w:rStyle w:val="a9"/>
                <w:noProof/>
              </w:rPr>
              <w:t xml:space="preserve">TFB_API_0060  </w:t>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_Toc398715488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89" w:history="1">
            <w:r w:rsidR="008C7E27" w:rsidRPr="00101E6C">
              <w:rPr>
                <w:rStyle w:val="a9"/>
                <w:noProof/>
              </w:rPr>
              <w:t>3.60.1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readRechabkcardinfo</w:t>
            </w:r>
            <w:r w:rsidR="008C7E27">
              <w:rPr>
                <w:noProof/>
                <w:webHidden/>
              </w:rPr>
              <w:tab/>
            </w:r>
            <w:r w:rsidR="008C7E27">
              <w:rPr>
                <w:noProof/>
                <w:webHidden/>
              </w:rPr>
              <w:fldChar w:fldCharType="begin"/>
            </w:r>
            <w:r w:rsidR="008C7E27">
              <w:rPr>
                <w:noProof/>
                <w:webHidden/>
              </w:rPr>
              <w:instrText xml:space="preserve"> PAGEREF _Toc398715489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0" w:history="1">
            <w:r w:rsidR="008C7E27" w:rsidRPr="00101E6C">
              <w:rPr>
                <w:rStyle w:val="a9"/>
                <w:noProof/>
              </w:rPr>
              <w:t>3.60.2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_Toc398715490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1" w:history="1">
            <w:r w:rsidR="008C7E27" w:rsidRPr="00101E6C">
              <w:rPr>
                <w:rStyle w:val="a9"/>
                <w:noProof/>
              </w:rPr>
              <w:t>3.60.3</w:t>
            </w:r>
            <w:r w:rsidR="008C7E27">
              <w:rPr>
                <w:rFonts w:asciiTheme="minorHAnsi" w:eastAsiaTheme="minorEastAsia" w:hAnsiTheme="minorHAnsi" w:cstheme="minorBidi"/>
                <w:noProof/>
              </w:rPr>
              <w:tab/>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_Toc398715491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2" w:history="1">
            <w:r w:rsidR="008C7E27" w:rsidRPr="00101E6C">
              <w:rPr>
                <w:rStyle w:val="a9"/>
                <w:noProof/>
              </w:rPr>
              <w:t>3.60.4</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_Toc398715492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3" w:history="1">
            <w:r w:rsidR="008C7E27" w:rsidRPr="00101E6C">
              <w:rPr>
                <w:rStyle w:val="a9"/>
                <w:noProof/>
              </w:rPr>
              <w:t>3.60.5</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_Toc398715493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4" w:history="1">
            <w:r w:rsidR="008C7E27" w:rsidRPr="00101E6C">
              <w:rPr>
                <w:rStyle w:val="a9"/>
                <w:noProof/>
              </w:rPr>
              <w:t>3.60.6</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_Toc398715494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495"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noProof/>
              </w:rPr>
              <w:t xml:space="preserve">TFB_API_0061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_Toc398715495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6" w:history="1">
            <w:r w:rsidR="008C7E27" w:rsidRPr="00101E6C">
              <w:rPr>
                <w:rStyle w:val="a9"/>
                <w:noProof/>
              </w:rPr>
              <w:t>3.61.1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&gt;RechaMoneyRq</w:t>
            </w:r>
            <w:r w:rsidR="008C7E27">
              <w:rPr>
                <w:noProof/>
                <w:webHidden/>
              </w:rPr>
              <w:tab/>
            </w:r>
            <w:r w:rsidR="008C7E27">
              <w:rPr>
                <w:noProof/>
                <w:webHidden/>
              </w:rPr>
              <w:fldChar w:fldCharType="begin"/>
            </w:r>
            <w:r w:rsidR="008C7E27">
              <w:rPr>
                <w:noProof/>
                <w:webHidden/>
              </w:rPr>
              <w:instrText xml:space="preserve"> PAGEREF _Toc398715496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7" w:history="1">
            <w:r w:rsidR="008C7E27" w:rsidRPr="00101E6C">
              <w:rPr>
                <w:rStyle w:val="a9"/>
                <w:noProof/>
              </w:rPr>
              <w:t>3.61.2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_Toc398715497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8" w:history="1">
            <w:r w:rsidR="008C7E27" w:rsidRPr="00101E6C">
              <w:rPr>
                <w:rStyle w:val="a9"/>
                <w:noProof/>
              </w:rPr>
              <w:t>3.61.3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_Toc398715498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499" w:history="1">
            <w:r w:rsidR="008C7E27" w:rsidRPr="00101E6C">
              <w:rPr>
                <w:rStyle w:val="a9"/>
                <w:noProof/>
              </w:rPr>
              <w:t>3.61.4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_Toc398715499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00" w:history="1">
            <w:r w:rsidR="008C7E27" w:rsidRPr="00101E6C">
              <w:rPr>
                <w:rStyle w:val="a9"/>
                <w:noProof/>
              </w:rPr>
              <w:t>3.61.5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_Toc398715500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01"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noProof/>
              </w:rPr>
              <w:t xml:space="preserve">TFB_API_0062 </w:t>
            </w:r>
            <w:r w:rsidR="008C7E27" w:rsidRPr="00101E6C">
              <w:rPr>
                <w:rStyle w:val="a9"/>
                <w:rFonts w:hint="eastAsia"/>
                <w:noProof/>
              </w:rPr>
              <w:t>手机充值支付成功反馈</w:t>
            </w:r>
            <w:r w:rsidR="008C7E27">
              <w:rPr>
                <w:noProof/>
                <w:webHidden/>
              </w:rPr>
              <w:tab/>
            </w:r>
            <w:r w:rsidR="008C7E27">
              <w:rPr>
                <w:noProof/>
                <w:webHidden/>
              </w:rPr>
              <w:fldChar w:fldCharType="begin"/>
            </w:r>
            <w:r w:rsidR="008C7E27">
              <w:rPr>
                <w:noProof/>
                <w:webHidden/>
              </w:rPr>
              <w:instrText xml:space="preserve"> PAGEREF _Toc398715501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02" w:history="1">
            <w:r w:rsidR="008C7E27" w:rsidRPr="00101E6C">
              <w:rPr>
                <w:rStyle w:val="a9"/>
                <w:noProof/>
              </w:rPr>
              <w:t>3.62.1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checkRechaMoneyStatus</w:t>
            </w:r>
            <w:r w:rsidR="008C7E27">
              <w:rPr>
                <w:noProof/>
                <w:webHidden/>
              </w:rPr>
              <w:tab/>
            </w:r>
            <w:r w:rsidR="008C7E27">
              <w:rPr>
                <w:noProof/>
                <w:webHidden/>
              </w:rPr>
              <w:fldChar w:fldCharType="begin"/>
            </w:r>
            <w:r w:rsidR="008C7E27">
              <w:rPr>
                <w:noProof/>
                <w:webHidden/>
              </w:rPr>
              <w:instrText xml:space="preserve"> PAGEREF _Toc398715502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03" w:history="1">
            <w:r w:rsidR="008C7E27" w:rsidRPr="00101E6C">
              <w:rPr>
                <w:rStyle w:val="a9"/>
                <w:noProof/>
              </w:rPr>
              <w:t>3.62.2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_Toc398715503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04" w:history="1">
            <w:r w:rsidR="008C7E27" w:rsidRPr="00101E6C">
              <w:rPr>
                <w:rStyle w:val="a9"/>
                <w:noProof/>
              </w:rPr>
              <w:t>3.62.3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_Toc398715504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05" w:history="1">
            <w:r w:rsidR="008C7E27" w:rsidRPr="00101E6C">
              <w:rPr>
                <w:rStyle w:val="a9"/>
                <w:noProof/>
              </w:rPr>
              <w:t>3.62.4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_Toc398715505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06" w:history="1">
            <w:r w:rsidR="008C7E27" w:rsidRPr="00101E6C">
              <w:rPr>
                <w:rStyle w:val="a9"/>
                <w:noProof/>
              </w:rPr>
              <w:t>3.62.5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_Toc398715506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07"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noProof/>
              </w:rPr>
              <w:t xml:space="preserve">TFB_API_0063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_Toc398715507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08" w:history="1">
            <w:r w:rsidR="008C7E27" w:rsidRPr="00101E6C">
              <w:rPr>
                <w:rStyle w:val="a9"/>
                <w:noProof/>
              </w:rPr>
              <w:t>3.63.1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readMobileRechangelist</w:t>
            </w:r>
            <w:r w:rsidR="008C7E27">
              <w:rPr>
                <w:noProof/>
                <w:webHidden/>
              </w:rPr>
              <w:tab/>
            </w:r>
            <w:r w:rsidR="008C7E27">
              <w:rPr>
                <w:noProof/>
                <w:webHidden/>
              </w:rPr>
              <w:fldChar w:fldCharType="begin"/>
            </w:r>
            <w:r w:rsidR="008C7E27">
              <w:rPr>
                <w:noProof/>
                <w:webHidden/>
              </w:rPr>
              <w:instrText xml:space="preserve"> PAGEREF _Toc398715508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09" w:history="1">
            <w:r w:rsidR="008C7E27" w:rsidRPr="00101E6C">
              <w:rPr>
                <w:rStyle w:val="a9"/>
                <w:noProof/>
              </w:rPr>
              <w:t>3.63.2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_Toc398715509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10" w:history="1">
            <w:r w:rsidR="008C7E27" w:rsidRPr="00101E6C">
              <w:rPr>
                <w:rStyle w:val="a9"/>
                <w:noProof/>
              </w:rPr>
              <w:t>3.63.3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_Toc398715510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11" w:history="1">
            <w:r w:rsidR="008C7E27" w:rsidRPr="00101E6C">
              <w:rPr>
                <w:rStyle w:val="a9"/>
                <w:noProof/>
              </w:rPr>
              <w:t>3.63.4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_Toc398715511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12" w:history="1">
            <w:r w:rsidR="008C7E27" w:rsidRPr="00101E6C">
              <w:rPr>
                <w:rStyle w:val="a9"/>
                <w:noProof/>
              </w:rPr>
              <w:t>3.63.5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_Toc398715512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13"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noProof/>
              </w:rPr>
              <w:t xml:space="preserve">TFB_API_0064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_Toc398715513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14" w:history="1">
            <w:r w:rsidR="008C7E27" w:rsidRPr="00101E6C">
              <w:rPr>
                <w:rStyle w:val="a9"/>
                <w:noProof/>
              </w:rPr>
              <w:t>3.64.1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readRechaMoneyinfo</w:t>
            </w:r>
            <w:r w:rsidR="008C7E27">
              <w:rPr>
                <w:noProof/>
                <w:webHidden/>
              </w:rPr>
              <w:tab/>
            </w:r>
            <w:r w:rsidR="008C7E27">
              <w:rPr>
                <w:noProof/>
                <w:webHidden/>
              </w:rPr>
              <w:fldChar w:fldCharType="begin"/>
            </w:r>
            <w:r w:rsidR="008C7E27">
              <w:rPr>
                <w:noProof/>
                <w:webHidden/>
              </w:rPr>
              <w:instrText xml:space="preserve"> PAGEREF _Toc398715514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15" w:history="1">
            <w:r w:rsidR="008C7E27" w:rsidRPr="00101E6C">
              <w:rPr>
                <w:rStyle w:val="a9"/>
                <w:noProof/>
              </w:rPr>
              <w:t>3.64.2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_Toc398715515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16" w:history="1">
            <w:r w:rsidR="008C7E27" w:rsidRPr="00101E6C">
              <w:rPr>
                <w:rStyle w:val="a9"/>
                <w:noProof/>
              </w:rPr>
              <w:t>3.64.3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_Toc398715516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17" w:history="1">
            <w:r w:rsidR="008C7E27" w:rsidRPr="00101E6C">
              <w:rPr>
                <w:rStyle w:val="a9"/>
                <w:noProof/>
              </w:rPr>
              <w:t>3.64.4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_Toc398715517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18" w:history="1">
            <w:r w:rsidR="008C7E27" w:rsidRPr="00101E6C">
              <w:rPr>
                <w:rStyle w:val="a9"/>
                <w:noProof/>
              </w:rPr>
              <w:t>3.64.5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_Toc398715518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19"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noProof/>
              </w:rPr>
              <w:t xml:space="preserve">TFB_API_0065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_Toc398715519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0" w:history="1">
            <w:r w:rsidR="008C7E27" w:rsidRPr="00101E6C">
              <w:rPr>
                <w:rStyle w:val="a9"/>
                <w:noProof/>
              </w:rPr>
              <w:t>3.65.1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&gt;RechaMoneyRq</w:t>
            </w:r>
            <w:r w:rsidR="008C7E27">
              <w:rPr>
                <w:noProof/>
                <w:webHidden/>
              </w:rPr>
              <w:tab/>
            </w:r>
            <w:r w:rsidR="008C7E27">
              <w:rPr>
                <w:noProof/>
                <w:webHidden/>
              </w:rPr>
              <w:fldChar w:fldCharType="begin"/>
            </w:r>
            <w:r w:rsidR="008C7E27">
              <w:rPr>
                <w:noProof/>
                <w:webHidden/>
              </w:rPr>
              <w:instrText xml:space="preserve"> PAGEREF _Toc398715520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1" w:history="1">
            <w:r w:rsidR="008C7E27" w:rsidRPr="00101E6C">
              <w:rPr>
                <w:rStyle w:val="a9"/>
                <w:noProof/>
              </w:rPr>
              <w:t>3.65.2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_Toc398715521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2" w:history="1">
            <w:r w:rsidR="008C7E27" w:rsidRPr="00101E6C">
              <w:rPr>
                <w:rStyle w:val="a9"/>
                <w:noProof/>
              </w:rPr>
              <w:t>3.65.3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_Toc398715522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3" w:history="1">
            <w:r w:rsidR="008C7E27" w:rsidRPr="00101E6C">
              <w:rPr>
                <w:rStyle w:val="a9"/>
                <w:noProof/>
              </w:rPr>
              <w:t>3.65.4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_Toc398715523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4" w:history="1">
            <w:r w:rsidR="008C7E27" w:rsidRPr="00101E6C">
              <w:rPr>
                <w:rStyle w:val="a9"/>
                <w:noProof/>
              </w:rPr>
              <w:t>3.65.5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_Toc398715524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25" w:history="1">
            <w:r w:rsidR="008C7E27" w:rsidRPr="00101E6C">
              <w:rPr>
                <w:rStyle w:val="a9"/>
                <w:noProof/>
              </w:rPr>
              <w:t>3.66</w:t>
            </w:r>
            <w:r w:rsidR="008C7E27">
              <w:rPr>
                <w:rFonts w:asciiTheme="minorHAnsi" w:eastAsiaTheme="minorEastAsia" w:hAnsiTheme="minorHAnsi" w:cstheme="minorBidi"/>
                <w:noProof/>
              </w:rPr>
              <w:tab/>
            </w:r>
            <w:r w:rsidR="008C7E27" w:rsidRPr="00101E6C">
              <w:rPr>
                <w:rStyle w:val="a9"/>
                <w:noProof/>
              </w:rPr>
              <w:t>TFB_API_0066  qq</w:t>
            </w:r>
            <w:r w:rsidR="008C7E27" w:rsidRPr="00101E6C">
              <w:rPr>
                <w:rStyle w:val="a9"/>
                <w:rFonts w:hint="eastAsia"/>
                <w:noProof/>
              </w:rPr>
              <w:t>充值支付成功反馈</w:t>
            </w:r>
            <w:r w:rsidR="008C7E27">
              <w:rPr>
                <w:noProof/>
                <w:webHidden/>
              </w:rPr>
              <w:tab/>
            </w:r>
            <w:r w:rsidR="008C7E27">
              <w:rPr>
                <w:noProof/>
                <w:webHidden/>
              </w:rPr>
              <w:fldChar w:fldCharType="begin"/>
            </w:r>
            <w:r w:rsidR="008C7E27">
              <w:rPr>
                <w:noProof/>
                <w:webHidden/>
              </w:rPr>
              <w:instrText xml:space="preserve"> PAGEREF _Toc398715525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6" w:history="1">
            <w:r w:rsidR="008C7E27" w:rsidRPr="00101E6C">
              <w:rPr>
                <w:rStyle w:val="a9"/>
                <w:noProof/>
              </w:rPr>
              <w:t>3.66.1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checkRechaMoneyStatus</w:t>
            </w:r>
            <w:r w:rsidR="008C7E27">
              <w:rPr>
                <w:noProof/>
                <w:webHidden/>
              </w:rPr>
              <w:tab/>
            </w:r>
            <w:r w:rsidR="008C7E27">
              <w:rPr>
                <w:noProof/>
                <w:webHidden/>
              </w:rPr>
              <w:fldChar w:fldCharType="begin"/>
            </w:r>
            <w:r w:rsidR="008C7E27">
              <w:rPr>
                <w:noProof/>
                <w:webHidden/>
              </w:rPr>
              <w:instrText xml:space="preserve"> PAGEREF _Toc398715526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7" w:history="1">
            <w:r w:rsidR="008C7E27" w:rsidRPr="00101E6C">
              <w:rPr>
                <w:rStyle w:val="a9"/>
                <w:noProof/>
              </w:rPr>
              <w:t>3.66.2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_Toc398715527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8" w:history="1">
            <w:r w:rsidR="008C7E27" w:rsidRPr="00101E6C">
              <w:rPr>
                <w:rStyle w:val="a9"/>
                <w:noProof/>
              </w:rPr>
              <w:t>3.66.3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_Toc398715528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29" w:history="1">
            <w:r w:rsidR="008C7E27" w:rsidRPr="00101E6C">
              <w:rPr>
                <w:rStyle w:val="a9"/>
                <w:noProof/>
              </w:rPr>
              <w:t>3.66.4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_Toc398715529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30" w:history="1">
            <w:r w:rsidR="008C7E27" w:rsidRPr="00101E6C">
              <w:rPr>
                <w:rStyle w:val="a9"/>
                <w:noProof/>
              </w:rPr>
              <w:t>3.66.5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_Toc398715530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31" w:history="1">
            <w:r w:rsidR="008C7E27" w:rsidRPr="00101E6C">
              <w:rPr>
                <w:rStyle w:val="a9"/>
                <w:noProof/>
              </w:rPr>
              <w:t>3.67</w:t>
            </w:r>
            <w:r w:rsidR="008C7E27">
              <w:rPr>
                <w:rFonts w:asciiTheme="minorHAnsi" w:eastAsiaTheme="minorEastAsia" w:hAnsiTheme="minorHAnsi" w:cstheme="minorBidi"/>
                <w:noProof/>
              </w:rPr>
              <w:tab/>
            </w:r>
            <w:r w:rsidR="008C7E27" w:rsidRPr="00101E6C">
              <w:rPr>
                <w:rStyle w:val="a9"/>
                <w:noProof/>
              </w:rPr>
              <w:t xml:space="preserve">TFB_API_0067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_Toc398715531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32" w:history="1">
            <w:r w:rsidR="008C7E27" w:rsidRPr="00101E6C">
              <w:rPr>
                <w:rStyle w:val="a9"/>
                <w:noProof/>
              </w:rPr>
              <w:t>3.67.1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readQQRechangelist</w:t>
            </w:r>
            <w:r w:rsidR="008C7E27">
              <w:rPr>
                <w:noProof/>
                <w:webHidden/>
              </w:rPr>
              <w:tab/>
            </w:r>
            <w:r w:rsidR="008C7E27">
              <w:rPr>
                <w:noProof/>
                <w:webHidden/>
              </w:rPr>
              <w:fldChar w:fldCharType="begin"/>
            </w:r>
            <w:r w:rsidR="008C7E27">
              <w:rPr>
                <w:noProof/>
                <w:webHidden/>
              </w:rPr>
              <w:instrText xml:space="preserve"> PAGEREF _Toc398715532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33" w:history="1">
            <w:r w:rsidR="008C7E27" w:rsidRPr="00101E6C">
              <w:rPr>
                <w:rStyle w:val="a9"/>
                <w:noProof/>
              </w:rPr>
              <w:t>3.67.2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_Toc398715533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34" w:history="1">
            <w:r w:rsidR="008C7E27" w:rsidRPr="00101E6C">
              <w:rPr>
                <w:rStyle w:val="a9"/>
                <w:noProof/>
              </w:rPr>
              <w:t>3.67.3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_Toc398715534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35" w:history="1">
            <w:r w:rsidR="008C7E27" w:rsidRPr="00101E6C">
              <w:rPr>
                <w:rStyle w:val="a9"/>
                <w:noProof/>
              </w:rPr>
              <w:t>3.67.4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_Toc398715535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36" w:history="1">
            <w:r w:rsidR="008C7E27" w:rsidRPr="00101E6C">
              <w:rPr>
                <w:rStyle w:val="a9"/>
                <w:noProof/>
              </w:rPr>
              <w:t>3.67.5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_Toc398715536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37" w:history="1">
            <w:r w:rsidR="008C7E27" w:rsidRPr="00101E6C">
              <w:rPr>
                <w:rStyle w:val="a9"/>
                <w:noProof/>
              </w:rPr>
              <w:t>3.68</w:t>
            </w:r>
            <w:r w:rsidR="008C7E27">
              <w:rPr>
                <w:rFonts w:asciiTheme="minorHAnsi" w:eastAsiaTheme="minorEastAsia" w:hAnsiTheme="minorHAnsi" w:cstheme="minorBidi"/>
                <w:noProof/>
              </w:rPr>
              <w:tab/>
            </w:r>
            <w:r w:rsidR="008C7E27" w:rsidRPr="00101E6C">
              <w:rPr>
                <w:rStyle w:val="a9"/>
                <w:noProof/>
              </w:rPr>
              <w:t xml:space="preserve">TFB_API_0068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读取产品管理</w:t>
            </w:r>
            <w:r w:rsidR="008C7E27">
              <w:rPr>
                <w:noProof/>
                <w:webHidden/>
              </w:rPr>
              <w:tab/>
            </w:r>
            <w:r w:rsidR="008C7E27">
              <w:rPr>
                <w:noProof/>
                <w:webHidden/>
              </w:rPr>
              <w:fldChar w:fldCharType="begin"/>
            </w:r>
            <w:r w:rsidR="008C7E27">
              <w:rPr>
                <w:noProof/>
                <w:webHidden/>
              </w:rPr>
              <w:instrText xml:space="preserve"> PAGEREF _Toc398715537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38" w:history="1">
            <w:r w:rsidR="008C7E27" w:rsidRPr="00101E6C">
              <w:rPr>
                <w:rStyle w:val="a9"/>
                <w:noProof/>
              </w:rPr>
              <w:t>3.68.1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readOrderProinfo</w:t>
            </w:r>
            <w:r w:rsidR="008C7E27">
              <w:rPr>
                <w:noProof/>
                <w:webHidden/>
              </w:rPr>
              <w:tab/>
            </w:r>
            <w:r w:rsidR="008C7E27">
              <w:rPr>
                <w:noProof/>
                <w:webHidden/>
              </w:rPr>
              <w:fldChar w:fldCharType="begin"/>
            </w:r>
            <w:r w:rsidR="008C7E27">
              <w:rPr>
                <w:noProof/>
                <w:webHidden/>
              </w:rPr>
              <w:instrText xml:space="preserve"> PAGEREF _Toc398715538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39" w:history="1">
            <w:r w:rsidR="008C7E27" w:rsidRPr="00101E6C">
              <w:rPr>
                <w:rStyle w:val="a9"/>
                <w:noProof/>
              </w:rPr>
              <w:t>3.68.2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_Toc398715539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40" w:history="1">
            <w:r w:rsidR="008C7E27" w:rsidRPr="00101E6C">
              <w:rPr>
                <w:rStyle w:val="a9"/>
                <w:noProof/>
              </w:rPr>
              <w:t>3.68.3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_Toc398715540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41" w:history="1">
            <w:r w:rsidR="008C7E27" w:rsidRPr="00101E6C">
              <w:rPr>
                <w:rStyle w:val="a9"/>
                <w:noProof/>
              </w:rPr>
              <w:t>3.68.4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_Toc398715541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42" w:history="1">
            <w:r w:rsidR="008C7E27" w:rsidRPr="00101E6C">
              <w:rPr>
                <w:rStyle w:val="a9"/>
                <w:noProof/>
              </w:rPr>
              <w:t>3.68.5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_Toc398715542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43" w:history="1">
            <w:r w:rsidR="008C7E27" w:rsidRPr="00101E6C">
              <w:rPr>
                <w:rStyle w:val="a9"/>
                <w:noProof/>
              </w:rPr>
              <w:t>3.69</w:t>
            </w:r>
            <w:r w:rsidR="008C7E27">
              <w:rPr>
                <w:rFonts w:asciiTheme="minorHAnsi" w:eastAsiaTheme="minorEastAsia" w:hAnsiTheme="minorHAnsi" w:cstheme="minorBidi"/>
                <w:noProof/>
              </w:rPr>
              <w:tab/>
            </w:r>
            <w:r w:rsidR="008C7E27" w:rsidRPr="00101E6C">
              <w:rPr>
                <w:rStyle w:val="a9"/>
                <w:noProof/>
              </w:rPr>
              <w:t xml:space="preserve">TFB_API_0069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读取收货地址</w:t>
            </w:r>
            <w:r w:rsidR="008C7E27">
              <w:rPr>
                <w:noProof/>
                <w:webHidden/>
              </w:rPr>
              <w:tab/>
            </w:r>
            <w:r w:rsidR="008C7E27">
              <w:rPr>
                <w:noProof/>
                <w:webHidden/>
              </w:rPr>
              <w:fldChar w:fldCharType="begin"/>
            </w:r>
            <w:r w:rsidR="008C7E27">
              <w:rPr>
                <w:noProof/>
                <w:webHidden/>
              </w:rPr>
              <w:instrText xml:space="preserve"> PAGEREF _Toc398715543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44" w:history="1">
            <w:r w:rsidR="008C7E27" w:rsidRPr="00101E6C">
              <w:rPr>
                <w:rStyle w:val="a9"/>
                <w:noProof/>
              </w:rPr>
              <w:t>3.69.1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readShaddressinfo</w:t>
            </w:r>
            <w:r w:rsidR="008C7E27">
              <w:rPr>
                <w:noProof/>
                <w:webHidden/>
              </w:rPr>
              <w:tab/>
            </w:r>
            <w:r w:rsidR="008C7E27">
              <w:rPr>
                <w:noProof/>
                <w:webHidden/>
              </w:rPr>
              <w:fldChar w:fldCharType="begin"/>
            </w:r>
            <w:r w:rsidR="008C7E27">
              <w:rPr>
                <w:noProof/>
                <w:webHidden/>
              </w:rPr>
              <w:instrText xml:space="preserve"> PAGEREF _Toc398715544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45" w:history="1">
            <w:r w:rsidR="008C7E27" w:rsidRPr="00101E6C">
              <w:rPr>
                <w:rStyle w:val="a9"/>
                <w:noProof/>
              </w:rPr>
              <w:t>3.69.2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_Toc398715545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46" w:history="1">
            <w:r w:rsidR="008C7E27" w:rsidRPr="00101E6C">
              <w:rPr>
                <w:rStyle w:val="a9"/>
                <w:noProof/>
              </w:rPr>
              <w:t>3.69.3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_Toc398715546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47" w:history="1">
            <w:r w:rsidR="008C7E27" w:rsidRPr="00101E6C">
              <w:rPr>
                <w:rStyle w:val="a9"/>
                <w:noProof/>
              </w:rPr>
              <w:t>3.69.4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_Toc398715547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48" w:history="1">
            <w:r w:rsidR="008C7E27" w:rsidRPr="00101E6C">
              <w:rPr>
                <w:rStyle w:val="a9"/>
                <w:noProof/>
              </w:rPr>
              <w:t>3.69.5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_Toc398715548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49" w:history="1">
            <w:r w:rsidR="008C7E27" w:rsidRPr="00101E6C">
              <w:rPr>
                <w:rStyle w:val="a9"/>
                <w:noProof/>
              </w:rPr>
              <w:t>3.70</w:t>
            </w:r>
            <w:r w:rsidR="008C7E27">
              <w:rPr>
                <w:rFonts w:asciiTheme="minorHAnsi" w:eastAsiaTheme="minorEastAsia" w:hAnsiTheme="minorHAnsi" w:cstheme="minorBidi"/>
                <w:noProof/>
              </w:rPr>
              <w:tab/>
            </w:r>
            <w:r w:rsidR="008C7E27" w:rsidRPr="00101E6C">
              <w:rPr>
                <w:rStyle w:val="a9"/>
                <w:noProof/>
              </w:rPr>
              <w:t xml:space="preserve">TFB_API_0070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新增收货地址</w:t>
            </w:r>
            <w:r w:rsidR="008C7E27">
              <w:rPr>
                <w:noProof/>
                <w:webHidden/>
              </w:rPr>
              <w:tab/>
            </w:r>
            <w:r w:rsidR="008C7E27">
              <w:rPr>
                <w:noProof/>
                <w:webHidden/>
              </w:rPr>
              <w:fldChar w:fldCharType="begin"/>
            </w:r>
            <w:r w:rsidR="008C7E27">
              <w:rPr>
                <w:noProof/>
                <w:webHidden/>
              </w:rPr>
              <w:instrText xml:space="preserve"> PAGEREF _Toc398715549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0" w:history="1">
            <w:r w:rsidR="008C7E27" w:rsidRPr="00101E6C">
              <w:rPr>
                <w:rStyle w:val="a9"/>
                <w:noProof/>
              </w:rPr>
              <w:t>3.70.1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shaddressAdd</w:t>
            </w:r>
            <w:r w:rsidR="008C7E27">
              <w:rPr>
                <w:noProof/>
                <w:webHidden/>
              </w:rPr>
              <w:tab/>
            </w:r>
            <w:r w:rsidR="008C7E27">
              <w:rPr>
                <w:noProof/>
                <w:webHidden/>
              </w:rPr>
              <w:fldChar w:fldCharType="begin"/>
            </w:r>
            <w:r w:rsidR="008C7E27">
              <w:rPr>
                <w:noProof/>
                <w:webHidden/>
              </w:rPr>
              <w:instrText xml:space="preserve"> PAGEREF _Toc398715550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1" w:history="1">
            <w:r w:rsidR="008C7E27" w:rsidRPr="00101E6C">
              <w:rPr>
                <w:rStyle w:val="a9"/>
                <w:noProof/>
              </w:rPr>
              <w:t>3.70.2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_Toc398715551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2" w:history="1">
            <w:r w:rsidR="008C7E27" w:rsidRPr="00101E6C">
              <w:rPr>
                <w:rStyle w:val="a9"/>
                <w:noProof/>
              </w:rPr>
              <w:t>3.70.3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_Toc398715552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3" w:history="1">
            <w:r w:rsidR="008C7E27" w:rsidRPr="00101E6C">
              <w:rPr>
                <w:rStyle w:val="a9"/>
                <w:noProof/>
              </w:rPr>
              <w:t>3.70.4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_Toc398715553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4" w:history="1">
            <w:r w:rsidR="008C7E27" w:rsidRPr="00101E6C">
              <w:rPr>
                <w:rStyle w:val="a9"/>
                <w:noProof/>
              </w:rPr>
              <w:t>3.70.5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_Toc398715554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55"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noProof/>
              </w:rPr>
              <w:t xml:space="preserve">TFB_API_0071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删除收货地址</w:t>
            </w:r>
            <w:r w:rsidR="008C7E27">
              <w:rPr>
                <w:noProof/>
                <w:webHidden/>
              </w:rPr>
              <w:tab/>
            </w:r>
            <w:r w:rsidR="008C7E27">
              <w:rPr>
                <w:noProof/>
                <w:webHidden/>
              </w:rPr>
              <w:fldChar w:fldCharType="begin"/>
            </w:r>
            <w:r w:rsidR="008C7E27">
              <w:rPr>
                <w:noProof/>
                <w:webHidden/>
              </w:rPr>
              <w:instrText xml:space="preserve"> PAGEREF _Toc398715555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6" w:history="1">
            <w:r w:rsidR="008C7E27" w:rsidRPr="00101E6C">
              <w:rPr>
                <w:rStyle w:val="a9"/>
                <w:noProof/>
              </w:rPr>
              <w:t>3.71.1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shaddressDelete</w:t>
            </w:r>
            <w:r w:rsidR="008C7E27">
              <w:rPr>
                <w:noProof/>
                <w:webHidden/>
              </w:rPr>
              <w:tab/>
            </w:r>
            <w:r w:rsidR="008C7E27">
              <w:rPr>
                <w:noProof/>
                <w:webHidden/>
              </w:rPr>
              <w:fldChar w:fldCharType="begin"/>
            </w:r>
            <w:r w:rsidR="008C7E27">
              <w:rPr>
                <w:noProof/>
                <w:webHidden/>
              </w:rPr>
              <w:instrText xml:space="preserve"> PAGEREF _Toc398715556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7" w:history="1">
            <w:r w:rsidR="008C7E27" w:rsidRPr="00101E6C">
              <w:rPr>
                <w:rStyle w:val="a9"/>
                <w:noProof/>
              </w:rPr>
              <w:t>3.71.2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_Toc398715557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8" w:history="1">
            <w:r w:rsidR="008C7E27" w:rsidRPr="00101E6C">
              <w:rPr>
                <w:rStyle w:val="a9"/>
                <w:noProof/>
              </w:rPr>
              <w:t>3.71.3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_Toc398715558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59" w:history="1">
            <w:r w:rsidR="008C7E27" w:rsidRPr="00101E6C">
              <w:rPr>
                <w:rStyle w:val="a9"/>
                <w:noProof/>
              </w:rPr>
              <w:t>3.71.4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_Toc398715559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60" w:history="1">
            <w:r w:rsidR="008C7E27" w:rsidRPr="00101E6C">
              <w:rPr>
                <w:rStyle w:val="a9"/>
                <w:noProof/>
              </w:rPr>
              <w:t>3.71.5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_Toc398715560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6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noProof/>
              </w:rPr>
              <w:t>TFB_API_0072</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支付请求银联交易码</w:t>
            </w:r>
            <w:r w:rsidR="008C7E27">
              <w:rPr>
                <w:noProof/>
                <w:webHidden/>
              </w:rPr>
              <w:tab/>
            </w:r>
            <w:r w:rsidR="008C7E27">
              <w:rPr>
                <w:noProof/>
                <w:webHidden/>
              </w:rPr>
              <w:fldChar w:fldCharType="begin"/>
            </w:r>
            <w:r w:rsidR="008C7E27">
              <w:rPr>
                <w:noProof/>
                <w:webHidden/>
              </w:rPr>
              <w:instrText xml:space="preserve"> PAGEREF _Toc398715561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62" w:history="1">
            <w:r w:rsidR="008C7E27" w:rsidRPr="00101E6C">
              <w:rPr>
                <w:rStyle w:val="a9"/>
                <w:noProof/>
              </w:rPr>
              <w:t>3.72.1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&gt;payOrderRq</w:t>
            </w:r>
            <w:r w:rsidR="008C7E27">
              <w:rPr>
                <w:noProof/>
                <w:webHidden/>
              </w:rPr>
              <w:tab/>
            </w:r>
            <w:r w:rsidR="008C7E27">
              <w:rPr>
                <w:noProof/>
                <w:webHidden/>
              </w:rPr>
              <w:fldChar w:fldCharType="begin"/>
            </w:r>
            <w:r w:rsidR="008C7E27">
              <w:rPr>
                <w:noProof/>
                <w:webHidden/>
              </w:rPr>
              <w:instrText xml:space="preserve"> PAGEREF _Toc398715562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63" w:history="1">
            <w:r w:rsidR="008C7E27" w:rsidRPr="00101E6C">
              <w:rPr>
                <w:rStyle w:val="a9"/>
                <w:noProof/>
              </w:rPr>
              <w:t>3.72.2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_Toc398715563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64" w:history="1">
            <w:r w:rsidR="008C7E27" w:rsidRPr="00101E6C">
              <w:rPr>
                <w:rStyle w:val="a9"/>
                <w:noProof/>
              </w:rPr>
              <w:t>3.72.3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_Toc398715564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65" w:history="1">
            <w:r w:rsidR="008C7E27" w:rsidRPr="00101E6C">
              <w:rPr>
                <w:rStyle w:val="a9"/>
                <w:noProof/>
              </w:rPr>
              <w:t>3.72.4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_Toc398715565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66" w:history="1">
            <w:r w:rsidR="008C7E27" w:rsidRPr="00101E6C">
              <w:rPr>
                <w:rStyle w:val="a9"/>
                <w:noProof/>
              </w:rPr>
              <w:t>3.72.5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_Toc398715566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67"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noProof/>
              </w:rPr>
              <w:t xml:space="preserve">TFB_API_0073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_Toc398715567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68" w:history="1">
            <w:r w:rsidR="008C7E27" w:rsidRPr="00101E6C">
              <w:rPr>
                <w:rStyle w:val="a9"/>
                <w:noProof/>
              </w:rPr>
              <w:t>3.73.1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orderPayrqStatus</w:t>
            </w:r>
            <w:r w:rsidR="008C7E27">
              <w:rPr>
                <w:noProof/>
                <w:webHidden/>
              </w:rPr>
              <w:tab/>
            </w:r>
            <w:r w:rsidR="008C7E27">
              <w:rPr>
                <w:noProof/>
                <w:webHidden/>
              </w:rPr>
              <w:fldChar w:fldCharType="begin"/>
            </w:r>
            <w:r w:rsidR="008C7E27">
              <w:rPr>
                <w:noProof/>
                <w:webHidden/>
              </w:rPr>
              <w:instrText xml:space="preserve"> PAGEREF _Toc398715568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69" w:history="1">
            <w:r w:rsidR="008C7E27" w:rsidRPr="00101E6C">
              <w:rPr>
                <w:rStyle w:val="a9"/>
                <w:noProof/>
              </w:rPr>
              <w:t>3.73.2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_Toc398715569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70" w:history="1">
            <w:r w:rsidR="008C7E27" w:rsidRPr="00101E6C">
              <w:rPr>
                <w:rStyle w:val="a9"/>
                <w:noProof/>
              </w:rPr>
              <w:t>3.73.3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_Toc398715570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71" w:history="1">
            <w:r w:rsidR="008C7E27" w:rsidRPr="00101E6C">
              <w:rPr>
                <w:rStyle w:val="a9"/>
                <w:noProof/>
              </w:rPr>
              <w:t>3.73.4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_Toc398715571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72" w:history="1">
            <w:r w:rsidR="008C7E27" w:rsidRPr="00101E6C">
              <w:rPr>
                <w:rStyle w:val="a9"/>
                <w:noProof/>
              </w:rPr>
              <w:t>3.73.5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_Toc398715572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noProof/>
              </w:rPr>
              <w:t>TFB_API_0074</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读取购买历史记录</w:t>
            </w:r>
            <w:r w:rsidR="008C7E27">
              <w:rPr>
                <w:noProof/>
                <w:webHidden/>
              </w:rPr>
              <w:tab/>
            </w:r>
            <w:r w:rsidR="008C7E27">
              <w:rPr>
                <w:noProof/>
                <w:webHidden/>
              </w:rPr>
              <w:fldChar w:fldCharType="begin"/>
            </w:r>
            <w:r w:rsidR="008C7E27">
              <w:rPr>
                <w:noProof/>
                <w:webHidden/>
              </w:rPr>
              <w:instrText xml:space="preserve"> PAGEREF _Toc398715573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74" w:history="1">
            <w:r w:rsidR="008C7E27" w:rsidRPr="00101E6C">
              <w:rPr>
                <w:rStyle w:val="a9"/>
                <w:noProof/>
              </w:rPr>
              <w:t>3.74.1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readOrderlist</w:t>
            </w:r>
            <w:r w:rsidR="008C7E27">
              <w:rPr>
                <w:noProof/>
                <w:webHidden/>
              </w:rPr>
              <w:tab/>
            </w:r>
            <w:r w:rsidR="008C7E27">
              <w:rPr>
                <w:noProof/>
                <w:webHidden/>
              </w:rPr>
              <w:fldChar w:fldCharType="begin"/>
            </w:r>
            <w:r w:rsidR="008C7E27">
              <w:rPr>
                <w:noProof/>
                <w:webHidden/>
              </w:rPr>
              <w:instrText xml:space="preserve"> PAGEREF _Toc398715574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75" w:history="1">
            <w:r w:rsidR="008C7E27" w:rsidRPr="00101E6C">
              <w:rPr>
                <w:rStyle w:val="a9"/>
                <w:noProof/>
              </w:rPr>
              <w:t>3.74.2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_Toc398715575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76" w:history="1">
            <w:r w:rsidR="008C7E27" w:rsidRPr="00101E6C">
              <w:rPr>
                <w:rStyle w:val="a9"/>
                <w:noProof/>
              </w:rPr>
              <w:t>3.74.3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_Toc398715576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77" w:history="1">
            <w:r w:rsidR="008C7E27" w:rsidRPr="00101E6C">
              <w:rPr>
                <w:rStyle w:val="a9"/>
                <w:noProof/>
              </w:rPr>
              <w:t>3.74.4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_Toc398715577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78" w:history="1">
            <w:r w:rsidR="008C7E27" w:rsidRPr="00101E6C">
              <w:rPr>
                <w:rStyle w:val="a9"/>
                <w:noProof/>
              </w:rPr>
              <w:t>3.74.5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_Toc398715578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79"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noProof/>
              </w:rPr>
              <w:t xml:space="preserve">TFB_API_0075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_Toc398715579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0" w:history="1">
            <w:r w:rsidR="008C7E27" w:rsidRPr="00101E6C">
              <w:rPr>
                <w:rStyle w:val="a9"/>
                <w:noProof/>
              </w:rPr>
              <w:t>3.75.1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readagentinfo</w:t>
            </w:r>
            <w:r w:rsidR="008C7E27">
              <w:rPr>
                <w:noProof/>
                <w:webHidden/>
              </w:rPr>
              <w:tab/>
            </w:r>
            <w:r w:rsidR="008C7E27">
              <w:rPr>
                <w:noProof/>
                <w:webHidden/>
              </w:rPr>
              <w:fldChar w:fldCharType="begin"/>
            </w:r>
            <w:r w:rsidR="008C7E27">
              <w:rPr>
                <w:noProof/>
                <w:webHidden/>
              </w:rPr>
              <w:instrText xml:space="preserve"> PAGEREF _Toc398715580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1" w:history="1">
            <w:r w:rsidR="008C7E27" w:rsidRPr="00101E6C">
              <w:rPr>
                <w:rStyle w:val="a9"/>
                <w:noProof/>
              </w:rPr>
              <w:t>3.75.2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_Toc398715581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2" w:history="1">
            <w:r w:rsidR="008C7E27" w:rsidRPr="00101E6C">
              <w:rPr>
                <w:rStyle w:val="a9"/>
                <w:noProof/>
              </w:rPr>
              <w:t>3.75.3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_Toc398715582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3" w:history="1">
            <w:r w:rsidR="008C7E27" w:rsidRPr="00101E6C">
              <w:rPr>
                <w:rStyle w:val="a9"/>
                <w:noProof/>
              </w:rPr>
              <w:t>3.75.4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_Toc398715583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84" w:history="1">
            <w:r w:rsidR="008C7E27" w:rsidRPr="00101E6C">
              <w:rPr>
                <w:rStyle w:val="a9"/>
                <w:noProof/>
              </w:rPr>
              <w:t>3.76</w:t>
            </w:r>
            <w:r w:rsidR="008C7E27">
              <w:rPr>
                <w:rFonts w:asciiTheme="minorHAnsi" w:eastAsiaTheme="minorEastAsia" w:hAnsiTheme="minorHAnsi" w:cstheme="minorBidi"/>
                <w:noProof/>
              </w:rPr>
              <w:tab/>
            </w:r>
            <w:r w:rsidR="008C7E27" w:rsidRPr="00101E6C">
              <w:rPr>
                <w:rStyle w:val="a9"/>
                <w:noProof/>
              </w:rPr>
              <w:t>TFB_API_0076</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代理商读取补货记录</w:t>
            </w:r>
            <w:r w:rsidR="008C7E27">
              <w:rPr>
                <w:noProof/>
                <w:webHidden/>
              </w:rPr>
              <w:tab/>
            </w:r>
            <w:r w:rsidR="008C7E27">
              <w:rPr>
                <w:noProof/>
                <w:webHidden/>
              </w:rPr>
              <w:fldChar w:fldCharType="begin"/>
            </w:r>
            <w:r w:rsidR="008C7E27">
              <w:rPr>
                <w:noProof/>
                <w:webHidden/>
              </w:rPr>
              <w:instrText xml:space="preserve"> PAGEREF _Toc398715584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5" w:history="1">
            <w:r w:rsidR="008C7E27" w:rsidRPr="00101E6C">
              <w:rPr>
                <w:rStyle w:val="a9"/>
                <w:noProof/>
              </w:rPr>
              <w:t>3.76.1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readagentorder</w:t>
            </w:r>
            <w:r w:rsidR="008C7E27">
              <w:rPr>
                <w:noProof/>
                <w:webHidden/>
              </w:rPr>
              <w:tab/>
            </w:r>
            <w:r w:rsidR="008C7E27">
              <w:rPr>
                <w:noProof/>
                <w:webHidden/>
              </w:rPr>
              <w:fldChar w:fldCharType="begin"/>
            </w:r>
            <w:r w:rsidR="008C7E27">
              <w:rPr>
                <w:noProof/>
                <w:webHidden/>
              </w:rPr>
              <w:instrText xml:space="preserve"> PAGEREF _Toc398715585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6" w:history="1">
            <w:r w:rsidR="008C7E27" w:rsidRPr="00101E6C">
              <w:rPr>
                <w:rStyle w:val="a9"/>
                <w:noProof/>
              </w:rPr>
              <w:t>3.76.2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_Toc398715586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7" w:history="1">
            <w:r w:rsidR="008C7E27" w:rsidRPr="00101E6C">
              <w:rPr>
                <w:rStyle w:val="a9"/>
                <w:noProof/>
              </w:rPr>
              <w:t>3.76.3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_Toc398715587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8" w:history="1">
            <w:r w:rsidR="008C7E27" w:rsidRPr="00101E6C">
              <w:rPr>
                <w:rStyle w:val="a9"/>
                <w:noProof/>
              </w:rPr>
              <w:t>3.76.4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_Toc398715588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89" w:history="1">
            <w:r w:rsidR="008C7E27" w:rsidRPr="00101E6C">
              <w:rPr>
                <w:rStyle w:val="a9"/>
                <w:noProof/>
              </w:rPr>
              <w:t>3.76.5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_Toc398715589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90" w:history="1">
            <w:r w:rsidR="008C7E27" w:rsidRPr="00101E6C">
              <w:rPr>
                <w:rStyle w:val="a9"/>
                <w:noProof/>
              </w:rPr>
              <w:t>3.77</w:t>
            </w:r>
            <w:r w:rsidR="008C7E27">
              <w:rPr>
                <w:rFonts w:asciiTheme="minorHAnsi" w:eastAsiaTheme="minorEastAsia" w:hAnsiTheme="minorHAnsi" w:cstheme="minorBidi"/>
                <w:noProof/>
              </w:rPr>
              <w:tab/>
            </w:r>
            <w:r w:rsidR="008C7E27" w:rsidRPr="00101E6C">
              <w:rPr>
                <w:rStyle w:val="a9"/>
                <w:noProof/>
              </w:rPr>
              <w:t>TFB_API_0077</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代理商补货发货状态提交</w:t>
            </w:r>
            <w:r w:rsidR="008C7E27">
              <w:rPr>
                <w:noProof/>
                <w:webHidden/>
              </w:rPr>
              <w:tab/>
            </w:r>
            <w:r w:rsidR="008C7E27">
              <w:rPr>
                <w:noProof/>
                <w:webHidden/>
              </w:rPr>
              <w:fldChar w:fldCharType="begin"/>
            </w:r>
            <w:r w:rsidR="008C7E27">
              <w:rPr>
                <w:noProof/>
                <w:webHidden/>
              </w:rPr>
              <w:instrText xml:space="preserve"> PAGEREF _Toc398715590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91" w:history="1">
            <w:r w:rsidR="008C7E27" w:rsidRPr="00101E6C">
              <w:rPr>
                <w:rStyle w:val="a9"/>
                <w:noProof/>
              </w:rPr>
              <w:t>3.77.1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agentorderstaterq</w:t>
            </w:r>
            <w:r w:rsidR="008C7E27">
              <w:rPr>
                <w:noProof/>
                <w:webHidden/>
              </w:rPr>
              <w:tab/>
            </w:r>
            <w:r w:rsidR="008C7E27">
              <w:rPr>
                <w:noProof/>
                <w:webHidden/>
              </w:rPr>
              <w:fldChar w:fldCharType="begin"/>
            </w:r>
            <w:r w:rsidR="008C7E27">
              <w:rPr>
                <w:noProof/>
                <w:webHidden/>
              </w:rPr>
              <w:instrText xml:space="preserve"> PAGEREF _Toc398715591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92" w:history="1">
            <w:r w:rsidR="008C7E27" w:rsidRPr="00101E6C">
              <w:rPr>
                <w:rStyle w:val="a9"/>
                <w:noProof/>
              </w:rPr>
              <w:t>3.77.2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_Toc398715592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93" w:history="1">
            <w:r w:rsidR="008C7E27" w:rsidRPr="00101E6C">
              <w:rPr>
                <w:rStyle w:val="a9"/>
                <w:noProof/>
              </w:rPr>
              <w:t>3.77.3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_Toc398715593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94" w:history="1">
            <w:r w:rsidR="008C7E27" w:rsidRPr="00101E6C">
              <w:rPr>
                <w:rStyle w:val="a9"/>
                <w:noProof/>
              </w:rPr>
              <w:t>3.77.4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_Toc398715594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95" w:history="1">
            <w:r w:rsidR="008C7E27" w:rsidRPr="00101E6C">
              <w:rPr>
                <w:rStyle w:val="a9"/>
                <w:noProof/>
              </w:rPr>
              <w:t>3.77.5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_Toc398715595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596" w:history="1">
            <w:r w:rsidR="008C7E27" w:rsidRPr="00101E6C">
              <w:rPr>
                <w:rStyle w:val="a9"/>
                <w:noProof/>
              </w:rPr>
              <w:t>3.78</w:t>
            </w:r>
            <w:r w:rsidR="008C7E27">
              <w:rPr>
                <w:rFonts w:asciiTheme="minorHAnsi" w:eastAsiaTheme="minorEastAsia" w:hAnsiTheme="minorHAnsi" w:cstheme="minorBidi"/>
                <w:noProof/>
              </w:rPr>
              <w:tab/>
            </w:r>
            <w:r w:rsidR="008C7E27" w:rsidRPr="00101E6C">
              <w:rPr>
                <w:rStyle w:val="a9"/>
                <w:noProof/>
              </w:rPr>
              <w:t>TFB_API_0078</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代理商补货请求银行交易码</w:t>
            </w:r>
            <w:r w:rsidR="008C7E27">
              <w:rPr>
                <w:noProof/>
                <w:webHidden/>
              </w:rPr>
              <w:tab/>
            </w:r>
            <w:r w:rsidR="008C7E27">
              <w:rPr>
                <w:noProof/>
                <w:webHidden/>
              </w:rPr>
              <w:fldChar w:fldCharType="begin"/>
            </w:r>
            <w:r w:rsidR="008C7E27">
              <w:rPr>
                <w:noProof/>
                <w:webHidden/>
              </w:rPr>
              <w:instrText xml:space="preserve"> PAGEREF _Toc398715596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97" w:history="1">
            <w:r w:rsidR="008C7E27" w:rsidRPr="00101E6C">
              <w:rPr>
                <w:rStyle w:val="a9"/>
                <w:noProof/>
              </w:rPr>
              <w:t>3.78.1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&gt;payagentOrderRq</w:t>
            </w:r>
            <w:r w:rsidR="008C7E27">
              <w:rPr>
                <w:noProof/>
                <w:webHidden/>
              </w:rPr>
              <w:tab/>
            </w:r>
            <w:r w:rsidR="008C7E27">
              <w:rPr>
                <w:noProof/>
                <w:webHidden/>
              </w:rPr>
              <w:fldChar w:fldCharType="begin"/>
            </w:r>
            <w:r w:rsidR="008C7E27">
              <w:rPr>
                <w:noProof/>
                <w:webHidden/>
              </w:rPr>
              <w:instrText xml:space="preserve"> PAGEREF _Toc398715597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98" w:history="1">
            <w:r w:rsidR="008C7E27" w:rsidRPr="00101E6C">
              <w:rPr>
                <w:rStyle w:val="a9"/>
                <w:noProof/>
              </w:rPr>
              <w:t>3.78.2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_Toc398715598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599" w:history="1">
            <w:r w:rsidR="008C7E27" w:rsidRPr="00101E6C">
              <w:rPr>
                <w:rStyle w:val="a9"/>
                <w:noProof/>
              </w:rPr>
              <w:t>3.78.3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_Toc398715599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00" w:history="1">
            <w:r w:rsidR="008C7E27" w:rsidRPr="00101E6C">
              <w:rPr>
                <w:rStyle w:val="a9"/>
                <w:noProof/>
              </w:rPr>
              <w:t>3.78.4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_Toc398715600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01" w:history="1">
            <w:r w:rsidR="008C7E27" w:rsidRPr="00101E6C">
              <w:rPr>
                <w:rStyle w:val="a9"/>
                <w:noProof/>
              </w:rPr>
              <w:t>3.78.5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_Toc398715601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02" w:history="1">
            <w:r w:rsidR="008C7E27" w:rsidRPr="00101E6C">
              <w:rPr>
                <w:rStyle w:val="a9"/>
                <w:noProof/>
              </w:rPr>
              <w:t>3.79</w:t>
            </w:r>
            <w:r w:rsidR="008C7E27">
              <w:rPr>
                <w:rFonts w:asciiTheme="minorHAnsi" w:eastAsiaTheme="minorEastAsia" w:hAnsiTheme="minorHAnsi" w:cstheme="minorBidi"/>
                <w:noProof/>
              </w:rPr>
              <w:tab/>
            </w:r>
            <w:r w:rsidR="008C7E27" w:rsidRPr="00101E6C">
              <w:rPr>
                <w:rStyle w:val="a9"/>
                <w:noProof/>
              </w:rPr>
              <w:t xml:space="preserve">TFB_API_0079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_Toc398715602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03" w:history="1">
            <w:r w:rsidR="008C7E27" w:rsidRPr="00101E6C">
              <w:rPr>
                <w:rStyle w:val="a9"/>
                <w:noProof/>
              </w:rPr>
              <w:t>3.79.1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agentorderPayrqStatus</w:t>
            </w:r>
            <w:r w:rsidR="008C7E27">
              <w:rPr>
                <w:noProof/>
                <w:webHidden/>
              </w:rPr>
              <w:tab/>
            </w:r>
            <w:r w:rsidR="008C7E27">
              <w:rPr>
                <w:noProof/>
                <w:webHidden/>
              </w:rPr>
              <w:fldChar w:fldCharType="begin"/>
            </w:r>
            <w:r w:rsidR="008C7E27">
              <w:rPr>
                <w:noProof/>
                <w:webHidden/>
              </w:rPr>
              <w:instrText xml:space="preserve"> PAGEREF _Toc398715603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04" w:history="1">
            <w:r w:rsidR="008C7E27" w:rsidRPr="00101E6C">
              <w:rPr>
                <w:rStyle w:val="a9"/>
                <w:noProof/>
              </w:rPr>
              <w:t>3.79.2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_Toc398715604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05" w:history="1">
            <w:r w:rsidR="008C7E27" w:rsidRPr="00101E6C">
              <w:rPr>
                <w:rStyle w:val="a9"/>
                <w:noProof/>
              </w:rPr>
              <w:t>3.79.3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_Toc398715605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06" w:history="1">
            <w:r w:rsidR="008C7E27" w:rsidRPr="00101E6C">
              <w:rPr>
                <w:rStyle w:val="a9"/>
                <w:noProof/>
              </w:rPr>
              <w:t>3.79.4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_Toc398715606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07" w:history="1">
            <w:r w:rsidR="008C7E27" w:rsidRPr="00101E6C">
              <w:rPr>
                <w:rStyle w:val="a9"/>
                <w:noProof/>
              </w:rPr>
              <w:t>3.79.5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_Toc398715607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08" w:history="1">
            <w:r w:rsidR="008C7E27" w:rsidRPr="00101E6C">
              <w:rPr>
                <w:rStyle w:val="a9"/>
                <w:noProof/>
              </w:rPr>
              <w:t>3.80</w:t>
            </w:r>
            <w:r w:rsidR="008C7E27">
              <w:rPr>
                <w:rFonts w:asciiTheme="minorHAnsi" w:eastAsiaTheme="minorEastAsia" w:hAnsiTheme="minorHAnsi" w:cstheme="minorBidi"/>
                <w:noProof/>
              </w:rPr>
              <w:tab/>
            </w:r>
            <w:r w:rsidR="008C7E27" w:rsidRPr="00101E6C">
              <w:rPr>
                <w:rStyle w:val="a9"/>
                <w:noProof/>
              </w:rPr>
              <w:t>TFB_API_0080</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代理商读取历史收益记录</w:t>
            </w:r>
            <w:r w:rsidR="008C7E27">
              <w:rPr>
                <w:noProof/>
                <w:webHidden/>
              </w:rPr>
              <w:tab/>
            </w:r>
            <w:r w:rsidR="008C7E27">
              <w:rPr>
                <w:noProof/>
                <w:webHidden/>
              </w:rPr>
              <w:fldChar w:fldCharType="begin"/>
            </w:r>
            <w:r w:rsidR="008C7E27">
              <w:rPr>
                <w:noProof/>
                <w:webHidden/>
              </w:rPr>
              <w:instrText xml:space="preserve"> PAGEREF _Toc398715608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09" w:history="1">
            <w:r w:rsidR="008C7E27" w:rsidRPr="00101E6C">
              <w:rPr>
                <w:rStyle w:val="a9"/>
                <w:noProof/>
              </w:rPr>
              <w:t>3.80.1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w:t>
            </w:r>
            <w:r w:rsidR="008C7E27">
              <w:rPr>
                <w:noProof/>
                <w:webHidden/>
              </w:rPr>
              <w:tab/>
            </w:r>
            <w:r w:rsidR="008C7E27">
              <w:rPr>
                <w:noProof/>
                <w:webHidden/>
              </w:rPr>
              <w:fldChar w:fldCharType="begin"/>
            </w:r>
            <w:r w:rsidR="008C7E27">
              <w:rPr>
                <w:noProof/>
                <w:webHidden/>
              </w:rPr>
              <w:instrText xml:space="preserve"> PAGEREF _Toc398715609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0" w:history="1">
            <w:r w:rsidR="008C7E27" w:rsidRPr="00101E6C">
              <w:rPr>
                <w:rStyle w:val="a9"/>
                <w:noProof/>
              </w:rPr>
              <w:t>3.80.2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_Toc398715610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1" w:history="1">
            <w:r w:rsidR="008C7E27" w:rsidRPr="00101E6C">
              <w:rPr>
                <w:rStyle w:val="a9"/>
                <w:noProof/>
              </w:rPr>
              <w:t>3.80.3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_Toc398715611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2" w:history="1">
            <w:r w:rsidR="008C7E27" w:rsidRPr="00101E6C">
              <w:rPr>
                <w:rStyle w:val="a9"/>
                <w:noProof/>
              </w:rPr>
              <w:t>3.80.4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_Toc398715612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3" w:history="1">
            <w:r w:rsidR="008C7E27" w:rsidRPr="00101E6C">
              <w:rPr>
                <w:rStyle w:val="a9"/>
                <w:noProof/>
              </w:rPr>
              <w:t>3.80.5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_Toc398715613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14"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noProof/>
              </w:rPr>
              <w:t>TFB_API_0081</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代理商读取历史功能收益记录</w:t>
            </w:r>
            <w:r w:rsidR="008C7E27">
              <w:rPr>
                <w:noProof/>
                <w:webHidden/>
              </w:rPr>
              <w:tab/>
            </w:r>
            <w:r w:rsidR="008C7E27">
              <w:rPr>
                <w:noProof/>
                <w:webHidden/>
              </w:rPr>
              <w:fldChar w:fldCharType="begin"/>
            </w:r>
            <w:r w:rsidR="008C7E27">
              <w:rPr>
                <w:noProof/>
                <w:webHidden/>
              </w:rPr>
              <w:instrText xml:space="preserve"> PAGEREF _Toc398715614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5" w:history="1">
            <w:r w:rsidR="008C7E27" w:rsidRPr="00101E6C">
              <w:rPr>
                <w:rStyle w:val="a9"/>
                <w:noProof/>
              </w:rPr>
              <w:t>3.81.1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&gt;payagentfenrunlistdetail</w:t>
            </w:r>
            <w:r w:rsidR="008C7E27">
              <w:rPr>
                <w:noProof/>
                <w:webHidden/>
              </w:rPr>
              <w:tab/>
            </w:r>
            <w:r w:rsidR="008C7E27">
              <w:rPr>
                <w:noProof/>
                <w:webHidden/>
              </w:rPr>
              <w:fldChar w:fldCharType="begin"/>
            </w:r>
            <w:r w:rsidR="008C7E27">
              <w:rPr>
                <w:noProof/>
                <w:webHidden/>
              </w:rPr>
              <w:instrText xml:space="preserve"> PAGEREF _Toc398715615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6" w:history="1">
            <w:r w:rsidR="008C7E27" w:rsidRPr="00101E6C">
              <w:rPr>
                <w:rStyle w:val="a9"/>
                <w:noProof/>
              </w:rPr>
              <w:t>3.81.2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_Toc398715616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7" w:history="1">
            <w:r w:rsidR="008C7E27" w:rsidRPr="00101E6C">
              <w:rPr>
                <w:rStyle w:val="a9"/>
                <w:noProof/>
              </w:rPr>
              <w:t>3.81.3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_Toc398715617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8" w:history="1">
            <w:r w:rsidR="008C7E27" w:rsidRPr="00101E6C">
              <w:rPr>
                <w:rStyle w:val="a9"/>
                <w:noProof/>
              </w:rPr>
              <w:t>3.81.4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_Toc398715618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19" w:history="1">
            <w:r w:rsidR="008C7E27" w:rsidRPr="00101E6C">
              <w:rPr>
                <w:rStyle w:val="a9"/>
                <w:noProof/>
              </w:rPr>
              <w:t>3.81.5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_Toc398715619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20"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noProof/>
              </w:rPr>
              <w:t>TFB_API_0082</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绑定代理商功能</w:t>
            </w:r>
            <w:r w:rsidR="008C7E27">
              <w:rPr>
                <w:noProof/>
                <w:webHidden/>
              </w:rPr>
              <w:tab/>
            </w:r>
            <w:r w:rsidR="008C7E27">
              <w:rPr>
                <w:noProof/>
                <w:webHidden/>
              </w:rPr>
              <w:fldChar w:fldCharType="begin"/>
            </w:r>
            <w:r w:rsidR="008C7E27">
              <w:rPr>
                <w:noProof/>
                <w:webHidden/>
              </w:rPr>
              <w:instrText xml:space="preserve"> PAGEREF _Toc398715620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21" w:history="1">
            <w:r w:rsidR="008C7E27" w:rsidRPr="00101E6C">
              <w:rPr>
                <w:rStyle w:val="a9"/>
                <w:noProof/>
              </w:rPr>
              <w:t>3.82.1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authorBindAgent</w:t>
            </w:r>
            <w:r w:rsidR="008C7E27">
              <w:rPr>
                <w:noProof/>
                <w:webHidden/>
              </w:rPr>
              <w:tab/>
            </w:r>
            <w:r w:rsidR="008C7E27">
              <w:rPr>
                <w:noProof/>
                <w:webHidden/>
              </w:rPr>
              <w:fldChar w:fldCharType="begin"/>
            </w:r>
            <w:r w:rsidR="008C7E27">
              <w:rPr>
                <w:noProof/>
                <w:webHidden/>
              </w:rPr>
              <w:instrText xml:space="preserve"> PAGEREF _Toc398715621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22" w:history="1">
            <w:r w:rsidR="008C7E27" w:rsidRPr="00101E6C">
              <w:rPr>
                <w:rStyle w:val="a9"/>
                <w:noProof/>
              </w:rPr>
              <w:t>3.82.2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_Toc398715622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23" w:history="1">
            <w:r w:rsidR="008C7E27" w:rsidRPr="00101E6C">
              <w:rPr>
                <w:rStyle w:val="a9"/>
                <w:noProof/>
              </w:rPr>
              <w:t>3.82.3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_Toc398715623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24" w:history="1">
            <w:r w:rsidR="008C7E27" w:rsidRPr="00101E6C">
              <w:rPr>
                <w:rStyle w:val="a9"/>
                <w:noProof/>
              </w:rPr>
              <w:t>3.82.4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_Toc398715624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25" w:history="1">
            <w:r w:rsidR="008C7E27" w:rsidRPr="00101E6C">
              <w:rPr>
                <w:rStyle w:val="a9"/>
                <w:noProof/>
              </w:rPr>
              <w:t>3.82.5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_Toc398715625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26"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noProof/>
              </w:rPr>
              <w:t>TFB_API_0083    APP</w:t>
            </w:r>
            <w:r w:rsidR="008C7E27" w:rsidRPr="00101E6C">
              <w:rPr>
                <w:rStyle w:val="a9"/>
                <w:rFonts w:hint="eastAsia"/>
                <w:noProof/>
              </w:rPr>
              <w:t>功能</w:t>
            </w:r>
            <w:r w:rsidR="008C7E27" w:rsidRPr="00101E6C">
              <w:rPr>
                <w:rStyle w:val="a9"/>
                <w:noProof/>
              </w:rPr>
              <w:t xml:space="preserve"> –</w:t>
            </w:r>
            <w:r w:rsidR="008C7E27" w:rsidRPr="00101E6C">
              <w:rPr>
                <w:rStyle w:val="a9"/>
                <w:rFonts w:hint="eastAsia"/>
                <w:noProof/>
              </w:rPr>
              <w:t>商户点击功能菜单累计使用次数</w:t>
            </w:r>
            <w:r w:rsidR="008C7E27">
              <w:rPr>
                <w:noProof/>
                <w:webHidden/>
              </w:rPr>
              <w:tab/>
            </w:r>
            <w:r w:rsidR="008C7E27">
              <w:rPr>
                <w:noProof/>
                <w:webHidden/>
              </w:rPr>
              <w:fldChar w:fldCharType="begin"/>
            </w:r>
            <w:r w:rsidR="008C7E27">
              <w:rPr>
                <w:noProof/>
                <w:webHidden/>
              </w:rPr>
              <w:instrText xml:space="preserve"> PAGEREF _Toc398715626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27" w:history="1">
            <w:r w:rsidR="008C7E27" w:rsidRPr="00101E6C">
              <w:rPr>
                <w:rStyle w:val="a9"/>
                <w:noProof/>
              </w:rPr>
              <w:t>3.83.1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 &gt; authorMenuCount</w:t>
            </w:r>
            <w:r w:rsidR="008C7E27">
              <w:rPr>
                <w:noProof/>
                <w:webHidden/>
              </w:rPr>
              <w:tab/>
            </w:r>
            <w:r w:rsidR="008C7E27">
              <w:rPr>
                <w:noProof/>
                <w:webHidden/>
              </w:rPr>
              <w:fldChar w:fldCharType="begin"/>
            </w:r>
            <w:r w:rsidR="008C7E27">
              <w:rPr>
                <w:noProof/>
                <w:webHidden/>
              </w:rPr>
              <w:instrText xml:space="preserve"> PAGEREF _Toc398715627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28" w:history="1">
            <w:r w:rsidR="008C7E27" w:rsidRPr="00101E6C">
              <w:rPr>
                <w:rStyle w:val="a9"/>
                <w:noProof/>
              </w:rPr>
              <w:t>3.83.2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_Toc398715628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29" w:history="1">
            <w:r w:rsidR="008C7E27" w:rsidRPr="00101E6C">
              <w:rPr>
                <w:rStyle w:val="a9"/>
                <w:noProof/>
              </w:rPr>
              <w:t>3.83.3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_Toc398715629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30" w:history="1">
            <w:r w:rsidR="008C7E27" w:rsidRPr="00101E6C">
              <w:rPr>
                <w:rStyle w:val="a9"/>
                <w:noProof/>
              </w:rPr>
              <w:t>3.83.4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_Toc398715630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31" w:history="1">
            <w:r w:rsidR="008C7E27" w:rsidRPr="00101E6C">
              <w:rPr>
                <w:rStyle w:val="a9"/>
                <w:noProof/>
              </w:rPr>
              <w:t>3.83.5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_Toc398715631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32"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noProof/>
              </w:rPr>
              <w:t xml:space="preserve">TFB_API_0084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_Toc398715632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33" w:history="1">
            <w:r w:rsidR="008C7E27" w:rsidRPr="00101E6C">
              <w:rPr>
                <w:rStyle w:val="a9"/>
                <w:noProof/>
              </w:rPr>
              <w:t>3.84.1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readChinaProv</w:t>
            </w:r>
            <w:r w:rsidR="008C7E27">
              <w:rPr>
                <w:noProof/>
                <w:webHidden/>
              </w:rPr>
              <w:tab/>
            </w:r>
            <w:r w:rsidR="008C7E27">
              <w:rPr>
                <w:noProof/>
                <w:webHidden/>
              </w:rPr>
              <w:fldChar w:fldCharType="begin"/>
            </w:r>
            <w:r w:rsidR="008C7E27">
              <w:rPr>
                <w:noProof/>
                <w:webHidden/>
              </w:rPr>
              <w:instrText xml:space="preserve"> PAGEREF _Toc398715633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34" w:history="1">
            <w:r w:rsidR="008C7E27" w:rsidRPr="00101E6C">
              <w:rPr>
                <w:rStyle w:val="a9"/>
                <w:noProof/>
              </w:rPr>
              <w:t>3.84.2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_Toc398715634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35" w:history="1">
            <w:r w:rsidR="008C7E27" w:rsidRPr="00101E6C">
              <w:rPr>
                <w:rStyle w:val="a9"/>
                <w:noProof/>
              </w:rPr>
              <w:t>3.84.3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_Toc398715635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36" w:history="1">
            <w:r w:rsidR="008C7E27" w:rsidRPr="00101E6C">
              <w:rPr>
                <w:rStyle w:val="a9"/>
                <w:noProof/>
              </w:rPr>
              <w:t>3.84.4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_Toc398715636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37" w:history="1">
            <w:r w:rsidR="008C7E27" w:rsidRPr="00101E6C">
              <w:rPr>
                <w:rStyle w:val="a9"/>
                <w:noProof/>
              </w:rPr>
              <w:t>3.84.5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_Toc398715637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38"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noProof/>
              </w:rPr>
              <w:t xml:space="preserve">TFB_API_0085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_Toc398715638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39" w:history="1">
            <w:r w:rsidR="008C7E27" w:rsidRPr="00101E6C">
              <w:rPr>
                <w:rStyle w:val="a9"/>
                <w:noProof/>
              </w:rPr>
              <w:t>3.85.1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readChinaCity</w:t>
            </w:r>
            <w:r w:rsidR="008C7E27">
              <w:rPr>
                <w:noProof/>
                <w:webHidden/>
              </w:rPr>
              <w:tab/>
            </w:r>
            <w:r w:rsidR="008C7E27">
              <w:rPr>
                <w:noProof/>
                <w:webHidden/>
              </w:rPr>
              <w:fldChar w:fldCharType="begin"/>
            </w:r>
            <w:r w:rsidR="008C7E27">
              <w:rPr>
                <w:noProof/>
                <w:webHidden/>
              </w:rPr>
              <w:instrText xml:space="preserve"> PAGEREF _Toc398715639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0" w:history="1">
            <w:r w:rsidR="008C7E27" w:rsidRPr="00101E6C">
              <w:rPr>
                <w:rStyle w:val="a9"/>
                <w:noProof/>
              </w:rPr>
              <w:t>3.85.2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_Toc398715640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1" w:history="1">
            <w:r w:rsidR="008C7E27" w:rsidRPr="00101E6C">
              <w:rPr>
                <w:rStyle w:val="a9"/>
                <w:noProof/>
              </w:rPr>
              <w:t>3.85.3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_Toc398715641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2" w:history="1">
            <w:r w:rsidR="008C7E27" w:rsidRPr="00101E6C">
              <w:rPr>
                <w:rStyle w:val="a9"/>
                <w:noProof/>
              </w:rPr>
              <w:t>3.85.4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_Toc398715642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3" w:history="1">
            <w:r w:rsidR="008C7E27" w:rsidRPr="00101E6C">
              <w:rPr>
                <w:rStyle w:val="a9"/>
                <w:noProof/>
              </w:rPr>
              <w:t>3.85.5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_Toc398715643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44" w:history="1">
            <w:r w:rsidR="008C7E27" w:rsidRPr="00101E6C">
              <w:rPr>
                <w:rStyle w:val="a9"/>
                <w:noProof/>
              </w:rPr>
              <w:t>3.86</w:t>
            </w:r>
            <w:r w:rsidR="008C7E27">
              <w:rPr>
                <w:rFonts w:asciiTheme="minorHAnsi" w:eastAsiaTheme="minorEastAsia" w:hAnsiTheme="minorHAnsi" w:cstheme="minorBidi"/>
                <w:noProof/>
              </w:rPr>
              <w:tab/>
            </w:r>
            <w:r w:rsidR="008C7E27" w:rsidRPr="00101E6C">
              <w:rPr>
                <w:rStyle w:val="a9"/>
                <w:noProof/>
              </w:rPr>
              <w:t xml:space="preserve">TFB_API_0086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读取县或者区</w:t>
            </w:r>
            <w:r w:rsidR="008C7E27">
              <w:rPr>
                <w:noProof/>
                <w:webHidden/>
              </w:rPr>
              <w:tab/>
            </w:r>
            <w:r w:rsidR="008C7E27">
              <w:rPr>
                <w:noProof/>
                <w:webHidden/>
              </w:rPr>
              <w:fldChar w:fldCharType="begin"/>
            </w:r>
            <w:r w:rsidR="008C7E27">
              <w:rPr>
                <w:noProof/>
                <w:webHidden/>
              </w:rPr>
              <w:instrText xml:space="preserve"> PAGEREF _Toc398715644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5" w:history="1">
            <w:r w:rsidR="008C7E27" w:rsidRPr="00101E6C">
              <w:rPr>
                <w:rStyle w:val="a9"/>
                <w:noProof/>
              </w:rPr>
              <w:t>3.86.1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readChinaTown</w:t>
            </w:r>
            <w:r w:rsidR="008C7E27">
              <w:rPr>
                <w:noProof/>
                <w:webHidden/>
              </w:rPr>
              <w:tab/>
            </w:r>
            <w:r w:rsidR="008C7E27">
              <w:rPr>
                <w:noProof/>
                <w:webHidden/>
              </w:rPr>
              <w:fldChar w:fldCharType="begin"/>
            </w:r>
            <w:r w:rsidR="008C7E27">
              <w:rPr>
                <w:noProof/>
                <w:webHidden/>
              </w:rPr>
              <w:instrText xml:space="preserve"> PAGEREF _Toc398715645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6" w:history="1">
            <w:r w:rsidR="008C7E27" w:rsidRPr="00101E6C">
              <w:rPr>
                <w:rStyle w:val="a9"/>
                <w:noProof/>
              </w:rPr>
              <w:t>3.86.2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_Toc398715646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7" w:history="1">
            <w:r w:rsidR="008C7E27" w:rsidRPr="00101E6C">
              <w:rPr>
                <w:rStyle w:val="a9"/>
                <w:noProof/>
              </w:rPr>
              <w:t>3.86.3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_Toc398715647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8" w:history="1">
            <w:r w:rsidR="008C7E27" w:rsidRPr="00101E6C">
              <w:rPr>
                <w:rStyle w:val="a9"/>
                <w:noProof/>
              </w:rPr>
              <w:t>3.86.4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_Toc398715648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49" w:history="1">
            <w:r w:rsidR="008C7E27" w:rsidRPr="00101E6C">
              <w:rPr>
                <w:rStyle w:val="a9"/>
                <w:noProof/>
              </w:rPr>
              <w:t>3.86.5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_Toc398715649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50" w:history="1">
            <w:r w:rsidR="008C7E27" w:rsidRPr="00101E6C">
              <w:rPr>
                <w:rStyle w:val="a9"/>
                <w:noProof/>
              </w:rPr>
              <w:t>3.87</w:t>
            </w:r>
            <w:r w:rsidR="008C7E27">
              <w:rPr>
                <w:rFonts w:asciiTheme="minorHAnsi" w:eastAsiaTheme="minorEastAsia" w:hAnsiTheme="minorHAnsi" w:cstheme="minorBidi"/>
                <w:noProof/>
              </w:rPr>
              <w:tab/>
            </w:r>
            <w:r w:rsidR="008C7E27" w:rsidRPr="00101E6C">
              <w:rPr>
                <w:rStyle w:val="a9"/>
                <w:noProof/>
              </w:rPr>
              <w:t xml:space="preserve">TFB_API_0087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_Toc398715650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51" w:history="1">
            <w:r w:rsidR="008C7E27" w:rsidRPr="00101E6C">
              <w:rPr>
                <w:rStyle w:val="a9"/>
                <w:noProof/>
              </w:rPr>
              <w:t>3.87.1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readAgentbasinfo</w:t>
            </w:r>
            <w:r w:rsidR="008C7E27">
              <w:rPr>
                <w:noProof/>
                <w:webHidden/>
              </w:rPr>
              <w:tab/>
            </w:r>
            <w:r w:rsidR="008C7E27">
              <w:rPr>
                <w:noProof/>
                <w:webHidden/>
              </w:rPr>
              <w:fldChar w:fldCharType="begin"/>
            </w:r>
            <w:r w:rsidR="008C7E27">
              <w:rPr>
                <w:noProof/>
                <w:webHidden/>
              </w:rPr>
              <w:instrText xml:space="preserve"> PAGEREF _Toc398715651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52" w:history="1">
            <w:r w:rsidR="008C7E27" w:rsidRPr="00101E6C">
              <w:rPr>
                <w:rStyle w:val="a9"/>
                <w:noProof/>
              </w:rPr>
              <w:t>3.87.2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_Toc398715652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53" w:history="1">
            <w:r w:rsidR="008C7E27" w:rsidRPr="00101E6C">
              <w:rPr>
                <w:rStyle w:val="a9"/>
                <w:noProof/>
              </w:rPr>
              <w:t>3.87.3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_Toc398715653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54" w:history="1">
            <w:r w:rsidR="008C7E27" w:rsidRPr="00101E6C">
              <w:rPr>
                <w:rStyle w:val="a9"/>
                <w:noProof/>
              </w:rPr>
              <w:t>3.87.4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_Toc398715654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55" w:history="1">
            <w:r w:rsidR="008C7E27" w:rsidRPr="00101E6C">
              <w:rPr>
                <w:rStyle w:val="a9"/>
                <w:noProof/>
              </w:rPr>
              <w:t>3.87.5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_Toc398715655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56" w:history="1">
            <w:r w:rsidR="008C7E27" w:rsidRPr="00101E6C">
              <w:rPr>
                <w:rStyle w:val="a9"/>
                <w:noProof/>
              </w:rPr>
              <w:t>3.88</w:t>
            </w:r>
            <w:r w:rsidR="008C7E27">
              <w:rPr>
                <w:rFonts w:asciiTheme="minorHAnsi" w:eastAsiaTheme="minorEastAsia" w:hAnsiTheme="minorHAnsi" w:cstheme="minorBidi"/>
                <w:noProof/>
              </w:rPr>
              <w:tab/>
            </w:r>
            <w:r w:rsidR="008C7E27" w:rsidRPr="00101E6C">
              <w:rPr>
                <w:rStyle w:val="a9"/>
                <w:noProof/>
              </w:rPr>
              <w:t xml:space="preserve">TFB_API_0088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_Toc398715656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57" w:history="1">
            <w:r w:rsidR="008C7E27" w:rsidRPr="00101E6C">
              <w:rPr>
                <w:rStyle w:val="a9"/>
                <w:noProof/>
              </w:rPr>
              <w:t>3.88.1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insertapplyAgent</w:t>
            </w:r>
            <w:r w:rsidR="008C7E27">
              <w:rPr>
                <w:noProof/>
                <w:webHidden/>
              </w:rPr>
              <w:tab/>
            </w:r>
            <w:r w:rsidR="008C7E27">
              <w:rPr>
                <w:noProof/>
                <w:webHidden/>
              </w:rPr>
              <w:fldChar w:fldCharType="begin"/>
            </w:r>
            <w:r w:rsidR="008C7E27">
              <w:rPr>
                <w:noProof/>
                <w:webHidden/>
              </w:rPr>
              <w:instrText xml:space="preserve"> PAGEREF _Toc398715657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58" w:history="1">
            <w:r w:rsidR="008C7E27" w:rsidRPr="00101E6C">
              <w:rPr>
                <w:rStyle w:val="a9"/>
                <w:noProof/>
              </w:rPr>
              <w:t>3.88.2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_Toc398715658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59" w:history="1">
            <w:r w:rsidR="008C7E27" w:rsidRPr="00101E6C">
              <w:rPr>
                <w:rStyle w:val="a9"/>
                <w:noProof/>
              </w:rPr>
              <w:t>3.88.3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_Toc398715659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60" w:history="1">
            <w:r w:rsidR="008C7E27" w:rsidRPr="00101E6C">
              <w:rPr>
                <w:rStyle w:val="a9"/>
                <w:noProof/>
              </w:rPr>
              <w:t>3.88.4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_Toc398715660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61" w:history="1">
            <w:r w:rsidR="008C7E27" w:rsidRPr="00101E6C">
              <w:rPr>
                <w:rStyle w:val="a9"/>
                <w:noProof/>
              </w:rPr>
              <w:t>3.88.5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_Toc398715661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62" w:history="1">
            <w:r w:rsidR="008C7E27" w:rsidRPr="00101E6C">
              <w:rPr>
                <w:rStyle w:val="a9"/>
                <w:noProof/>
              </w:rPr>
              <w:t>3.89</w:t>
            </w:r>
            <w:r w:rsidR="008C7E27">
              <w:rPr>
                <w:rFonts w:asciiTheme="minorHAnsi" w:eastAsiaTheme="minorEastAsia" w:hAnsiTheme="minorHAnsi" w:cstheme="minorBidi"/>
                <w:noProof/>
              </w:rPr>
              <w:tab/>
            </w:r>
            <w:r w:rsidR="008C7E27" w:rsidRPr="00101E6C">
              <w:rPr>
                <w:rStyle w:val="a9"/>
                <w:noProof/>
              </w:rPr>
              <w:t xml:space="preserve">TFB_API_0089   </w:t>
            </w:r>
            <w:r w:rsidR="008C7E27" w:rsidRPr="00101E6C">
              <w:rPr>
                <w:rStyle w:val="a9"/>
                <w:rFonts w:hint="eastAsia"/>
                <w:noProof/>
              </w:rPr>
              <w:t>读取所在地区代理商信息</w:t>
            </w:r>
            <w:r w:rsidR="008C7E27">
              <w:rPr>
                <w:noProof/>
                <w:webHidden/>
              </w:rPr>
              <w:tab/>
            </w:r>
            <w:r w:rsidR="008C7E27">
              <w:rPr>
                <w:noProof/>
                <w:webHidden/>
              </w:rPr>
              <w:fldChar w:fldCharType="begin"/>
            </w:r>
            <w:r w:rsidR="008C7E27">
              <w:rPr>
                <w:noProof/>
                <w:webHidden/>
              </w:rPr>
              <w:instrText xml:space="preserve"> PAGEREF _Toc398715662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663" w:history="1">
            <w:r w:rsidR="008C7E27" w:rsidRPr="00101E6C">
              <w:rPr>
                <w:rStyle w:val="a9"/>
                <w:noProof/>
              </w:rPr>
              <w:t>3.89.1</w:t>
            </w:r>
            <w:r w:rsidR="008C7E27">
              <w:rPr>
                <w:noProof/>
                <w:webHidden/>
              </w:rPr>
              <w:tab/>
            </w:r>
            <w:r w:rsidR="008C7E27">
              <w:rPr>
                <w:noProof/>
                <w:webHidden/>
              </w:rPr>
              <w:fldChar w:fldCharType="begin"/>
            </w:r>
            <w:r w:rsidR="008C7E27">
              <w:rPr>
                <w:noProof/>
                <w:webHidden/>
              </w:rPr>
              <w:instrText xml:space="preserve"> PAGEREF _Toc398715663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64" w:history="1">
            <w:r w:rsidR="008C7E27" w:rsidRPr="00101E6C">
              <w:rPr>
                <w:rStyle w:val="a9"/>
                <w:noProof/>
              </w:rPr>
              <w:t>3.89.2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_Toc398715664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65" w:history="1">
            <w:r w:rsidR="008C7E27" w:rsidRPr="00101E6C">
              <w:rPr>
                <w:rStyle w:val="a9"/>
                <w:noProof/>
              </w:rPr>
              <w:t>3.89.3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_Toc398715665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66" w:history="1">
            <w:r w:rsidR="008C7E27" w:rsidRPr="00101E6C">
              <w:rPr>
                <w:rStyle w:val="a9"/>
                <w:noProof/>
              </w:rPr>
              <w:t>3.89.4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_Toc398715666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67" w:history="1">
            <w:r w:rsidR="008C7E27" w:rsidRPr="00101E6C">
              <w:rPr>
                <w:rStyle w:val="a9"/>
                <w:noProof/>
              </w:rPr>
              <w:t>3.89.5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_Toc398715667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68" w:history="1">
            <w:r w:rsidR="008C7E27" w:rsidRPr="00101E6C">
              <w:rPr>
                <w:rStyle w:val="a9"/>
                <w:noProof/>
              </w:rPr>
              <w:t>3.90</w:t>
            </w:r>
            <w:r w:rsidR="008C7E27">
              <w:rPr>
                <w:rFonts w:asciiTheme="minorHAnsi" w:eastAsiaTheme="minorEastAsia" w:hAnsiTheme="minorHAnsi" w:cstheme="minorBidi"/>
                <w:noProof/>
              </w:rPr>
              <w:tab/>
            </w:r>
            <w:r w:rsidR="008C7E27" w:rsidRPr="00101E6C">
              <w:rPr>
                <w:rStyle w:val="a9"/>
                <w:noProof/>
              </w:rPr>
              <w:t xml:space="preserve">TFB_API_0090   </w:t>
            </w:r>
            <w:r w:rsidR="008C7E27" w:rsidRPr="00101E6C">
              <w:rPr>
                <w:rStyle w:val="a9"/>
                <w:rFonts w:hint="eastAsia"/>
                <w:noProof/>
              </w:rPr>
              <w:t>虚拟代理商在线申请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_Toc398715668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669" w:history="1">
            <w:r w:rsidR="008C7E27" w:rsidRPr="00101E6C">
              <w:rPr>
                <w:rStyle w:val="a9"/>
                <w:noProof/>
              </w:rPr>
              <w:t>3.90.1</w:t>
            </w:r>
            <w:r w:rsidR="008C7E27">
              <w:rPr>
                <w:noProof/>
                <w:webHidden/>
              </w:rPr>
              <w:tab/>
            </w:r>
            <w:r w:rsidR="008C7E27">
              <w:rPr>
                <w:noProof/>
                <w:webHidden/>
              </w:rPr>
              <w:fldChar w:fldCharType="begin"/>
            </w:r>
            <w:r w:rsidR="008C7E27">
              <w:rPr>
                <w:noProof/>
                <w:webHidden/>
              </w:rPr>
              <w:instrText xml:space="preserve"> PAGEREF _Toc398715669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70" w:history="1">
            <w:r w:rsidR="008C7E27" w:rsidRPr="00101E6C">
              <w:rPr>
                <w:rStyle w:val="a9"/>
                <w:noProof/>
              </w:rPr>
              <w:t>3.90.2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_Toc398715670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71" w:history="1">
            <w:r w:rsidR="008C7E27" w:rsidRPr="00101E6C">
              <w:rPr>
                <w:rStyle w:val="a9"/>
                <w:noProof/>
              </w:rPr>
              <w:t>3.90.3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_Toc398715671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72" w:history="1">
            <w:r w:rsidR="008C7E27" w:rsidRPr="00101E6C">
              <w:rPr>
                <w:rStyle w:val="a9"/>
                <w:noProof/>
              </w:rPr>
              <w:t>3.90.4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_Toc398715672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73" w:history="1">
            <w:r w:rsidR="008C7E27" w:rsidRPr="00101E6C">
              <w:rPr>
                <w:rStyle w:val="a9"/>
                <w:noProof/>
              </w:rPr>
              <w:t>3.90.5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_Toc398715673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74"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noProof/>
              </w:rPr>
              <w:t xml:space="preserve">TFB_API_0091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读取最新的通知公告</w:t>
            </w:r>
            <w:r w:rsidR="008C7E27">
              <w:rPr>
                <w:noProof/>
                <w:webHidden/>
              </w:rPr>
              <w:tab/>
            </w:r>
            <w:r w:rsidR="008C7E27">
              <w:rPr>
                <w:noProof/>
                <w:webHidden/>
              </w:rPr>
              <w:fldChar w:fldCharType="begin"/>
            </w:r>
            <w:r w:rsidR="008C7E27">
              <w:rPr>
                <w:noProof/>
                <w:webHidden/>
              </w:rPr>
              <w:instrText xml:space="preserve"> PAGEREF _Toc398715674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675" w:history="1">
            <w:r w:rsidR="008C7E27" w:rsidRPr="00101E6C">
              <w:rPr>
                <w:rStyle w:val="a9"/>
                <w:noProof/>
              </w:rPr>
              <w:t>3.91.1</w:t>
            </w:r>
            <w:r w:rsidR="008C7E27">
              <w:rPr>
                <w:noProof/>
                <w:webHidden/>
              </w:rPr>
              <w:tab/>
            </w:r>
            <w:r w:rsidR="008C7E27">
              <w:rPr>
                <w:noProof/>
                <w:webHidden/>
              </w:rPr>
              <w:fldChar w:fldCharType="begin"/>
            </w:r>
            <w:r w:rsidR="008C7E27">
              <w:rPr>
                <w:noProof/>
                <w:webHidden/>
              </w:rPr>
              <w:instrText xml:space="preserve"> PAGEREF _Toc398715675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76" w:history="1">
            <w:r w:rsidR="008C7E27" w:rsidRPr="00101E6C">
              <w:rPr>
                <w:rStyle w:val="a9"/>
                <w:noProof/>
              </w:rPr>
              <w:t>3.91.2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_Toc398715676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77" w:history="1">
            <w:r w:rsidR="008C7E27" w:rsidRPr="00101E6C">
              <w:rPr>
                <w:rStyle w:val="a9"/>
                <w:noProof/>
              </w:rPr>
              <w:t>3.91.3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_Toc398715677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78" w:history="1">
            <w:r w:rsidR="008C7E27" w:rsidRPr="00101E6C">
              <w:rPr>
                <w:rStyle w:val="a9"/>
                <w:noProof/>
              </w:rPr>
              <w:t>3.91.4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_Toc398715678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79"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noProof/>
              </w:rPr>
              <w:t xml:space="preserve">TFB_API_0092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读取通知公告的列表</w:t>
            </w:r>
            <w:r w:rsidR="008C7E27">
              <w:rPr>
                <w:noProof/>
                <w:webHidden/>
              </w:rPr>
              <w:tab/>
            </w:r>
            <w:r w:rsidR="008C7E27">
              <w:rPr>
                <w:noProof/>
                <w:webHidden/>
              </w:rPr>
              <w:fldChar w:fldCharType="begin"/>
            </w:r>
            <w:r w:rsidR="008C7E27">
              <w:rPr>
                <w:noProof/>
                <w:webHidden/>
              </w:rPr>
              <w:instrText xml:space="preserve"> PAGEREF _Toc398715679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680" w:history="1">
            <w:r w:rsidR="008C7E27" w:rsidRPr="00101E6C">
              <w:rPr>
                <w:rStyle w:val="a9"/>
                <w:noProof/>
              </w:rPr>
              <w:t>3.92.1</w:t>
            </w:r>
            <w:r w:rsidR="008C7E27">
              <w:rPr>
                <w:noProof/>
                <w:webHidden/>
              </w:rPr>
              <w:tab/>
            </w:r>
            <w:r w:rsidR="008C7E27">
              <w:rPr>
                <w:noProof/>
                <w:webHidden/>
              </w:rPr>
              <w:fldChar w:fldCharType="begin"/>
            </w:r>
            <w:r w:rsidR="008C7E27">
              <w:rPr>
                <w:noProof/>
                <w:webHidden/>
              </w:rPr>
              <w:instrText xml:space="preserve"> PAGEREF _Toc398715680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81" w:history="1">
            <w:r w:rsidR="008C7E27" w:rsidRPr="00101E6C">
              <w:rPr>
                <w:rStyle w:val="a9"/>
                <w:noProof/>
              </w:rPr>
              <w:t>3.92.2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_Toc398715681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82" w:history="1">
            <w:r w:rsidR="008C7E27" w:rsidRPr="00101E6C">
              <w:rPr>
                <w:rStyle w:val="a9"/>
                <w:noProof/>
              </w:rPr>
              <w:t>3.92.3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_Toc398715682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83" w:history="1">
            <w:r w:rsidR="008C7E27" w:rsidRPr="00101E6C">
              <w:rPr>
                <w:rStyle w:val="a9"/>
                <w:noProof/>
              </w:rPr>
              <w:t>3.92.4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_Toc398715683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noProof/>
              </w:rPr>
              <w:t xml:space="preserve">TFB_API_0093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读取商户快捷银行卡列表</w:t>
            </w:r>
            <w:r w:rsidR="008C7E27">
              <w:rPr>
                <w:noProof/>
                <w:webHidden/>
              </w:rPr>
              <w:tab/>
            </w:r>
            <w:r w:rsidR="008C7E27">
              <w:rPr>
                <w:noProof/>
                <w:webHidden/>
              </w:rPr>
              <w:fldChar w:fldCharType="begin"/>
            </w:r>
            <w:r w:rsidR="008C7E27">
              <w:rPr>
                <w:noProof/>
                <w:webHidden/>
              </w:rPr>
              <w:instrText xml:space="preserve"> PAGEREF _Toc398715684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685" w:history="1">
            <w:r w:rsidR="008C7E27" w:rsidRPr="00101E6C">
              <w:rPr>
                <w:rStyle w:val="a9"/>
                <w:noProof/>
              </w:rPr>
              <w:t>3.93.1</w:t>
            </w:r>
            <w:r w:rsidR="008C7E27">
              <w:rPr>
                <w:noProof/>
                <w:webHidden/>
              </w:rPr>
              <w:tab/>
            </w:r>
            <w:r w:rsidR="008C7E27">
              <w:rPr>
                <w:noProof/>
                <w:webHidden/>
              </w:rPr>
              <w:fldChar w:fldCharType="begin"/>
            </w:r>
            <w:r w:rsidR="008C7E27">
              <w:rPr>
                <w:noProof/>
                <w:webHidden/>
              </w:rPr>
              <w:instrText xml:space="preserve"> PAGEREF _Toc398715685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86" w:history="1">
            <w:r w:rsidR="008C7E27" w:rsidRPr="00101E6C">
              <w:rPr>
                <w:rStyle w:val="a9"/>
                <w:noProof/>
              </w:rPr>
              <w:t>3.93.2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_Toc398715686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87" w:history="1">
            <w:r w:rsidR="008C7E27" w:rsidRPr="00101E6C">
              <w:rPr>
                <w:rStyle w:val="a9"/>
                <w:noProof/>
              </w:rPr>
              <w:t>3.93.3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_Toc398715687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88" w:history="1">
            <w:r w:rsidR="008C7E27" w:rsidRPr="00101E6C">
              <w:rPr>
                <w:rStyle w:val="a9"/>
                <w:noProof/>
              </w:rPr>
              <w:t>3.93.4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_Toc398715688 \h </w:instrText>
            </w:r>
            <w:r w:rsidR="008C7E27">
              <w:rPr>
                <w:noProof/>
                <w:webHidden/>
              </w:rPr>
            </w:r>
            <w:r w:rsidR="008C7E27">
              <w:rPr>
                <w:noProof/>
                <w:webHidden/>
              </w:rPr>
              <w:fldChar w:fldCharType="separate"/>
            </w:r>
            <w:r w:rsidR="008C7E27">
              <w:rPr>
                <w:noProof/>
                <w:webHidden/>
              </w:rPr>
              <w:t>151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89"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noProof/>
              </w:rPr>
              <w:t xml:space="preserve">TFB_API_0094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新增快捷银行卡</w:t>
            </w:r>
            <w:r w:rsidR="008C7E27">
              <w:rPr>
                <w:noProof/>
                <w:webHidden/>
              </w:rPr>
              <w:tab/>
            </w:r>
            <w:r w:rsidR="008C7E27">
              <w:rPr>
                <w:noProof/>
                <w:webHidden/>
              </w:rPr>
              <w:fldChar w:fldCharType="begin"/>
            </w:r>
            <w:r w:rsidR="008C7E27">
              <w:rPr>
                <w:noProof/>
                <w:webHidden/>
              </w:rPr>
              <w:instrText xml:space="preserve"> PAGEREF _Toc398715689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690" w:history="1">
            <w:r w:rsidR="008C7E27" w:rsidRPr="00101E6C">
              <w:rPr>
                <w:rStyle w:val="a9"/>
                <w:noProof/>
              </w:rPr>
              <w:t>3.94.1</w:t>
            </w:r>
            <w:r w:rsidR="008C7E27">
              <w:rPr>
                <w:noProof/>
                <w:webHidden/>
              </w:rPr>
              <w:tab/>
            </w:r>
            <w:r w:rsidR="008C7E27">
              <w:rPr>
                <w:noProof/>
                <w:webHidden/>
              </w:rPr>
              <w:fldChar w:fldCharType="begin"/>
            </w:r>
            <w:r w:rsidR="008C7E27">
              <w:rPr>
                <w:noProof/>
                <w:webHidden/>
              </w:rPr>
              <w:instrText xml:space="preserve"> PAGEREF _Toc398715690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91" w:history="1">
            <w:r w:rsidR="008C7E27" w:rsidRPr="00101E6C">
              <w:rPr>
                <w:rStyle w:val="a9"/>
                <w:noProof/>
              </w:rPr>
              <w:t>3.94.2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_Toc398715691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92" w:history="1">
            <w:r w:rsidR="008C7E27" w:rsidRPr="00101E6C">
              <w:rPr>
                <w:rStyle w:val="a9"/>
                <w:noProof/>
              </w:rPr>
              <w:t>3.94.3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_Toc398715692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93" w:history="1">
            <w:r w:rsidR="008C7E27" w:rsidRPr="00101E6C">
              <w:rPr>
                <w:rStyle w:val="a9"/>
                <w:noProof/>
              </w:rPr>
              <w:t>3.94.4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_Toc398715693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94"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noProof/>
              </w:rPr>
              <w:t xml:space="preserve">TFB_API_0095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修改快捷银行卡</w:t>
            </w:r>
            <w:r w:rsidR="008C7E27">
              <w:rPr>
                <w:noProof/>
                <w:webHidden/>
              </w:rPr>
              <w:tab/>
            </w:r>
            <w:r w:rsidR="008C7E27">
              <w:rPr>
                <w:noProof/>
                <w:webHidden/>
              </w:rPr>
              <w:fldChar w:fldCharType="begin"/>
            </w:r>
            <w:r w:rsidR="008C7E27">
              <w:rPr>
                <w:noProof/>
                <w:webHidden/>
              </w:rPr>
              <w:instrText xml:space="preserve"> PAGEREF _Toc398715694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695" w:history="1">
            <w:r w:rsidR="008C7E27" w:rsidRPr="00101E6C">
              <w:rPr>
                <w:rStyle w:val="a9"/>
                <w:noProof/>
              </w:rPr>
              <w:t>3.95.1</w:t>
            </w:r>
            <w:r w:rsidR="008C7E27">
              <w:rPr>
                <w:noProof/>
                <w:webHidden/>
              </w:rPr>
              <w:tab/>
            </w:r>
            <w:r w:rsidR="008C7E27">
              <w:rPr>
                <w:noProof/>
                <w:webHidden/>
              </w:rPr>
              <w:fldChar w:fldCharType="begin"/>
            </w:r>
            <w:r w:rsidR="008C7E27">
              <w:rPr>
                <w:noProof/>
                <w:webHidden/>
              </w:rPr>
              <w:instrText xml:space="preserve"> PAGEREF _Toc398715695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96" w:history="1">
            <w:r w:rsidR="008C7E27" w:rsidRPr="00101E6C">
              <w:rPr>
                <w:rStyle w:val="a9"/>
                <w:noProof/>
              </w:rPr>
              <w:t>3.95.2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_Toc398715696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97" w:history="1">
            <w:r w:rsidR="008C7E27" w:rsidRPr="00101E6C">
              <w:rPr>
                <w:rStyle w:val="a9"/>
                <w:noProof/>
              </w:rPr>
              <w:t>3.95.3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_Toc398715697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698" w:history="1">
            <w:r w:rsidR="008C7E27" w:rsidRPr="00101E6C">
              <w:rPr>
                <w:rStyle w:val="a9"/>
                <w:noProof/>
              </w:rPr>
              <w:t>3.95.4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_Toc398715698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699" w:history="1">
            <w:r w:rsidR="008C7E27" w:rsidRPr="00101E6C">
              <w:rPr>
                <w:rStyle w:val="a9"/>
                <w:noProof/>
              </w:rPr>
              <w:t>3.96</w:t>
            </w:r>
            <w:r w:rsidR="008C7E27">
              <w:rPr>
                <w:rFonts w:asciiTheme="minorHAnsi" w:eastAsiaTheme="minorEastAsia" w:hAnsiTheme="minorHAnsi" w:cstheme="minorBidi"/>
                <w:noProof/>
              </w:rPr>
              <w:tab/>
            </w:r>
            <w:r w:rsidR="008C7E27" w:rsidRPr="00101E6C">
              <w:rPr>
                <w:rStyle w:val="a9"/>
                <w:noProof/>
              </w:rPr>
              <w:t xml:space="preserve">TFB_API_0096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解除快捷银行卡</w:t>
            </w:r>
            <w:r w:rsidR="008C7E27">
              <w:rPr>
                <w:noProof/>
                <w:webHidden/>
              </w:rPr>
              <w:tab/>
            </w:r>
            <w:r w:rsidR="008C7E27">
              <w:rPr>
                <w:noProof/>
                <w:webHidden/>
              </w:rPr>
              <w:fldChar w:fldCharType="begin"/>
            </w:r>
            <w:r w:rsidR="008C7E27">
              <w:rPr>
                <w:noProof/>
                <w:webHidden/>
              </w:rPr>
              <w:instrText xml:space="preserve"> PAGEREF _Toc398715699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700" w:history="1">
            <w:r w:rsidR="008C7E27" w:rsidRPr="00101E6C">
              <w:rPr>
                <w:rStyle w:val="a9"/>
                <w:noProof/>
              </w:rPr>
              <w:t>3.96.1</w:t>
            </w:r>
            <w:r w:rsidR="008C7E27">
              <w:rPr>
                <w:noProof/>
                <w:webHidden/>
              </w:rPr>
              <w:tab/>
            </w:r>
            <w:r w:rsidR="008C7E27">
              <w:rPr>
                <w:noProof/>
                <w:webHidden/>
              </w:rPr>
              <w:fldChar w:fldCharType="begin"/>
            </w:r>
            <w:r w:rsidR="008C7E27">
              <w:rPr>
                <w:noProof/>
                <w:webHidden/>
              </w:rPr>
              <w:instrText xml:space="preserve"> PAGEREF _Toc398715700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01" w:history="1">
            <w:r w:rsidR="008C7E27" w:rsidRPr="00101E6C">
              <w:rPr>
                <w:rStyle w:val="a9"/>
                <w:noProof/>
              </w:rPr>
              <w:t>3.96.2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_Toc398715701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02" w:history="1">
            <w:r w:rsidR="008C7E27" w:rsidRPr="00101E6C">
              <w:rPr>
                <w:rStyle w:val="a9"/>
                <w:noProof/>
              </w:rPr>
              <w:t>3.96.3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_Toc398715702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03" w:history="1">
            <w:r w:rsidR="008C7E27" w:rsidRPr="00101E6C">
              <w:rPr>
                <w:rStyle w:val="a9"/>
                <w:noProof/>
              </w:rPr>
              <w:t>3.96.4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_Toc398715703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04" w:history="1">
            <w:r w:rsidR="008C7E27" w:rsidRPr="00101E6C">
              <w:rPr>
                <w:rStyle w:val="a9"/>
                <w:noProof/>
              </w:rPr>
              <w:t>3.97</w:t>
            </w:r>
            <w:r w:rsidR="008C7E27">
              <w:rPr>
                <w:rFonts w:asciiTheme="minorHAnsi" w:eastAsiaTheme="minorEastAsia" w:hAnsiTheme="minorHAnsi" w:cstheme="minorBidi"/>
                <w:noProof/>
              </w:rPr>
              <w:tab/>
            </w:r>
            <w:r w:rsidR="008C7E27" w:rsidRPr="00101E6C">
              <w:rPr>
                <w:rStyle w:val="a9"/>
                <w:noProof/>
              </w:rPr>
              <w:t xml:space="preserve">TFB_API_0097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快捷银行卡设为默认</w:t>
            </w:r>
            <w:r w:rsidR="008C7E27">
              <w:rPr>
                <w:noProof/>
                <w:webHidden/>
              </w:rPr>
              <w:tab/>
            </w:r>
            <w:r w:rsidR="008C7E27">
              <w:rPr>
                <w:noProof/>
                <w:webHidden/>
              </w:rPr>
              <w:fldChar w:fldCharType="begin"/>
            </w:r>
            <w:r w:rsidR="008C7E27">
              <w:rPr>
                <w:noProof/>
                <w:webHidden/>
              </w:rPr>
              <w:instrText xml:space="preserve"> PAGEREF _Toc398715704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705" w:history="1">
            <w:r w:rsidR="008C7E27" w:rsidRPr="00101E6C">
              <w:rPr>
                <w:rStyle w:val="a9"/>
                <w:noProof/>
              </w:rPr>
              <w:t>3.97.1</w:t>
            </w:r>
            <w:r w:rsidR="008C7E27">
              <w:rPr>
                <w:noProof/>
                <w:webHidden/>
              </w:rPr>
              <w:tab/>
            </w:r>
            <w:r w:rsidR="008C7E27">
              <w:rPr>
                <w:noProof/>
                <w:webHidden/>
              </w:rPr>
              <w:fldChar w:fldCharType="begin"/>
            </w:r>
            <w:r w:rsidR="008C7E27">
              <w:rPr>
                <w:noProof/>
                <w:webHidden/>
              </w:rPr>
              <w:instrText xml:space="preserve"> PAGEREF _Toc398715705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06" w:history="1">
            <w:r w:rsidR="008C7E27" w:rsidRPr="00101E6C">
              <w:rPr>
                <w:rStyle w:val="a9"/>
                <w:noProof/>
              </w:rPr>
              <w:t>3.97.2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_Toc398715706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07" w:history="1">
            <w:r w:rsidR="008C7E27" w:rsidRPr="00101E6C">
              <w:rPr>
                <w:rStyle w:val="a9"/>
                <w:noProof/>
              </w:rPr>
              <w:t>3.97.3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_Toc398715707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08" w:history="1">
            <w:r w:rsidR="008C7E27" w:rsidRPr="00101E6C">
              <w:rPr>
                <w:rStyle w:val="a9"/>
                <w:noProof/>
              </w:rPr>
              <w:t>3.97.4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_Toc398715708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09" w:history="1">
            <w:r w:rsidR="008C7E27" w:rsidRPr="00101E6C">
              <w:rPr>
                <w:rStyle w:val="a9"/>
                <w:noProof/>
              </w:rPr>
              <w:t>3.98</w:t>
            </w:r>
            <w:r w:rsidR="008C7E27">
              <w:rPr>
                <w:rFonts w:asciiTheme="minorHAnsi" w:eastAsiaTheme="minorEastAsia" w:hAnsiTheme="minorHAnsi" w:cstheme="minorBidi"/>
                <w:noProof/>
              </w:rPr>
              <w:tab/>
            </w:r>
            <w:r w:rsidR="008C7E27" w:rsidRPr="00101E6C">
              <w:rPr>
                <w:rStyle w:val="a9"/>
                <w:noProof/>
              </w:rPr>
              <w:t xml:space="preserve">TFB_API_0098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交易功能读取支付通道</w:t>
            </w:r>
            <w:r w:rsidR="008C7E27">
              <w:rPr>
                <w:noProof/>
                <w:webHidden/>
              </w:rPr>
              <w:tab/>
            </w:r>
            <w:r w:rsidR="008C7E27">
              <w:rPr>
                <w:noProof/>
                <w:webHidden/>
              </w:rPr>
              <w:fldChar w:fldCharType="begin"/>
            </w:r>
            <w:r w:rsidR="008C7E27">
              <w:rPr>
                <w:noProof/>
                <w:webHidden/>
              </w:rPr>
              <w:instrText xml:space="preserve"> PAGEREF _Toc398715709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710" w:history="1">
            <w:r w:rsidR="008C7E27" w:rsidRPr="00101E6C">
              <w:rPr>
                <w:rStyle w:val="a9"/>
                <w:noProof/>
              </w:rPr>
              <w:t>3.98.1</w:t>
            </w:r>
            <w:r w:rsidR="008C7E27">
              <w:rPr>
                <w:noProof/>
                <w:webHidden/>
              </w:rPr>
              <w:tab/>
            </w:r>
            <w:r w:rsidR="008C7E27">
              <w:rPr>
                <w:noProof/>
                <w:webHidden/>
              </w:rPr>
              <w:fldChar w:fldCharType="begin"/>
            </w:r>
            <w:r w:rsidR="008C7E27">
              <w:rPr>
                <w:noProof/>
                <w:webHidden/>
              </w:rPr>
              <w:instrText xml:space="preserve"> PAGEREF _Toc398715710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11" w:history="1">
            <w:r w:rsidR="008C7E27" w:rsidRPr="00101E6C">
              <w:rPr>
                <w:rStyle w:val="a9"/>
                <w:noProof/>
              </w:rPr>
              <w:t>3.98.2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_Toc398715711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12" w:history="1">
            <w:r w:rsidR="008C7E27" w:rsidRPr="00101E6C">
              <w:rPr>
                <w:rStyle w:val="a9"/>
                <w:noProof/>
              </w:rPr>
              <w:t>3.98.3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_Toc398715712 \h </w:instrText>
            </w:r>
            <w:r w:rsidR="008C7E27">
              <w:rPr>
                <w:noProof/>
                <w:webHidden/>
              </w:rPr>
            </w:r>
            <w:r w:rsidR="008C7E27">
              <w:rPr>
                <w:noProof/>
                <w:webHidden/>
              </w:rPr>
              <w:fldChar w:fldCharType="separate"/>
            </w:r>
            <w:r w:rsidR="008C7E27">
              <w:rPr>
                <w:noProof/>
                <w:webHidden/>
              </w:rPr>
              <w:t>158</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13" w:history="1">
            <w:r w:rsidR="008C7E27" w:rsidRPr="00101E6C">
              <w:rPr>
                <w:rStyle w:val="a9"/>
                <w:noProof/>
              </w:rPr>
              <w:t>3.98.4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_Toc398715713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14" w:history="1">
            <w:r w:rsidR="008C7E27" w:rsidRPr="00101E6C">
              <w:rPr>
                <w:rStyle w:val="a9"/>
                <w:noProof/>
              </w:rPr>
              <w:t>3.99</w:t>
            </w:r>
            <w:r w:rsidR="008C7E27">
              <w:rPr>
                <w:rFonts w:asciiTheme="minorHAnsi" w:eastAsiaTheme="minorEastAsia" w:hAnsiTheme="minorHAnsi" w:cstheme="minorBidi"/>
                <w:noProof/>
              </w:rPr>
              <w:tab/>
            </w:r>
            <w:r w:rsidR="008C7E27" w:rsidRPr="00101E6C">
              <w:rPr>
                <w:rStyle w:val="a9"/>
                <w:noProof/>
              </w:rPr>
              <w:t xml:space="preserve">TFB_API_0099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读取快捷支付默认信用卡号</w:t>
            </w:r>
            <w:r w:rsidR="008C7E27">
              <w:rPr>
                <w:noProof/>
                <w:webHidden/>
              </w:rPr>
              <w:tab/>
            </w:r>
            <w:r w:rsidR="008C7E27">
              <w:rPr>
                <w:noProof/>
                <w:webHidden/>
              </w:rPr>
              <w:fldChar w:fldCharType="begin"/>
            </w:r>
            <w:r w:rsidR="008C7E27">
              <w:rPr>
                <w:noProof/>
                <w:webHidden/>
              </w:rPr>
              <w:instrText xml:space="preserve"> PAGEREF _Toc398715714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A92757">
          <w:pPr>
            <w:pStyle w:val="30"/>
            <w:tabs>
              <w:tab w:val="right" w:leader="dot" w:pos="8296"/>
            </w:tabs>
            <w:rPr>
              <w:rFonts w:asciiTheme="minorHAnsi" w:eastAsiaTheme="minorEastAsia" w:hAnsiTheme="minorHAnsi" w:cstheme="minorBidi"/>
              <w:noProof/>
            </w:rPr>
          </w:pPr>
          <w:hyperlink w:anchor="_Toc398715715" w:history="1">
            <w:r w:rsidR="008C7E27" w:rsidRPr="00101E6C">
              <w:rPr>
                <w:rStyle w:val="a9"/>
                <w:noProof/>
              </w:rPr>
              <w:t>3.99.1</w:t>
            </w:r>
            <w:r w:rsidR="008C7E27">
              <w:rPr>
                <w:noProof/>
                <w:webHidden/>
              </w:rPr>
              <w:tab/>
            </w:r>
            <w:r w:rsidR="008C7E27">
              <w:rPr>
                <w:noProof/>
                <w:webHidden/>
              </w:rPr>
              <w:fldChar w:fldCharType="begin"/>
            </w:r>
            <w:r w:rsidR="008C7E27">
              <w:rPr>
                <w:noProof/>
                <w:webHidden/>
              </w:rPr>
              <w:instrText xml:space="preserve"> PAGEREF _Toc398715715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16" w:history="1">
            <w:r w:rsidR="008C7E27" w:rsidRPr="00101E6C">
              <w:rPr>
                <w:rStyle w:val="a9"/>
                <w:noProof/>
              </w:rPr>
              <w:t>3.99.2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_Toc398715716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17" w:history="1">
            <w:r w:rsidR="008C7E27" w:rsidRPr="00101E6C">
              <w:rPr>
                <w:rStyle w:val="a9"/>
                <w:noProof/>
              </w:rPr>
              <w:t>3.99.3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_Toc398715717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A92757">
          <w:pPr>
            <w:pStyle w:val="30"/>
            <w:tabs>
              <w:tab w:val="left" w:pos="1680"/>
              <w:tab w:val="right" w:leader="dot" w:pos="8296"/>
            </w:tabs>
            <w:rPr>
              <w:rFonts w:asciiTheme="minorHAnsi" w:eastAsiaTheme="minorEastAsia" w:hAnsiTheme="minorHAnsi" w:cstheme="minorBidi"/>
              <w:noProof/>
            </w:rPr>
          </w:pPr>
          <w:hyperlink w:anchor="_Toc398715718" w:history="1">
            <w:r w:rsidR="008C7E27" w:rsidRPr="00101E6C">
              <w:rPr>
                <w:rStyle w:val="a9"/>
                <w:noProof/>
              </w:rPr>
              <w:t>3.99.4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_Toc398715718 \h </w:instrText>
            </w:r>
            <w:r w:rsidR="008C7E27">
              <w:rPr>
                <w:noProof/>
                <w:webHidden/>
              </w:rPr>
            </w:r>
            <w:r w:rsidR="008C7E27">
              <w:rPr>
                <w:noProof/>
                <w:webHidden/>
              </w:rPr>
              <w:fldChar w:fldCharType="separate"/>
            </w:r>
            <w:r w:rsidR="008C7E27">
              <w:rPr>
                <w:noProof/>
                <w:webHidden/>
              </w:rPr>
              <w:t>160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19" w:history="1">
            <w:r w:rsidR="008C7E27" w:rsidRPr="00101E6C">
              <w:rPr>
                <w:rStyle w:val="a9"/>
                <w:noProof/>
              </w:rPr>
              <w:t>3.100</w:t>
            </w:r>
            <w:r w:rsidR="008C7E27">
              <w:rPr>
                <w:rFonts w:asciiTheme="minorHAnsi" w:eastAsiaTheme="minorEastAsia" w:hAnsiTheme="minorHAnsi" w:cstheme="minorBidi"/>
                <w:noProof/>
              </w:rPr>
              <w:tab/>
            </w:r>
            <w:r w:rsidR="008C7E27" w:rsidRPr="00101E6C">
              <w:rPr>
                <w:rStyle w:val="a9"/>
                <w:noProof/>
              </w:rPr>
              <w:t xml:space="preserve">TFB_API_00100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_Toc398715719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0" w:history="1">
            <w:r w:rsidR="008C7E27" w:rsidRPr="00101E6C">
              <w:rPr>
                <w:rStyle w:val="a9"/>
                <w:noProof/>
              </w:rPr>
              <w:t>3.100.1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readChinaProv</w:t>
            </w:r>
            <w:r w:rsidR="008C7E27">
              <w:rPr>
                <w:noProof/>
                <w:webHidden/>
              </w:rPr>
              <w:tab/>
            </w:r>
            <w:r w:rsidR="008C7E27">
              <w:rPr>
                <w:noProof/>
                <w:webHidden/>
              </w:rPr>
              <w:fldChar w:fldCharType="begin"/>
            </w:r>
            <w:r w:rsidR="008C7E27">
              <w:rPr>
                <w:noProof/>
                <w:webHidden/>
              </w:rPr>
              <w:instrText xml:space="preserve"> PAGEREF _Toc398715720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1" w:history="1">
            <w:r w:rsidR="008C7E27" w:rsidRPr="00101E6C">
              <w:rPr>
                <w:rStyle w:val="a9"/>
                <w:noProof/>
              </w:rPr>
              <w:t>3.100.2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_Toc398715721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2" w:history="1">
            <w:r w:rsidR="008C7E27" w:rsidRPr="00101E6C">
              <w:rPr>
                <w:rStyle w:val="a9"/>
                <w:noProof/>
              </w:rPr>
              <w:t>3.100.3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_Toc398715722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3" w:history="1">
            <w:r w:rsidR="008C7E27" w:rsidRPr="00101E6C">
              <w:rPr>
                <w:rStyle w:val="a9"/>
                <w:noProof/>
              </w:rPr>
              <w:t>3.100.4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_Toc398715723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4" w:history="1">
            <w:r w:rsidR="008C7E27" w:rsidRPr="00101E6C">
              <w:rPr>
                <w:rStyle w:val="a9"/>
                <w:noProof/>
              </w:rPr>
              <w:t>3.100.5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_Toc398715724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25"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noProof/>
              </w:rPr>
              <w:t xml:space="preserve">TFB_API_0101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_Toc398715725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6" w:history="1">
            <w:r w:rsidR="008C7E27" w:rsidRPr="00101E6C">
              <w:rPr>
                <w:rStyle w:val="a9"/>
                <w:noProof/>
              </w:rPr>
              <w:t>3.101.1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readChinaCity</w:t>
            </w:r>
            <w:r w:rsidR="008C7E27">
              <w:rPr>
                <w:noProof/>
                <w:webHidden/>
              </w:rPr>
              <w:tab/>
            </w:r>
            <w:r w:rsidR="008C7E27">
              <w:rPr>
                <w:noProof/>
                <w:webHidden/>
              </w:rPr>
              <w:fldChar w:fldCharType="begin"/>
            </w:r>
            <w:r w:rsidR="008C7E27">
              <w:rPr>
                <w:noProof/>
                <w:webHidden/>
              </w:rPr>
              <w:instrText xml:space="preserve"> PAGEREF _Toc398715726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7" w:history="1">
            <w:r w:rsidR="008C7E27" w:rsidRPr="00101E6C">
              <w:rPr>
                <w:rStyle w:val="a9"/>
                <w:noProof/>
              </w:rPr>
              <w:t>3.101.2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_Toc398715727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8" w:history="1">
            <w:r w:rsidR="008C7E27" w:rsidRPr="00101E6C">
              <w:rPr>
                <w:rStyle w:val="a9"/>
                <w:noProof/>
              </w:rPr>
              <w:t>3.101.3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_Toc398715728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29" w:history="1">
            <w:r w:rsidR="008C7E27" w:rsidRPr="00101E6C">
              <w:rPr>
                <w:rStyle w:val="a9"/>
                <w:noProof/>
              </w:rPr>
              <w:t>3.101.4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_Toc398715729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30" w:history="1">
            <w:r w:rsidR="008C7E27" w:rsidRPr="00101E6C">
              <w:rPr>
                <w:rStyle w:val="a9"/>
                <w:noProof/>
              </w:rPr>
              <w:t>3.101.5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_Toc398715730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31"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noProof/>
              </w:rPr>
              <w:t xml:space="preserve">TFB_API_0102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币充值请求交易</w:t>
            </w:r>
            <w:r w:rsidR="008C7E27">
              <w:rPr>
                <w:noProof/>
                <w:webHidden/>
              </w:rPr>
              <w:tab/>
            </w:r>
            <w:r w:rsidR="008C7E27">
              <w:rPr>
                <w:noProof/>
                <w:webHidden/>
              </w:rPr>
              <w:fldChar w:fldCharType="begin"/>
            </w:r>
            <w:r w:rsidR="008C7E27">
              <w:rPr>
                <w:noProof/>
                <w:webHidden/>
              </w:rPr>
              <w:instrText xml:space="preserve"> PAGEREF _Toc398715731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32" w:history="1">
            <w:r w:rsidR="008C7E27" w:rsidRPr="00101E6C">
              <w:rPr>
                <w:rStyle w:val="a9"/>
                <w:noProof/>
              </w:rPr>
              <w:t>3.102.1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qqrechargeReq</w:t>
            </w:r>
            <w:r w:rsidR="008C7E27">
              <w:rPr>
                <w:noProof/>
                <w:webHidden/>
              </w:rPr>
              <w:tab/>
            </w:r>
            <w:r w:rsidR="008C7E27">
              <w:rPr>
                <w:noProof/>
                <w:webHidden/>
              </w:rPr>
              <w:fldChar w:fldCharType="begin"/>
            </w:r>
            <w:r w:rsidR="008C7E27">
              <w:rPr>
                <w:noProof/>
                <w:webHidden/>
              </w:rPr>
              <w:instrText xml:space="preserve"> PAGEREF _Toc398715732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33" w:history="1">
            <w:r w:rsidR="008C7E27" w:rsidRPr="00101E6C">
              <w:rPr>
                <w:rStyle w:val="a9"/>
                <w:noProof/>
              </w:rPr>
              <w:t>3.102.2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_Toc398715733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34" w:history="1">
            <w:r w:rsidR="008C7E27" w:rsidRPr="00101E6C">
              <w:rPr>
                <w:rStyle w:val="a9"/>
                <w:noProof/>
              </w:rPr>
              <w:t>3.102.3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_Toc398715734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35" w:history="1">
            <w:r w:rsidR="008C7E27" w:rsidRPr="00101E6C">
              <w:rPr>
                <w:rStyle w:val="a9"/>
                <w:noProof/>
              </w:rPr>
              <w:t>3.102.4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_Toc398715735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36" w:history="1">
            <w:r w:rsidR="008C7E27" w:rsidRPr="00101E6C">
              <w:rPr>
                <w:rStyle w:val="a9"/>
                <w:noProof/>
              </w:rPr>
              <w:t>3.102.5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_Toc398715736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37"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noProof/>
              </w:rPr>
              <w:t xml:space="preserve">TFB_API_0103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币充值短信验证码验证返回</w:t>
            </w:r>
            <w:r w:rsidR="008C7E27">
              <w:rPr>
                <w:noProof/>
                <w:webHidden/>
              </w:rPr>
              <w:tab/>
            </w:r>
            <w:r w:rsidR="008C7E27">
              <w:rPr>
                <w:noProof/>
                <w:webHidden/>
              </w:rPr>
              <w:fldChar w:fldCharType="begin"/>
            </w:r>
            <w:r w:rsidR="008C7E27">
              <w:rPr>
                <w:noProof/>
                <w:webHidden/>
              </w:rPr>
              <w:instrText xml:space="preserve"> PAGEREF _Toc398715737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38" w:history="1">
            <w:r w:rsidR="008C7E27" w:rsidRPr="00101E6C">
              <w:rPr>
                <w:rStyle w:val="a9"/>
                <w:noProof/>
              </w:rPr>
              <w:t>3.103.1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_Toc398715738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39" w:history="1">
            <w:r w:rsidR="008C7E27" w:rsidRPr="00101E6C">
              <w:rPr>
                <w:rStyle w:val="a9"/>
                <w:noProof/>
              </w:rPr>
              <w:t>3.103.2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_Toc398715739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40" w:history="1">
            <w:r w:rsidR="008C7E27" w:rsidRPr="00101E6C">
              <w:rPr>
                <w:rStyle w:val="a9"/>
                <w:noProof/>
              </w:rPr>
              <w:t>3.103.3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_Toc398715740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41" w:history="1">
            <w:r w:rsidR="008C7E27" w:rsidRPr="00101E6C">
              <w:rPr>
                <w:rStyle w:val="a9"/>
                <w:noProof/>
              </w:rPr>
              <w:t>3.103.4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_Toc398715741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42" w:history="1">
            <w:r w:rsidR="008C7E27" w:rsidRPr="00101E6C">
              <w:rPr>
                <w:rStyle w:val="a9"/>
                <w:noProof/>
              </w:rPr>
              <w:t>3.103.5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_Toc398715742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43"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noProof/>
              </w:rPr>
              <w:t xml:space="preserve">TFB_API_0104  </w:t>
            </w:r>
            <w:r w:rsidR="008C7E27" w:rsidRPr="00101E6C">
              <w:rPr>
                <w:rStyle w:val="a9"/>
                <w:rFonts w:hint="eastAsia"/>
                <w:noProof/>
              </w:rPr>
              <w:t>易宝支付</w:t>
            </w:r>
            <w:r w:rsidR="008C7E27" w:rsidRPr="00101E6C">
              <w:rPr>
                <w:rStyle w:val="a9"/>
                <w:noProof/>
              </w:rPr>
              <w:t xml:space="preserve"> – </w:t>
            </w:r>
            <w:r w:rsidR="008C7E27" w:rsidRPr="00101E6C">
              <w:rPr>
                <w:rStyle w:val="a9"/>
                <w:rFonts w:hint="eastAsia"/>
                <w:noProof/>
              </w:rPr>
              <w:t>商户收款（原购买抵用券）请求交易</w:t>
            </w:r>
            <w:r w:rsidR="008C7E27">
              <w:rPr>
                <w:noProof/>
                <w:webHidden/>
              </w:rPr>
              <w:tab/>
            </w:r>
            <w:r w:rsidR="008C7E27">
              <w:rPr>
                <w:noProof/>
                <w:webHidden/>
              </w:rPr>
              <w:fldChar w:fldCharType="begin"/>
            </w:r>
            <w:r w:rsidR="008C7E27">
              <w:rPr>
                <w:noProof/>
                <w:webHidden/>
              </w:rPr>
              <w:instrText xml:space="preserve"> PAGEREF _Toc398715743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44" w:history="1">
            <w:r w:rsidR="008C7E27" w:rsidRPr="00101E6C">
              <w:rPr>
                <w:rStyle w:val="a9"/>
                <w:noProof/>
              </w:rPr>
              <w:t>3.104.1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couponPayReq</w:t>
            </w:r>
            <w:r w:rsidR="008C7E27">
              <w:rPr>
                <w:noProof/>
                <w:webHidden/>
              </w:rPr>
              <w:tab/>
            </w:r>
            <w:r w:rsidR="008C7E27">
              <w:rPr>
                <w:noProof/>
                <w:webHidden/>
              </w:rPr>
              <w:fldChar w:fldCharType="begin"/>
            </w:r>
            <w:r w:rsidR="008C7E27">
              <w:rPr>
                <w:noProof/>
                <w:webHidden/>
              </w:rPr>
              <w:instrText xml:space="preserve"> PAGEREF _Toc398715744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45" w:history="1">
            <w:r w:rsidR="008C7E27" w:rsidRPr="00101E6C">
              <w:rPr>
                <w:rStyle w:val="a9"/>
                <w:noProof/>
              </w:rPr>
              <w:t>3.104.2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_Toc398715745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46" w:history="1">
            <w:r w:rsidR="008C7E27" w:rsidRPr="00101E6C">
              <w:rPr>
                <w:rStyle w:val="a9"/>
                <w:noProof/>
              </w:rPr>
              <w:t>3.104.3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_Toc398715746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47" w:history="1">
            <w:r w:rsidR="008C7E27" w:rsidRPr="00101E6C">
              <w:rPr>
                <w:rStyle w:val="a9"/>
                <w:noProof/>
              </w:rPr>
              <w:t>3.104.4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_Toc398715747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48" w:history="1">
            <w:r w:rsidR="008C7E27" w:rsidRPr="00101E6C">
              <w:rPr>
                <w:rStyle w:val="a9"/>
                <w:noProof/>
              </w:rPr>
              <w:t>3.104.5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_Toc398715748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49"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noProof/>
              </w:rPr>
              <w:t xml:space="preserve">TFB_API_0105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商户收款（原购买抵用券）短信验证码验证返回</w:t>
            </w:r>
            <w:r w:rsidR="008C7E27">
              <w:rPr>
                <w:noProof/>
                <w:webHidden/>
              </w:rPr>
              <w:tab/>
            </w:r>
            <w:r w:rsidR="008C7E27">
              <w:rPr>
                <w:noProof/>
                <w:webHidden/>
              </w:rPr>
              <w:fldChar w:fldCharType="begin"/>
            </w:r>
            <w:r w:rsidR="008C7E27">
              <w:rPr>
                <w:noProof/>
                <w:webHidden/>
              </w:rPr>
              <w:instrText xml:space="preserve"> PAGEREF _Toc398715749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0" w:history="1">
            <w:r w:rsidR="008C7E27" w:rsidRPr="00101E6C">
              <w:rPr>
                <w:rStyle w:val="a9"/>
                <w:noProof/>
              </w:rPr>
              <w:t>3.105.1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_Toc398715750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1" w:history="1">
            <w:r w:rsidR="008C7E27" w:rsidRPr="00101E6C">
              <w:rPr>
                <w:rStyle w:val="a9"/>
                <w:noProof/>
              </w:rPr>
              <w:t>3.105.2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_Toc398715751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2" w:history="1">
            <w:r w:rsidR="008C7E27" w:rsidRPr="00101E6C">
              <w:rPr>
                <w:rStyle w:val="a9"/>
                <w:noProof/>
              </w:rPr>
              <w:t>3.105.3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_Toc398715752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3" w:history="1">
            <w:r w:rsidR="008C7E27" w:rsidRPr="00101E6C">
              <w:rPr>
                <w:rStyle w:val="a9"/>
                <w:noProof/>
              </w:rPr>
              <w:t>3.105.4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_Toc398715753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4" w:history="1">
            <w:r w:rsidR="008C7E27" w:rsidRPr="00101E6C">
              <w:rPr>
                <w:rStyle w:val="a9"/>
                <w:noProof/>
              </w:rPr>
              <w:t>3.105.5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_Toc398715754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55" w:history="1">
            <w:r w:rsidR="008C7E27" w:rsidRPr="00101E6C">
              <w:rPr>
                <w:rStyle w:val="a9"/>
                <w:noProof/>
              </w:rPr>
              <w:t>3.106</w:t>
            </w:r>
            <w:r w:rsidR="008C7E27">
              <w:rPr>
                <w:rFonts w:asciiTheme="minorHAnsi" w:eastAsiaTheme="minorEastAsia" w:hAnsiTheme="minorHAnsi" w:cstheme="minorBidi"/>
                <w:noProof/>
              </w:rPr>
              <w:tab/>
            </w:r>
            <w:r w:rsidR="008C7E27" w:rsidRPr="00101E6C">
              <w:rPr>
                <w:rStyle w:val="a9"/>
                <w:noProof/>
              </w:rPr>
              <w:t xml:space="preserve">TFB_API_0106 </w:t>
            </w:r>
            <w:r w:rsidR="008C7E27" w:rsidRPr="00101E6C">
              <w:rPr>
                <w:rStyle w:val="a9"/>
                <w:rFonts w:hint="eastAsia"/>
                <w:noProof/>
              </w:rPr>
              <w:t>信用卡还款手续费计算</w:t>
            </w:r>
            <w:r w:rsidR="008C7E27">
              <w:rPr>
                <w:noProof/>
                <w:webHidden/>
              </w:rPr>
              <w:tab/>
            </w:r>
            <w:r w:rsidR="008C7E27">
              <w:rPr>
                <w:noProof/>
                <w:webHidden/>
              </w:rPr>
              <w:fldChar w:fldCharType="begin"/>
            </w:r>
            <w:r w:rsidR="008C7E27">
              <w:rPr>
                <w:noProof/>
                <w:webHidden/>
              </w:rPr>
              <w:instrText xml:space="preserve"> PAGEREF _Toc398715755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6" w:history="1">
            <w:r w:rsidR="008C7E27" w:rsidRPr="00101E6C">
              <w:rPr>
                <w:rStyle w:val="a9"/>
                <w:noProof/>
              </w:rPr>
              <w:t>3.106.1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getcreditCardMoneyPayfee</w:t>
            </w:r>
            <w:r w:rsidR="008C7E27">
              <w:rPr>
                <w:noProof/>
                <w:webHidden/>
              </w:rPr>
              <w:tab/>
            </w:r>
            <w:r w:rsidR="008C7E27">
              <w:rPr>
                <w:noProof/>
                <w:webHidden/>
              </w:rPr>
              <w:fldChar w:fldCharType="begin"/>
            </w:r>
            <w:r w:rsidR="008C7E27">
              <w:rPr>
                <w:noProof/>
                <w:webHidden/>
              </w:rPr>
              <w:instrText xml:space="preserve"> PAGEREF _Toc398715756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7" w:history="1">
            <w:r w:rsidR="008C7E27" w:rsidRPr="00101E6C">
              <w:rPr>
                <w:rStyle w:val="a9"/>
                <w:noProof/>
              </w:rPr>
              <w:t>3.106.2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_Toc398715757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8" w:history="1">
            <w:r w:rsidR="008C7E27" w:rsidRPr="00101E6C">
              <w:rPr>
                <w:rStyle w:val="a9"/>
                <w:noProof/>
              </w:rPr>
              <w:t>3.106.3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_Toc398715758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59" w:history="1">
            <w:r w:rsidR="008C7E27" w:rsidRPr="00101E6C">
              <w:rPr>
                <w:rStyle w:val="a9"/>
                <w:noProof/>
              </w:rPr>
              <w:t>3.106.4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_Toc398715759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60" w:history="1">
            <w:r w:rsidR="008C7E27" w:rsidRPr="00101E6C">
              <w:rPr>
                <w:rStyle w:val="a9"/>
                <w:noProof/>
              </w:rPr>
              <w:t>3.106.5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_Toc398715760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61" w:history="1">
            <w:r w:rsidR="008C7E27" w:rsidRPr="00101E6C">
              <w:rPr>
                <w:rStyle w:val="a9"/>
                <w:noProof/>
              </w:rPr>
              <w:t>3.107</w:t>
            </w:r>
            <w:r w:rsidR="008C7E27">
              <w:rPr>
                <w:rFonts w:asciiTheme="minorHAnsi" w:eastAsiaTheme="minorEastAsia" w:hAnsiTheme="minorHAnsi" w:cstheme="minorBidi"/>
                <w:noProof/>
              </w:rPr>
              <w:tab/>
            </w:r>
            <w:r w:rsidR="008C7E27" w:rsidRPr="00101E6C">
              <w:rPr>
                <w:rStyle w:val="a9"/>
                <w:noProof/>
              </w:rPr>
              <w:t xml:space="preserve">TFB_API_0107 </w:t>
            </w:r>
            <w:r w:rsidR="008C7E27" w:rsidRPr="00101E6C">
              <w:rPr>
                <w:rStyle w:val="a9"/>
                <w:rFonts w:hint="eastAsia"/>
                <w:noProof/>
              </w:rPr>
              <w:t>易宝支付</w:t>
            </w:r>
            <w:r w:rsidR="008C7E27" w:rsidRPr="00101E6C">
              <w:rPr>
                <w:rStyle w:val="a9"/>
                <w:noProof/>
              </w:rPr>
              <w:t>-</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_Toc398715761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62" w:history="1">
            <w:r w:rsidR="008C7E27" w:rsidRPr="00101E6C">
              <w:rPr>
                <w:rStyle w:val="a9"/>
                <w:noProof/>
              </w:rPr>
              <w:t>3.107.1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ApiyibaoPayInfo - &gt;creditCardMoneyRq</w:t>
            </w:r>
            <w:r w:rsidR="008C7E27">
              <w:rPr>
                <w:noProof/>
                <w:webHidden/>
              </w:rPr>
              <w:tab/>
            </w:r>
            <w:r w:rsidR="008C7E27">
              <w:rPr>
                <w:noProof/>
                <w:webHidden/>
              </w:rPr>
              <w:fldChar w:fldCharType="begin"/>
            </w:r>
            <w:r w:rsidR="008C7E27">
              <w:rPr>
                <w:noProof/>
                <w:webHidden/>
              </w:rPr>
              <w:instrText xml:space="preserve"> PAGEREF _Toc398715762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63" w:history="1">
            <w:r w:rsidR="008C7E27" w:rsidRPr="00101E6C">
              <w:rPr>
                <w:rStyle w:val="a9"/>
                <w:noProof/>
              </w:rPr>
              <w:t>3.107.2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_Toc398715763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64" w:history="1">
            <w:r w:rsidR="008C7E27" w:rsidRPr="00101E6C">
              <w:rPr>
                <w:rStyle w:val="a9"/>
                <w:noProof/>
              </w:rPr>
              <w:t>3.107.3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_Toc398715764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65" w:history="1">
            <w:r w:rsidR="008C7E27" w:rsidRPr="00101E6C">
              <w:rPr>
                <w:rStyle w:val="a9"/>
                <w:noProof/>
              </w:rPr>
              <w:t>3.107.4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_Toc398715765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66" w:history="1">
            <w:r w:rsidR="008C7E27" w:rsidRPr="00101E6C">
              <w:rPr>
                <w:rStyle w:val="a9"/>
                <w:noProof/>
              </w:rPr>
              <w:t>3.107.5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_Toc398715766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67" w:history="1">
            <w:r w:rsidR="008C7E27" w:rsidRPr="00101E6C">
              <w:rPr>
                <w:rStyle w:val="a9"/>
                <w:noProof/>
              </w:rPr>
              <w:t>3.108</w:t>
            </w:r>
            <w:r w:rsidR="008C7E27">
              <w:rPr>
                <w:rFonts w:asciiTheme="minorHAnsi" w:eastAsiaTheme="minorEastAsia" w:hAnsiTheme="minorHAnsi" w:cstheme="minorBidi"/>
                <w:noProof/>
              </w:rPr>
              <w:tab/>
            </w:r>
            <w:r w:rsidR="008C7E27" w:rsidRPr="00101E6C">
              <w:rPr>
                <w:rStyle w:val="a9"/>
                <w:noProof/>
              </w:rPr>
              <w:t xml:space="preserve">TFB_API_0108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信用卡还款短信验证码验证返回</w:t>
            </w:r>
            <w:r w:rsidR="008C7E27">
              <w:rPr>
                <w:noProof/>
                <w:webHidden/>
              </w:rPr>
              <w:tab/>
            </w:r>
            <w:r w:rsidR="008C7E27">
              <w:rPr>
                <w:noProof/>
                <w:webHidden/>
              </w:rPr>
              <w:fldChar w:fldCharType="begin"/>
            </w:r>
            <w:r w:rsidR="008C7E27">
              <w:rPr>
                <w:noProof/>
                <w:webHidden/>
              </w:rPr>
              <w:instrText xml:space="preserve"> PAGEREF _Toc398715767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68" w:history="1">
            <w:r w:rsidR="008C7E27" w:rsidRPr="00101E6C">
              <w:rPr>
                <w:rStyle w:val="a9"/>
                <w:noProof/>
              </w:rPr>
              <w:t>3.108.1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creditCardMoneySMS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_Toc398715768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69" w:history="1">
            <w:r w:rsidR="008C7E27" w:rsidRPr="00101E6C">
              <w:rPr>
                <w:rStyle w:val="a9"/>
                <w:noProof/>
              </w:rPr>
              <w:t>3.108.2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_Toc398715769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70" w:history="1">
            <w:r w:rsidR="008C7E27" w:rsidRPr="00101E6C">
              <w:rPr>
                <w:rStyle w:val="a9"/>
                <w:noProof/>
              </w:rPr>
              <w:t>3.108.3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_Toc398715770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71" w:history="1">
            <w:r w:rsidR="008C7E27" w:rsidRPr="00101E6C">
              <w:rPr>
                <w:rStyle w:val="a9"/>
                <w:noProof/>
              </w:rPr>
              <w:t>3.108.4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_Toc398715771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72" w:history="1">
            <w:r w:rsidR="008C7E27" w:rsidRPr="00101E6C">
              <w:rPr>
                <w:rStyle w:val="a9"/>
                <w:noProof/>
              </w:rPr>
              <w:t>3.108.5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_Toc398715772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73" w:history="1">
            <w:r w:rsidR="008C7E27" w:rsidRPr="00101E6C">
              <w:rPr>
                <w:rStyle w:val="a9"/>
                <w:noProof/>
              </w:rPr>
              <w:t>3.109</w:t>
            </w:r>
            <w:r w:rsidR="008C7E27">
              <w:rPr>
                <w:rFonts w:asciiTheme="minorHAnsi" w:eastAsiaTheme="minorEastAsia" w:hAnsiTheme="minorHAnsi" w:cstheme="minorBidi"/>
                <w:noProof/>
              </w:rPr>
              <w:tab/>
            </w:r>
            <w:r w:rsidR="008C7E27" w:rsidRPr="00101E6C">
              <w:rPr>
                <w:rStyle w:val="a9"/>
                <w:noProof/>
              </w:rPr>
              <w:t xml:space="preserve">TFB_API_0109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商户收款（抵用券）交易请求</w:t>
            </w:r>
            <w:r w:rsidR="008C7E27">
              <w:rPr>
                <w:noProof/>
                <w:webHidden/>
              </w:rPr>
              <w:tab/>
            </w:r>
            <w:r w:rsidR="008C7E27">
              <w:rPr>
                <w:noProof/>
                <w:webHidden/>
              </w:rPr>
              <w:fldChar w:fldCharType="begin"/>
            </w:r>
            <w:r w:rsidR="008C7E27">
              <w:rPr>
                <w:noProof/>
                <w:webHidden/>
              </w:rPr>
              <w:instrText xml:space="preserve"> PAGEREF _Toc398715773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74" w:history="1">
            <w:r w:rsidR="008C7E27" w:rsidRPr="00101E6C">
              <w:rPr>
                <w:rStyle w:val="a9"/>
                <w:noProof/>
              </w:rPr>
              <w:t>3.109.1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couponReq</w:t>
            </w:r>
            <w:r w:rsidR="008C7E27">
              <w:rPr>
                <w:noProof/>
                <w:webHidden/>
              </w:rPr>
              <w:tab/>
            </w:r>
            <w:r w:rsidR="008C7E27">
              <w:rPr>
                <w:noProof/>
                <w:webHidden/>
              </w:rPr>
              <w:fldChar w:fldCharType="begin"/>
            </w:r>
            <w:r w:rsidR="008C7E27">
              <w:rPr>
                <w:noProof/>
                <w:webHidden/>
              </w:rPr>
              <w:instrText xml:space="preserve"> PAGEREF _Toc398715774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75" w:history="1">
            <w:r w:rsidR="008C7E27" w:rsidRPr="00101E6C">
              <w:rPr>
                <w:rStyle w:val="a9"/>
                <w:noProof/>
              </w:rPr>
              <w:t>3.109.2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_Toc398715775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76" w:history="1">
            <w:r w:rsidR="008C7E27" w:rsidRPr="00101E6C">
              <w:rPr>
                <w:rStyle w:val="a9"/>
                <w:noProof/>
              </w:rPr>
              <w:t>3.109.3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_Toc398715776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77" w:history="1">
            <w:r w:rsidR="008C7E27" w:rsidRPr="00101E6C">
              <w:rPr>
                <w:rStyle w:val="a9"/>
                <w:noProof/>
              </w:rPr>
              <w:t>3.109.4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_Toc398715777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78" w:history="1">
            <w:r w:rsidR="008C7E27" w:rsidRPr="00101E6C">
              <w:rPr>
                <w:rStyle w:val="a9"/>
                <w:noProof/>
              </w:rPr>
              <w:t>3.109.5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_Toc398715778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79" w:history="1">
            <w:r w:rsidR="008C7E27" w:rsidRPr="00101E6C">
              <w:rPr>
                <w:rStyle w:val="a9"/>
                <w:noProof/>
              </w:rPr>
              <w:t>3.110</w:t>
            </w:r>
            <w:r w:rsidR="008C7E27">
              <w:rPr>
                <w:rFonts w:asciiTheme="minorHAnsi" w:eastAsiaTheme="minorEastAsia" w:hAnsiTheme="minorHAnsi" w:cstheme="minorBidi"/>
                <w:noProof/>
              </w:rPr>
              <w:tab/>
            </w:r>
            <w:r w:rsidR="008C7E27" w:rsidRPr="00101E6C">
              <w:rPr>
                <w:rStyle w:val="a9"/>
                <w:noProof/>
              </w:rPr>
              <w:t xml:space="preserve">TFB_API_0110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商户收款（抵用券）交易状态显示</w:t>
            </w:r>
            <w:r w:rsidR="008C7E27">
              <w:rPr>
                <w:noProof/>
                <w:webHidden/>
              </w:rPr>
              <w:tab/>
            </w:r>
            <w:r w:rsidR="008C7E27">
              <w:rPr>
                <w:noProof/>
                <w:webHidden/>
              </w:rPr>
              <w:fldChar w:fldCharType="begin"/>
            </w:r>
            <w:r w:rsidR="008C7E27">
              <w:rPr>
                <w:noProof/>
                <w:webHidden/>
              </w:rPr>
              <w:instrText xml:space="preserve"> PAGEREF _Toc398715779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0" w:history="1">
            <w:r w:rsidR="008C7E27" w:rsidRPr="00101E6C">
              <w:rPr>
                <w:rStyle w:val="a9"/>
                <w:noProof/>
              </w:rPr>
              <w:t>3.110.1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couponGetStatus</w:t>
            </w:r>
            <w:r w:rsidR="008C7E27">
              <w:rPr>
                <w:noProof/>
                <w:webHidden/>
              </w:rPr>
              <w:tab/>
            </w:r>
            <w:r w:rsidR="008C7E27">
              <w:rPr>
                <w:noProof/>
                <w:webHidden/>
              </w:rPr>
              <w:fldChar w:fldCharType="begin"/>
            </w:r>
            <w:r w:rsidR="008C7E27">
              <w:rPr>
                <w:noProof/>
                <w:webHidden/>
              </w:rPr>
              <w:instrText xml:space="preserve"> PAGEREF _Toc398715780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1" w:history="1">
            <w:r w:rsidR="008C7E27" w:rsidRPr="00101E6C">
              <w:rPr>
                <w:rStyle w:val="a9"/>
                <w:noProof/>
              </w:rPr>
              <w:t>3.110.2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_Toc398715781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2" w:history="1">
            <w:r w:rsidR="008C7E27" w:rsidRPr="00101E6C">
              <w:rPr>
                <w:rStyle w:val="a9"/>
                <w:noProof/>
              </w:rPr>
              <w:t>3.110.3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_Toc398715782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3" w:history="1">
            <w:r w:rsidR="008C7E27" w:rsidRPr="00101E6C">
              <w:rPr>
                <w:rStyle w:val="a9"/>
                <w:noProof/>
              </w:rPr>
              <w:t>3.110.4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_Toc398715783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4" w:history="1">
            <w:r w:rsidR="008C7E27" w:rsidRPr="00101E6C">
              <w:rPr>
                <w:rStyle w:val="a9"/>
                <w:noProof/>
              </w:rPr>
              <w:t>3.110.5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_Toc398715784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85"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noProof/>
              </w:rPr>
              <w:t xml:space="preserve">TFB_API_00111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购买汇通卡读取记录</w:t>
            </w:r>
            <w:r w:rsidR="008C7E27">
              <w:rPr>
                <w:noProof/>
                <w:webHidden/>
              </w:rPr>
              <w:tab/>
            </w:r>
            <w:r w:rsidR="008C7E27">
              <w:rPr>
                <w:noProof/>
                <w:webHidden/>
              </w:rPr>
              <w:fldChar w:fldCharType="begin"/>
            </w:r>
            <w:r w:rsidR="008C7E27">
              <w:rPr>
                <w:noProof/>
                <w:webHidden/>
              </w:rPr>
              <w:instrText xml:space="preserve"> PAGEREF _Toc398715785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6" w:history="1">
            <w:r w:rsidR="008C7E27" w:rsidRPr="00101E6C">
              <w:rPr>
                <w:rStyle w:val="a9"/>
                <w:noProof/>
              </w:rPr>
              <w:t>3.111.1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readagentorder</w:t>
            </w:r>
            <w:r w:rsidR="008C7E27">
              <w:rPr>
                <w:noProof/>
                <w:webHidden/>
              </w:rPr>
              <w:tab/>
            </w:r>
            <w:r w:rsidR="008C7E27">
              <w:rPr>
                <w:noProof/>
                <w:webHidden/>
              </w:rPr>
              <w:fldChar w:fldCharType="begin"/>
            </w:r>
            <w:r w:rsidR="008C7E27">
              <w:rPr>
                <w:noProof/>
                <w:webHidden/>
              </w:rPr>
              <w:instrText xml:space="preserve"> PAGEREF _Toc398715786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7" w:history="1">
            <w:r w:rsidR="008C7E27" w:rsidRPr="00101E6C">
              <w:rPr>
                <w:rStyle w:val="a9"/>
                <w:noProof/>
              </w:rPr>
              <w:t>3.111.2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_Toc398715787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8" w:history="1">
            <w:r w:rsidR="008C7E27" w:rsidRPr="00101E6C">
              <w:rPr>
                <w:rStyle w:val="a9"/>
                <w:noProof/>
              </w:rPr>
              <w:t>3.111.3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_Toc398715788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89" w:history="1">
            <w:r w:rsidR="008C7E27" w:rsidRPr="00101E6C">
              <w:rPr>
                <w:rStyle w:val="a9"/>
                <w:noProof/>
              </w:rPr>
              <w:t>3.111.4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_Toc398715789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90" w:history="1">
            <w:r w:rsidR="008C7E27" w:rsidRPr="00101E6C">
              <w:rPr>
                <w:rStyle w:val="a9"/>
                <w:noProof/>
              </w:rPr>
              <w:t>3.111.5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_Toc398715790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91"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noProof/>
              </w:rPr>
              <w:t xml:space="preserve">TFB_API_00112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购买汇通卡发货状态提交</w:t>
            </w:r>
            <w:r w:rsidR="008C7E27">
              <w:rPr>
                <w:noProof/>
                <w:webHidden/>
              </w:rPr>
              <w:tab/>
            </w:r>
            <w:r w:rsidR="008C7E27">
              <w:rPr>
                <w:noProof/>
                <w:webHidden/>
              </w:rPr>
              <w:fldChar w:fldCharType="begin"/>
            </w:r>
            <w:r w:rsidR="008C7E27">
              <w:rPr>
                <w:noProof/>
                <w:webHidden/>
              </w:rPr>
              <w:instrText xml:space="preserve"> PAGEREF _Toc398715791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92" w:history="1">
            <w:r w:rsidR="008C7E27" w:rsidRPr="00101E6C">
              <w:rPr>
                <w:rStyle w:val="a9"/>
                <w:noProof/>
              </w:rPr>
              <w:t>3.112.1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agentorderstaterq</w:t>
            </w:r>
            <w:r w:rsidR="008C7E27">
              <w:rPr>
                <w:noProof/>
                <w:webHidden/>
              </w:rPr>
              <w:tab/>
            </w:r>
            <w:r w:rsidR="008C7E27">
              <w:rPr>
                <w:noProof/>
                <w:webHidden/>
              </w:rPr>
              <w:fldChar w:fldCharType="begin"/>
            </w:r>
            <w:r w:rsidR="008C7E27">
              <w:rPr>
                <w:noProof/>
                <w:webHidden/>
              </w:rPr>
              <w:instrText xml:space="preserve"> PAGEREF _Toc398715792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93" w:history="1">
            <w:r w:rsidR="008C7E27" w:rsidRPr="00101E6C">
              <w:rPr>
                <w:rStyle w:val="a9"/>
                <w:noProof/>
              </w:rPr>
              <w:t>3.112.2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_Toc398715793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94" w:history="1">
            <w:r w:rsidR="008C7E27" w:rsidRPr="00101E6C">
              <w:rPr>
                <w:rStyle w:val="a9"/>
                <w:noProof/>
              </w:rPr>
              <w:t>3.112.3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_Toc398715794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95" w:history="1">
            <w:r w:rsidR="008C7E27" w:rsidRPr="00101E6C">
              <w:rPr>
                <w:rStyle w:val="a9"/>
                <w:noProof/>
              </w:rPr>
              <w:t>3.112.4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_Toc398715795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96" w:history="1">
            <w:r w:rsidR="008C7E27" w:rsidRPr="00101E6C">
              <w:rPr>
                <w:rStyle w:val="a9"/>
                <w:noProof/>
              </w:rPr>
              <w:t>3.112.5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_Toc398715796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797"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noProof/>
              </w:rPr>
              <w:t xml:space="preserve">TFB_API_0113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购买汇通卡请求银行交易码</w:t>
            </w:r>
            <w:r w:rsidR="008C7E27">
              <w:rPr>
                <w:noProof/>
                <w:webHidden/>
              </w:rPr>
              <w:tab/>
            </w:r>
            <w:r w:rsidR="008C7E27">
              <w:rPr>
                <w:noProof/>
                <w:webHidden/>
              </w:rPr>
              <w:fldChar w:fldCharType="begin"/>
            </w:r>
            <w:r w:rsidR="008C7E27">
              <w:rPr>
                <w:noProof/>
                <w:webHidden/>
              </w:rPr>
              <w:instrText xml:space="preserve"> PAGEREF _Toc398715797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98" w:history="1">
            <w:r w:rsidR="008C7E27" w:rsidRPr="00101E6C">
              <w:rPr>
                <w:rStyle w:val="a9"/>
                <w:noProof/>
              </w:rPr>
              <w:t>3.113.1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&gt;payagentOrderRq</w:t>
            </w:r>
            <w:r w:rsidR="008C7E27">
              <w:rPr>
                <w:noProof/>
                <w:webHidden/>
              </w:rPr>
              <w:tab/>
            </w:r>
            <w:r w:rsidR="008C7E27">
              <w:rPr>
                <w:noProof/>
                <w:webHidden/>
              </w:rPr>
              <w:fldChar w:fldCharType="begin"/>
            </w:r>
            <w:r w:rsidR="008C7E27">
              <w:rPr>
                <w:noProof/>
                <w:webHidden/>
              </w:rPr>
              <w:instrText xml:space="preserve"> PAGEREF _Toc398715798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799" w:history="1">
            <w:r w:rsidR="008C7E27" w:rsidRPr="00101E6C">
              <w:rPr>
                <w:rStyle w:val="a9"/>
                <w:noProof/>
              </w:rPr>
              <w:t>3.113.2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_Toc398715799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00" w:history="1">
            <w:r w:rsidR="008C7E27" w:rsidRPr="00101E6C">
              <w:rPr>
                <w:rStyle w:val="a9"/>
                <w:noProof/>
              </w:rPr>
              <w:t>3.113.3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_Toc398715800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01" w:history="1">
            <w:r w:rsidR="008C7E27" w:rsidRPr="00101E6C">
              <w:rPr>
                <w:rStyle w:val="a9"/>
                <w:noProof/>
              </w:rPr>
              <w:t>3.113.4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_Toc398715801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02" w:history="1">
            <w:r w:rsidR="008C7E27" w:rsidRPr="00101E6C">
              <w:rPr>
                <w:rStyle w:val="a9"/>
                <w:noProof/>
              </w:rPr>
              <w:t>3.113.5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_Toc398715802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03"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noProof/>
              </w:rPr>
              <w:t xml:space="preserve">TFB_API_0114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购买汇通卡银联支付成功反馈</w:t>
            </w:r>
            <w:r w:rsidR="008C7E27">
              <w:rPr>
                <w:noProof/>
                <w:webHidden/>
              </w:rPr>
              <w:tab/>
            </w:r>
            <w:r w:rsidR="008C7E27">
              <w:rPr>
                <w:noProof/>
                <w:webHidden/>
              </w:rPr>
              <w:fldChar w:fldCharType="begin"/>
            </w:r>
            <w:r w:rsidR="008C7E27">
              <w:rPr>
                <w:noProof/>
                <w:webHidden/>
              </w:rPr>
              <w:instrText xml:space="preserve"> PAGEREF _Toc398715803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04" w:history="1">
            <w:r w:rsidR="008C7E27" w:rsidRPr="00101E6C">
              <w:rPr>
                <w:rStyle w:val="a9"/>
                <w:noProof/>
              </w:rPr>
              <w:t>3.114.1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agentorderPayrqStatus</w:t>
            </w:r>
            <w:r w:rsidR="008C7E27">
              <w:rPr>
                <w:noProof/>
                <w:webHidden/>
              </w:rPr>
              <w:tab/>
            </w:r>
            <w:r w:rsidR="008C7E27">
              <w:rPr>
                <w:noProof/>
                <w:webHidden/>
              </w:rPr>
              <w:fldChar w:fldCharType="begin"/>
            </w:r>
            <w:r w:rsidR="008C7E27">
              <w:rPr>
                <w:noProof/>
                <w:webHidden/>
              </w:rPr>
              <w:instrText xml:space="preserve"> PAGEREF _Toc398715804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05" w:history="1">
            <w:r w:rsidR="008C7E27" w:rsidRPr="00101E6C">
              <w:rPr>
                <w:rStyle w:val="a9"/>
                <w:noProof/>
              </w:rPr>
              <w:t>3.114.2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_Toc398715805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06" w:history="1">
            <w:r w:rsidR="008C7E27" w:rsidRPr="00101E6C">
              <w:rPr>
                <w:rStyle w:val="a9"/>
                <w:noProof/>
              </w:rPr>
              <w:t>3.114.3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_Toc398715806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07" w:history="1">
            <w:r w:rsidR="008C7E27" w:rsidRPr="00101E6C">
              <w:rPr>
                <w:rStyle w:val="a9"/>
                <w:noProof/>
              </w:rPr>
              <w:t>3.114.4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_Toc398715807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08" w:history="1">
            <w:r w:rsidR="008C7E27" w:rsidRPr="00101E6C">
              <w:rPr>
                <w:rStyle w:val="a9"/>
                <w:noProof/>
              </w:rPr>
              <w:t>3.114.5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_Toc398715808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09"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noProof/>
              </w:rPr>
              <w:t xml:space="preserve">TFB_API_0115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购买汇通卡易宝支付请求交易</w:t>
            </w:r>
            <w:r w:rsidR="008C7E27">
              <w:rPr>
                <w:noProof/>
                <w:webHidden/>
              </w:rPr>
              <w:tab/>
            </w:r>
            <w:r w:rsidR="008C7E27">
              <w:rPr>
                <w:noProof/>
                <w:webHidden/>
              </w:rPr>
              <w:fldChar w:fldCharType="begin"/>
            </w:r>
            <w:r w:rsidR="008C7E27">
              <w:rPr>
                <w:noProof/>
                <w:webHidden/>
              </w:rPr>
              <w:instrText xml:space="preserve"> PAGEREF _Toc398715809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10" w:history="1">
            <w:r w:rsidR="008C7E27" w:rsidRPr="00101E6C">
              <w:rPr>
                <w:rStyle w:val="a9"/>
                <w:noProof/>
              </w:rPr>
              <w:t>3.115.1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ybagentorderPayrq</w:t>
            </w:r>
            <w:r w:rsidR="008C7E27">
              <w:rPr>
                <w:noProof/>
                <w:webHidden/>
              </w:rPr>
              <w:tab/>
            </w:r>
            <w:r w:rsidR="008C7E27">
              <w:rPr>
                <w:noProof/>
                <w:webHidden/>
              </w:rPr>
              <w:fldChar w:fldCharType="begin"/>
            </w:r>
            <w:r w:rsidR="008C7E27">
              <w:rPr>
                <w:noProof/>
                <w:webHidden/>
              </w:rPr>
              <w:instrText xml:space="preserve"> PAGEREF _Toc398715810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11" w:history="1">
            <w:r w:rsidR="008C7E27" w:rsidRPr="00101E6C">
              <w:rPr>
                <w:rStyle w:val="a9"/>
                <w:noProof/>
              </w:rPr>
              <w:t>3.115.2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_Toc398715811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12" w:history="1">
            <w:r w:rsidR="008C7E27" w:rsidRPr="00101E6C">
              <w:rPr>
                <w:rStyle w:val="a9"/>
                <w:noProof/>
              </w:rPr>
              <w:t>3.115.3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_Toc398715812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13" w:history="1">
            <w:r w:rsidR="008C7E27" w:rsidRPr="00101E6C">
              <w:rPr>
                <w:rStyle w:val="a9"/>
                <w:noProof/>
              </w:rPr>
              <w:t>3.115.4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_Toc398715813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14" w:history="1">
            <w:r w:rsidR="008C7E27" w:rsidRPr="00101E6C">
              <w:rPr>
                <w:rStyle w:val="a9"/>
                <w:noProof/>
              </w:rPr>
              <w:t>3.115.5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_Toc398715814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15" w:history="1">
            <w:r w:rsidR="008C7E27" w:rsidRPr="00101E6C">
              <w:rPr>
                <w:rStyle w:val="a9"/>
                <w:noProof/>
              </w:rPr>
              <w:t>3.116</w:t>
            </w:r>
            <w:r w:rsidR="008C7E27">
              <w:rPr>
                <w:rFonts w:asciiTheme="minorHAnsi" w:eastAsiaTheme="minorEastAsia" w:hAnsiTheme="minorHAnsi" w:cstheme="minorBidi"/>
                <w:noProof/>
              </w:rPr>
              <w:tab/>
            </w:r>
            <w:r w:rsidR="008C7E27" w:rsidRPr="00101E6C">
              <w:rPr>
                <w:rStyle w:val="a9"/>
                <w:noProof/>
              </w:rPr>
              <w:t xml:space="preserve">TFB_API_0116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购买汇通卡易宝支付交易短信验证码</w:t>
            </w:r>
            <w:r w:rsidR="008C7E27">
              <w:rPr>
                <w:noProof/>
                <w:webHidden/>
              </w:rPr>
              <w:tab/>
            </w:r>
            <w:r w:rsidR="008C7E27">
              <w:rPr>
                <w:noProof/>
                <w:webHidden/>
              </w:rPr>
              <w:fldChar w:fldCharType="begin"/>
            </w:r>
            <w:r w:rsidR="008C7E27">
              <w:rPr>
                <w:noProof/>
                <w:webHidden/>
              </w:rPr>
              <w:instrText xml:space="preserve"> PAGEREF _Toc398715815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16" w:history="1">
            <w:r w:rsidR="008C7E27" w:rsidRPr="00101E6C">
              <w:rPr>
                <w:rStyle w:val="a9"/>
                <w:noProof/>
              </w:rPr>
              <w:t>3.116.1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_Toc398715816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17" w:history="1">
            <w:r w:rsidR="008C7E27" w:rsidRPr="00101E6C">
              <w:rPr>
                <w:rStyle w:val="a9"/>
                <w:noProof/>
              </w:rPr>
              <w:t>3.116.2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_Toc398715817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18" w:history="1">
            <w:r w:rsidR="008C7E27" w:rsidRPr="00101E6C">
              <w:rPr>
                <w:rStyle w:val="a9"/>
                <w:noProof/>
              </w:rPr>
              <w:t>3.116.3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_Toc398715818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19" w:history="1">
            <w:r w:rsidR="008C7E27" w:rsidRPr="00101E6C">
              <w:rPr>
                <w:rStyle w:val="a9"/>
                <w:noProof/>
              </w:rPr>
              <w:t>3.116.4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_Toc398715819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20" w:history="1">
            <w:r w:rsidR="008C7E27" w:rsidRPr="00101E6C">
              <w:rPr>
                <w:rStyle w:val="a9"/>
                <w:noProof/>
              </w:rPr>
              <w:t>3.116.5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_Toc398715820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21" w:history="1">
            <w:r w:rsidR="008C7E27" w:rsidRPr="00101E6C">
              <w:rPr>
                <w:rStyle w:val="a9"/>
                <w:noProof/>
              </w:rPr>
              <w:t>3.117</w:t>
            </w:r>
            <w:r w:rsidR="008C7E27">
              <w:rPr>
                <w:rFonts w:asciiTheme="minorHAnsi" w:eastAsiaTheme="minorEastAsia" w:hAnsiTheme="minorHAnsi" w:cstheme="minorBidi"/>
                <w:noProof/>
              </w:rPr>
              <w:tab/>
            </w:r>
            <w:r w:rsidR="008C7E27" w:rsidRPr="00101E6C">
              <w:rPr>
                <w:rStyle w:val="a9"/>
                <w:noProof/>
              </w:rPr>
              <w:t xml:space="preserve">TFB_API_0117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绑定财务人员帐号</w:t>
            </w:r>
            <w:r w:rsidR="008C7E27">
              <w:rPr>
                <w:noProof/>
                <w:webHidden/>
              </w:rPr>
              <w:tab/>
            </w:r>
            <w:r w:rsidR="008C7E27">
              <w:rPr>
                <w:noProof/>
                <w:webHidden/>
              </w:rPr>
              <w:fldChar w:fldCharType="begin"/>
            </w:r>
            <w:r w:rsidR="008C7E27">
              <w:rPr>
                <w:noProof/>
                <w:webHidden/>
              </w:rPr>
              <w:instrText xml:space="preserve"> PAGEREF _Toc398715821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22" w:history="1">
            <w:r w:rsidR="008C7E27" w:rsidRPr="00101E6C">
              <w:rPr>
                <w:rStyle w:val="a9"/>
                <w:noProof/>
              </w:rPr>
              <w:t>3.117.1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bdcaiwuAuthor</w:t>
            </w:r>
            <w:r w:rsidR="008C7E27">
              <w:rPr>
                <w:noProof/>
                <w:webHidden/>
              </w:rPr>
              <w:tab/>
            </w:r>
            <w:r w:rsidR="008C7E27">
              <w:rPr>
                <w:noProof/>
                <w:webHidden/>
              </w:rPr>
              <w:fldChar w:fldCharType="begin"/>
            </w:r>
            <w:r w:rsidR="008C7E27">
              <w:rPr>
                <w:noProof/>
                <w:webHidden/>
              </w:rPr>
              <w:instrText xml:space="preserve"> PAGEREF _Toc398715822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23" w:history="1">
            <w:r w:rsidR="008C7E27" w:rsidRPr="00101E6C">
              <w:rPr>
                <w:rStyle w:val="a9"/>
                <w:noProof/>
              </w:rPr>
              <w:t>3.117.2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_Toc398715823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24" w:history="1">
            <w:r w:rsidR="008C7E27" w:rsidRPr="00101E6C">
              <w:rPr>
                <w:rStyle w:val="a9"/>
                <w:noProof/>
              </w:rPr>
              <w:t>3.117.3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_Toc398715824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25" w:history="1">
            <w:r w:rsidR="008C7E27" w:rsidRPr="00101E6C">
              <w:rPr>
                <w:rStyle w:val="a9"/>
                <w:noProof/>
              </w:rPr>
              <w:t>3.117.4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_Toc398715825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26" w:history="1">
            <w:r w:rsidR="008C7E27" w:rsidRPr="00101E6C">
              <w:rPr>
                <w:rStyle w:val="a9"/>
                <w:noProof/>
              </w:rPr>
              <w:t>3.117.5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_Toc398715826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27" w:history="1">
            <w:r w:rsidR="008C7E27" w:rsidRPr="00101E6C">
              <w:rPr>
                <w:rStyle w:val="a9"/>
                <w:noProof/>
              </w:rPr>
              <w:t>3.118</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根据手机号码读取用户信息</w:t>
            </w:r>
            <w:r w:rsidR="008C7E27">
              <w:rPr>
                <w:noProof/>
                <w:webHidden/>
              </w:rPr>
              <w:tab/>
            </w:r>
            <w:r w:rsidR="008C7E27">
              <w:rPr>
                <w:noProof/>
                <w:webHidden/>
              </w:rPr>
              <w:fldChar w:fldCharType="begin"/>
            </w:r>
            <w:r w:rsidR="008C7E27">
              <w:rPr>
                <w:noProof/>
                <w:webHidden/>
              </w:rPr>
              <w:instrText xml:space="preserve"> PAGEREF _Toc398715827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28" w:history="1">
            <w:r w:rsidR="008C7E27" w:rsidRPr="00101E6C">
              <w:rPr>
                <w:rStyle w:val="a9"/>
                <w:noProof/>
              </w:rPr>
              <w:t>3.118.1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readAuthorInfo</w:t>
            </w:r>
            <w:r w:rsidR="008C7E27">
              <w:rPr>
                <w:noProof/>
                <w:webHidden/>
              </w:rPr>
              <w:tab/>
            </w:r>
            <w:r w:rsidR="008C7E27">
              <w:rPr>
                <w:noProof/>
                <w:webHidden/>
              </w:rPr>
              <w:fldChar w:fldCharType="begin"/>
            </w:r>
            <w:r w:rsidR="008C7E27">
              <w:rPr>
                <w:noProof/>
                <w:webHidden/>
              </w:rPr>
              <w:instrText xml:space="preserve"> PAGEREF _Toc398715828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29" w:history="1">
            <w:r w:rsidR="008C7E27" w:rsidRPr="00101E6C">
              <w:rPr>
                <w:rStyle w:val="a9"/>
                <w:noProof/>
              </w:rPr>
              <w:t>3.118.2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_Toc398715829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30" w:history="1">
            <w:r w:rsidR="008C7E27" w:rsidRPr="00101E6C">
              <w:rPr>
                <w:rStyle w:val="a9"/>
                <w:noProof/>
              </w:rPr>
              <w:t>3.118.3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_Toc398715830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31" w:history="1">
            <w:r w:rsidR="008C7E27" w:rsidRPr="00101E6C">
              <w:rPr>
                <w:rStyle w:val="a9"/>
                <w:noProof/>
              </w:rPr>
              <w:t>3.118.4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_Toc398715831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32" w:history="1">
            <w:r w:rsidR="008C7E27" w:rsidRPr="00101E6C">
              <w:rPr>
                <w:rStyle w:val="a9"/>
                <w:noProof/>
              </w:rPr>
              <w:t>3.118.5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_Toc398715832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33" w:history="1">
            <w:r w:rsidR="008C7E27" w:rsidRPr="00101E6C">
              <w:rPr>
                <w:rStyle w:val="a9"/>
                <w:noProof/>
              </w:rPr>
              <w:t>3.119</w:t>
            </w:r>
            <w:r w:rsidR="008C7E27">
              <w:rPr>
                <w:rFonts w:asciiTheme="minorHAnsi" w:eastAsiaTheme="minorEastAsia" w:hAnsiTheme="minorHAnsi" w:cstheme="minorBidi"/>
                <w:noProof/>
              </w:rPr>
              <w:tab/>
            </w:r>
            <w:r w:rsidR="008C7E27" w:rsidRPr="00101E6C">
              <w:rPr>
                <w:rStyle w:val="a9"/>
                <w:noProof/>
              </w:rPr>
              <w:t xml:space="preserve">TFB_API_0119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读取工资信息</w:t>
            </w:r>
            <w:r w:rsidR="008C7E27">
              <w:rPr>
                <w:noProof/>
                <w:webHidden/>
              </w:rPr>
              <w:tab/>
            </w:r>
            <w:r w:rsidR="008C7E27">
              <w:rPr>
                <w:noProof/>
                <w:webHidden/>
              </w:rPr>
              <w:fldChar w:fldCharType="begin"/>
            </w:r>
            <w:r w:rsidR="008C7E27">
              <w:rPr>
                <w:noProof/>
                <w:webHidden/>
              </w:rPr>
              <w:instrText xml:space="preserve"> PAGEREF _Toc398715833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34" w:history="1">
            <w:r w:rsidR="008C7E27" w:rsidRPr="00101E6C">
              <w:rPr>
                <w:rStyle w:val="a9"/>
                <w:noProof/>
              </w:rPr>
              <w:t>3.119.1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readwagelists</w:t>
            </w:r>
            <w:r w:rsidR="008C7E27">
              <w:rPr>
                <w:noProof/>
                <w:webHidden/>
              </w:rPr>
              <w:tab/>
            </w:r>
            <w:r w:rsidR="008C7E27">
              <w:rPr>
                <w:noProof/>
                <w:webHidden/>
              </w:rPr>
              <w:fldChar w:fldCharType="begin"/>
            </w:r>
            <w:r w:rsidR="008C7E27">
              <w:rPr>
                <w:noProof/>
                <w:webHidden/>
              </w:rPr>
              <w:instrText xml:space="preserve"> PAGEREF _Toc398715834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35" w:history="1">
            <w:r w:rsidR="008C7E27" w:rsidRPr="00101E6C">
              <w:rPr>
                <w:rStyle w:val="a9"/>
                <w:noProof/>
              </w:rPr>
              <w:t>3.119.2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_Toc398715835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36" w:history="1">
            <w:r w:rsidR="008C7E27" w:rsidRPr="00101E6C">
              <w:rPr>
                <w:rStyle w:val="a9"/>
                <w:noProof/>
              </w:rPr>
              <w:t>3.119.3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_Toc398715836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37" w:history="1">
            <w:r w:rsidR="008C7E27" w:rsidRPr="00101E6C">
              <w:rPr>
                <w:rStyle w:val="a9"/>
                <w:noProof/>
              </w:rPr>
              <w:t>3.119.4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_Toc398715837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38" w:history="1">
            <w:r w:rsidR="008C7E27" w:rsidRPr="00101E6C">
              <w:rPr>
                <w:rStyle w:val="a9"/>
                <w:noProof/>
              </w:rPr>
              <w:t>3.119.5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_Toc398715838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39" w:history="1">
            <w:r w:rsidR="008C7E27" w:rsidRPr="00101E6C">
              <w:rPr>
                <w:rStyle w:val="a9"/>
                <w:noProof/>
              </w:rPr>
              <w:t>3.120</w:t>
            </w:r>
            <w:r w:rsidR="008C7E27">
              <w:rPr>
                <w:rFonts w:asciiTheme="minorHAnsi" w:eastAsiaTheme="minorEastAsia" w:hAnsiTheme="minorHAnsi" w:cstheme="minorBidi"/>
                <w:noProof/>
              </w:rPr>
              <w:tab/>
            </w:r>
            <w:r w:rsidR="008C7E27" w:rsidRPr="00101E6C">
              <w:rPr>
                <w:rStyle w:val="a9"/>
                <w:noProof/>
              </w:rPr>
              <w:t xml:space="preserve">TFB_API_0120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w:t>
            </w:r>
            <w:r w:rsidR="008C7E27">
              <w:rPr>
                <w:noProof/>
                <w:webHidden/>
              </w:rPr>
              <w:tab/>
            </w:r>
            <w:r w:rsidR="008C7E27">
              <w:rPr>
                <w:noProof/>
                <w:webHidden/>
              </w:rPr>
              <w:fldChar w:fldCharType="begin"/>
            </w:r>
            <w:r w:rsidR="008C7E27">
              <w:rPr>
                <w:noProof/>
                <w:webHidden/>
              </w:rPr>
              <w:instrText xml:space="preserve"> PAGEREF _Toc398715839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40" w:history="1">
            <w:r w:rsidR="008C7E27" w:rsidRPr="00101E6C">
              <w:rPr>
                <w:rStyle w:val="a9"/>
                <w:noProof/>
              </w:rPr>
              <w:t>3.120.1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paymonthwage</w:t>
            </w:r>
            <w:r w:rsidR="008C7E27">
              <w:rPr>
                <w:noProof/>
                <w:webHidden/>
              </w:rPr>
              <w:tab/>
            </w:r>
            <w:r w:rsidR="008C7E27">
              <w:rPr>
                <w:noProof/>
                <w:webHidden/>
              </w:rPr>
              <w:fldChar w:fldCharType="begin"/>
            </w:r>
            <w:r w:rsidR="008C7E27">
              <w:rPr>
                <w:noProof/>
                <w:webHidden/>
              </w:rPr>
              <w:instrText xml:space="preserve"> PAGEREF _Toc398715840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41" w:history="1">
            <w:r w:rsidR="008C7E27" w:rsidRPr="00101E6C">
              <w:rPr>
                <w:rStyle w:val="a9"/>
                <w:noProof/>
              </w:rPr>
              <w:t>3.120.2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_Toc398715841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42" w:history="1">
            <w:r w:rsidR="008C7E27" w:rsidRPr="00101E6C">
              <w:rPr>
                <w:rStyle w:val="a9"/>
                <w:noProof/>
              </w:rPr>
              <w:t>3.120.3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_Toc398715842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43" w:history="1">
            <w:r w:rsidR="008C7E27" w:rsidRPr="00101E6C">
              <w:rPr>
                <w:rStyle w:val="a9"/>
                <w:noProof/>
              </w:rPr>
              <w:t>3.120.4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_Toc398715843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44" w:history="1">
            <w:r w:rsidR="008C7E27" w:rsidRPr="00101E6C">
              <w:rPr>
                <w:rStyle w:val="a9"/>
                <w:noProof/>
              </w:rPr>
              <w:t>3.120.5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_Toc398715844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45"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noProof/>
              </w:rPr>
              <w:t xml:space="preserve">TFB_API_0121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支付工资请求银行交易码</w:t>
            </w:r>
            <w:r w:rsidR="008C7E27">
              <w:rPr>
                <w:noProof/>
                <w:webHidden/>
              </w:rPr>
              <w:tab/>
            </w:r>
            <w:r w:rsidR="008C7E27">
              <w:rPr>
                <w:noProof/>
                <w:webHidden/>
              </w:rPr>
              <w:fldChar w:fldCharType="begin"/>
            </w:r>
            <w:r w:rsidR="008C7E27">
              <w:rPr>
                <w:noProof/>
                <w:webHidden/>
              </w:rPr>
              <w:instrText xml:space="preserve"> PAGEREF _Toc398715845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46" w:history="1">
            <w:r w:rsidR="008C7E27" w:rsidRPr="00101E6C">
              <w:rPr>
                <w:rStyle w:val="a9"/>
                <w:noProof/>
              </w:rPr>
              <w:t>3.121.1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&gt;paywageRq</w:t>
            </w:r>
            <w:r w:rsidR="008C7E27">
              <w:rPr>
                <w:noProof/>
                <w:webHidden/>
              </w:rPr>
              <w:tab/>
            </w:r>
            <w:r w:rsidR="008C7E27">
              <w:rPr>
                <w:noProof/>
                <w:webHidden/>
              </w:rPr>
              <w:fldChar w:fldCharType="begin"/>
            </w:r>
            <w:r w:rsidR="008C7E27">
              <w:rPr>
                <w:noProof/>
                <w:webHidden/>
              </w:rPr>
              <w:instrText xml:space="preserve"> PAGEREF _Toc398715846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47" w:history="1">
            <w:r w:rsidR="008C7E27" w:rsidRPr="00101E6C">
              <w:rPr>
                <w:rStyle w:val="a9"/>
                <w:noProof/>
              </w:rPr>
              <w:t>3.121.2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_Toc398715847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48" w:history="1">
            <w:r w:rsidR="008C7E27" w:rsidRPr="00101E6C">
              <w:rPr>
                <w:rStyle w:val="a9"/>
                <w:noProof/>
              </w:rPr>
              <w:t>3.121.3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_Toc398715848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49" w:history="1">
            <w:r w:rsidR="008C7E27" w:rsidRPr="00101E6C">
              <w:rPr>
                <w:rStyle w:val="a9"/>
                <w:noProof/>
              </w:rPr>
              <w:t>3.121.4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_Toc398715849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50" w:history="1">
            <w:r w:rsidR="008C7E27" w:rsidRPr="00101E6C">
              <w:rPr>
                <w:rStyle w:val="a9"/>
                <w:noProof/>
              </w:rPr>
              <w:t>3.121.5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_Toc398715850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5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noProof/>
              </w:rPr>
              <w:t xml:space="preserve">TFB_API_0122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支付工资银联支付成功反馈</w:t>
            </w:r>
            <w:r w:rsidR="008C7E27">
              <w:rPr>
                <w:noProof/>
                <w:webHidden/>
              </w:rPr>
              <w:tab/>
            </w:r>
            <w:r w:rsidR="008C7E27">
              <w:rPr>
                <w:noProof/>
                <w:webHidden/>
              </w:rPr>
              <w:fldChar w:fldCharType="begin"/>
            </w:r>
            <w:r w:rsidR="008C7E27">
              <w:rPr>
                <w:noProof/>
                <w:webHidden/>
              </w:rPr>
              <w:instrText xml:space="preserve"> PAGEREF _Toc398715851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52" w:history="1">
            <w:r w:rsidR="008C7E27" w:rsidRPr="00101E6C">
              <w:rPr>
                <w:rStyle w:val="a9"/>
                <w:noProof/>
              </w:rPr>
              <w:t>3.122.1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wagePayrqStatus</w:t>
            </w:r>
            <w:r w:rsidR="008C7E27">
              <w:rPr>
                <w:noProof/>
                <w:webHidden/>
              </w:rPr>
              <w:tab/>
            </w:r>
            <w:r w:rsidR="008C7E27">
              <w:rPr>
                <w:noProof/>
                <w:webHidden/>
              </w:rPr>
              <w:fldChar w:fldCharType="begin"/>
            </w:r>
            <w:r w:rsidR="008C7E27">
              <w:rPr>
                <w:noProof/>
                <w:webHidden/>
              </w:rPr>
              <w:instrText xml:space="preserve"> PAGEREF _Toc398715852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53" w:history="1">
            <w:r w:rsidR="008C7E27" w:rsidRPr="00101E6C">
              <w:rPr>
                <w:rStyle w:val="a9"/>
                <w:noProof/>
              </w:rPr>
              <w:t>3.122.2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_Toc398715853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54" w:history="1">
            <w:r w:rsidR="008C7E27" w:rsidRPr="00101E6C">
              <w:rPr>
                <w:rStyle w:val="a9"/>
                <w:noProof/>
              </w:rPr>
              <w:t>3.122.3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_Toc398715854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55" w:history="1">
            <w:r w:rsidR="008C7E27" w:rsidRPr="00101E6C">
              <w:rPr>
                <w:rStyle w:val="a9"/>
                <w:noProof/>
              </w:rPr>
              <w:t>3.122.4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_Toc398715855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56" w:history="1">
            <w:r w:rsidR="008C7E27" w:rsidRPr="00101E6C">
              <w:rPr>
                <w:rStyle w:val="a9"/>
                <w:noProof/>
              </w:rPr>
              <w:t>3.122.5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_Toc398715856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57"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noProof/>
              </w:rPr>
              <w:t xml:space="preserve">TFB_API_0123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支付工资易宝支付请求交易</w:t>
            </w:r>
            <w:r w:rsidR="008C7E27">
              <w:rPr>
                <w:noProof/>
                <w:webHidden/>
              </w:rPr>
              <w:tab/>
            </w:r>
            <w:r w:rsidR="008C7E27">
              <w:rPr>
                <w:noProof/>
                <w:webHidden/>
              </w:rPr>
              <w:fldChar w:fldCharType="begin"/>
            </w:r>
            <w:r w:rsidR="008C7E27">
              <w:rPr>
                <w:noProof/>
                <w:webHidden/>
              </w:rPr>
              <w:instrText xml:space="preserve"> PAGEREF _Toc398715857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58" w:history="1">
            <w:r w:rsidR="008C7E27" w:rsidRPr="00101E6C">
              <w:rPr>
                <w:rStyle w:val="a9"/>
                <w:noProof/>
              </w:rPr>
              <w:t>3.123.1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ybwagePayrq</w:t>
            </w:r>
            <w:r w:rsidR="008C7E27">
              <w:rPr>
                <w:noProof/>
                <w:webHidden/>
              </w:rPr>
              <w:tab/>
            </w:r>
            <w:r w:rsidR="008C7E27">
              <w:rPr>
                <w:noProof/>
                <w:webHidden/>
              </w:rPr>
              <w:fldChar w:fldCharType="begin"/>
            </w:r>
            <w:r w:rsidR="008C7E27">
              <w:rPr>
                <w:noProof/>
                <w:webHidden/>
              </w:rPr>
              <w:instrText xml:space="preserve"> PAGEREF _Toc398715858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59" w:history="1">
            <w:r w:rsidR="008C7E27" w:rsidRPr="00101E6C">
              <w:rPr>
                <w:rStyle w:val="a9"/>
                <w:noProof/>
              </w:rPr>
              <w:t>3.123.2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_Toc398715859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60" w:history="1">
            <w:r w:rsidR="008C7E27" w:rsidRPr="00101E6C">
              <w:rPr>
                <w:rStyle w:val="a9"/>
                <w:noProof/>
              </w:rPr>
              <w:t>3.123.3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_Toc398715860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61" w:history="1">
            <w:r w:rsidR="008C7E27" w:rsidRPr="00101E6C">
              <w:rPr>
                <w:rStyle w:val="a9"/>
                <w:noProof/>
              </w:rPr>
              <w:t>3.123.4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_Toc398715861 \h </w:instrText>
            </w:r>
            <w:r w:rsidR="008C7E27">
              <w:rPr>
                <w:noProof/>
                <w:webHidden/>
              </w:rPr>
            </w:r>
            <w:r w:rsidR="008C7E27">
              <w:rPr>
                <w:noProof/>
                <w:webHidden/>
              </w:rPr>
              <w:fldChar w:fldCharType="separate"/>
            </w:r>
            <w:r w:rsidR="008C7E27">
              <w:rPr>
                <w:noProof/>
                <w:webHidden/>
              </w:rPr>
              <w:t>191</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62" w:history="1">
            <w:r w:rsidR="008C7E27" w:rsidRPr="00101E6C">
              <w:rPr>
                <w:rStyle w:val="a9"/>
                <w:noProof/>
              </w:rPr>
              <w:t>3.123.5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_Toc398715862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6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noProof/>
              </w:rPr>
              <w:t xml:space="preserve">TFB_API_0124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支付工资易宝支付交易短信验证码</w:t>
            </w:r>
            <w:r w:rsidR="008C7E27">
              <w:rPr>
                <w:noProof/>
                <w:webHidden/>
              </w:rPr>
              <w:tab/>
            </w:r>
            <w:r w:rsidR="008C7E27">
              <w:rPr>
                <w:noProof/>
                <w:webHidden/>
              </w:rPr>
              <w:fldChar w:fldCharType="begin"/>
            </w:r>
            <w:r w:rsidR="008C7E27">
              <w:rPr>
                <w:noProof/>
                <w:webHidden/>
              </w:rPr>
              <w:instrText xml:space="preserve"> PAGEREF _Toc398715863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64" w:history="1">
            <w:r w:rsidR="008C7E27" w:rsidRPr="00101E6C">
              <w:rPr>
                <w:rStyle w:val="a9"/>
                <w:noProof/>
              </w:rPr>
              <w:t>3.124.1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ybwagepaySMS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_Toc398715864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65" w:history="1">
            <w:r w:rsidR="008C7E27" w:rsidRPr="00101E6C">
              <w:rPr>
                <w:rStyle w:val="a9"/>
                <w:noProof/>
              </w:rPr>
              <w:t>3.124.2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_Toc398715865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66" w:history="1">
            <w:r w:rsidR="008C7E27" w:rsidRPr="00101E6C">
              <w:rPr>
                <w:rStyle w:val="a9"/>
                <w:noProof/>
              </w:rPr>
              <w:t>3.124.3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_Toc398715866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67" w:history="1">
            <w:r w:rsidR="008C7E27" w:rsidRPr="00101E6C">
              <w:rPr>
                <w:rStyle w:val="a9"/>
                <w:noProof/>
              </w:rPr>
              <w:t>3.124.4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_Toc398715867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68" w:history="1">
            <w:r w:rsidR="008C7E27" w:rsidRPr="00101E6C">
              <w:rPr>
                <w:rStyle w:val="a9"/>
                <w:noProof/>
              </w:rPr>
              <w:t>3.124.5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_Toc398715868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69"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noProof/>
              </w:rPr>
              <w:t xml:space="preserve">TFB_API_0125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刷卡器补货易宝支付请求交易</w:t>
            </w:r>
            <w:r w:rsidR="008C7E27">
              <w:rPr>
                <w:noProof/>
                <w:webHidden/>
              </w:rPr>
              <w:tab/>
            </w:r>
            <w:r w:rsidR="008C7E27">
              <w:rPr>
                <w:noProof/>
                <w:webHidden/>
              </w:rPr>
              <w:fldChar w:fldCharType="begin"/>
            </w:r>
            <w:r w:rsidR="008C7E27">
              <w:rPr>
                <w:noProof/>
                <w:webHidden/>
              </w:rPr>
              <w:instrText xml:space="preserve"> PAGEREF _Toc398715869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70" w:history="1">
            <w:r w:rsidR="008C7E27" w:rsidRPr="00101E6C">
              <w:rPr>
                <w:rStyle w:val="a9"/>
                <w:noProof/>
              </w:rPr>
              <w:t>3.125.1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ybagentorderPayrq</w:t>
            </w:r>
            <w:r w:rsidR="008C7E27">
              <w:rPr>
                <w:noProof/>
                <w:webHidden/>
              </w:rPr>
              <w:tab/>
            </w:r>
            <w:r w:rsidR="008C7E27">
              <w:rPr>
                <w:noProof/>
                <w:webHidden/>
              </w:rPr>
              <w:fldChar w:fldCharType="begin"/>
            </w:r>
            <w:r w:rsidR="008C7E27">
              <w:rPr>
                <w:noProof/>
                <w:webHidden/>
              </w:rPr>
              <w:instrText xml:space="preserve"> PAGEREF _Toc398715870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71" w:history="1">
            <w:r w:rsidR="008C7E27" w:rsidRPr="00101E6C">
              <w:rPr>
                <w:rStyle w:val="a9"/>
                <w:noProof/>
              </w:rPr>
              <w:t>3.125.2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_Toc398715871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72" w:history="1">
            <w:r w:rsidR="008C7E27" w:rsidRPr="00101E6C">
              <w:rPr>
                <w:rStyle w:val="a9"/>
                <w:noProof/>
              </w:rPr>
              <w:t>3.125.3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_Toc398715872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73" w:history="1">
            <w:r w:rsidR="008C7E27" w:rsidRPr="00101E6C">
              <w:rPr>
                <w:rStyle w:val="a9"/>
                <w:noProof/>
              </w:rPr>
              <w:t>3.125.4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_Toc398715873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74" w:history="1">
            <w:r w:rsidR="008C7E27" w:rsidRPr="00101E6C">
              <w:rPr>
                <w:rStyle w:val="a9"/>
                <w:noProof/>
              </w:rPr>
              <w:t>3.125.5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_Toc398715874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75" w:history="1">
            <w:r w:rsidR="008C7E27" w:rsidRPr="00101E6C">
              <w:rPr>
                <w:rStyle w:val="a9"/>
                <w:noProof/>
              </w:rPr>
              <w:t>3.126</w:t>
            </w:r>
            <w:r w:rsidR="008C7E27">
              <w:rPr>
                <w:rFonts w:asciiTheme="minorHAnsi" w:eastAsiaTheme="minorEastAsia" w:hAnsiTheme="minorHAnsi" w:cstheme="minorBidi"/>
                <w:noProof/>
              </w:rPr>
              <w:tab/>
            </w:r>
            <w:r w:rsidR="008C7E27" w:rsidRPr="00101E6C">
              <w:rPr>
                <w:rStyle w:val="a9"/>
                <w:noProof/>
              </w:rPr>
              <w:t xml:space="preserve">TFB_API_0126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刷卡器补货易宝支付交易短信验证码</w:t>
            </w:r>
            <w:r w:rsidR="008C7E27">
              <w:rPr>
                <w:noProof/>
                <w:webHidden/>
              </w:rPr>
              <w:tab/>
            </w:r>
            <w:r w:rsidR="008C7E27">
              <w:rPr>
                <w:noProof/>
                <w:webHidden/>
              </w:rPr>
              <w:fldChar w:fldCharType="begin"/>
            </w:r>
            <w:r w:rsidR="008C7E27">
              <w:rPr>
                <w:noProof/>
                <w:webHidden/>
              </w:rPr>
              <w:instrText xml:space="preserve"> PAGEREF _Toc398715875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76" w:history="1">
            <w:r w:rsidR="008C7E27" w:rsidRPr="00101E6C">
              <w:rPr>
                <w:rStyle w:val="a9"/>
                <w:noProof/>
              </w:rPr>
              <w:t>3.126.1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_Toc398715876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77" w:history="1">
            <w:r w:rsidR="008C7E27" w:rsidRPr="00101E6C">
              <w:rPr>
                <w:rStyle w:val="a9"/>
                <w:noProof/>
              </w:rPr>
              <w:t>3.126.2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_Toc398715877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78" w:history="1">
            <w:r w:rsidR="008C7E27" w:rsidRPr="00101E6C">
              <w:rPr>
                <w:rStyle w:val="a9"/>
                <w:noProof/>
              </w:rPr>
              <w:t>3.126.3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_Toc398715878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79" w:history="1">
            <w:r w:rsidR="008C7E27" w:rsidRPr="00101E6C">
              <w:rPr>
                <w:rStyle w:val="a9"/>
                <w:noProof/>
              </w:rPr>
              <w:t>3.126.4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_Toc398715879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80" w:history="1">
            <w:r w:rsidR="008C7E27" w:rsidRPr="00101E6C">
              <w:rPr>
                <w:rStyle w:val="a9"/>
                <w:noProof/>
              </w:rPr>
              <w:t>3.126.5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_Toc398715880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81" w:history="1">
            <w:r w:rsidR="008C7E27" w:rsidRPr="00101E6C">
              <w:rPr>
                <w:rStyle w:val="a9"/>
                <w:noProof/>
              </w:rPr>
              <w:t>3.127</w:t>
            </w:r>
            <w:r w:rsidR="008C7E27">
              <w:rPr>
                <w:rFonts w:asciiTheme="minorHAnsi" w:eastAsiaTheme="minorEastAsia" w:hAnsiTheme="minorHAnsi" w:cstheme="minorBidi"/>
                <w:noProof/>
              </w:rPr>
              <w:tab/>
            </w:r>
            <w:r w:rsidR="008C7E27" w:rsidRPr="00101E6C">
              <w:rPr>
                <w:rStyle w:val="a9"/>
                <w:noProof/>
              </w:rPr>
              <w:t xml:space="preserve">TFB_API_0127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指定员工工资发放列表</w:t>
            </w:r>
            <w:r w:rsidR="008C7E27">
              <w:rPr>
                <w:noProof/>
                <w:webHidden/>
              </w:rPr>
              <w:tab/>
            </w:r>
            <w:r w:rsidR="008C7E27">
              <w:rPr>
                <w:noProof/>
                <w:webHidden/>
              </w:rPr>
              <w:fldChar w:fldCharType="begin"/>
            </w:r>
            <w:r w:rsidR="008C7E27">
              <w:rPr>
                <w:noProof/>
                <w:webHidden/>
              </w:rPr>
              <w:instrText xml:space="preserve"> PAGEREF _Toc398715881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82" w:history="1">
            <w:r w:rsidR="008C7E27" w:rsidRPr="00101E6C">
              <w:rPr>
                <w:rStyle w:val="a9"/>
                <w:noProof/>
              </w:rPr>
              <w:t>3.127.1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readauthorwagelists</w:t>
            </w:r>
            <w:r w:rsidR="008C7E27">
              <w:rPr>
                <w:noProof/>
                <w:webHidden/>
              </w:rPr>
              <w:tab/>
            </w:r>
            <w:r w:rsidR="008C7E27">
              <w:rPr>
                <w:noProof/>
                <w:webHidden/>
              </w:rPr>
              <w:fldChar w:fldCharType="begin"/>
            </w:r>
            <w:r w:rsidR="008C7E27">
              <w:rPr>
                <w:noProof/>
                <w:webHidden/>
              </w:rPr>
              <w:instrText xml:space="preserve"> PAGEREF _Toc398715882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83" w:history="1">
            <w:r w:rsidR="008C7E27" w:rsidRPr="00101E6C">
              <w:rPr>
                <w:rStyle w:val="a9"/>
                <w:noProof/>
              </w:rPr>
              <w:t>3.127.2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_Toc398715883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84" w:history="1">
            <w:r w:rsidR="008C7E27" w:rsidRPr="00101E6C">
              <w:rPr>
                <w:rStyle w:val="a9"/>
                <w:noProof/>
              </w:rPr>
              <w:t>3.127.3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_Toc398715884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85" w:history="1">
            <w:r w:rsidR="008C7E27" w:rsidRPr="00101E6C">
              <w:rPr>
                <w:rStyle w:val="a9"/>
                <w:noProof/>
              </w:rPr>
              <w:t>3.127.4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_Toc398715885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86" w:history="1">
            <w:r w:rsidR="008C7E27" w:rsidRPr="00101E6C">
              <w:rPr>
                <w:rStyle w:val="a9"/>
                <w:noProof/>
              </w:rPr>
              <w:t>3.127.5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_Toc398715886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87" w:history="1">
            <w:r w:rsidR="008C7E27" w:rsidRPr="00101E6C">
              <w:rPr>
                <w:rStyle w:val="a9"/>
                <w:noProof/>
              </w:rPr>
              <w:t>3.128</w:t>
            </w:r>
            <w:r w:rsidR="008C7E27">
              <w:rPr>
                <w:rFonts w:asciiTheme="minorHAnsi" w:eastAsiaTheme="minorEastAsia" w:hAnsiTheme="minorHAnsi" w:cstheme="minorBidi"/>
                <w:noProof/>
              </w:rPr>
              <w:tab/>
            </w:r>
            <w:r w:rsidR="008C7E27" w:rsidRPr="00101E6C">
              <w:rPr>
                <w:rStyle w:val="a9"/>
                <w:noProof/>
              </w:rPr>
              <w:t xml:space="preserve">TFB_API_0128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员工支付工资</w:t>
            </w:r>
            <w:r w:rsidR="008C7E27">
              <w:rPr>
                <w:noProof/>
                <w:webHidden/>
              </w:rPr>
              <w:tab/>
            </w:r>
            <w:r w:rsidR="008C7E27">
              <w:rPr>
                <w:noProof/>
                <w:webHidden/>
              </w:rPr>
              <w:fldChar w:fldCharType="begin"/>
            </w:r>
            <w:r w:rsidR="008C7E27">
              <w:rPr>
                <w:noProof/>
                <w:webHidden/>
              </w:rPr>
              <w:instrText xml:space="preserve"> PAGEREF _Toc398715887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88" w:history="1">
            <w:r w:rsidR="008C7E27" w:rsidRPr="00101E6C">
              <w:rPr>
                <w:rStyle w:val="a9"/>
                <w:noProof/>
              </w:rPr>
              <w:t>3.128.1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payauthorwagecheck</w:t>
            </w:r>
            <w:r w:rsidR="008C7E27">
              <w:rPr>
                <w:noProof/>
                <w:webHidden/>
              </w:rPr>
              <w:tab/>
            </w:r>
            <w:r w:rsidR="008C7E27">
              <w:rPr>
                <w:noProof/>
                <w:webHidden/>
              </w:rPr>
              <w:fldChar w:fldCharType="begin"/>
            </w:r>
            <w:r w:rsidR="008C7E27">
              <w:rPr>
                <w:noProof/>
                <w:webHidden/>
              </w:rPr>
              <w:instrText xml:space="preserve"> PAGEREF _Toc398715888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89" w:history="1">
            <w:r w:rsidR="008C7E27" w:rsidRPr="00101E6C">
              <w:rPr>
                <w:rStyle w:val="a9"/>
                <w:noProof/>
              </w:rPr>
              <w:t>3.128.2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_Toc398715889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90" w:history="1">
            <w:r w:rsidR="008C7E27" w:rsidRPr="00101E6C">
              <w:rPr>
                <w:rStyle w:val="a9"/>
                <w:noProof/>
              </w:rPr>
              <w:t>3.128.3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_Toc398715890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91" w:history="1">
            <w:r w:rsidR="008C7E27" w:rsidRPr="00101E6C">
              <w:rPr>
                <w:rStyle w:val="a9"/>
                <w:noProof/>
              </w:rPr>
              <w:t>3.128.4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_Toc398715891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92" w:history="1">
            <w:r w:rsidR="008C7E27" w:rsidRPr="00101E6C">
              <w:rPr>
                <w:rStyle w:val="a9"/>
                <w:noProof/>
              </w:rPr>
              <w:t>3.128.5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_Toc398715892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93" w:history="1">
            <w:r w:rsidR="008C7E27" w:rsidRPr="00101E6C">
              <w:rPr>
                <w:rStyle w:val="a9"/>
                <w:noProof/>
              </w:rPr>
              <w:t>3.129</w:t>
            </w:r>
            <w:r w:rsidR="008C7E27">
              <w:rPr>
                <w:rFonts w:asciiTheme="minorHAnsi" w:eastAsiaTheme="minorEastAsia" w:hAnsiTheme="minorHAnsi" w:cstheme="minorBidi"/>
                <w:noProof/>
              </w:rPr>
              <w:tab/>
            </w:r>
            <w:r w:rsidR="008C7E27" w:rsidRPr="00101E6C">
              <w:rPr>
                <w:rStyle w:val="a9"/>
                <w:noProof/>
              </w:rPr>
              <w:t xml:space="preserve">TFB_API_0129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退回财务修改</w:t>
            </w:r>
            <w:r w:rsidR="008C7E27">
              <w:rPr>
                <w:noProof/>
                <w:webHidden/>
              </w:rPr>
              <w:tab/>
            </w:r>
            <w:r w:rsidR="008C7E27">
              <w:rPr>
                <w:noProof/>
                <w:webHidden/>
              </w:rPr>
              <w:fldChar w:fldCharType="begin"/>
            </w:r>
            <w:r w:rsidR="008C7E27">
              <w:rPr>
                <w:noProof/>
                <w:webHidden/>
              </w:rPr>
              <w:instrText xml:space="preserve"> PAGEREF _Toc398715893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894" w:history="1">
            <w:r w:rsidR="008C7E27" w:rsidRPr="00101E6C">
              <w:rPr>
                <w:rStyle w:val="a9"/>
                <w:noProof/>
              </w:rPr>
              <w:t>3.129.1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paywageedit</w:t>
            </w:r>
            <w:r w:rsidR="008C7E27">
              <w:rPr>
                <w:noProof/>
                <w:webHidden/>
              </w:rPr>
              <w:tab/>
            </w:r>
            <w:r w:rsidR="008C7E27">
              <w:rPr>
                <w:noProof/>
                <w:webHidden/>
              </w:rPr>
              <w:fldChar w:fldCharType="begin"/>
            </w:r>
            <w:r w:rsidR="008C7E27">
              <w:rPr>
                <w:noProof/>
                <w:webHidden/>
              </w:rPr>
              <w:instrText xml:space="preserve"> PAGEREF _Toc398715894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95" w:history="1">
            <w:r w:rsidR="008C7E27" w:rsidRPr="00101E6C">
              <w:rPr>
                <w:rStyle w:val="a9"/>
                <w:noProof/>
              </w:rPr>
              <w:t>3.129.2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_Toc398715895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96" w:history="1">
            <w:r w:rsidR="008C7E27" w:rsidRPr="00101E6C">
              <w:rPr>
                <w:rStyle w:val="a9"/>
                <w:noProof/>
              </w:rPr>
              <w:t>3.129.3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_Toc398715896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97" w:history="1">
            <w:r w:rsidR="008C7E27" w:rsidRPr="00101E6C">
              <w:rPr>
                <w:rStyle w:val="a9"/>
                <w:noProof/>
              </w:rPr>
              <w:t>3.129.4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_Toc398715897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898" w:history="1">
            <w:r w:rsidR="008C7E27" w:rsidRPr="00101E6C">
              <w:rPr>
                <w:rStyle w:val="a9"/>
                <w:noProof/>
              </w:rPr>
              <w:t>3.129.5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_Toc398715898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A92757">
          <w:pPr>
            <w:pStyle w:val="20"/>
            <w:tabs>
              <w:tab w:val="left" w:pos="1260"/>
              <w:tab w:val="right" w:leader="dot" w:pos="8296"/>
            </w:tabs>
            <w:rPr>
              <w:rFonts w:asciiTheme="minorHAnsi" w:eastAsiaTheme="minorEastAsia" w:hAnsiTheme="minorHAnsi" w:cstheme="minorBidi"/>
              <w:noProof/>
            </w:rPr>
          </w:pPr>
          <w:hyperlink w:anchor="_Toc398715899" w:history="1">
            <w:r w:rsidR="008C7E27" w:rsidRPr="00101E6C">
              <w:rPr>
                <w:rStyle w:val="a9"/>
                <w:noProof/>
              </w:rPr>
              <w:t>3.130</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读取已绑定的财务用户信息</w:t>
            </w:r>
            <w:r w:rsidR="008C7E27">
              <w:rPr>
                <w:noProof/>
                <w:webHidden/>
              </w:rPr>
              <w:tab/>
            </w:r>
            <w:r w:rsidR="008C7E27">
              <w:rPr>
                <w:noProof/>
                <w:webHidden/>
              </w:rPr>
              <w:fldChar w:fldCharType="begin"/>
            </w:r>
            <w:r w:rsidR="008C7E27">
              <w:rPr>
                <w:noProof/>
                <w:webHidden/>
              </w:rPr>
              <w:instrText xml:space="preserve"> PAGEREF _Toc398715899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A92757">
          <w:pPr>
            <w:pStyle w:val="20"/>
            <w:tabs>
              <w:tab w:val="left" w:pos="1680"/>
              <w:tab w:val="right" w:leader="dot" w:pos="8296"/>
            </w:tabs>
            <w:rPr>
              <w:rFonts w:asciiTheme="minorHAnsi" w:eastAsiaTheme="minorEastAsia" w:hAnsiTheme="minorHAnsi" w:cstheme="minorBidi"/>
              <w:noProof/>
            </w:rPr>
          </w:pPr>
          <w:hyperlink w:anchor="_Toc398715900" w:history="1">
            <w:r w:rsidR="008C7E27" w:rsidRPr="00101E6C">
              <w:rPr>
                <w:rStyle w:val="a9"/>
                <w:noProof/>
              </w:rPr>
              <w:t>3.130.1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readcwAuthorInfo</w:t>
            </w:r>
            <w:r w:rsidR="008C7E27">
              <w:rPr>
                <w:noProof/>
                <w:webHidden/>
              </w:rPr>
              <w:tab/>
            </w:r>
            <w:r w:rsidR="008C7E27">
              <w:rPr>
                <w:noProof/>
                <w:webHidden/>
              </w:rPr>
              <w:fldChar w:fldCharType="begin"/>
            </w:r>
            <w:r w:rsidR="008C7E27">
              <w:rPr>
                <w:noProof/>
                <w:webHidden/>
              </w:rPr>
              <w:instrText xml:space="preserve"> PAGEREF _Toc398715900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901" w:history="1">
            <w:r w:rsidR="008C7E27" w:rsidRPr="00101E6C">
              <w:rPr>
                <w:rStyle w:val="a9"/>
                <w:noProof/>
              </w:rPr>
              <w:t>3.130.2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_Toc398715901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902" w:history="1">
            <w:r w:rsidR="008C7E27" w:rsidRPr="00101E6C">
              <w:rPr>
                <w:rStyle w:val="a9"/>
                <w:noProof/>
              </w:rPr>
              <w:t>3.130.3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_Toc398715902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903" w:history="1">
            <w:r w:rsidR="008C7E27" w:rsidRPr="00101E6C">
              <w:rPr>
                <w:rStyle w:val="a9"/>
                <w:noProof/>
              </w:rPr>
              <w:t>3.130.4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_Toc398715903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8C7E27" w:rsidRDefault="00A92757">
          <w:pPr>
            <w:pStyle w:val="30"/>
            <w:tabs>
              <w:tab w:val="left" w:pos="2100"/>
              <w:tab w:val="right" w:leader="dot" w:pos="8296"/>
            </w:tabs>
            <w:rPr>
              <w:rFonts w:asciiTheme="minorHAnsi" w:eastAsiaTheme="minorEastAsia" w:hAnsiTheme="minorHAnsi" w:cstheme="minorBidi"/>
              <w:noProof/>
            </w:rPr>
          </w:pPr>
          <w:hyperlink w:anchor="_Toc398715904" w:history="1">
            <w:r w:rsidR="008C7E27" w:rsidRPr="00101E6C">
              <w:rPr>
                <w:rStyle w:val="a9"/>
                <w:noProof/>
              </w:rPr>
              <w:t>3.130.5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_Toc398715904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614B16" w:rsidRDefault="00614B16">
          <w:r>
            <w:rPr>
              <w:b/>
              <w:bCs/>
              <w:lang w:val="zh-CN"/>
            </w:rPr>
            <w:fldChar w:fldCharType="end"/>
          </w:r>
        </w:p>
      </w:sdtContent>
    </w:sdt>
    <w:p w:rsidR="00470133" w:rsidRPr="00470133" w:rsidRDefault="00470133" w:rsidP="00614B16">
      <w:pPr>
        <w:widowControl/>
        <w:jc w:val="left"/>
      </w:pPr>
    </w:p>
    <w:p w:rsidR="00C0638A" w:rsidRPr="00D27EEF" w:rsidRDefault="00C0638A" w:rsidP="00E77421">
      <w:pPr>
        <w:rPr>
          <w:b/>
          <w:color w:val="FF0000"/>
        </w:rPr>
      </w:pPr>
    </w:p>
    <w:p w:rsidR="00E77421" w:rsidRDefault="00E77421" w:rsidP="00E77421">
      <w:pPr>
        <w:pStyle w:val="1"/>
        <w:numPr>
          <w:ilvl w:val="0"/>
          <w:numId w:val="13"/>
        </w:numPr>
      </w:pPr>
      <w:bookmarkStart w:id="2" w:name="_Toc398715123"/>
      <w:r>
        <w:rPr>
          <w:rFonts w:hint="eastAsia"/>
          <w:b w:val="0"/>
        </w:rPr>
        <w:t>接口协议</w:t>
      </w:r>
      <w:bookmarkEnd w:id="0"/>
      <w:bookmarkEnd w:id="1"/>
      <w:bookmarkEnd w:id="2"/>
    </w:p>
    <w:p w:rsidR="00E77421" w:rsidRDefault="00E77421" w:rsidP="00E77421">
      <w:pPr>
        <w:pStyle w:val="2"/>
        <w:numPr>
          <w:ilvl w:val="1"/>
          <w:numId w:val="13"/>
        </w:numPr>
      </w:pPr>
      <w:bookmarkStart w:id="3" w:name="_Toc356226519"/>
      <w:bookmarkStart w:id="4" w:name="_Toc339845489"/>
      <w:bookmarkStart w:id="5" w:name="_Toc304554458"/>
      <w:bookmarkStart w:id="6" w:name="_Toc398715124"/>
      <w:r>
        <w:rPr>
          <w:rFonts w:hint="eastAsia"/>
        </w:rPr>
        <w:t>服务描述接口定义</w:t>
      </w:r>
      <w:bookmarkEnd w:id="3"/>
      <w:bookmarkEnd w:id="4"/>
      <w:bookmarkEnd w:id="5"/>
      <w:bookmarkEnd w:id="6"/>
    </w:p>
    <w:p w:rsidR="00E77421" w:rsidRDefault="00E77421" w:rsidP="00E77421">
      <w:pPr>
        <w:pStyle w:val="3"/>
        <w:numPr>
          <w:ilvl w:val="2"/>
          <w:numId w:val="13"/>
        </w:numPr>
        <w:spacing w:line="415" w:lineRule="auto"/>
      </w:pPr>
      <w:bookmarkStart w:id="7" w:name="_Toc356226520"/>
      <w:bookmarkStart w:id="8" w:name="_Toc339845490"/>
      <w:bookmarkStart w:id="9" w:name="_Toc304554459"/>
      <w:bookmarkStart w:id="10" w:name="_Toc398715125"/>
      <w:r>
        <w:rPr>
          <w:rFonts w:hint="eastAsia"/>
        </w:rPr>
        <w:t>消息的结构形式</w:t>
      </w:r>
      <w:bookmarkEnd w:id="7"/>
      <w:bookmarkEnd w:id="8"/>
      <w:bookmarkEnd w:id="9"/>
      <w:bookmarkEnd w:id="10"/>
    </w:p>
    <w:p w:rsidR="00E77421" w:rsidRDefault="00E77421" w:rsidP="00E77421">
      <w:pPr>
        <w:pStyle w:val="3"/>
        <w:numPr>
          <w:ilvl w:val="2"/>
          <w:numId w:val="13"/>
        </w:numPr>
        <w:spacing w:line="415" w:lineRule="auto"/>
        <w:rPr>
          <w:rFonts w:cs="Arial"/>
        </w:rPr>
      </w:pPr>
      <w:bookmarkStart w:id="11" w:name="_Toc356226521"/>
      <w:bookmarkStart w:id="12" w:name="_Toc339845491"/>
      <w:bookmarkStart w:id="13" w:name="_Toc304554460"/>
      <w:bookmarkStart w:id="14" w:name="_Toc398715126"/>
      <w:r>
        <w:rPr>
          <w:rFonts w:hint="eastAsia"/>
        </w:rPr>
        <w:t>协议规格描述</w:t>
      </w:r>
      <w:bookmarkEnd w:id="11"/>
      <w:bookmarkEnd w:id="12"/>
      <w:bookmarkEnd w:id="13"/>
      <w:bookmarkEnd w:id="14"/>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gramStart"/>
      <w:r>
        <w:rPr>
          <w:rFonts w:ascii="宋体" w:hAnsi="宋体" w:hint="eastAsia"/>
          <w:szCs w:val="21"/>
        </w:rPr>
        <w:t>schemalocation</w:t>
      </w:r>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gramStart"/>
      <w:r>
        <w:rPr>
          <w:rFonts w:ascii="Tahoma" w:hAnsi="Tahoma" w:cs="Tahoma"/>
          <w:color w:val="454545"/>
          <w:szCs w:val="21"/>
          <w:shd w:val="clear" w:color="auto" w:fill="FFFFFF"/>
        </w:rPr>
        <w:t>printEmployeePaychecks</w:t>
      </w:r>
      <w:proofErr w:type="gramEnd"/>
    </w:p>
    <w:p w:rsidR="00E77421" w:rsidRDefault="00E77421" w:rsidP="00E77421">
      <w:pPr>
        <w:pStyle w:val="3"/>
        <w:numPr>
          <w:ilvl w:val="2"/>
          <w:numId w:val="13"/>
        </w:numPr>
        <w:spacing w:line="415" w:lineRule="auto"/>
      </w:pPr>
      <w:bookmarkStart w:id="15" w:name="_Toc356226522"/>
      <w:bookmarkStart w:id="16" w:name="_Toc339845492"/>
      <w:bookmarkStart w:id="17" w:name="_Toc304554461"/>
      <w:bookmarkStart w:id="18" w:name="_Toc398715127"/>
      <w:r>
        <w:rPr>
          <w:rFonts w:hint="eastAsia"/>
        </w:rPr>
        <w:t>消息格式约定</w:t>
      </w:r>
      <w:bookmarkEnd w:id="15"/>
      <w:bookmarkEnd w:id="16"/>
      <w:bookmarkEnd w:id="17"/>
      <w:bookmarkEnd w:id="18"/>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t>2</w:t>
      </w:r>
      <w:r>
        <w:rPr>
          <w:rFonts w:hint="eastAsia"/>
        </w:rPr>
        <w:t>、业务请求消息体以</w:t>
      </w:r>
      <w:r>
        <w:t>&lt;</w:t>
      </w:r>
      <w:r>
        <w:rPr>
          <w:color w:val="800000"/>
          <w:kern w:val="0"/>
          <w:highlight w:val="white"/>
        </w:rPr>
        <w:t>operation_request</w:t>
      </w:r>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r>
        <w:rPr>
          <w:color w:val="800000"/>
          <w:kern w:val="0"/>
          <w:highlight w:val="white"/>
        </w:rPr>
        <w:t>msgheader</w:t>
      </w:r>
      <w:r>
        <w:t>&gt;</w:t>
      </w:r>
      <w:r>
        <w:rPr>
          <w:rFonts w:hint="eastAsia"/>
        </w:rPr>
        <w:t>节点和</w:t>
      </w:r>
      <w:r>
        <w:t>&lt;</w:t>
      </w:r>
      <w:r>
        <w:rPr>
          <w:color w:val="800000"/>
          <w:kern w:val="0"/>
          <w:highlight w:val="white"/>
        </w:rPr>
        <w:t>msgbody</w:t>
      </w:r>
      <w:r>
        <w:t>&gt;</w:t>
      </w:r>
      <w:r>
        <w:rPr>
          <w:rFonts w:hint="eastAsia"/>
        </w:rPr>
        <w:t>节点组成，作为</w:t>
      </w:r>
      <w:r>
        <w:t>&lt;</w:t>
      </w:r>
      <w:r>
        <w:rPr>
          <w:color w:val="800000"/>
          <w:kern w:val="0"/>
          <w:highlight w:val="white"/>
        </w:rPr>
        <w:t>operation_request</w:t>
      </w:r>
      <w:r>
        <w:t>&gt;</w:t>
      </w:r>
      <w:r>
        <w:rPr>
          <w:rFonts w:hint="eastAsia"/>
        </w:rPr>
        <w:t>和</w:t>
      </w:r>
      <w:r>
        <w:t>&lt;</w:t>
      </w:r>
      <w:r>
        <w:rPr>
          <w:color w:val="800000"/>
          <w:kern w:val="0"/>
          <w:highlight w:val="white"/>
        </w:rPr>
        <w:t>operation_response</w:t>
      </w:r>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operation_request</w:t>
            </w:r>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9" w:name="OLE_LINK107"/>
            <w:bookmarkStart w:id="20" w:name="OLE_LINK108"/>
            <w:bookmarkStart w:id="21" w:name="OLE_LINK109"/>
            <w:r>
              <w:rPr>
                <w:color w:val="800000"/>
                <w:kern w:val="0"/>
                <w:highlight w:val="white"/>
              </w:rPr>
              <w:t>req_token</w:t>
            </w:r>
            <w:bookmarkEnd w:id="19"/>
            <w:bookmarkEnd w:id="20"/>
            <w:bookmarkEnd w:id="21"/>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req_token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highlight w:val="white"/>
              </w:rPr>
              <w:t>req_time</w:t>
            </w:r>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req_time</w:t>
            </w:r>
            <w:r>
              <w:rPr>
                <w:color w:val="0000FF"/>
                <w:kern w:val="0"/>
                <w:highlight w:val="white"/>
              </w:rPr>
              <w:t>&gt;</w:t>
            </w:r>
            <w:r>
              <w:rPr>
                <w:color w:val="000000"/>
                <w:kern w:val="0"/>
                <w:highlight w:val="white"/>
              </w:rPr>
              <w:tab/>
            </w:r>
            <w:bookmarkStart w:id="22" w:name="OLE_LINK17"/>
            <w:bookmarkStart w:id="23"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22"/>
            <w:bookmarkEnd w:id="23"/>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24" w:name="OLE_LINK91"/>
            <w:bookmarkStart w:id="25" w:name="OLE_LINK92"/>
            <w:r w:rsidR="00037800">
              <w:rPr>
                <w:rFonts w:hint="eastAsia"/>
                <w:color w:val="0000FF"/>
                <w:kern w:val="0"/>
                <w:highlight w:val="white"/>
              </w:rPr>
              <w:t>req_version</w:t>
            </w:r>
            <w:bookmarkEnd w:id="24"/>
            <w:bookmarkEnd w:id="25"/>
            <w:r>
              <w:rPr>
                <w:color w:val="0000FF"/>
                <w:kern w:val="0"/>
                <w:highlight w:val="white"/>
              </w:rPr>
              <w:t xml:space="preserve"> &gt;</w:t>
            </w:r>
            <w:r w:rsidR="00037800">
              <w:rPr>
                <w:rFonts w:hint="eastAsia"/>
                <w:color w:val="0000FF"/>
                <w:kern w:val="0"/>
              </w:rPr>
              <w:t>1.0</w:t>
            </w:r>
            <w:r w:rsidR="00037800">
              <w:rPr>
                <w:color w:val="0000FF"/>
                <w:kern w:val="0"/>
                <w:highlight w:val="white"/>
              </w:rPr>
              <w:t>&lt;/</w:t>
            </w:r>
            <w:r w:rsidR="00037800">
              <w:rPr>
                <w:rFonts w:hint="eastAsia"/>
                <w:color w:val="0000FF"/>
                <w:kern w:val="0"/>
                <w:highlight w:val="white"/>
              </w:rPr>
              <w:t>req_version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del w:id="26"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r w:rsidR="009C2F62">
              <w:rPr>
                <w:rFonts w:hint="eastAsia"/>
                <w:color w:val="800000"/>
                <w:kern w:val="0"/>
                <w:highlight w:val="white"/>
              </w:rPr>
              <w:t>req_appenv</w:t>
            </w:r>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t>&lt;</w:t>
            </w:r>
            <w:del w:id="27" w:author="Comparison" w:date="2013-09-26T09:29:00Z">
              <w:r>
                <w:rPr>
                  <w:color w:val="800000"/>
                  <w:kern w:val="0"/>
                  <w:szCs w:val="21"/>
                </w:rPr>
                <w:delText xml:space="preserve"> </w:delText>
              </w:r>
            </w:del>
            <w:r>
              <w:rPr>
                <w:rFonts w:hint="eastAsia"/>
                <w:color w:val="800000"/>
                <w:kern w:val="0"/>
                <w:highlight w:val="white"/>
              </w:rPr>
              <w:t>req_bkenv</w:t>
            </w:r>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r>
              <w:rPr>
                <w:rFonts w:hint="eastAsia"/>
                <w:color w:val="800000"/>
                <w:kern w:val="0"/>
                <w:highlight w:val="white"/>
              </w:rPr>
              <w:t>req_bkenv</w:t>
            </w:r>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lastRenderedPageBreak/>
              <w:t>&lt;</w:t>
            </w:r>
            <w:r>
              <w:rPr>
                <w:color w:val="800000"/>
                <w:kern w:val="0"/>
                <w:szCs w:val="21"/>
                <w:highlight w:val="white"/>
              </w:rPr>
              <w:t xml:space="preserve"> channelinfo</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authorid</w:t>
            </w:r>
            <w:r>
              <w:rPr>
                <w:color w:val="0000FF"/>
                <w:kern w:val="0"/>
                <w:highlight w:val="white"/>
              </w:rPr>
              <w:t>&gt;5&lt;/</w:t>
            </w:r>
            <w:r>
              <w:rPr>
                <w:color w:val="800000"/>
                <w:kern w:val="0"/>
                <w:szCs w:val="21"/>
                <w:highlight w:val="white"/>
              </w:rPr>
              <w:t>authorid</w:t>
            </w:r>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id</w:t>
            </w:r>
            <w:r>
              <w:rPr>
                <w:color w:val="0000FF"/>
                <w:kern w:val="0"/>
                <w:highlight w:val="white"/>
              </w:rPr>
              <w:t>&gt;5&lt;/</w:t>
            </w:r>
            <w:r w:rsidRPr="00FF60B8">
              <w:rPr>
                <w:b/>
                <w:color w:val="FF0000"/>
              </w:rPr>
              <w:t xml:space="preserve"> agent</w:t>
            </w:r>
            <w:r>
              <w:rPr>
                <w:rFonts w:hint="eastAsia"/>
                <w:b/>
                <w:color w:val="FF0000"/>
              </w:rPr>
              <w:t>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C57FF3" w:rsidRDefault="00C57FF3" w:rsidP="00C57FF3">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0/1/2</w:t>
            </w: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代理商类型</w:t>
            </w:r>
            <w:r>
              <w:rPr>
                <w:color w:val="808080"/>
                <w:kern w:val="0"/>
                <w:highlight w:val="white"/>
              </w:rPr>
              <w:t>id</w:t>
            </w:r>
            <w:r>
              <w:rPr>
                <w:color w:val="0000FF"/>
                <w:kern w:val="0"/>
                <w:highlight w:val="white"/>
              </w:rPr>
              <w:t>--&gt;</w:t>
            </w:r>
          </w:p>
          <w:p w:rsidR="00E77421" w:rsidRDefault="00E77421" w:rsidP="00C57FF3">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w:t>
            </w:r>
            <w:r>
              <w:rPr>
                <w:color w:val="0000FF"/>
                <w:kern w:val="0"/>
                <w:highlight w:val="white"/>
              </w:rPr>
              <w:t>&gt;</w:t>
            </w:r>
            <w:r>
              <w:rPr>
                <w:kern w:val="0"/>
              </w:rPr>
              <w:t>Api</w:t>
            </w:r>
            <w:r>
              <w:rPr>
                <w:szCs w:val="21"/>
              </w:rPr>
              <w:t>GetPhoneCode</w:t>
            </w:r>
            <w:r>
              <w:rPr>
                <w:color w:val="0000FF"/>
                <w:kern w:val="0"/>
                <w:highlight w:val="white"/>
              </w:rPr>
              <w:t>&lt;/</w:t>
            </w:r>
            <w:r>
              <w:rPr>
                <w:color w:val="800000"/>
                <w:kern w:val="0"/>
                <w:szCs w:val="21"/>
                <w:highlight w:val="white"/>
              </w:rPr>
              <w:t xml:space="preserve"> api_name</w:t>
            </w:r>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api_name_func</w:t>
            </w:r>
            <w:r>
              <w:rPr>
                <w:color w:val="0000FF"/>
                <w:kern w:val="0"/>
                <w:highlight w:val="white"/>
              </w:rPr>
              <w:t>&gt;</w:t>
            </w:r>
            <w:r>
              <w:rPr>
                <w:szCs w:val="21"/>
              </w:rPr>
              <w:t>sendNoteCode</w:t>
            </w:r>
            <w:r>
              <w:rPr>
                <w:color w:val="0000FF"/>
                <w:kern w:val="0"/>
                <w:highlight w:val="white"/>
              </w:rPr>
              <w:t>&lt;/</w:t>
            </w:r>
            <w:r>
              <w:rPr>
                <w:color w:val="800000"/>
                <w:kern w:val="0"/>
                <w:szCs w:val="21"/>
                <w:highlight w:val="white"/>
              </w:rPr>
              <w:t xml:space="preserve"> api_name_func</w:t>
            </w:r>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msgbody</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8" w:name="OLE_LINK21"/>
            <w:bookmarkStart w:id="29" w:name="OLE_LINK22"/>
            <w:r>
              <w:rPr>
                <w:rFonts w:hint="eastAsia"/>
                <w:color w:val="808080"/>
                <w:kern w:val="0"/>
                <w:highlight w:val="white"/>
              </w:rPr>
              <w:t>请求服务类型信息体</w:t>
            </w:r>
            <w:bookmarkEnd w:id="28"/>
            <w:bookmarkEnd w:id="29"/>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msgbody</w:t>
            </w:r>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30"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31" w:author="Comparison" w:date="2013-09-26T09:29:00Z"/>
                <w:color w:val="000000"/>
                <w:kern w:val="0"/>
                <w:highlight w:val="white"/>
              </w:rPr>
            </w:pPr>
            <w:bookmarkStart w:id="32" w:name="_Hlk318552877"/>
            <w:del w:id="33"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34" w:author="Comparison" w:date="2013-09-26T09:29:00Z"/>
                <w:color w:val="000000"/>
                <w:kern w:val="0"/>
                <w:highlight w:val="white"/>
              </w:rPr>
            </w:pPr>
            <w:del w:id="3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6" w:author="Comparison" w:date="2013-09-26T09:29:00Z"/>
                <w:color w:val="0000FF"/>
                <w:kern w:val="0"/>
                <w:highlight w:val="white"/>
              </w:rPr>
            </w:pPr>
            <w:del w:id="37"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8" w:author="Comparison" w:date="2013-09-26T09:29:00Z"/>
                <w:color w:val="0000FF"/>
                <w:kern w:val="0"/>
                <w:highlight w:val="white"/>
              </w:rPr>
            </w:pPr>
            <w:del w:id="39"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40" w:author="Comparison" w:date="2013-09-26T09:29:00Z">
              <w:r>
                <w:rPr>
                  <w:color w:val="0000FF"/>
                  <w:kern w:val="0"/>
                  <w:highlight w:val="white"/>
                </w:rPr>
                <w:delText>&lt;</w:delText>
              </w:r>
              <w:r>
                <w:rPr>
                  <w:color w:val="800000"/>
                  <w:kern w:val="0"/>
                  <w:szCs w:val="21"/>
                </w:rPr>
                <w:delText xml:space="preserve"> </w:delText>
              </w:r>
            </w:del>
            <w:r w:rsidR="00A25A5E">
              <w:rPr>
                <w:rFonts w:hint="eastAsia"/>
                <w:color w:val="800000"/>
                <w:kern w:val="0"/>
                <w:highlight w:val="white"/>
              </w:rPr>
              <w:t>req_bkenv</w:t>
            </w:r>
            <w:r w:rsidR="00A25A5E">
              <w:rPr>
                <w:color w:val="0000FF"/>
                <w:kern w:val="0"/>
                <w:highlight w:val="white"/>
              </w:rPr>
              <w:t xml:space="preserve"> </w:t>
            </w:r>
            <w:del w:id="41"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r w:rsidR="00A25A5E">
              <w:rPr>
                <w:rFonts w:hint="eastAsia"/>
                <w:color w:val="800000"/>
                <w:kern w:val="0"/>
                <w:highlight w:val="white"/>
              </w:rPr>
              <w:t>req_bkenv</w:t>
            </w:r>
            <w:del w:id="42"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43"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44" w:author="Comparison" w:date="2013-09-26T09:29:00Z"/>
                <w:color w:val="0000FF"/>
                <w:kern w:val="0"/>
                <w:highlight w:val="white"/>
              </w:rPr>
            </w:pPr>
            <w:del w:id="45"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6" w:author="Comparison" w:date="2013-09-26T09:29:00Z"/>
                <w:color w:val="000000"/>
                <w:kern w:val="0"/>
                <w:highlight w:val="white"/>
              </w:rPr>
            </w:pPr>
            <w:del w:id="47"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8" w:author="Comparison" w:date="2013-09-26T09:29:00Z"/>
                <w:color w:val="000000"/>
                <w:kern w:val="0"/>
                <w:highlight w:val="white"/>
              </w:rPr>
            </w:pPr>
            <w:del w:id="49"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50" w:author="Comparison" w:date="2013-09-26T09:29:00Z"/>
                <w:color w:val="000000"/>
                <w:kern w:val="0"/>
                <w:highlight w:val="white"/>
              </w:rPr>
            </w:pPr>
            <w:del w:id="51"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52" w:author="Comparison" w:date="2013-09-26T09:29:00Z"/>
                <w:color w:val="0000FF"/>
                <w:kern w:val="0"/>
                <w:highlight w:val="white"/>
              </w:rPr>
            </w:pPr>
            <w:del w:id="53"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54" w:author="Comparison" w:date="2013-09-26T09:29:00Z"/>
                <w:color w:val="000000"/>
                <w:kern w:val="0"/>
                <w:highlight w:val="white"/>
              </w:rPr>
            </w:pPr>
            <w:del w:id="5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6" w:author="Comparison" w:date="2013-09-26T09:29:00Z"/>
                <w:color w:val="0000FF"/>
                <w:kern w:val="0"/>
                <w:highlight w:val="white"/>
              </w:rPr>
            </w:pPr>
            <w:del w:id="57"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8" w:author="Comparison" w:date="2013-09-26T09:29:00Z"/>
                <w:color w:val="000000"/>
                <w:kern w:val="0"/>
                <w:highlight w:val="white"/>
              </w:rPr>
            </w:pPr>
            <w:del w:id="59"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60" w:author="Comparison" w:date="2013-09-26T09:29:00Z"/>
                <w:color w:val="000000"/>
                <w:kern w:val="0"/>
                <w:highlight w:val="white"/>
              </w:rPr>
            </w:pPr>
            <w:del w:id="61"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62" w:author="Comparison" w:date="2013-09-26T09:29:00Z"/>
              </w:rPr>
            </w:pPr>
            <w:del w:id="63"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32"/>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r w:rsidRPr="004A090E">
        <w:rPr>
          <w:kern w:val="0"/>
          <w:szCs w:val="21"/>
        </w:rPr>
        <w:t>req_</w:t>
      </w:r>
      <w:proofErr w:type="gramStart"/>
      <w:r w:rsidRPr="004A090E">
        <w:rPr>
          <w:kern w:val="0"/>
          <w:szCs w:val="21"/>
        </w:rPr>
        <w:t>key</w:t>
      </w:r>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TbCY </w:t>
      </w:r>
      <w:r>
        <w:rPr>
          <w:rFonts w:ascii="YaHei Consolas Hybrid" w:eastAsia="YaHei Consolas Hybrid" w:hAnsiTheme="minorHAnsi" w:cs="YaHei Consolas Hybrid"/>
          <w:color w:val="7F9FBF"/>
          <w:kern w:val="0"/>
          <w:sz w:val="18"/>
          <w:szCs w:val="18"/>
        </w:rPr>
        <w:t>$QGms</w:t>
      </w:r>
      <w:r>
        <w:rPr>
          <w:rFonts w:ascii="YaHei Consolas Hybrid" w:eastAsia="YaHei Consolas Hybrid" w:hAnsiTheme="minorHAnsi" w:cs="YaHei Consolas Hybrid"/>
          <w:color w:val="000000"/>
          <w:kern w:val="0"/>
          <w:sz w:val="18"/>
          <w:szCs w:val="18"/>
        </w:rPr>
        <w:t xml:space="preserve"> % pZ6 &amp; cr]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Hsd84wPz5eqpg @ Xj]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Db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w38AE5Y * dNkUOiW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w:t>
      </w:r>
      <w:r>
        <w:rPr>
          <w:rFonts w:hint="eastAsia"/>
        </w:rPr>
        <w:lastRenderedPageBreak/>
        <w:t>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r>
              <w:rPr>
                <w:color w:val="800000"/>
                <w:kern w:val="0"/>
                <w:szCs w:val="21"/>
              </w:rPr>
              <w:t>req_</w:t>
            </w:r>
            <w:r>
              <w:rPr>
                <w:rFonts w:hint="eastAsia"/>
                <w:color w:val="800000"/>
                <w:kern w:val="0"/>
                <w:szCs w:val="21"/>
              </w:rPr>
              <w:t>appenv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req_time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r>
              <w:rPr>
                <w:rFonts w:hint="eastAsia"/>
                <w:color w:val="800000"/>
                <w:kern w:val="0"/>
                <w:highlight w:val="white"/>
              </w:rPr>
              <w:t>au</w:t>
            </w:r>
            <w:r>
              <w:rPr>
                <w:color w:val="800000"/>
                <w:kern w:val="0"/>
                <w:highlight w:val="white"/>
              </w:rPr>
              <w:t>_</w:t>
            </w:r>
            <w:r>
              <w:rPr>
                <w:rFonts w:hint="eastAsia"/>
                <w:color w:val="800000"/>
                <w:kern w:val="0"/>
                <w:highlight w:val="white"/>
              </w:rPr>
              <w:t>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r>
              <w:rPr>
                <w:rFonts w:hint="eastAsia"/>
                <w:color w:val="0000FF"/>
                <w:kern w:val="0"/>
                <w:highlight w:val="white"/>
              </w:rPr>
              <w:t>req_version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64" w:name="OLE_LINK110"/>
            <w:bookmarkStart w:id="65" w:name="OLE_LINK125"/>
            <w:r>
              <w:rPr>
                <w:rFonts w:hint="eastAsia"/>
                <w:color w:val="800000"/>
                <w:kern w:val="0"/>
                <w:highlight w:val="white"/>
              </w:rPr>
              <w:t>req_bkenv</w:t>
            </w:r>
            <w:bookmarkEnd w:id="64"/>
            <w:bookmarkEnd w:id="65"/>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authorid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r>
              <w:rPr>
                <w:color w:val="800000"/>
                <w:kern w:val="0"/>
                <w:szCs w:val="21"/>
                <w:highlight w:val="white"/>
              </w:rPr>
              <w:t>api_name_func</w:t>
            </w:r>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C57FF3" w:rsidTr="00C57FF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7FF3" w:rsidRDefault="00C57FF3" w:rsidP="00C57FF3">
            <w:pPr>
              <w:rPr>
                <w:color w:val="800000"/>
                <w:kern w:val="0"/>
                <w:szCs w:val="21"/>
                <w:highlight w:val="white"/>
              </w:rPr>
            </w:pPr>
            <w:r>
              <w:rPr>
                <w:rFonts w:hint="eastAsia"/>
                <w:color w:val="800000"/>
                <w:kern w:val="0"/>
                <w:szCs w:val="21"/>
                <w:highlight w:val="white"/>
              </w:rPr>
              <w:t>agentid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C57FF3">
            <w:pPr>
              <w:rPr>
                <w:rFonts w:ascii="Courier New" w:hAnsi="Courier New" w:cs="Courier New"/>
                <w:sz w:val="18"/>
                <w:szCs w:val="18"/>
              </w:rPr>
            </w:pPr>
            <w:r>
              <w:rPr>
                <w:rFonts w:ascii="Courier New" w:hAnsi="Courier New" w:cs="Courier New" w:hint="eastAsia"/>
                <w:sz w:val="18"/>
                <w:szCs w:val="18"/>
              </w:rPr>
              <w:t>11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r>
              <w:rPr>
                <w:rFonts w:hint="eastAsia"/>
                <w:color w:val="800000"/>
                <w:kern w:val="0"/>
                <w:szCs w:val="21"/>
                <w:highlight w:val="white"/>
              </w:rPr>
              <w:t>agent</w:t>
            </w:r>
            <w:r w:rsidR="00C57FF3">
              <w:rPr>
                <w:rFonts w:hint="eastAsia"/>
                <w:color w:val="800000"/>
                <w:kern w:val="0"/>
                <w:szCs w:val="21"/>
                <w:highlight w:val="white"/>
              </w:rPr>
              <w:t>type</w:t>
            </w:r>
            <w:r>
              <w:rPr>
                <w:rFonts w:hint="eastAsia"/>
                <w:color w:val="800000"/>
                <w:kern w:val="0"/>
                <w:szCs w:val="21"/>
                <w:highlight w:val="white"/>
              </w:rPr>
              <w: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sidR="00C57FF3">
              <w:rPr>
                <w:rFonts w:ascii="Courier New" w:hAnsi="Courier New" w:cs="Courier New" w:hint="eastAsia"/>
                <w:sz w:val="18"/>
                <w:szCs w:val="18"/>
              </w:rPr>
              <w:t>类型</w:t>
            </w:r>
            <w:r>
              <w:rPr>
                <w:rFonts w:ascii="Courier New" w:hAnsi="Courier New" w:cs="Courier New" w:hint="eastAsia"/>
                <w:sz w:val="18"/>
                <w:szCs w:val="18"/>
              </w:rPr>
              <w:t>id</w:t>
            </w:r>
            <w:r w:rsidR="00C57FF3">
              <w:rPr>
                <w:rFonts w:ascii="Courier New" w:hAnsi="Courier New" w:cs="Courier New" w:hint="eastAsia"/>
                <w:sz w:val="18"/>
                <w:szCs w:val="18"/>
              </w:rPr>
              <w:t xml:space="preserve">  0</w:t>
            </w:r>
            <w:r w:rsidR="00C57FF3">
              <w:rPr>
                <w:rFonts w:ascii="Courier New" w:hAnsi="Courier New" w:cs="Courier New" w:hint="eastAsia"/>
                <w:sz w:val="18"/>
                <w:szCs w:val="18"/>
              </w:rPr>
              <w:t>：普通用户</w:t>
            </w:r>
            <w:r w:rsidR="00C57FF3">
              <w:rPr>
                <w:rFonts w:ascii="Courier New" w:hAnsi="Courier New" w:cs="Courier New" w:hint="eastAsia"/>
                <w:sz w:val="18"/>
                <w:szCs w:val="18"/>
              </w:rPr>
              <w:t xml:space="preserve"> 1</w:t>
            </w:r>
            <w:r w:rsidR="00C57FF3">
              <w:rPr>
                <w:rFonts w:ascii="Courier New" w:hAnsi="Courier New" w:cs="Courier New" w:hint="eastAsia"/>
                <w:sz w:val="18"/>
                <w:szCs w:val="18"/>
              </w:rPr>
              <w:t>：正式代理商</w:t>
            </w:r>
            <w:r w:rsidR="00C57FF3">
              <w:rPr>
                <w:rFonts w:ascii="Courier New" w:hAnsi="Courier New" w:cs="Courier New" w:hint="eastAsia"/>
                <w:sz w:val="18"/>
                <w:szCs w:val="18"/>
              </w:rPr>
              <w:t xml:space="preserve"> 2</w:t>
            </w:r>
            <w:r w:rsidR="00C57FF3">
              <w:rPr>
                <w:rFonts w:ascii="Courier New" w:hAnsi="Courier New" w:cs="Courier New" w:hint="eastAsia"/>
                <w:sz w:val="18"/>
                <w:szCs w:val="18"/>
              </w:rPr>
              <w:t>：虚拟代理商</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r>
              <w:rPr>
                <w:color w:val="800000"/>
                <w:kern w:val="0"/>
              </w:rPr>
              <w:t>au_token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r>
              <w:rPr>
                <w:rFonts w:hint="eastAsia"/>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rettype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retcode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r>
        <w:rPr>
          <w:color w:val="800000"/>
          <w:kern w:val="0"/>
          <w:szCs w:val="21"/>
        </w:rPr>
        <w:t>req_key</w:t>
      </w:r>
      <w:r>
        <w:rPr>
          <w:rFonts w:hint="eastAsia"/>
          <w:color w:val="800000"/>
          <w:kern w:val="0"/>
          <w:szCs w:val="21"/>
        </w:rPr>
        <w:t>[n]aes{mac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req_key</w:t>
      </w:r>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6" w:name="_Toc356226523"/>
      <w:bookmarkStart w:id="67" w:name="_Toc339845493"/>
      <w:bookmarkStart w:id="68" w:name="_Toc304554466"/>
      <w:bookmarkStart w:id="69" w:name="_Toc398715128"/>
      <w:r>
        <w:rPr>
          <w:rFonts w:hint="eastAsia"/>
        </w:rPr>
        <w:t>接口约束</w:t>
      </w:r>
      <w:bookmarkEnd w:id="66"/>
      <w:bookmarkEnd w:id="67"/>
      <w:bookmarkEnd w:id="68"/>
      <w:bookmarkEnd w:id="69"/>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r>
              <w:rPr>
                <w:rFonts w:ascii="Courier New" w:hAnsi="Courier New" w:cs="Courier New"/>
                <w:kern w:val="0"/>
                <w:sz w:val="18"/>
                <w:szCs w:val="18"/>
              </w:rPr>
              <w:t xml:space="preserve">yyyymmdd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r>
              <w:rPr>
                <w:rFonts w:ascii="Courier New" w:hAnsi="Courier New" w:cs="Courier New"/>
                <w:kern w:val="0"/>
                <w:sz w:val="18"/>
                <w:szCs w:val="18"/>
              </w:rPr>
              <w:t>yyyymm</w:t>
            </w:r>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70" w:name="_Toc356226524"/>
      <w:bookmarkStart w:id="71" w:name="_Toc339845494"/>
      <w:bookmarkStart w:id="72" w:name="_Toc398715129"/>
      <w:r>
        <w:rPr>
          <w:rFonts w:hint="eastAsia"/>
        </w:rPr>
        <w:t>操作类型定义</w:t>
      </w:r>
      <w:bookmarkEnd w:id="70"/>
      <w:bookmarkEnd w:id="71"/>
      <w:bookmarkEnd w:id="72"/>
    </w:p>
    <w:p w:rsidR="00E77421" w:rsidRDefault="00E77421" w:rsidP="00E77421">
      <w:pPr>
        <w:rPr>
          <w:rFonts w:ascii="Courier New" w:hAnsi="Courier New" w:cs="Courier New"/>
        </w:rPr>
      </w:pPr>
      <w:r>
        <w:rPr>
          <w:rFonts w:ascii="Courier New" w:hAnsi="Courier New" w:cs="Courier New"/>
          <w:color w:val="984806"/>
        </w:rPr>
        <w:t>operation_request</w:t>
      </w:r>
      <w:r>
        <w:rPr>
          <w:rFonts w:ascii="Courier New" w:cs="Courier New" w:hint="eastAsia"/>
        </w:rPr>
        <w:t>和</w:t>
      </w:r>
      <w:r>
        <w:rPr>
          <w:rFonts w:ascii="Courier New" w:hAnsi="Courier New" w:cs="Courier New"/>
          <w:color w:val="984806"/>
        </w:rPr>
        <w:t>operation_response</w:t>
      </w:r>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operation_request</w:t>
      </w:r>
      <w:proofErr w:type="gramEnd"/>
      <w:r>
        <w:rPr>
          <w:rFonts w:ascii="Courier New" w:hAnsi="Courier New" w:cs="Courier New"/>
          <w:color w:val="984806"/>
        </w:rPr>
        <w:sym w:font="Wingdings" w:char="F0E0"/>
      </w:r>
      <w:r>
        <w:rPr>
          <w:rFonts w:ascii="Courier New" w:hAnsi="Courier New" w:cs="Courier New"/>
          <w:color w:val="984806"/>
        </w:rPr>
        <w:t xml:space="preserve">  orderreq</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operation_response</w:t>
      </w:r>
      <w:proofErr w:type="gramEnd"/>
      <w:r>
        <w:rPr>
          <w:rFonts w:ascii="Courier New" w:hAnsi="Courier New" w:cs="Courier New"/>
          <w:color w:val="984806"/>
        </w:rPr>
        <w:sym w:font="Wingdings" w:char="F0E0"/>
      </w:r>
      <w:r>
        <w:rPr>
          <w:rFonts w:ascii="Courier New" w:hAnsi="Courier New" w:cs="Courier New"/>
          <w:color w:val="984806"/>
        </w:rPr>
        <w:t xml:space="preserve"> orderresp</w:t>
      </w:r>
    </w:p>
    <w:p w:rsidR="00E77421" w:rsidRDefault="00E77421" w:rsidP="00E77421"/>
    <w:p w:rsidR="00E77421" w:rsidRDefault="00E77421" w:rsidP="00E77421">
      <w:pPr>
        <w:pStyle w:val="3"/>
        <w:numPr>
          <w:ilvl w:val="2"/>
          <w:numId w:val="13"/>
        </w:numPr>
        <w:spacing w:line="415" w:lineRule="auto"/>
      </w:pPr>
      <w:bookmarkStart w:id="73" w:name="_Toc356226525"/>
      <w:bookmarkStart w:id="74" w:name="_Toc339845495"/>
      <w:bookmarkStart w:id="75" w:name="_Toc304554462"/>
      <w:bookmarkStart w:id="76" w:name="_Toc398715130"/>
      <w:r>
        <w:rPr>
          <w:rFonts w:hint="eastAsia"/>
        </w:rPr>
        <w:lastRenderedPageBreak/>
        <w:t>消息头部</w:t>
      </w:r>
      <w:bookmarkEnd w:id="73"/>
      <w:bookmarkEnd w:id="74"/>
      <w:bookmarkEnd w:id="75"/>
      <w:bookmarkEnd w:id="76"/>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r>
        <w:t>msgheader,</w:t>
      </w:r>
      <w:r>
        <w:rPr>
          <w:rFonts w:hint="eastAsia"/>
        </w:rPr>
        <w:t>对于所有的服务响应消息</w:t>
      </w:r>
      <w:r>
        <w:t>,</w:t>
      </w:r>
      <w:r>
        <w:rPr>
          <w:rFonts w:hint="eastAsia"/>
        </w:rPr>
        <w:t>使用相同的</w:t>
      </w:r>
      <w:r>
        <w:t>msgheader</w:t>
      </w:r>
      <w:r>
        <w:rPr>
          <w:rFonts w:hint="eastAsia"/>
        </w:rPr>
        <w:t>。</w:t>
      </w:r>
    </w:p>
    <w:p w:rsidR="00E77421" w:rsidRDefault="00E77421" w:rsidP="00E77421">
      <w:pPr>
        <w:pStyle w:val="4"/>
      </w:pPr>
      <w:bookmarkStart w:id="77" w:name="_Toc304554463"/>
      <w:r>
        <w:rPr>
          <w:rFonts w:hint="eastAsia"/>
          <w:b w:val="0"/>
        </w:rPr>
        <w:t>服务请求消息头部</w:t>
      </w:r>
      <w:r>
        <w:rPr>
          <w:b w:val="0"/>
        </w:rPr>
        <w:t>(RequestHeader)</w:t>
      </w:r>
      <w:bookmarkEnd w:id="77"/>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operation_request</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r>
              <w:t>requst</w:t>
            </w:r>
            <w:r>
              <w:rPr>
                <w:rFonts w:hint="eastAsia"/>
              </w:rPr>
              <w:t>使用</w:t>
            </w:r>
            <w:r>
              <w:t>req</w:t>
            </w:r>
            <w:r>
              <w:rPr>
                <w:rFonts w:hint="eastAsia"/>
              </w:rPr>
              <w:t>代替，例如：</w:t>
            </w:r>
            <w:r>
              <w:t>orderreq</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rPr>
              <w:t>req_token</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req_time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0000FF"/>
                <w:kern w:val="0"/>
                <w:highlight w:val="white"/>
              </w:rPr>
              <w:t>req_version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authorid</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r>
              <w:rPr>
                <w:rFonts w:hint="eastAsia"/>
                <w:color w:val="800000"/>
                <w:kern w:val="0"/>
                <w:szCs w:val="21"/>
                <w:highlight w:val="white"/>
              </w:rPr>
              <w:t>_func</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r>
        <w:rPr>
          <w:color w:val="984806"/>
        </w:rPr>
        <w:t>operation_request</w:t>
      </w:r>
      <w:r>
        <w:rPr>
          <w:rFonts w:hint="eastAsia"/>
        </w:rPr>
        <w:t>和</w:t>
      </w:r>
      <w:r>
        <w:rPr>
          <w:color w:val="984806"/>
        </w:rPr>
        <w:t>operation_response</w:t>
      </w:r>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 xml:space="preserve">(ResponseHeader)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r>
              <w:rPr>
                <w:rFonts w:cs="Arial"/>
                <w:szCs w:val="21"/>
              </w:rPr>
              <w:t>resp</w:t>
            </w:r>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lastRenderedPageBreak/>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8" w:name="_Toc356226526"/>
      <w:bookmarkStart w:id="79" w:name="_Toc339845496"/>
      <w:bookmarkStart w:id="80" w:name="_Toc398715131"/>
      <w:r>
        <w:rPr>
          <w:rFonts w:hint="eastAsia"/>
          <w:b w:val="0"/>
        </w:rPr>
        <w:t>通讯协议</w:t>
      </w:r>
      <w:bookmarkEnd w:id="78"/>
      <w:bookmarkEnd w:id="79"/>
      <w:bookmarkEnd w:id="80"/>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81" w:name="_Toc356226527"/>
      <w:bookmarkStart w:id="82" w:name="_Toc398715132"/>
      <w:r>
        <w:rPr>
          <w:rFonts w:hint="eastAsia"/>
          <w:b w:val="0"/>
        </w:rPr>
        <w:t>接口定义</w:t>
      </w:r>
      <w:bookmarkEnd w:id="81"/>
      <w:bookmarkEnd w:id="82"/>
    </w:p>
    <w:p w:rsidR="00E77421" w:rsidRDefault="00E77421" w:rsidP="00E77421"/>
    <w:p w:rsidR="00E77421" w:rsidRDefault="00E77421" w:rsidP="00E77421">
      <w:pPr>
        <w:pStyle w:val="2"/>
        <w:numPr>
          <w:ilvl w:val="1"/>
          <w:numId w:val="13"/>
        </w:numPr>
      </w:pPr>
      <w:bookmarkStart w:id="83" w:name="_Toc356226528"/>
      <w:bookmarkStart w:id="84" w:name="_Toc338662585"/>
      <w:bookmarkStart w:id="85" w:name="_Toc398715133"/>
      <w:r>
        <w:t>TFB_API_0001</w:t>
      </w:r>
      <w:r>
        <w:rPr>
          <w:rFonts w:hint="eastAsia"/>
        </w:rPr>
        <w:t>用户注册短信校验码获取</w:t>
      </w:r>
      <w:bookmarkEnd w:id="83"/>
      <w:bookmarkEnd w:id="84"/>
      <w:bookmarkEnd w:id="85"/>
    </w:p>
    <w:p w:rsidR="00E77421" w:rsidRDefault="00E77421" w:rsidP="00E77421">
      <w:pPr>
        <w:pStyle w:val="3"/>
        <w:numPr>
          <w:ilvl w:val="2"/>
          <w:numId w:val="13"/>
        </w:numPr>
        <w:spacing w:line="415" w:lineRule="auto"/>
      </w:pPr>
      <w:bookmarkStart w:id="86" w:name="_Toc356226529"/>
      <w:bookmarkStart w:id="87" w:name="_Toc398715134"/>
      <w:r>
        <w:rPr>
          <w:rFonts w:hint="eastAsia"/>
        </w:rPr>
        <w:t>业务标识</w:t>
      </w:r>
      <w:bookmarkEnd w:id="86"/>
      <w:r>
        <w:t>ApiAuthorReg</w:t>
      </w:r>
      <w:bookmarkEnd w:id="87"/>
    </w:p>
    <w:p w:rsidR="00E77421" w:rsidRDefault="00E77421" w:rsidP="00E77421"/>
    <w:p w:rsidR="00E77421" w:rsidRDefault="00E77421" w:rsidP="00E77421">
      <w:pPr>
        <w:pStyle w:val="3"/>
        <w:numPr>
          <w:ilvl w:val="2"/>
          <w:numId w:val="13"/>
        </w:numPr>
        <w:spacing w:line="415" w:lineRule="auto"/>
      </w:pPr>
      <w:bookmarkStart w:id="88" w:name="_Toc356226530"/>
      <w:bookmarkStart w:id="89" w:name="_Toc398715135"/>
      <w:r>
        <w:rPr>
          <w:rFonts w:hint="eastAsia"/>
        </w:rPr>
        <w:t>业务功能描述</w:t>
      </w:r>
      <w:bookmarkEnd w:id="88"/>
      <w:bookmarkEnd w:id="89"/>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手机平台需要用的用户注册手机号码短信校验码发送业务。</w:t>
      </w:r>
    </w:p>
    <w:p w:rsidR="00E77421" w:rsidRDefault="00E77421" w:rsidP="00E77421">
      <w:pPr>
        <w:pStyle w:val="3"/>
        <w:numPr>
          <w:ilvl w:val="2"/>
          <w:numId w:val="13"/>
        </w:numPr>
        <w:spacing w:line="415" w:lineRule="auto"/>
      </w:pPr>
      <w:bookmarkStart w:id="90" w:name="_Toc356226531"/>
      <w:bookmarkStart w:id="91" w:name="_Toc398715136"/>
      <w:r>
        <w:rPr>
          <w:rFonts w:hint="eastAsia"/>
        </w:rPr>
        <w:lastRenderedPageBreak/>
        <w:t>请求</w:t>
      </w:r>
      <w:bookmarkEnd w:id="90"/>
      <w:bookmarkEnd w:id="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92" w:name="_Toc356226532"/>
      <w:bookmarkStart w:id="93" w:name="_Toc398715137"/>
      <w:r>
        <w:rPr>
          <w:rFonts w:hint="eastAsia"/>
        </w:rPr>
        <w:t>应答</w:t>
      </w:r>
      <w:bookmarkEnd w:id="92"/>
      <w:bookmarkEnd w:id="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94"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95" w:name="_Toc398715138"/>
      <w:bookmarkEnd w:id="94"/>
      <w:r>
        <w:rPr>
          <w:rFonts w:hint="eastAsia"/>
        </w:rPr>
        <w:t>说明</w:t>
      </w:r>
      <w:bookmarkEnd w:id="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96" w:name="_Toc356226534"/>
      <w:bookmarkStart w:id="97" w:name="_Toc338662586"/>
      <w:bookmarkStart w:id="98" w:name="_Toc398715139"/>
      <w:r>
        <w:t>TFB_API_0002</w:t>
      </w:r>
      <w:bookmarkEnd w:id="96"/>
      <w:bookmarkEnd w:id="97"/>
      <w:r>
        <w:rPr>
          <w:rFonts w:hint="eastAsia"/>
        </w:rPr>
        <w:t>用户注册短信校验成功后注册资料登记</w:t>
      </w:r>
      <w:bookmarkEnd w:id="98"/>
    </w:p>
    <w:p w:rsidR="00E77421" w:rsidRDefault="00E77421" w:rsidP="00E77421"/>
    <w:p w:rsidR="00E77421" w:rsidRDefault="00E77421" w:rsidP="00E77421">
      <w:pPr>
        <w:pStyle w:val="3"/>
        <w:numPr>
          <w:ilvl w:val="2"/>
          <w:numId w:val="13"/>
        </w:numPr>
        <w:spacing w:line="415" w:lineRule="auto"/>
      </w:pPr>
      <w:bookmarkStart w:id="99" w:name="_Toc356226535"/>
      <w:bookmarkStart w:id="100" w:name="_Toc398715140"/>
      <w:r>
        <w:rPr>
          <w:rFonts w:hint="eastAsia"/>
        </w:rPr>
        <w:t>业务标识</w:t>
      </w:r>
      <w:bookmarkEnd w:id="99"/>
      <w:r>
        <w:t>ApiAuthorReg</w:t>
      </w:r>
      <w:bookmarkEnd w:id="100"/>
    </w:p>
    <w:p w:rsidR="00E77421" w:rsidRDefault="00E77421" w:rsidP="00E77421"/>
    <w:p w:rsidR="00E77421" w:rsidRDefault="00E77421" w:rsidP="00E77421">
      <w:pPr>
        <w:pStyle w:val="3"/>
        <w:numPr>
          <w:ilvl w:val="2"/>
          <w:numId w:val="13"/>
        </w:numPr>
        <w:spacing w:line="415" w:lineRule="auto"/>
      </w:pPr>
      <w:bookmarkStart w:id="101" w:name="_Toc356226536"/>
      <w:bookmarkStart w:id="102" w:name="_Toc398715141"/>
      <w:r>
        <w:rPr>
          <w:rFonts w:hint="eastAsia"/>
        </w:rPr>
        <w:lastRenderedPageBreak/>
        <w:t>业务功能描述</w:t>
      </w:r>
      <w:bookmarkEnd w:id="101"/>
      <w:bookmarkEnd w:id="102"/>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103" w:name="_Toc356226537"/>
      <w:bookmarkStart w:id="104" w:name="_Toc398715142"/>
      <w:r>
        <w:rPr>
          <w:rFonts w:hint="eastAsia"/>
        </w:rPr>
        <w:t>请求</w:t>
      </w:r>
      <w:bookmarkEnd w:id="103"/>
      <w:bookmarkEnd w:id="1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05" w:name="_Toc356226538"/>
      <w:bookmarkStart w:id="106" w:name="_Toc398715143"/>
      <w:r>
        <w:rPr>
          <w:rFonts w:hint="eastAsia"/>
        </w:rPr>
        <w:t>应答</w:t>
      </w:r>
      <w:bookmarkEnd w:id="105"/>
      <w:bookmarkEnd w:id="1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07" w:name="_Toc356226539"/>
      <w:bookmarkStart w:id="108" w:name="_Toc398715144"/>
      <w:r>
        <w:rPr>
          <w:rFonts w:hint="eastAsia"/>
        </w:rPr>
        <w:t>说明</w:t>
      </w:r>
      <w:bookmarkEnd w:id="107"/>
      <w:bookmarkEnd w:id="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09" w:name="_Toc398715145"/>
      <w:r>
        <w:t xml:space="preserve">TFB_API_0003 </w:t>
      </w:r>
      <w:r>
        <w:rPr>
          <w:rFonts w:hint="eastAsia"/>
        </w:rPr>
        <w:t>用户密码修改</w:t>
      </w:r>
      <w:bookmarkEnd w:id="109"/>
    </w:p>
    <w:p w:rsidR="00E77421" w:rsidRDefault="00E77421" w:rsidP="00E77421"/>
    <w:p w:rsidR="00E77421" w:rsidRDefault="00E77421" w:rsidP="00E77421">
      <w:pPr>
        <w:pStyle w:val="3"/>
        <w:numPr>
          <w:ilvl w:val="2"/>
          <w:numId w:val="13"/>
        </w:numPr>
        <w:spacing w:line="415" w:lineRule="auto"/>
      </w:pPr>
      <w:bookmarkStart w:id="110" w:name="_Toc398715146"/>
      <w:r>
        <w:rPr>
          <w:rFonts w:hint="eastAsia"/>
        </w:rPr>
        <w:t>业务标识</w:t>
      </w:r>
      <w:r w:rsidR="00B27431">
        <w:t>ApiAuthorInfo</w:t>
      </w:r>
      <w:bookmarkEnd w:id="110"/>
    </w:p>
    <w:p w:rsidR="00E77421" w:rsidRDefault="00E77421" w:rsidP="00E77421">
      <w:pPr>
        <w:pStyle w:val="3"/>
        <w:numPr>
          <w:ilvl w:val="2"/>
          <w:numId w:val="13"/>
        </w:numPr>
        <w:spacing w:line="415" w:lineRule="auto"/>
      </w:pPr>
      <w:bookmarkStart w:id="111" w:name="_Toc398715147"/>
      <w:r>
        <w:rPr>
          <w:rFonts w:hint="eastAsia"/>
        </w:rPr>
        <w:t>业务功能描述</w:t>
      </w:r>
      <w:bookmarkEnd w:id="11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12" w:name="_Toc398715148"/>
      <w:r>
        <w:rPr>
          <w:rFonts w:hint="eastAsia"/>
        </w:rPr>
        <w:t>请求</w:t>
      </w:r>
      <w:bookmarkEnd w:id="11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113" w:name="OLE_LINK1"/>
            <w:bookmarkStart w:id="114" w:name="OLE_LINK2"/>
            <w:r>
              <w:rPr>
                <w:rFonts w:ascii="Courier New" w:hAnsi="Courier New" w:cs="Courier New"/>
                <w:sz w:val="18"/>
                <w:szCs w:val="18"/>
              </w:rPr>
              <w:t>aumoditype</w:t>
            </w:r>
            <w:bookmarkEnd w:id="113"/>
            <w:bookmarkEnd w:id="114"/>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15" w:name="_Toc398715149"/>
      <w:r>
        <w:rPr>
          <w:rFonts w:hint="eastAsia"/>
        </w:rPr>
        <w:t>应答</w:t>
      </w:r>
      <w:bookmarkEnd w:id="1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16" w:name="_Toc398715150"/>
      <w:r>
        <w:rPr>
          <w:rFonts w:hint="eastAsia"/>
        </w:rPr>
        <w:t>说明</w:t>
      </w:r>
      <w:bookmarkEnd w:id="1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lastRenderedPageBreak/>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bookmarkStart w:id="117" w:name="_Toc398715151"/>
      <w:r>
        <w:t xml:space="preserve">TFB_API_0004 </w:t>
      </w:r>
      <w:r>
        <w:rPr>
          <w:rFonts w:hint="eastAsia"/>
        </w:rPr>
        <w:t>意见反馈</w:t>
      </w:r>
      <w:bookmarkEnd w:id="117"/>
    </w:p>
    <w:p w:rsidR="00E77421" w:rsidRDefault="00E77421" w:rsidP="00E77421"/>
    <w:p w:rsidR="00E77421" w:rsidRDefault="00E77421" w:rsidP="00E77421">
      <w:pPr>
        <w:pStyle w:val="3"/>
        <w:numPr>
          <w:ilvl w:val="2"/>
          <w:numId w:val="13"/>
        </w:numPr>
        <w:spacing w:line="415" w:lineRule="auto"/>
      </w:pPr>
      <w:bookmarkStart w:id="118" w:name="_Toc398715152"/>
      <w:r>
        <w:rPr>
          <w:rFonts w:hint="eastAsia"/>
        </w:rPr>
        <w:t>业务标识</w:t>
      </w:r>
      <w:r>
        <w:t xml:space="preserve"> ApiAuthorfeedbck</w:t>
      </w:r>
      <w:bookmarkEnd w:id="118"/>
    </w:p>
    <w:p w:rsidR="00E77421" w:rsidRDefault="00E77421" w:rsidP="00E77421">
      <w:pPr>
        <w:pStyle w:val="3"/>
        <w:numPr>
          <w:ilvl w:val="2"/>
          <w:numId w:val="13"/>
        </w:numPr>
        <w:spacing w:line="415" w:lineRule="auto"/>
      </w:pPr>
      <w:bookmarkStart w:id="119" w:name="_Toc398715153"/>
      <w:r>
        <w:rPr>
          <w:rFonts w:hint="eastAsia"/>
        </w:rPr>
        <w:t>业务功能描述</w:t>
      </w:r>
      <w:bookmarkEnd w:id="119"/>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bookmarkStart w:id="120" w:name="_Toc398715154"/>
      <w:r>
        <w:rPr>
          <w:rFonts w:hint="eastAsia"/>
        </w:rPr>
        <w:t>请求</w:t>
      </w:r>
      <w:bookmarkEnd w:id="1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1" w:name="_Toc398715155"/>
      <w:r>
        <w:rPr>
          <w:rFonts w:hint="eastAsia"/>
        </w:rPr>
        <w:t>应答</w:t>
      </w:r>
      <w:bookmarkEnd w:id="12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2" w:name="_Toc398715156"/>
      <w:r>
        <w:rPr>
          <w:rFonts w:hint="eastAsia"/>
        </w:rPr>
        <w:t>说明</w:t>
      </w:r>
      <w:bookmarkEnd w:id="1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3" w:name="_Toc398715157"/>
      <w:r>
        <w:t xml:space="preserve">TFB_API_0005  </w:t>
      </w:r>
      <w:r>
        <w:rPr>
          <w:rFonts w:hint="eastAsia"/>
        </w:rPr>
        <w:t>版本更新</w:t>
      </w:r>
      <w:bookmarkEnd w:id="123"/>
    </w:p>
    <w:p w:rsidR="00E77421" w:rsidRDefault="00E77421" w:rsidP="00E77421"/>
    <w:p w:rsidR="00E77421" w:rsidRDefault="00E77421" w:rsidP="00E77421">
      <w:pPr>
        <w:pStyle w:val="3"/>
        <w:numPr>
          <w:ilvl w:val="2"/>
          <w:numId w:val="13"/>
        </w:numPr>
        <w:spacing w:line="415" w:lineRule="auto"/>
      </w:pPr>
      <w:bookmarkStart w:id="124" w:name="_Toc398715158"/>
      <w:r>
        <w:rPr>
          <w:rFonts w:hint="eastAsia"/>
        </w:rPr>
        <w:t>业务标识</w:t>
      </w:r>
      <w:r>
        <w:t xml:space="preserve"> ApiAppInfo</w:t>
      </w:r>
      <w:bookmarkEnd w:id="124"/>
    </w:p>
    <w:p w:rsidR="00E77421" w:rsidRDefault="00E77421" w:rsidP="00E77421">
      <w:pPr>
        <w:pStyle w:val="3"/>
        <w:numPr>
          <w:ilvl w:val="2"/>
          <w:numId w:val="13"/>
        </w:numPr>
        <w:spacing w:line="415" w:lineRule="auto"/>
      </w:pPr>
      <w:bookmarkStart w:id="125" w:name="_Toc398715159"/>
      <w:r>
        <w:rPr>
          <w:rFonts w:hint="eastAsia"/>
        </w:rPr>
        <w:t>业务功能描述</w:t>
      </w:r>
      <w:bookmarkEnd w:id="125"/>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bookmarkStart w:id="126" w:name="_Toc398715160"/>
      <w:r>
        <w:rPr>
          <w:rFonts w:hint="eastAsia"/>
        </w:rPr>
        <w:t>请求</w:t>
      </w:r>
      <w:bookmarkEnd w:id="1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7" w:name="_Toc398715161"/>
      <w:r>
        <w:rPr>
          <w:rFonts w:hint="eastAsia"/>
        </w:rPr>
        <w:lastRenderedPageBreak/>
        <w:t>应答</w:t>
      </w:r>
      <w:bookmarkEnd w:id="1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8" w:name="_Toc398715162"/>
      <w:r>
        <w:rPr>
          <w:rFonts w:hint="eastAsia"/>
        </w:rPr>
        <w:t>说明</w:t>
      </w:r>
      <w:bookmarkEnd w:id="1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9" w:name="_Toc398715163"/>
      <w:r>
        <w:t xml:space="preserve">TFB_API_0006  </w:t>
      </w:r>
      <w:r>
        <w:rPr>
          <w:rFonts w:hint="eastAsia"/>
        </w:rPr>
        <w:t>读取用户信息</w:t>
      </w:r>
      <w:bookmarkEnd w:id="129"/>
    </w:p>
    <w:p w:rsidR="00E77421" w:rsidRDefault="00E77421" w:rsidP="00E77421"/>
    <w:p w:rsidR="00E77421" w:rsidRDefault="00E77421" w:rsidP="00E77421">
      <w:pPr>
        <w:pStyle w:val="3"/>
        <w:numPr>
          <w:ilvl w:val="2"/>
          <w:numId w:val="13"/>
        </w:numPr>
        <w:spacing w:line="415" w:lineRule="auto"/>
      </w:pPr>
      <w:bookmarkStart w:id="130" w:name="_Toc398715164"/>
      <w:r>
        <w:rPr>
          <w:rFonts w:hint="eastAsia"/>
        </w:rPr>
        <w:t>业务标识</w:t>
      </w:r>
      <w:r w:rsidR="00B27431">
        <w:t>ApiAuthorInfo</w:t>
      </w:r>
      <w:bookmarkEnd w:id="130"/>
    </w:p>
    <w:p w:rsidR="00470133" w:rsidRDefault="00470133" w:rsidP="00470133">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 xml:space="preserve">6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bookmarkStart w:id="131" w:name="_Toc398715165"/>
      <w:r>
        <w:rPr>
          <w:rFonts w:hint="eastAsia"/>
        </w:rPr>
        <w:lastRenderedPageBreak/>
        <w:t>业务功能描述</w:t>
      </w:r>
      <w:bookmarkEnd w:id="131"/>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bookmarkStart w:id="132" w:name="_Toc398715166"/>
      <w:r>
        <w:rPr>
          <w:rFonts w:hint="eastAsia"/>
        </w:rPr>
        <w:t>请求</w:t>
      </w:r>
      <w:bookmarkEnd w:id="1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3" w:name="_Toc398715167"/>
      <w:r>
        <w:rPr>
          <w:rFonts w:hint="eastAsia"/>
        </w:rPr>
        <w:t>应答</w:t>
      </w:r>
      <w:bookmarkEnd w:id="1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bookmarkStart w:id="134" w:name="_Toc398715168"/>
      <w:r>
        <w:rPr>
          <w:rFonts w:hint="eastAsia"/>
        </w:rPr>
        <w:t>说明</w:t>
      </w:r>
      <w:bookmarkEnd w:id="1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35" w:name="_Toc398715169"/>
      <w:r>
        <w:t xml:space="preserve">TFB_API_0007  </w:t>
      </w:r>
      <w:r>
        <w:rPr>
          <w:rFonts w:hint="eastAsia"/>
        </w:rPr>
        <w:t>用户身份证图片上传</w:t>
      </w:r>
      <w:bookmarkEnd w:id="135"/>
    </w:p>
    <w:p w:rsidR="00E77421" w:rsidRDefault="00E77421" w:rsidP="00E77421"/>
    <w:p w:rsidR="00E77421" w:rsidRDefault="00E77421" w:rsidP="00E77421">
      <w:pPr>
        <w:pStyle w:val="3"/>
        <w:numPr>
          <w:ilvl w:val="2"/>
          <w:numId w:val="13"/>
        </w:numPr>
        <w:spacing w:line="415" w:lineRule="auto"/>
      </w:pPr>
      <w:bookmarkStart w:id="136" w:name="_Toc398715170"/>
      <w:r>
        <w:rPr>
          <w:rFonts w:hint="eastAsia"/>
        </w:rPr>
        <w:t>业务标识</w:t>
      </w:r>
      <w:r w:rsidR="00B27431">
        <w:t>ApiAuthorInfo</w:t>
      </w:r>
      <w:bookmarkEnd w:id="136"/>
    </w:p>
    <w:p w:rsidR="00E77421" w:rsidRDefault="00E77421" w:rsidP="00E77421">
      <w:pPr>
        <w:pStyle w:val="3"/>
        <w:numPr>
          <w:ilvl w:val="2"/>
          <w:numId w:val="13"/>
        </w:numPr>
        <w:spacing w:line="415" w:lineRule="auto"/>
      </w:pPr>
      <w:bookmarkStart w:id="137" w:name="_Toc398715171"/>
      <w:r>
        <w:rPr>
          <w:rFonts w:hint="eastAsia"/>
        </w:rPr>
        <w:t>业务功能描述</w:t>
      </w:r>
      <w:bookmarkEnd w:id="137"/>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bookmarkStart w:id="138" w:name="_Toc398715172"/>
      <w:r>
        <w:rPr>
          <w:rFonts w:hint="eastAsia"/>
        </w:rPr>
        <w:t>请求</w:t>
      </w:r>
      <w:bookmarkEnd w:id="1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9" w:name="_Toc398715173"/>
      <w:r>
        <w:rPr>
          <w:rFonts w:hint="eastAsia"/>
        </w:rPr>
        <w:t>应答</w:t>
      </w:r>
      <w:bookmarkEnd w:id="1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bookmarkStart w:id="140" w:name="_Toc398715174"/>
      <w:r>
        <w:rPr>
          <w:rFonts w:hint="eastAsia"/>
        </w:rPr>
        <w:t>说明</w:t>
      </w:r>
      <w:bookmarkEnd w:id="1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41" w:name="_Toc398715175"/>
      <w:r>
        <w:t xml:space="preserve">TFB_API_0008  </w:t>
      </w:r>
      <w:r>
        <w:rPr>
          <w:rFonts w:hint="eastAsia"/>
        </w:rPr>
        <w:t>修改用户信息</w:t>
      </w:r>
      <w:bookmarkEnd w:id="141"/>
    </w:p>
    <w:p w:rsidR="00E77421" w:rsidRPr="00470133" w:rsidRDefault="00E77421" w:rsidP="00E77421">
      <w:pPr>
        <w:rPr>
          <w:color w:val="FF0000"/>
        </w:rPr>
      </w:pPr>
    </w:p>
    <w:p w:rsidR="00470133" w:rsidRPr="00470133" w:rsidRDefault="00470133" w:rsidP="00E77421">
      <w:pPr>
        <w:rPr>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4-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8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bookmarkStart w:id="142" w:name="_Toc398715176"/>
      <w:r>
        <w:rPr>
          <w:rFonts w:hint="eastAsia"/>
        </w:rPr>
        <w:lastRenderedPageBreak/>
        <w:t>业务标识</w:t>
      </w:r>
      <w:r w:rsidR="00B27431">
        <w:t>ApiAuthorInfo</w:t>
      </w:r>
      <w:bookmarkEnd w:id="142"/>
    </w:p>
    <w:p w:rsidR="00E77421" w:rsidRDefault="00E77421" w:rsidP="00E77421">
      <w:pPr>
        <w:pStyle w:val="3"/>
        <w:numPr>
          <w:ilvl w:val="2"/>
          <w:numId w:val="13"/>
        </w:numPr>
        <w:spacing w:line="415" w:lineRule="auto"/>
      </w:pPr>
      <w:bookmarkStart w:id="143" w:name="_Toc398715177"/>
      <w:r>
        <w:rPr>
          <w:rFonts w:hint="eastAsia"/>
        </w:rPr>
        <w:t>业务功能描述</w:t>
      </w:r>
      <w:bookmarkEnd w:id="143"/>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bookmarkStart w:id="144" w:name="_Toc398715178"/>
      <w:r>
        <w:rPr>
          <w:rFonts w:hint="eastAsia"/>
        </w:rPr>
        <w:t>请求</w:t>
      </w:r>
      <w:bookmarkEnd w:id="144"/>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45" w:name="_Toc398715179"/>
      <w:r>
        <w:rPr>
          <w:rFonts w:hint="eastAsia"/>
        </w:rPr>
        <w:t>应答</w:t>
      </w:r>
      <w:bookmarkEnd w:id="1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bookmarkStart w:id="146" w:name="_Toc398715180"/>
      <w:r>
        <w:rPr>
          <w:rFonts w:hint="eastAsia"/>
        </w:rPr>
        <w:t>说明</w:t>
      </w:r>
      <w:bookmarkEnd w:id="1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bookmarkStart w:id="147" w:name="_Toc398715181"/>
      <w:r>
        <w:t xml:space="preserve">TFB_API_0009  </w:t>
      </w:r>
      <w:r>
        <w:rPr>
          <w:rFonts w:hint="eastAsia"/>
        </w:rPr>
        <w:t>登录管理</w:t>
      </w:r>
      <w:bookmarkEnd w:id="147"/>
    </w:p>
    <w:p w:rsidR="00E77421" w:rsidRDefault="00E77421" w:rsidP="00E77421"/>
    <w:p w:rsidR="00E77421" w:rsidRDefault="00E77421" w:rsidP="00E77421">
      <w:pPr>
        <w:pStyle w:val="3"/>
        <w:numPr>
          <w:ilvl w:val="2"/>
          <w:numId w:val="13"/>
        </w:numPr>
        <w:spacing w:line="415" w:lineRule="auto"/>
      </w:pPr>
      <w:bookmarkStart w:id="148" w:name="_Toc398715182"/>
      <w:r>
        <w:rPr>
          <w:rFonts w:hint="eastAsia"/>
        </w:rPr>
        <w:t>业务标识</w:t>
      </w:r>
      <w:r w:rsidR="00B27431">
        <w:t>ApiAuthorInfo</w:t>
      </w:r>
      <w:bookmarkEnd w:id="148"/>
    </w:p>
    <w:p w:rsidR="00E77421" w:rsidRDefault="00E77421" w:rsidP="00E77421">
      <w:pPr>
        <w:pStyle w:val="3"/>
        <w:numPr>
          <w:ilvl w:val="2"/>
          <w:numId w:val="13"/>
        </w:numPr>
        <w:spacing w:line="415" w:lineRule="auto"/>
      </w:pPr>
      <w:bookmarkStart w:id="149" w:name="_Toc398715183"/>
      <w:r>
        <w:rPr>
          <w:rFonts w:hint="eastAsia"/>
        </w:rPr>
        <w:t>业务功能描述</w:t>
      </w:r>
      <w:bookmarkEnd w:id="149"/>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bookmarkStart w:id="150" w:name="_Toc398715184"/>
      <w:r>
        <w:rPr>
          <w:rFonts w:hint="eastAsia"/>
        </w:rPr>
        <w:t>请求</w:t>
      </w:r>
      <w:bookmarkEnd w:id="150"/>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51" w:name="_Toc398715185"/>
      <w:r>
        <w:rPr>
          <w:rFonts w:hint="eastAsia"/>
        </w:rPr>
        <w:t>应答</w:t>
      </w:r>
      <w:bookmarkEnd w:id="1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bookmarkStart w:id="152" w:name="_Toc398715186"/>
      <w:r>
        <w:rPr>
          <w:rFonts w:hint="eastAsia"/>
        </w:rPr>
        <w:t>说明</w:t>
      </w:r>
      <w:bookmarkEnd w:id="1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bookmarkStart w:id="153" w:name="_Toc398715187"/>
      <w:r>
        <w:t xml:space="preserve">TFB_API_0010 </w:t>
      </w:r>
      <w:r>
        <w:rPr>
          <w:rFonts w:hint="eastAsia"/>
        </w:rPr>
        <w:t>忘记密码短信校验码获取</w:t>
      </w:r>
      <w:bookmarkEnd w:id="153"/>
    </w:p>
    <w:p w:rsidR="00E77421" w:rsidRDefault="00E77421" w:rsidP="00E77421">
      <w:pPr>
        <w:pStyle w:val="3"/>
        <w:numPr>
          <w:ilvl w:val="2"/>
          <w:numId w:val="13"/>
        </w:numPr>
        <w:spacing w:line="415" w:lineRule="auto"/>
      </w:pPr>
      <w:bookmarkStart w:id="154" w:name="_Toc398715188"/>
      <w:r>
        <w:rPr>
          <w:rFonts w:hint="eastAsia"/>
        </w:rPr>
        <w:t>业务标识</w:t>
      </w:r>
      <w:r w:rsidR="00B27431">
        <w:t>ApiAuthorInfo</w:t>
      </w:r>
      <w:bookmarkEnd w:id="154"/>
    </w:p>
    <w:p w:rsidR="00E77421" w:rsidRDefault="00E77421" w:rsidP="00E77421"/>
    <w:p w:rsidR="00E77421" w:rsidRDefault="00E77421" w:rsidP="00E77421">
      <w:pPr>
        <w:pStyle w:val="3"/>
        <w:numPr>
          <w:ilvl w:val="2"/>
          <w:numId w:val="13"/>
        </w:numPr>
        <w:spacing w:line="415" w:lineRule="auto"/>
      </w:pPr>
      <w:bookmarkStart w:id="155" w:name="_Toc398715189"/>
      <w:r>
        <w:rPr>
          <w:rFonts w:hint="eastAsia"/>
        </w:rPr>
        <w:t>业务功能描述</w:t>
      </w:r>
      <w:bookmarkEnd w:id="155"/>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bookmarkStart w:id="156" w:name="_Toc398715190"/>
      <w:r>
        <w:rPr>
          <w:rFonts w:hint="eastAsia"/>
        </w:rPr>
        <w:t>请求</w:t>
      </w:r>
      <w:bookmarkEnd w:id="1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157" w:name="_Toc398715191"/>
      <w:r>
        <w:rPr>
          <w:rFonts w:hint="eastAsia"/>
        </w:rPr>
        <w:t>应答</w:t>
      </w:r>
      <w:bookmarkEnd w:id="1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158" w:name="_Toc398715192"/>
      <w:r>
        <w:rPr>
          <w:rFonts w:hint="eastAsia"/>
        </w:rPr>
        <w:t>说明</w:t>
      </w:r>
      <w:bookmarkEnd w:id="1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59" w:name="_Toc398715193"/>
      <w:r>
        <w:t xml:space="preserve">TFB_API_0011 </w:t>
      </w:r>
      <w:r>
        <w:rPr>
          <w:rFonts w:hint="eastAsia"/>
        </w:rPr>
        <w:t>忘记密码修改</w:t>
      </w:r>
      <w:bookmarkEnd w:id="159"/>
    </w:p>
    <w:p w:rsidR="00E77421" w:rsidRDefault="00E77421" w:rsidP="00E77421"/>
    <w:p w:rsidR="00E77421" w:rsidRDefault="00E77421" w:rsidP="00E77421">
      <w:pPr>
        <w:pStyle w:val="3"/>
        <w:numPr>
          <w:ilvl w:val="2"/>
          <w:numId w:val="13"/>
        </w:numPr>
        <w:spacing w:line="415" w:lineRule="auto"/>
      </w:pPr>
      <w:bookmarkStart w:id="160" w:name="_Toc398715194"/>
      <w:r>
        <w:rPr>
          <w:rFonts w:hint="eastAsia"/>
        </w:rPr>
        <w:t>业务标识</w:t>
      </w:r>
      <w:r w:rsidR="00B27431">
        <w:t>ApiAuthorInfo</w:t>
      </w:r>
      <w:bookmarkEnd w:id="160"/>
    </w:p>
    <w:p w:rsidR="00E77421" w:rsidRDefault="00E77421" w:rsidP="00E77421">
      <w:pPr>
        <w:pStyle w:val="3"/>
        <w:numPr>
          <w:ilvl w:val="2"/>
          <w:numId w:val="13"/>
        </w:numPr>
        <w:spacing w:line="415" w:lineRule="auto"/>
      </w:pPr>
      <w:bookmarkStart w:id="161" w:name="_Toc398715195"/>
      <w:r>
        <w:rPr>
          <w:rFonts w:hint="eastAsia"/>
        </w:rPr>
        <w:t>业务功能描述</w:t>
      </w:r>
      <w:bookmarkEnd w:id="16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62" w:name="_Toc398715196"/>
      <w:r>
        <w:rPr>
          <w:rFonts w:hint="eastAsia"/>
        </w:rPr>
        <w:t>请求</w:t>
      </w:r>
      <w:bookmarkEnd w:id="16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63" w:name="_Toc398715197"/>
      <w:r>
        <w:rPr>
          <w:rFonts w:hint="eastAsia"/>
        </w:rPr>
        <w:t>应答</w:t>
      </w:r>
      <w:bookmarkEnd w:id="16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64" w:name="_Toc398715198"/>
      <w:r>
        <w:rPr>
          <w:rFonts w:hint="eastAsia"/>
        </w:rPr>
        <w:t>说明</w:t>
      </w:r>
      <w:bookmarkEnd w:id="1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bookmarkStart w:id="165" w:name="_Toc398715199"/>
      <w:r>
        <w:t>TFB_API_001</w:t>
      </w:r>
      <w:r>
        <w:rPr>
          <w:rFonts w:hint="eastAsia"/>
        </w:rPr>
        <w:t>2</w:t>
      </w:r>
      <w:r>
        <w:rPr>
          <w:rFonts w:hint="eastAsia"/>
        </w:rPr>
        <w:t>帮助中心列表显示</w:t>
      </w:r>
      <w:bookmarkEnd w:id="165"/>
    </w:p>
    <w:p w:rsidR="007E5D93" w:rsidRDefault="007E5D93" w:rsidP="007E5D93"/>
    <w:p w:rsidR="007E5D93" w:rsidRDefault="007E5D93" w:rsidP="007E5D93">
      <w:pPr>
        <w:pStyle w:val="3"/>
        <w:numPr>
          <w:ilvl w:val="2"/>
          <w:numId w:val="13"/>
        </w:numPr>
        <w:spacing w:line="415" w:lineRule="auto"/>
      </w:pPr>
      <w:bookmarkStart w:id="166" w:name="_Toc398715200"/>
      <w:r>
        <w:rPr>
          <w:rFonts w:hint="eastAsia"/>
        </w:rPr>
        <w:lastRenderedPageBreak/>
        <w:t>业务标识</w:t>
      </w:r>
      <w:bookmarkStart w:id="167" w:name="OLE_LINK7"/>
      <w:bookmarkStart w:id="168" w:name="OLE_LINK8"/>
      <w:r>
        <w:t>Api</w:t>
      </w:r>
      <w:r>
        <w:rPr>
          <w:rFonts w:hint="eastAsia"/>
        </w:rPr>
        <w:t xml:space="preserve">AppHelpinfo </w:t>
      </w:r>
      <w:bookmarkEnd w:id="167"/>
      <w:bookmarkEnd w:id="168"/>
      <w:r>
        <w:rPr>
          <w:rFonts w:hint="eastAsia"/>
        </w:rPr>
        <w:t>-&gt;</w:t>
      </w:r>
      <w:bookmarkStart w:id="169" w:name="OLE_LINK5"/>
      <w:bookmarkStart w:id="170" w:name="OLE_LINK6"/>
      <w:r>
        <w:rPr>
          <w:rFonts w:hint="eastAsia"/>
        </w:rPr>
        <w:t>readHelp</w:t>
      </w:r>
      <w:bookmarkEnd w:id="169"/>
      <w:bookmarkEnd w:id="170"/>
      <w:r w:rsidR="0072739F">
        <w:rPr>
          <w:rFonts w:hint="eastAsia"/>
        </w:rPr>
        <w:t>L</w:t>
      </w:r>
      <w:r w:rsidR="00EC4A80">
        <w:rPr>
          <w:rFonts w:hint="eastAsia"/>
        </w:rPr>
        <w:t>ist</w:t>
      </w:r>
      <w:bookmarkEnd w:id="166"/>
    </w:p>
    <w:p w:rsidR="007E5D93" w:rsidRDefault="007E5D93" w:rsidP="007E5D93">
      <w:pPr>
        <w:pStyle w:val="3"/>
        <w:numPr>
          <w:ilvl w:val="2"/>
          <w:numId w:val="13"/>
        </w:numPr>
        <w:spacing w:line="415" w:lineRule="auto"/>
      </w:pPr>
      <w:bookmarkStart w:id="171" w:name="_Toc398715201"/>
      <w:r>
        <w:rPr>
          <w:rFonts w:hint="eastAsia"/>
        </w:rPr>
        <w:t>业务功能描述</w:t>
      </w:r>
      <w:bookmarkEnd w:id="171"/>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bookmarkStart w:id="172" w:name="_Toc398715202"/>
      <w:r>
        <w:rPr>
          <w:rFonts w:hint="eastAsia"/>
        </w:rPr>
        <w:t>请求</w:t>
      </w:r>
      <w:bookmarkEnd w:id="1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bookmarkStart w:id="173" w:name="_Toc398715203"/>
      <w:r>
        <w:rPr>
          <w:rFonts w:hint="eastAsia"/>
        </w:rPr>
        <w:t>应答</w:t>
      </w:r>
      <w:bookmarkEnd w:id="1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bookmarkStart w:id="174" w:name="_Toc398715204"/>
      <w:r>
        <w:rPr>
          <w:rFonts w:hint="eastAsia"/>
        </w:rPr>
        <w:t>说明</w:t>
      </w:r>
      <w:bookmarkEnd w:id="1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175" w:name="OLE_LINK11"/>
            <w:bookmarkStart w:id="176" w:name="OLE_LINK12"/>
            <w:r>
              <w:lastRenderedPageBreak/>
              <w:t>Api</w:t>
            </w:r>
            <w:r>
              <w:rPr>
                <w:rFonts w:hint="eastAsia"/>
              </w:rPr>
              <w:t>AppHelpinfo</w:t>
            </w:r>
            <w:bookmarkEnd w:id="175"/>
            <w:bookmarkEnd w:id="176"/>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bookmarkStart w:id="177" w:name="_Toc398715205"/>
      <w:r>
        <w:t>TFB_API_001</w:t>
      </w:r>
      <w:r>
        <w:rPr>
          <w:rFonts w:hint="eastAsia"/>
        </w:rPr>
        <w:t>3</w:t>
      </w:r>
      <w:r>
        <w:rPr>
          <w:rFonts w:hint="eastAsia"/>
        </w:rPr>
        <w:t>我的钱包</w:t>
      </w:r>
      <w:bookmarkEnd w:id="177"/>
    </w:p>
    <w:p w:rsidR="009D5E3D" w:rsidRDefault="009D5E3D" w:rsidP="009D5E3D"/>
    <w:p w:rsidR="009D5E3D" w:rsidRDefault="009D5E3D" w:rsidP="009D5E3D">
      <w:pPr>
        <w:pStyle w:val="3"/>
        <w:numPr>
          <w:ilvl w:val="2"/>
          <w:numId w:val="13"/>
        </w:numPr>
        <w:spacing w:line="415" w:lineRule="auto"/>
      </w:pPr>
      <w:bookmarkStart w:id="178" w:name="_Toc398715206"/>
      <w:r>
        <w:rPr>
          <w:rFonts w:hint="eastAsia"/>
        </w:rPr>
        <w:t>业务标识</w:t>
      </w:r>
      <w:bookmarkStart w:id="179" w:name="OLE_LINK9"/>
      <w:bookmarkStart w:id="180" w:name="OLE_LINK10"/>
      <w:r>
        <w:t>Api</w:t>
      </w:r>
      <w:r>
        <w:rPr>
          <w:rFonts w:hint="eastAsia"/>
        </w:rPr>
        <w:t>AppAccountInfo</w:t>
      </w:r>
      <w:bookmarkEnd w:id="179"/>
      <w:bookmarkEnd w:id="180"/>
      <w:r>
        <w:rPr>
          <w:rFonts w:hint="eastAsia"/>
        </w:rPr>
        <w:t xml:space="preserve"> -&gt;</w:t>
      </w:r>
      <w:bookmarkStart w:id="181" w:name="OLE_LINK13"/>
      <w:bookmarkStart w:id="182" w:name="OLE_LINK14"/>
      <w:r>
        <w:rPr>
          <w:rFonts w:hint="eastAsia"/>
        </w:rPr>
        <w:t>readMyAccount</w:t>
      </w:r>
      <w:bookmarkEnd w:id="178"/>
      <w:bookmarkEnd w:id="181"/>
      <w:bookmarkEnd w:id="182"/>
    </w:p>
    <w:p w:rsidR="009D5E3D" w:rsidRDefault="009D5E3D" w:rsidP="009D5E3D">
      <w:pPr>
        <w:pStyle w:val="3"/>
        <w:numPr>
          <w:ilvl w:val="2"/>
          <w:numId w:val="13"/>
        </w:numPr>
        <w:spacing w:line="415" w:lineRule="auto"/>
      </w:pPr>
      <w:bookmarkStart w:id="183" w:name="_Toc398715207"/>
      <w:r>
        <w:rPr>
          <w:rFonts w:hint="eastAsia"/>
        </w:rPr>
        <w:t>业务功能描述</w:t>
      </w:r>
      <w:bookmarkEnd w:id="183"/>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bookmarkStart w:id="184" w:name="_Toc398715208"/>
      <w:r>
        <w:rPr>
          <w:rFonts w:hint="eastAsia"/>
        </w:rPr>
        <w:t>请求</w:t>
      </w:r>
      <w:bookmarkEnd w:id="1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185" w:name="_Toc398715209"/>
      <w:r>
        <w:rPr>
          <w:rFonts w:hint="eastAsia"/>
        </w:rPr>
        <w:t>应答</w:t>
      </w:r>
      <w:bookmarkEnd w:id="1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186" w:name="OLE_LINK15"/>
            <w:bookmarkStart w:id="187" w:name="OLE_LINK16"/>
            <w:r>
              <w:rPr>
                <w:rFonts w:hint="eastAsia"/>
                <w:szCs w:val="21"/>
              </w:rPr>
              <w:t>acctypeid</w:t>
            </w:r>
            <w:bookmarkEnd w:id="186"/>
            <w:bookmarkEnd w:id="18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88" w:name="OLE_LINK19"/>
            <w:bookmarkStart w:id="189" w:name="OLE_LINK20"/>
            <w:r>
              <w:rPr>
                <w:rFonts w:hint="eastAsia"/>
                <w:szCs w:val="21"/>
              </w:rPr>
              <w:t>acctypename</w:t>
            </w:r>
            <w:bookmarkEnd w:id="188"/>
            <w:bookmarkEnd w:id="189"/>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190" w:name="_Toc398715210"/>
      <w:r>
        <w:rPr>
          <w:rFonts w:hint="eastAsia"/>
        </w:rPr>
        <w:t>说明</w:t>
      </w:r>
      <w:bookmarkEnd w:id="1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bookmarkStart w:id="191" w:name="_Toc398715211"/>
      <w:r>
        <w:t>TFB_API_001</w:t>
      </w:r>
      <w:r w:rsidR="00114B85">
        <w:rPr>
          <w:rFonts w:hint="eastAsia"/>
        </w:rPr>
        <w:t>4</w:t>
      </w:r>
      <w:r w:rsidR="00114B85">
        <w:rPr>
          <w:rFonts w:hint="eastAsia"/>
        </w:rPr>
        <w:t>我的钱包</w:t>
      </w:r>
      <w:r>
        <w:rPr>
          <w:rFonts w:hint="eastAsia"/>
        </w:rPr>
        <w:t>收支</w:t>
      </w:r>
      <w:r w:rsidR="00114B85">
        <w:rPr>
          <w:rFonts w:hint="eastAsia"/>
        </w:rPr>
        <w:t>明细</w:t>
      </w:r>
      <w:bookmarkEnd w:id="191"/>
    </w:p>
    <w:p w:rsidR="009D5E3D" w:rsidRDefault="009D5E3D" w:rsidP="009D5E3D"/>
    <w:p w:rsidR="009D5E3D" w:rsidRDefault="009D5E3D" w:rsidP="009D5E3D">
      <w:pPr>
        <w:pStyle w:val="3"/>
        <w:numPr>
          <w:ilvl w:val="2"/>
          <w:numId w:val="13"/>
        </w:numPr>
        <w:spacing w:line="415" w:lineRule="auto"/>
      </w:pPr>
      <w:bookmarkStart w:id="192" w:name="_Toc398715212"/>
      <w:r>
        <w:rPr>
          <w:rFonts w:hint="eastAsia"/>
        </w:rPr>
        <w:t>业务标识</w:t>
      </w:r>
      <w:r>
        <w:t xml:space="preserve"> Api</w:t>
      </w:r>
      <w:r>
        <w:rPr>
          <w:rFonts w:hint="eastAsia"/>
        </w:rPr>
        <w:t>AppAccountInfo -&gt;</w:t>
      </w:r>
      <w:bookmarkStart w:id="193" w:name="OLE_LINK23"/>
      <w:bookmarkStart w:id="194" w:name="OLE_LINK24"/>
      <w:bookmarkStart w:id="195" w:name="OLE_LINK25"/>
      <w:r>
        <w:rPr>
          <w:rFonts w:hint="eastAsia"/>
        </w:rPr>
        <w:t>readAccglist</w:t>
      </w:r>
      <w:bookmarkEnd w:id="192"/>
      <w:bookmarkEnd w:id="193"/>
      <w:bookmarkEnd w:id="194"/>
      <w:bookmarkEnd w:id="195"/>
    </w:p>
    <w:p w:rsidR="009D5E3D" w:rsidRDefault="009D5E3D" w:rsidP="009D5E3D">
      <w:pPr>
        <w:pStyle w:val="3"/>
        <w:numPr>
          <w:ilvl w:val="2"/>
          <w:numId w:val="13"/>
        </w:numPr>
        <w:spacing w:line="415" w:lineRule="auto"/>
      </w:pPr>
      <w:bookmarkStart w:id="196" w:name="_Toc398715213"/>
      <w:r>
        <w:rPr>
          <w:rFonts w:hint="eastAsia"/>
        </w:rPr>
        <w:t>业务功能描述</w:t>
      </w:r>
      <w:bookmarkEnd w:id="196"/>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bookmarkStart w:id="197" w:name="_Toc398715214"/>
      <w:r>
        <w:rPr>
          <w:rFonts w:hint="eastAsia"/>
        </w:rPr>
        <w:t>请求</w:t>
      </w:r>
      <w:bookmarkEnd w:id="19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98" w:name="OLE_LINK26"/>
            <w:bookmarkStart w:id="199"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98"/>
            <w:bookmarkEnd w:id="199"/>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200" w:name="_Toc398715215"/>
      <w:r>
        <w:rPr>
          <w:rFonts w:hint="eastAsia"/>
        </w:rPr>
        <w:lastRenderedPageBreak/>
        <w:t>应答</w:t>
      </w:r>
      <w:bookmarkEnd w:id="20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1" w:name="OLE_LINK33"/>
            <w:bookmarkStart w:id="202" w:name="OLE_LINK34"/>
            <w:r>
              <w:rPr>
                <w:rFonts w:hint="eastAsia"/>
                <w:szCs w:val="21"/>
              </w:rPr>
              <w:t>accmonth</w:t>
            </w:r>
            <w:bookmarkEnd w:id="201"/>
            <w:bookmarkEnd w:id="20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203" w:name="OLE_LINK28"/>
            <w:bookmarkStart w:id="204" w:name="OLE_LINK29"/>
            <w:r>
              <w:rPr>
                <w:rFonts w:hint="eastAsia"/>
                <w:szCs w:val="21"/>
              </w:rPr>
              <w:t>accincome</w:t>
            </w:r>
            <w:bookmarkEnd w:id="203"/>
            <w:bookmarkEnd w:id="204"/>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5" w:name="OLE_LINK30"/>
            <w:bookmarkStart w:id="206" w:name="OLE_LINK31"/>
            <w:bookmarkStart w:id="207" w:name="OLE_LINK32"/>
            <w:r>
              <w:rPr>
                <w:rFonts w:hint="eastAsia"/>
                <w:szCs w:val="21"/>
              </w:rPr>
              <w:t>accpayout</w:t>
            </w:r>
            <w:bookmarkEnd w:id="205"/>
            <w:bookmarkEnd w:id="206"/>
            <w:bookmarkEnd w:id="20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208" w:name="_Toc398715216"/>
      <w:r>
        <w:rPr>
          <w:rFonts w:hint="eastAsia"/>
        </w:rPr>
        <w:t>说明</w:t>
      </w:r>
      <w:bookmarkEnd w:id="2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bookmarkStart w:id="209" w:name="_Toc398715217"/>
      <w:r>
        <w:t>TFB_API_001</w:t>
      </w:r>
      <w:r w:rsidR="00A65FD5">
        <w:rPr>
          <w:rFonts w:hint="eastAsia"/>
        </w:rPr>
        <w:t>5</w:t>
      </w:r>
      <w:r>
        <w:rPr>
          <w:rFonts w:hint="eastAsia"/>
        </w:rPr>
        <w:t>我的钱包收支</w:t>
      </w:r>
      <w:r w:rsidR="00532E77">
        <w:rPr>
          <w:rFonts w:hint="eastAsia"/>
        </w:rPr>
        <w:t>详情</w:t>
      </w:r>
      <w:bookmarkEnd w:id="209"/>
    </w:p>
    <w:p w:rsidR="00114B85" w:rsidRDefault="00114B85" w:rsidP="00114B85"/>
    <w:p w:rsidR="00114B85" w:rsidRDefault="00114B85" w:rsidP="00114B85">
      <w:pPr>
        <w:pStyle w:val="3"/>
        <w:numPr>
          <w:ilvl w:val="2"/>
          <w:numId w:val="13"/>
        </w:numPr>
        <w:spacing w:line="415" w:lineRule="auto"/>
      </w:pPr>
      <w:bookmarkStart w:id="210" w:name="_Toc398715218"/>
      <w:r>
        <w:rPr>
          <w:rFonts w:hint="eastAsia"/>
        </w:rPr>
        <w:t>业务标识</w:t>
      </w:r>
      <w:r>
        <w:t xml:space="preserve"> Api</w:t>
      </w:r>
      <w:r>
        <w:rPr>
          <w:rFonts w:hint="eastAsia"/>
        </w:rPr>
        <w:t>AppAccountInfo -&gt;</w:t>
      </w:r>
      <w:bookmarkStart w:id="211" w:name="OLE_LINK35"/>
      <w:bookmarkStart w:id="212" w:name="OLE_LINK36"/>
      <w:r>
        <w:rPr>
          <w:rFonts w:hint="eastAsia"/>
        </w:rPr>
        <w:t>readAccglist</w:t>
      </w:r>
      <w:r w:rsidR="008339A7">
        <w:rPr>
          <w:rFonts w:hint="eastAsia"/>
        </w:rPr>
        <w:t>detail</w:t>
      </w:r>
      <w:bookmarkEnd w:id="210"/>
      <w:bookmarkEnd w:id="211"/>
      <w:bookmarkEnd w:id="212"/>
    </w:p>
    <w:p w:rsidR="00114B85" w:rsidRDefault="00114B85" w:rsidP="00114B85">
      <w:pPr>
        <w:pStyle w:val="3"/>
        <w:numPr>
          <w:ilvl w:val="2"/>
          <w:numId w:val="13"/>
        </w:numPr>
        <w:spacing w:line="415" w:lineRule="auto"/>
      </w:pPr>
      <w:bookmarkStart w:id="213" w:name="_Toc398715219"/>
      <w:r>
        <w:rPr>
          <w:rFonts w:hint="eastAsia"/>
        </w:rPr>
        <w:t>业务功能描述</w:t>
      </w:r>
      <w:bookmarkEnd w:id="213"/>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bookmarkStart w:id="214" w:name="_Toc398715220"/>
      <w:r>
        <w:rPr>
          <w:rFonts w:hint="eastAsia"/>
        </w:rPr>
        <w:lastRenderedPageBreak/>
        <w:t>请求</w:t>
      </w:r>
      <w:bookmarkEnd w:id="214"/>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bookmarkStart w:id="215" w:name="_Toc398715221"/>
      <w:r>
        <w:rPr>
          <w:rFonts w:hint="eastAsia"/>
        </w:rPr>
        <w:t>应答</w:t>
      </w:r>
      <w:bookmarkEnd w:id="2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216" w:name="OLE_LINK39"/>
            <w:bookmarkStart w:id="217" w:name="OLE_LINK40"/>
            <w:r>
              <w:rPr>
                <w:rFonts w:hint="eastAsia"/>
                <w:szCs w:val="21"/>
              </w:rPr>
              <w:t>accglistmoney</w:t>
            </w:r>
            <w:bookmarkEnd w:id="216"/>
            <w:bookmarkEnd w:id="217"/>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lastRenderedPageBreak/>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218" w:name="OLE_LINK37"/>
            <w:bookmarkStart w:id="219" w:name="OLE_LINK38"/>
            <w:r>
              <w:rPr>
                <w:rFonts w:hint="eastAsia"/>
                <w:szCs w:val="21"/>
              </w:rPr>
              <w:t>accg</w:t>
            </w:r>
            <w:bookmarkEnd w:id="218"/>
            <w:bookmarkEnd w:id="219"/>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bookmarkStart w:id="220" w:name="_Toc398715222"/>
      <w:r>
        <w:rPr>
          <w:rFonts w:hint="eastAsia"/>
        </w:rPr>
        <w:t>说明</w:t>
      </w:r>
      <w:bookmarkEnd w:id="2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bookmarkStart w:id="221" w:name="_Toc398715223"/>
      <w:r>
        <w:t>TFB_API_00</w:t>
      </w:r>
      <w:r>
        <w:rPr>
          <w:rFonts w:hint="eastAsia"/>
        </w:rPr>
        <w:t xml:space="preserve">16 </w:t>
      </w:r>
      <w:r>
        <w:rPr>
          <w:rFonts w:hint="eastAsia"/>
        </w:rPr>
        <w:t>短信校验码获取</w:t>
      </w:r>
      <w:bookmarkEnd w:id="221"/>
    </w:p>
    <w:p w:rsidR="00532E77" w:rsidRDefault="00532E77" w:rsidP="00532E77">
      <w:pPr>
        <w:pStyle w:val="3"/>
        <w:numPr>
          <w:ilvl w:val="2"/>
          <w:numId w:val="13"/>
        </w:numPr>
        <w:spacing w:line="415" w:lineRule="auto"/>
      </w:pPr>
      <w:bookmarkStart w:id="222" w:name="_Toc398715224"/>
      <w:r>
        <w:rPr>
          <w:rFonts w:hint="eastAsia"/>
        </w:rPr>
        <w:t>业务标识</w:t>
      </w:r>
      <w:bookmarkStart w:id="223" w:name="OLE_LINK41"/>
      <w:bookmarkStart w:id="224" w:name="OLE_LINK42"/>
      <w:r>
        <w:t>Api</w:t>
      </w:r>
      <w:r>
        <w:rPr>
          <w:rFonts w:hint="eastAsia"/>
        </w:rPr>
        <w:t>SendSms</w:t>
      </w:r>
      <w:bookmarkEnd w:id="223"/>
      <w:bookmarkEnd w:id="224"/>
      <w:r w:rsidR="00082EBE">
        <w:rPr>
          <w:rFonts w:hint="eastAsia"/>
        </w:rPr>
        <w:t>-&gt;</w:t>
      </w:r>
      <w:r w:rsidR="00082EBE">
        <w:rPr>
          <w:szCs w:val="21"/>
        </w:rPr>
        <w:t>getSmsCode</w:t>
      </w:r>
      <w:bookmarkEnd w:id="222"/>
    </w:p>
    <w:p w:rsidR="00532E77" w:rsidRDefault="00532E77" w:rsidP="00532E77"/>
    <w:p w:rsidR="00532E77" w:rsidRDefault="00532E77" w:rsidP="00532E77">
      <w:pPr>
        <w:pStyle w:val="3"/>
        <w:numPr>
          <w:ilvl w:val="2"/>
          <w:numId w:val="13"/>
        </w:numPr>
        <w:spacing w:line="415" w:lineRule="auto"/>
      </w:pPr>
      <w:bookmarkStart w:id="225" w:name="_Toc398715225"/>
      <w:r>
        <w:rPr>
          <w:rFonts w:hint="eastAsia"/>
        </w:rPr>
        <w:t>业务功能描述</w:t>
      </w:r>
      <w:bookmarkEnd w:id="225"/>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bookmarkStart w:id="226" w:name="_Toc398715226"/>
      <w:r>
        <w:rPr>
          <w:rFonts w:hint="eastAsia"/>
        </w:rPr>
        <w:t>请求</w:t>
      </w:r>
      <w:bookmarkEnd w:id="2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bookmarkStart w:id="227" w:name="_Toc398715227"/>
      <w:r>
        <w:rPr>
          <w:rFonts w:hint="eastAsia"/>
        </w:rPr>
        <w:lastRenderedPageBreak/>
        <w:t>应答</w:t>
      </w:r>
      <w:bookmarkEnd w:id="2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bookmarkStart w:id="228" w:name="_Toc398715228"/>
      <w:r>
        <w:rPr>
          <w:rFonts w:hint="eastAsia"/>
        </w:rPr>
        <w:t>说明</w:t>
      </w:r>
      <w:bookmarkEnd w:id="2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bookmarkStart w:id="229" w:name="_Toc398715229"/>
      <w:r>
        <w:t>TFB_API_00</w:t>
      </w:r>
      <w:r>
        <w:rPr>
          <w:rFonts w:hint="eastAsia"/>
        </w:rPr>
        <w:t>1</w:t>
      </w:r>
      <w:r w:rsidR="008B5BDF">
        <w:rPr>
          <w:rFonts w:hint="eastAsia"/>
        </w:rPr>
        <w:t>7</w:t>
      </w:r>
      <w:bookmarkStart w:id="230" w:name="OLE_LINK65"/>
      <w:bookmarkStart w:id="231" w:name="OLE_LINK66"/>
      <w:r w:rsidR="008B5BDF">
        <w:rPr>
          <w:rFonts w:hint="eastAsia"/>
        </w:rPr>
        <w:t>信用卡还款</w:t>
      </w:r>
      <w:bookmarkEnd w:id="230"/>
      <w:bookmarkEnd w:id="231"/>
      <w:r w:rsidR="00C9266A">
        <w:rPr>
          <w:rFonts w:hint="eastAsia"/>
        </w:rPr>
        <w:t>请求</w:t>
      </w:r>
      <w:bookmarkEnd w:id="229"/>
    </w:p>
    <w:p w:rsidR="00532E77" w:rsidRDefault="00532E77" w:rsidP="008B5BDF">
      <w:pPr>
        <w:pStyle w:val="3"/>
        <w:numPr>
          <w:ilvl w:val="2"/>
          <w:numId w:val="13"/>
        </w:numPr>
        <w:spacing w:line="415" w:lineRule="auto"/>
      </w:pPr>
      <w:bookmarkStart w:id="232" w:name="_Toc398715230"/>
      <w:r>
        <w:rPr>
          <w:rFonts w:hint="eastAsia"/>
        </w:rPr>
        <w:t>业务标识</w:t>
      </w:r>
      <w:bookmarkStart w:id="233" w:name="OLE_LINK43"/>
      <w:bookmarkStart w:id="234" w:name="OLE_LINK44"/>
      <w:r>
        <w:t>Api</w:t>
      </w:r>
      <w:r>
        <w:rPr>
          <w:rFonts w:hint="eastAsia"/>
        </w:rPr>
        <w:t>Payinfo</w:t>
      </w:r>
      <w:bookmarkEnd w:id="233"/>
      <w:bookmarkEnd w:id="234"/>
      <w:r w:rsidR="008B5BDF">
        <w:rPr>
          <w:rFonts w:hint="eastAsia"/>
        </w:rPr>
        <w:t>- &gt;</w:t>
      </w:r>
      <w:bookmarkStart w:id="235" w:name="OLE_LINK45"/>
      <w:bookmarkStart w:id="236" w:name="OLE_LINK46"/>
      <w:bookmarkStart w:id="237" w:name="OLE_LINK80"/>
      <w:bookmarkStart w:id="238" w:name="OLE_LINK81"/>
      <w:r w:rsidR="00BD6BCD">
        <w:rPr>
          <w:rFonts w:hint="eastAsia"/>
        </w:rPr>
        <w:t>c</w:t>
      </w:r>
      <w:r w:rsidR="008B5BDF">
        <w:t>redit</w:t>
      </w:r>
      <w:r w:rsidR="008B5BDF">
        <w:rPr>
          <w:rFonts w:hint="eastAsia"/>
        </w:rPr>
        <w:t>C</w:t>
      </w:r>
      <w:r w:rsidR="008B5BDF" w:rsidRPr="008B5BDF">
        <w:t>ard</w:t>
      </w:r>
      <w:bookmarkEnd w:id="235"/>
      <w:bookmarkEnd w:id="236"/>
      <w:r w:rsidR="00BD6BCD">
        <w:rPr>
          <w:rFonts w:hint="eastAsia"/>
        </w:rPr>
        <w:t>MoneyRq</w:t>
      </w:r>
      <w:bookmarkEnd w:id="232"/>
      <w:bookmarkEnd w:id="237"/>
      <w:bookmarkEnd w:id="238"/>
    </w:p>
    <w:p w:rsidR="00532E77" w:rsidRDefault="00532E77" w:rsidP="00532E77"/>
    <w:p w:rsidR="00532E77" w:rsidRDefault="00532E77" w:rsidP="00532E77">
      <w:pPr>
        <w:pStyle w:val="3"/>
        <w:numPr>
          <w:ilvl w:val="2"/>
          <w:numId w:val="13"/>
        </w:numPr>
        <w:spacing w:line="415" w:lineRule="auto"/>
      </w:pPr>
      <w:bookmarkStart w:id="239" w:name="_Toc398715231"/>
      <w:r>
        <w:rPr>
          <w:rFonts w:hint="eastAsia"/>
        </w:rPr>
        <w:t>业务功能描述</w:t>
      </w:r>
      <w:bookmarkEnd w:id="239"/>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bookmarkStart w:id="240" w:name="_Toc398715232"/>
      <w:r>
        <w:rPr>
          <w:rFonts w:hint="eastAsia"/>
        </w:rPr>
        <w:t>请求</w:t>
      </w:r>
      <w:bookmarkEnd w:id="2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1" w:name="OLE_LINK47"/>
            <w:bookmarkStart w:id="242" w:name="OLE_LINK48"/>
            <w:r>
              <w:rPr>
                <w:rFonts w:ascii="Courier New" w:hAnsi="Courier New" w:cs="Courier New" w:hint="eastAsia"/>
                <w:sz w:val="18"/>
                <w:szCs w:val="18"/>
              </w:rPr>
              <w:t>paytype</w:t>
            </w:r>
            <w:bookmarkEnd w:id="241"/>
            <w:bookmarkEnd w:id="24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3" w:name="OLE_LINK49"/>
            <w:bookmarkStart w:id="244" w:name="OLE_LINK50"/>
            <w:r>
              <w:rPr>
                <w:rFonts w:ascii="Courier New" w:hAnsi="Courier New" w:cs="Courier New" w:hint="eastAsia"/>
                <w:sz w:val="18"/>
                <w:szCs w:val="18"/>
              </w:rPr>
              <w:t>paymoney</w:t>
            </w:r>
            <w:bookmarkEnd w:id="243"/>
            <w:bookmarkEnd w:id="24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bookmarkStart w:id="245" w:name="_Toc398715233"/>
      <w:r>
        <w:rPr>
          <w:rFonts w:hint="eastAsia"/>
        </w:rPr>
        <w:t>应答</w:t>
      </w:r>
      <w:bookmarkEnd w:id="2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246" w:name="OLE_LINK61"/>
            <w:bookmarkStart w:id="247" w:name="OLE_LINK62"/>
            <w:r>
              <w:rPr>
                <w:rFonts w:ascii="Courier New" w:hAnsi="Courier New" w:cs="Courier New" w:hint="eastAsia"/>
                <w:sz w:val="18"/>
                <w:szCs w:val="18"/>
              </w:rPr>
              <w:t>feemoney</w:t>
            </w:r>
            <w:bookmarkEnd w:id="246"/>
            <w:bookmarkEnd w:id="24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bookmarkStart w:id="248" w:name="_Toc398715234"/>
      <w:r>
        <w:rPr>
          <w:rFonts w:hint="eastAsia"/>
        </w:rPr>
        <w:t>说明</w:t>
      </w:r>
      <w:bookmarkEnd w:id="2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249" w:name="_Toc398715235"/>
      <w:bookmarkStart w:id="250" w:name="OLE_LINK137"/>
      <w:bookmarkStart w:id="251" w:name="OLE_LINK138"/>
      <w:r>
        <w:t>TFB_API_00</w:t>
      </w:r>
      <w:r>
        <w:rPr>
          <w:rFonts w:hint="eastAsia"/>
        </w:rPr>
        <w:t xml:space="preserve">18 </w:t>
      </w:r>
      <w:bookmarkStart w:id="252" w:name="OLE_LINK67"/>
      <w:bookmarkStart w:id="253" w:name="OLE_LINK68"/>
      <w:r>
        <w:rPr>
          <w:rFonts w:hint="eastAsia"/>
        </w:rPr>
        <w:t>信用卡还款</w:t>
      </w:r>
      <w:bookmarkEnd w:id="252"/>
      <w:bookmarkEnd w:id="253"/>
      <w:r w:rsidR="00192A3A">
        <w:rPr>
          <w:rFonts w:hint="eastAsia"/>
        </w:rPr>
        <w:t>支付成功</w:t>
      </w:r>
      <w:bookmarkEnd w:id="249"/>
    </w:p>
    <w:p w:rsidR="008B5BDF" w:rsidRDefault="008B5BDF" w:rsidP="006B2FDD">
      <w:pPr>
        <w:pStyle w:val="3"/>
        <w:numPr>
          <w:ilvl w:val="2"/>
          <w:numId w:val="13"/>
        </w:numPr>
        <w:spacing w:line="415" w:lineRule="auto"/>
      </w:pPr>
      <w:bookmarkStart w:id="254" w:name="_Toc398715236"/>
      <w:r>
        <w:rPr>
          <w:rFonts w:hint="eastAsia"/>
        </w:rPr>
        <w:t>业务标识</w:t>
      </w:r>
      <w:r>
        <w:t xml:space="preserve"> Api</w:t>
      </w:r>
      <w:r>
        <w:rPr>
          <w:rFonts w:hint="eastAsia"/>
        </w:rPr>
        <w:t>Payinfo - &gt;</w:t>
      </w:r>
      <w:r w:rsidR="006B2FDD" w:rsidRPr="006B2FDD">
        <w:t>insertcreditCardMoney</w:t>
      </w:r>
      <w:bookmarkEnd w:id="254"/>
    </w:p>
    <w:p w:rsidR="008B5BDF" w:rsidRDefault="008B5BDF" w:rsidP="008B5BDF"/>
    <w:p w:rsidR="008B5BDF" w:rsidRDefault="008B5BDF" w:rsidP="008B5BDF">
      <w:pPr>
        <w:pStyle w:val="3"/>
        <w:numPr>
          <w:ilvl w:val="2"/>
          <w:numId w:val="13"/>
        </w:numPr>
        <w:spacing w:line="415" w:lineRule="auto"/>
      </w:pPr>
      <w:bookmarkStart w:id="255" w:name="_Toc398715237"/>
      <w:r>
        <w:rPr>
          <w:rFonts w:hint="eastAsia"/>
        </w:rPr>
        <w:t>业务功能描述</w:t>
      </w:r>
      <w:bookmarkEnd w:id="255"/>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bookmarkStart w:id="256" w:name="_Toc398715238"/>
      <w:r>
        <w:rPr>
          <w:rFonts w:hint="eastAsia"/>
        </w:rPr>
        <w:t>请求</w:t>
      </w:r>
      <w:bookmarkEnd w:id="2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bookmarkStart w:id="257" w:name="_Toc398715239"/>
      <w:r>
        <w:rPr>
          <w:rFonts w:hint="eastAsia"/>
        </w:rPr>
        <w:t>应答</w:t>
      </w:r>
      <w:bookmarkEnd w:id="2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5BDF" w:rsidRDefault="008B5BDF" w:rsidP="008B5BDF">
      <w:pPr>
        <w:pStyle w:val="3"/>
        <w:numPr>
          <w:ilvl w:val="2"/>
          <w:numId w:val="13"/>
        </w:numPr>
        <w:spacing w:line="415" w:lineRule="auto"/>
      </w:pPr>
      <w:bookmarkStart w:id="258" w:name="_Toc398715240"/>
      <w:bookmarkEnd w:id="250"/>
      <w:bookmarkEnd w:id="251"/>
      <w:r>
        <w:rPr>
          <w:rFonts w:hint="eastAsia"/>
        </w:rPr>
        <w:lastRenderedPageBreak/>
        <w:t>说明</w:t>
      </w:r>
      <w:bookmarkEnd w:id="258"/>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bookmarkStart w:id="259" w:name="_Toc398715241"/>
      <w:r>
        <w:t>TFB_API_00</w:t>
      </w:r>
      <w:r>
        <w:rPr>
          <w:rFonts w:hint="eastAsia"/>
        </w:rPr>
        <w:t xml:space="preserve">19  </w:t>
      </w:r>
      <w:r>
        <w:rPr>
          <w:rFonts w:hint="eastAsia"/>
        </w:rPr>
        <w:t>读取信用卡还款记录</w:t>
      </w:r>
      <w:bookmarkEnd w:id="259"/>
    </w:p>
    <w:p w:rsidR="006B2FDD" w:rsidRDefault="006B2FDD" w:rsidP="006B2FDD">
      <w:pPr>
        <w:pStyle w:val="3"/>
        <w:numPr>
          <w:ilvl w:val="2"/>
          <w:numId w:val="13"/>
        </w:numPr>
        <w:spacing w:line="415" w:lineRule="auto"/>
      </w:pPr>
      <w:bookmarkStart w:id="260" w:name="_Toc398715242"/>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bookmarkEnd w:id="260"/>
    </w:p>
    <w:p w:rsidR="006B2FDD" w:rsidRDefault="006B2FDD" w:rsidP="006B2FDD"/>
    <w:p w:rsidR="006B2FDD" w:rsidRDefault="006B2FDD" w:rsidP="006B2FDD">
      <w:pPr>
        <w:pStyle w:val="3"/>
        <w:numPr>
          <w:ilvl w:val="2"/>
          <w:numId w:val="13"/>
        </w:numPr>
        <w:spacing w:line="415" w:lineRule="auto"/>
      </w:pPr>
      <w:bookmarkStart w:id="261" w:name="_Toc398715243"/>
      <w:r>
        <w:rPr>
          <w:rFonts w:hint="eastAsia"/>
        </w:rPr>
        <w:t>业务功能描述</w:t>
      </w:r>
      <w:bookmarkEnd w:id="261"/>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bookmarkStart w:id="262" w:name="_Toc398715244"/>
      <w:r>
        <w:rPr>
          <w:rFonts w:hint="eastAsia"/>
        </w:rPr>
        <w:t>请求</w:t>
      </w:r>
      <w:bookmarkEnd w:id="26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3" w:name="OLE_LINK150"/>
            <w:bookmarkStart w:id="264" w:name="OLE_LINK151"/>
            <w:r>
              <w:rPr>
                <w:rFonts w:ascii="Courier New" w:hAnsi="Courier New" w:cs="Courier New" w:hint="eastAsia"/>
                <w:sz w:val="18"/>
                <w:szCs w:val="18"/>
              </w:rPr>
              <w:t>paytype</w:t>
            </w:r>
            <w:bookmarkEnd w:id="263"/>
            <w:bookmarkEnd w:id="26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5" w:name="OLE_LINK152"/>
            <w:bookmarkStart w:id="266" w:name="OLE_LINK153"/>
            <w:r>
              <w:rPr>
                <w:rFonts w:ascii="Courier New" w:hAnsi="Courier New" w:cs="Courier New" w:hint="eastAsia"/>
                <w:sz w:val="18"/>
                <w:szCs w:val="18"/>
              </w:rPr>
              <w:t>msgstart</w:t>
            </w:r>
            <w:bookmarkEnd w:id="265"/>
            <w:bookmarkEnd w:id="26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7" w:name="OLE_LINK154"/>
            <w:bookmarkStart w:id="268" w:name="OLE_LINK155"/>
            <w:r>
              <w:rPr>
                <w:rFonts w:ascii="Courier New" w:hAnsi="Courier New" w:cs="Courier New" w:hint="eastAsia"/>
                <w:sz w:val="18"/>
                <w:szCs w:val="18"/>
              </w:rPr>
              <w:t>msgdisplay</w:t>
            </w:r>
            <w:bookmarkEnd w:id="267"/>
            <w:bookmarkEnd w:id="26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bookmarkStart w:id="269" w:name="_Toc398715245"/>
      <w:r>
        <w:rPr>
          <w:rFonts w:hint="eastAsia"/>
        </w:rPr>
        <w:t>应答</w:t>
      </w:r>
      <w:bookmarkEnd w:id="26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0" w:name="OLE_LINK69"/>
            <w:bookmarkStart w:id="271" w:name="OLE_LINK70"/>
            <w:r>
              <w:rPr>
                <w:rFonts w:hint="eastAsia"/>
                <w:szCs w:val="21"/>
              </w:rPr>
              <w:t>ccgno</w:t>
            </w:r>
            <w:bookmarkEnd w:id="270"/>
            <w:bookmarkEnd w:id="27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272" w:name="OLE_LINK139"/>
            <w:bookmarkStart w:id="273" w:name="OLE_LINK140"/>
            <w:r>
              <w:rPr>
                <w:rFonts w:hint="eastAsia"/>
                <w:szCs w:val="21"/>
              </w:rPr>
              <w:t>ccgtime</w:t>
            </w:r>
            <w:bookmarkEnd w:id="272"/>
            <w:bookmarkEnd w:id="27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4" w:name="OLE_LINK141"/>
            <w:bookmarkStart w:id="275" w:name="OLE_LINK142"/>
            <w:r>
              <w:rPr>
                <w:rFonts w:hint="eastAsia"/>
                <w:szCs w:val="21"/>
              </w:rPr>
              <w:t>huancardno</w:t>
            </w:r>
            <w:bookmarkEnd w:id="274"/>
            <w:bookmarkEnd w:id="27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6" w:name="OLE_LINK143"/>
            <w:bookmarkStart w:id="277" w:name="OLE_LINK144"/>
            <w:bookmarkStart w:id="278" w:name="OLE_LINK145"/>
            <w:r>
              <w:rPr>
                <w:rFonts w:hint="eastAsia"/>
                <w:szCs w:val="21"/>
              </w:rPr>
              <w:t>paymoney</w:t>
            </w:r>
            <w:bookmarkEnd w:id="276"/>
            <w:bookmarkEnd w:id="277"/>
            <w:bookmarkEnd w:id="27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9" w:name="OLE_LINK146"/>
            <w:bookmarkStart w:id="280" w:name="OLE_LINK147"/>
            <w:r>
              <w:rPr>
                <w:rFonts w:hint="eastAsia"/>
                <w:szCs w:val="21"/>
              </w:rPr>
              <w:t>allmoney</w:t>
            </w:r>
            <w:bookmarkEnd w:id="279"/>
            <w:bookmarkEnd w:id="28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bookmarkStart w:id="281" w:name="_Toc398715246"/>
      <w:r>
        <w:rPr>
          <w:rFonts w:hint="eastAsia"/>
        </w:rPr>
        <w:t>说明</w:t>
      </w:r>
      <w:bookmarkEnd w:id="2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bookmarkStart w:id="282" w:name="_Toc398715247"/>
      <w:r>
        <w:lastRenderedPageBreak/>
        <w:t>TFB_API_00</w:t>
      </w:r>
      <w:r>
        <w:rPr>
          <w:rFonts w:hint="eastAsia"/>
        </w:rPr>
        <w:t>20</w:t>
      </w:r>
      <w:r>
        <w:rPr>
          <w:rFonts w:hint="eastAsia"/>
        </w:rPr>
        <w:t>转账汇款手续费计算</w:t>
      </w:r>
      <w:bookmarkEnd w:id="282"/>
    </w:p>
    <w:p w:rsidR="00176DC0" w:rsidRDefault="00176DC0" w:rsidP="00176DC0">
      <w:pPr>
        <w:pStyle w:val="3"/>
        <w:numPr>
          <w:ilvl w:val="2"/>
          <w:numId w:val="13"/>
        </w:numPr>
        <w:spacing w:line="415" w:lineRule="auto"/>
      </w:pPr>
      <w:bookmarkStart w:id="283" w:name="_Toc398715248"/>
      <w:r>
        <w:rPr>
          <w:rFonts w:hint="eastAsia"/>
        </w:rPr>
        <w:t>业务标识</w:t>
      </w:r>
      <w:r>
        <w:t xml:space="preserve"> Api</w:t>
      </w:r>
      <w:r>
        <w:rPr>
          <w:rFonts w:hint="eastAsia"/>
        </w:rPr>
        <w:t>Payinfo - &gt; getTransferPayfee</w:t>
      </w:r>
      <w:bookmarkEnd w:id="28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284" w:name="_Toc398715249"/>
      <w:r>
        <w:rPr>
          <w:rFonts w:hint="eastAsia"/>
        </w:rPr>
        <w:t>业务功能描述</w:t>
      </w:r>
      <w:bookmarkEnd w:id="284"/>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285" w:name="_Toc398715250"/>
      <w:r>
        <w:rPr>
          <w:rFonts w:hint="eastAsia"/>
        </w:rPr>
        <w:t>请求</w:t>
      </w:r>
      <w:bookmarkEnd w:id="2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bookmarkStart w:id="286" w:name="_Toc398715251"/>
      <w:r>
        <w:rPr>
          <w:rFonts w:hint="eastAsia"/>
        </w:rPr>
        <w:t>应答</w:t>
      </w:r>
      <w:bookmarkEnd w:id="2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bookmarkStart w:id="287" w:name="_Toc398715252"/>
      <w:r>
        <w:rPr>
          <w:rFonts w:hint="eastAsia"/>
        </w:rPr>
        <w:t>说明</w:t>
      </w:r>
      <w:bookmarkEnd w:id="2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bookmarkStart w:id="288" w:name="_Toc398715253"/>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bookmarkEnd w:id="288"/>
    </w:p>
    <w:p w:rsidR="008B0656" w:rsidRDefault="008B0656" w:rsidP="00126182">
      <w:pPr>
        <w:pStyle w:val="3"/>
        <w:numPr>
          <w:ilvl w:val="2"/>
          <w:numId w:val="13"/>
        </w:numPr>
        <w:spacing w:line="415" w:lineRule="auto"/>
      </w:pPr>
      <w:bookmarkStart w:id="289" w:name="_Toc398715254"/>
      <w:r>
        <w:rPr>
          <w:rFonts w:hint="eastAsia"/>
        </w:rPr>
        <w:t>业务标识</w:t>
      </w:r>
      <w:r>
        <w:t xml:space="preserve"> Api</w:t>
      </w:r>
      <w:r>
        <w:rPr>
          <w:rFonts w:hint="eastAsia"/>
        </w:rPr>
        <w:t>Payinfo - &gt;</w:t>
      </w:r>
      <w:bookmarkStart w:id="290" w:name="OLE_LINK95"/>
      <w:bookmarkStart w:id="291" w:name="OLE_LINK96"/>
      <w:r w:rsidR="002628D5">
        <w:rPr>
          <w:rFonts w:hint="eastAsia"/>
        </w:rPr>
        <w:t>t</w:t>
      </w:r>
      <w:r w:rsidR="00384465">
        <w:t>ransfer</w:t>
      </w:r>
      <w:r w:rsidR="00384465">
        <w:rPr>
          <w:rFonts w:hint="eastAsia"/>
        </w:rPr>
        <w:t>M</w:t>
      </w:r>
      <w:r w:rsidR="00126182" w:rsidRPr="00126182">
        <w:t>oney</w:t>
      </w:r>
      <w:bookmarkEnd w:id="290"/>
      <w:bookmarkEnd w:id="291"/>
      <w:r w:rsidR="002628D5">
        <w:rPr>
          <w:rFonts w:hint="eastAsia"/>
        </w:rPr>
        <w:t>Rq</w:t>
      </w:r>
      <w:bookmarkEnd w:id="289"/>
    </w:p>
    <w:p w:rsidR="008B0656" w:rsidRDefault="008B0656" w:rsidP="008B0656"/>
    <w:p w:rsidR="008B0656" w:rsidRDefault="008B0656" w:rsidP="008B0656">
      <w:pPr>
        <w:pStyle w:val="3"/>
        <w:numPr>
          <w:ilvl w:val="2"/>
          <w:numId w:val="13"/>
        </w:numPr>
        <w:spacing w:line="415" w:lineRule="auto"/>
      </w:pPr>
      <w:bookmarkStart w:id="292" w:name="_Toc398715255"/>
      <w:r>
        <w:rPr>
          <w:rFonts w:hint="eastAsia"/>
        </w:rPr>
        <w:t>业务功能描述</w:t>
      </w:r>
      <w:bookmarkEnd w:id="292"/>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bookmarkStart w:id="293" w:name="_Toc398715256"/>
      <w:r>
        <w:rPr>
          <w:rFonts w:hint="eastAsia"/>
        </w:rPr>
        <w:t>请求</w:t>
      </w:r>
      <w:bookmarkEnd w:id="2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bookmarkStart w:id="294" w:name="_Toc398715257"/>
      <w:r>
        <w:rPr>
          <w:rFonts w:hint="eastAsia"/>
        </w:rPr>
        <w:t>应答</w:t>
      </w:r>
      <w:bookmarkEnd w:id="2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295" w:name="_Toc398715258"/>
      <w:r>
        <w:rPr>
          <w:rFonts w:hint="eastAsia"/>
        </w:rPr>
        <w:t>说明</w:t>
      </w:r>
      <w:bookmarkEnd w:id="2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bookmarkStart w:id="296" w:name="_Toc398715259"/>
      <w:r>
        <w:t>TFB_API_00</w:t>
      </w:r>
      <w:r w:rsidR="00F30286">
        <w:rPr>
          <w:rFonts w:hint="eastAsia"/>
        </w:rPr>
        <w:t>2</w:t>
      </w:r>
      <w:bookmarkStart w:id="297" w:name="OLE_LINK101"/>
      <w:bookmarkStart w:id="298" w:name="OLE_LINK102"/>
      <w:r w:rsidR="00176DC0">
        <w:rPr>
          <w:rFonts w:hint="eastAsia"/>
        </w:rPr>
        <w:t xml:space="preserve">2 </w:t>
      </w:r>
      <w:r w:rsidR="00F30286">
        <w:rPr>
          <w:rFonts w:hint="eastAsia"/>
        </w:rPr>
        <w:t>转账汇款</w:t>
      </w:r>
      <w:bookmarkEnd w:id="297"/>
      <w:bookmarkEnd w:id="298"/>
      <w:r w:rsidR="00370362">
        <w:rPr>
          <w:rFonts w:hint="eastAsia"/>
        </w:rPr>
        <w:t>支付成功反馈</w:t>
      </w:r>
      <w:bookmarkEnd w:id="296"/>
    </w:p>
    <w:p w:rsidR="008B0656" w:rsidRDefault="008B0656" w:rsidP="008B0656">
      <w:pPr>
        <w:pStyle w:val="3"/>
        <w:numPr>
          <w:ilvl w:val="2"/>
          <w:numId w:val="13"/>
        </w:numPr>
        <w:spacing w:line="415" w:lineRule="auto"/>
      </w:pPr>
      <w:bookmarkStart w:id="299" w:name="_Toc398715260"/>
      <w:r>
        <w:rPr>
          <w:rFonts w:hint="eastAsia"/>
        </w:rPr>
        <w:t>业务标识</w:t>
      </w:r>
      <w:r>
        <w:t xml:space="preserve"> Api</w:t>
      </w:r>
      <w:r>
        <w:rPr>
          <w:rFonts w:hint="eastAsia"/>
        </w:rPr>
        <w:t>Payinfo - &gt;</w:t>
      </w:r>
      <w:bookmarkStart w:id="300" w:name="OLE_LINK99"/>
      <w:bookmarkStart w:id="301" w:name="OLE_LINK100"/>
      <w:r w:rsidR="002B53AE">
        <w:rPr>
          <w:rFonts w:hint="eastAsia"/>
        </w:rPr>
        <w:t>insertT</w:t>
      </w:r>
      <w:r w:rsidR="00384465">
        <w:t>ransfer</w:t>
      </w:r>
      <w:r w:rsidR="00384465">
        <w:rPr>
          <w:rFonts w:hint="eastAsia"/>
        </w:rPr>
        <w:t>M</w:t>
      </w:r>
      <w:r w:rsidR="00384465" w:rsidRPr="00126182">
        <w:t>oney</w:t>
      </w:r>
      <w:bookmarkEnd w:id="299"/>
      <w:bookmarkEnd w:id="300"/>
      <w:bookmarkEnd w:id="301"/>
    </w:p>
    <w:p w:rsidR="008B0656" w:rsidRDefault="008B0656" w:rsidP="008B0656"/>
    <w:p w:rsidR="008B0656" w:rsidRDefault="008B0656" w:rsidP="008B0656">
      <w:pPr>
        <w:pStyle w:val="3"/>
        <w:numPr>
          <w:ilvl w:val="2"/>
          <w:numId w:val="13"/>
        </w:numPr>
        <w:spacing w:line="415" w:lineRule="auto"/>
      </w:pPr>
      <w:bookmarkStart w:id="302" w:name="_Toc398715261"/>
      <w:r>
        <w:rPr>
          <w:rFonts w:hint="eastAsia"/>
        </w:rPr>
        <w:t>业务功能描述</w:t>
      </w:r>
      <w:bookmarkEnd w:id="302"/>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bookmarkStart w:id="303" w:name="_Toc398715262"/>
      <w:r>
        <w:rPr>
          <w:rFonts w:hint="eastAsia"/>
        </w:rPr>
        <w:t>请求</w:t>
      </w:r>
      <w:bookmarkEnd w:id="3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bookmarkStart w:id="304" w:name="_Toc398715263"/>
      <w:r>
        <w:rPr>
          <w:rFonts w:hint="eastAsia"/>
        </w:rPr>
        <w:t>应答</w:t>
      </w:r>
      <w:bookmarkEnd w:id="3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305" w:name="_Toc398715264"/>
      <w:r>
        <w:rPr>
          <w:rFonts w:hint="eastAsia"/>
        </w:rPr>
        <w:lastRenderedPageBreak/>
        <w:t>说明</w:t>
      </w:r>
      <w:bookmarkEnd w:id="3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bookmarkStart w:id="306" w:name="_Toc398715265"/>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bookmarkEnd w:id="306"/>
    </w:p>
    <w:p w:rsidR="002B53AE" w:rsidRDefault="002B53AE" w:rsidP="002B53AE">
      <w:pPr>
        <w:pStyle w:val="3"/>
        <w:numPr>
          <w:ilvl w:val="2"/>
          <w:numId w:val="13"/>
        </w:numPr>
        <w:spacing w:line="415" w:lineRule="auto"/>
      </w:pPr>
      <w:bookmarkStart w:id="307" w:name="_Toc398715266"/>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bookmarkEnd w:id="307"/>
    </w:p>
    <w:p w:rsidR="002B53AE" w:rsidRDefault="002B53AE" w:rsidP="002B53AE"/>
    <w:p w:rsidR="002B53AE" w:rsidRDefault="002B53AE" w:rsidP="002B53AE">
      <w:pPr>
        <w:pStyle w:val="3"/>
        <w:numPr>
          <w:ilvl w:val="2"/>
          <w:numId w:val="13"/>
        </w:numPr>
        <w:spacing w:line="415" w:lineRule="auto"/>
      </w:pPr>
      <w:bookmarkStart w:id="308" w:name="_Toc398715267"/>
      <w:r>
        <w:rPr>
          <w:rFonts w:hint="eastAsia"/>
        </w:rPr>
        <w:t>业务功能描述</w:t>
      </w:r>
      <w:bookmarkEnd w:id="308"/>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bookmarkStart w:id="309" w:name="_Toc398715268"/>
      <w:r>
        <w:rPr>
          <w:rFonts w:hint="eastAsia"/>
        </w:rPr>
        <w:t>请求</w:t>
      </w:r>
      <w:bookmarkEnd w:id="3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bookmarkStart w:id="310" w:name="_Toc398715269"/>
      <w:r>
        <w:rPr>
          <w:rFonts w:hint="eastAsia"/>
        </w:rPr>
        <w:t>应答</w:t>
      </w:r>
      <w:bookmarkEnd w:id="3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A96DB9" w:rsidTr="00A120F8">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96DB9" w:rsidRDefault="00A96DB9" w:rsidP="00A120F8">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6DB9" w:rsidRDefault="00A96DB9" w:rsidP="00A120F8">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A96DB9" w:rsidP="00967B50">
            <w:pPr>
              <w:rPr>
                <w:rFonts w:ascii="Courier New" w:hAnsi="Courier New" w:cs="Courier New"/>
                <w:sz w:val="18"/>
                <w:szCs w:val="18"/>
              </w:rPr>
            </w:pPr>
            <w:r>
              <w:rPr>
                <w:rFonts w:hint="eastAsia"/>
                <w:szCs w:val="21"/>
              </w:rPr>
              <w:t>tfmgid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A96DB9" w:rsidP="00A96DB9">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bookmarkStart w:id="311" w:name="_Toc398715270"/>
      <w:r>
        <w:rPr>
          <w:rFonts w:hint="eastAsia"/>
        </w:rPr>
        <w:t>说明</w:t>
      </w:r>
      <w:bookmarkEnd w:id="31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312" w:name="_Toc398715271"/>
      <w:r>
        <w:t>TFB_API_00</w:t>
      </w:r>
      <w:r>
        <w:rPr>
          <w:rFonts w:hint="eastAsia"/>
        </w:rPr>
        <w:t xml:space="preserve">34 </w:t>
      </w:r>
      <w:r>
        <w:rPr>
          <w:rFonts w:hint="eastAsia"/>
        </w:rPr>
        <w:t>还贷款手续费计算</w:t>
      </w:r>
      <w:bookmarkEnd w:id="312"/>
    </w:p>
    <w:p w:rsidR="00176DC0" w:rsidRDefault="00176DC0" w:rsidP="00176DC0">
      <w:pPr>
        <w:pStyle w:val="3"/>
        <w:numPr>
          <w:ilvl w:val="2"/>
          <w:numId w:val="13"/>
        </w:numPr>
        <w:spacing w:line="415" w:lineRule="auto"/>
      </w:pPr>
      <w:bookmarkStart w:id="313" w:name="_Toc398715272"/>
      <w:r>
        <w:rPr>
          <w:rFonts w:hint="eastAsia"/>
        </w:rPr>
        <w:t>业务标识</w:t>
      </w:r>
      <w:r>
        <w:t xml:space="preserve"> Api</w:t>
      </w:r>
      <w:r>
        <w:rPr>
          <w:rFonts w:hint="eastAsia"/>
        </w:rPr>
        <w:t>Payinfo - &gt; getRepayMoneyPayfee</w:t>
      </w:r>
      <w:bookmarkEnd w:id="31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314" w:name="_Toc398715273"/>
      <w:r>
        <w:rPr>
          <w:rFonts w:hint="eastAsia"/>
        </w:rPr>
        <w:lastRenderedPageBreak/>
        <w:t>业务功能描述</w:t>
      </w:r>
      <w:bookmarkEnd w:id="314"/>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315" w:name="_Toc398715274"/>
      <w:r>
        <w:rPr>
          <w:rFonts w:hint="eastAsia"/>
        </w:rPr>
        <w:t>请求</w:t>
      </w:r>
      <w:bookmarkEnd w:id="3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bookmarkStart w:id="316" w:name="_Toc398715275"/>
      <w:r>
        <w:rPr>
          <w:rFonts w:hint="eastAsia"/>
        </w:rPr>
        <w:t>应答</w:t>
      </w:r>
      <w:bookmarkEnd w:id="3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bookmarkStart w:id="317" w:name="_Toc398715276"/>
      <w:r>
        <w:rPr>
          <w:rFonts w:hint="eastAsia"/>
        </w:rPr>
        <w:t>说明</w:t>
      </w:r>
      <w:bookmarkEnd w:id="3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bookmarkStart w:id="318" w:name="_Toc398715277"/>
      <w:r>
        <w:t>TFB_API_00</w:t>
      </w:r>
      <w:r w:rsidR="00445723">
        <w:rPr>
          <w:rFonts w:hint="eastAsia"/>
        </w:rPr>
        <w:t>2</w:t>
      </w:r>
      <w:r w:rsidR="00176DC0">
        <w:rPr>
          <w:rFonts w:hint="eastAsia"/>
        </w:rPr>
        <w:t>5</w:t>
      </w:r>
      <w:bookmarkStart w:id="319" w:name="OLE_LINK111"/>
      <w:bookmarkStart w:id="320" w:name="OLE_LINK112"/>
      <w:r>
        <w:rPr>
          <w:rFonts w:hint="eastAsia"/>
        </w:rPr>
        <w:t>还</w:t>
      </w:r>
      <w:r w:rsidR="00504C45">
        <w:rPr>
          <w:rFonts w:hint="eastAsia"/>
        </w:rPr>
        <w:t>贷</w:t>
      </w:r>
      <w:r>
        <w:rPr>
          <w:rFonts w:hint="eastAsia"/>
        </w:rPr>
        <w:t>款</w:t>
      </w:r>
      <w:bookmarkEnd w:id="319"/>
      <w:bookmarkEnd w:id="320"/>
      <w:r w:rsidR="00504C45">
        <w:rPr>
          <w:rFonts w:hint="eastAsia"/>
        </w:rPr>
        <w:t>请求银行交易流水号</w:t>
      </w:r>
      <w:bookmarkEnd w:id="318"/>
    </w:p>
    <w:p w:rsidR="00384465" w:rsidRDefault="00384465" w:rsidP="00384465">
      <w:pPr>
        <w:pStyle w:val="3"/>
        <w:numPr>
          <w:ilvl w:val="2"/>
          <w:numId w:val="13"/>
        </w:numPr>
        <w:spacing w:line="415" w:lineRule="auto"/>
      </w:pPr>
      <w:bookmarkStart w:id="321" w:name="_Toc398715278"/>
      <w:r>
        <w:rPr>
          <w:rFonts w:hint="eastAsia"/>
        </w:rPr>
        <w:t>业务标识</w:t>
      </w:r>
      <w:r>
        <w:t xml:space="preserve"> Api</w:t>
      </w:r>
      <w:r>
        <w:rPr>
          <w:rFonts w:hint="eastAsia"/>
        </w:rPr>
        <w:t>Payinfo - &gt;</w:t>
      </w:r>
      <w:bookmarkStart w:id="322" w:name="OLE_LINK113"/>
      <w:bookmarkStart w:id="323" w:name="OLE_LINK114"/>
      <w:r>
        <w:rPr>
          <w:rFonts w:hint="eastAsia"/>
        </w:rPr>
        <w:t>RepayMoney</w:t>
      </w:r>
      <w:bookmarkEnd w:id="322"/>
      <w:bookmarkEnd w:id="323"/>
      <w:r w:rsidR="00504C45">
        <w:rPr>
          <w:rFonts w:hint="eastAsia"/>
        </w:rPr>
        <w:t>Rq</w:t>
      </w:r>
      <w:bookmarkEnd w:id="321"/>
    </w:p>
    <w:p w:rsidR="00384465" w:rsidRDefault="00384465" w:rsidP="00384465">
      <w:pPr>
        <w:pStyle w:val="3"/>
        <w:numPr>
          <w:ilvl w:val="2"/>
          <w:numId w:val="13"/>
        </w:numPr>
        <w:spacing w:line="415" w:lineRule="auto"/>
      </w:pPr>
      <w:bookmarkStart w:id="324" w:name="_Toc398715279"/>
      <w:r>
        <w:rPr>
          <w:rFonts w:hint="eastAsia"/>
        </w:rPr>
        <w:t>业务功能描述</w:t>
      </w:r>
      <w:bookmarkEnd w:id="324"/>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bookmarkStart w:id="325" w:name="_Toc398715280"/>
      <w:r>
        <w:rPr>
          <w:rFonts w:hint="eastAsia"/>
        </w:rPr>
        <w:t>请求</w:t>
      </w:r>
      <w:bookmarkEnd w:id="32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bookmarkStart w:id="326" w:name="_Toc398715281"/>
      <w:r>
        <w:rPr>
          <w:rFonts w:hint="eastAsia"/>
        </w:rPr>
        <w:t>应答</w:t>
      </w:r>
      <w:bookmarkEnd w:id="3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bookmarkStart w:id="327" w:name="_Toc398715282"/>
      <w:r>
        <w:rPr>
          <w:rFonts w:hint="eastAsia"/>
        </w:rPr>
        <w:t>说明</w:t>
      </w:r>
      <w:bookmarkEnd w:id="327"/>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bookmarkStart w:id="328" w:name="_Toc398715283"/>
      <w:r>
        <w:lastRenderedPageBreak/>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bookmarkEnd w:id="328"/>
    </w:p>
    <w:p w:rsidR="00384465" w:rsidRDefault="00384465" w:rsidP="00384465">
      <w:pPr>
        <w:pStyle w:val="3"/>
        <w:numPr>
          <w:ilvl w:val="2"/>
          <w:numId w:val="13"/>
        </w:numPr>
        <w:spacing w:line="415" w:lineRule="auto"/>
      </w:pPr>
      <w:bookmarkStart w:id="329" w:name="_Toc398715284"/>
      <w:r>
        <w:rPr>
          <w:rFonts w:hint="eastAsia"/>
        </w:rPr>
        <w:t>业务标识</w:t>
      </w:r>
      <w:r>
        <w:t xml:space="preserve"> Api</w:t>
      </w:r>
      <w:r>
        <w:rPr>
          <w:rFonts w:hint="eastAsia"/>
        </w:rPr>
        <w:t>Payinfo - &gt;</w:t>
      </w:r>
      <w:bookmarkStart w:id="330" w:name="OLE_LINK115"/>
      <w:bookmarkStart w:id="331" w:name="OLE_LINK116"/>
      <w:bookmarkStart w:id="332" w:name="OLE_LINK84"/>
      <w:r w:rsidR="00D77A32">
        <w:rPr>
          <w:rFonts w:hint="eastAsia"/>
        </w:rPr>
        <w:t>insertR</w:t>
      </w:r>
      <w:r w:rsidR="003B1C36">
        <w:rPr>
          <w:rFonts w:hint="eastAsia"/>
        </w:rPr>
        <w:t>epayMoney</w:t>
      </w:r>
      <w:bookmarkEnd w:id="329"/>
      <w:bookmarkEnd w:id="330"/>
      <w:bookmarkEnd w:id="331"/>
      <w:bookmarkEnd w:id="332"/>
    </w:p>
    <w:p w:rsidR="00384465" w:rsidRDefault="00384465" w:rsidP="00384465"/>
    <w:p w:rsidR="00384465" w:rsidRDefault="00384465" w:rsidP="00384465">
      <w:pPr>
        <w:pStyle w:val="3"/>
        <w:numPr>
          <w:ilvl w:val="2"/>
          <w:numId w:val="13"/>
        </w:numPr>
        <w:spacing w:line="415" w:lineRule="auto"/>
      </w:pPr>
      <w:bookmarkStart w:id="333" w:name="_Toc398715285"/>
      <w:r>
        <w:rPr>
          <w:rFonts w:hint="eastAsia"/>
        </w:rPr>
        <w:t>业务功能描述</w:t>
      </w:r>
      <w:bookmarkEnd w:id="333"/>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bookmarkStart w:id="334" w:name="_Toc398715286"/>
      <w:r>
        <w:rPr>
          <w:rFonts w:hint="eastAsia"/>
        </w:rPr>
        <w:t>请求</w:t>
      </w:r>
      <w:bookmarkEnd w:id="33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bookmarkStart w:id="335" w:name="_Toc398715287"/>
      <w:r>
        <w:rPr>
          <w:rFonts w:hint="eastAsia"/>
        </w:rPr>
        <w:t>应答</w:t>
      </w:r>
      <w:bookmarkEnd w:id="3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bookmarkStart w:id="336" w:name="_Toc398715288"/>
      <w:r>
        <w:rPr>
          <w:rFonts w:hint="eastAsia"/>
        </w:rPr>
        <w:t>说明</w:t>
      </w:r>
      <w:bookmarkEnd w:id="3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bookmarkStart w:id="337" w:name="_Toc398715289"/>
      <w:r>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bookmarkEnd w:id="337"/>
    </w:p>
    <w:p w:rsidR="00D77A32" w:rsidRDefault="00D77A32" w:rsidP="00D77A32">
      <w:pPr>
        <w:pStyle w:val="3"/>
        <w:numPr>
          <w:ilvl w:val="2"/>
          <w:numId w:val="13"/>
        </w:numPr>
        <w:spacing w:line="415" w:lineRule="auto"/>
      </w:pPr>
      <w:bookmarkStart w:id="338" w:name="_Toc398715290"/>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bookmarkEnd w:id="338"/>
    </w:p>
    <w:p w:rsidR="00D77A32" w:rsidRDefault="00D77A32" w:rsidP="00D77A32"/>
    <w:p w:rsidR="00D77A32" w:rsidRDefault="00D77A32" w:rsidP="00D77A32">
      <w:pPr>
        <w:pStyle w:val="3"/>
        <w:numPr>
          <w:ilvl w:val="2"/>
          <w:numId w:val="13"/>
        </w:numPr>
        <w:spacing w:line="415" w:lineRule="auto"/>
      </w:pPr>
      <w:bookmarkStart w:id="339" w:name="_Toc398715291"/>
      <w:r>
        <w:rPr>
          <w:rFonts w:hint="eastAsia"/>
        </w:rPr>
        <w:t>业务功能描述</w:t>
      </w:r>
      <w:bookmarkEnd w:id="339"/>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bookmarkStart w:id="340" w:name="_Toc398715292"/>
      <w:r>
        <w:rPr>
          <w:rFonts w:hint="eastAsia"/>
        </w:rPr>
        <w:t>请求</w:t>
      </w:r>
      <w:bookmarkEnd w:id="3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bookmarkStart w:id="341" w:name="_Toc398715293"/>
      <w:r>
        <w:rPr>
          <w:rFonts w:hint="eastAsia"/>
        </w:rPr>
        <w:t>应答</w:t>
      </w:r>
      <w:bookmarkEnd w:id="3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183AAD" w:rsidP="00D0390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bookmarkStart w:id="342" w:name="_Toc398715294"/>
      <w:r>
        <w:rPr>
          <w:rFonts w:hint="eastAsia"/>
        </w:rPr>
        <w:t>说明</w:t>
      </w:r>
      <w:bookmarkEnd w:id="3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bookmarkStart w:id="343" w:name="_Toc398715295"/>
      <w:r>
        <w:t>TFB_API_00</w:t>
      </w:r>
      <w:r>
        <w:rPr>
          <w:rFonts w:hint="eastAsia"/>
        </w:rPr>
        <w:t>2</w:t>
      </w:r>
      <w:bookmarkStart w:id="344" w:name="OLE_LINK117"/>
      <w:bookmarkStart w:id="345" w:name="OLE_LINK118"/>
      <w:r w:rsidR="00176DC0">
        <w:rPr>
          <w:rFonts w:hint="eastAsia"/>
        </w:rPr>
        <w:t xml:space="preserve">8 </w:t>
      </w:r>
      <w:r>
        <w:rPr>
          <w:rFonts w:hint="eastAsia"/>
        </w:rPr>
        <w:t>充值</w:t>
      </w:r>
      <w:bookmarkEnd w:id="344"/>
      <w:bookmarkEnd w:id="345"/>
      <w:r w:rsidR="00E27443">
        <w:rPr>
          <w:rFonts w:hint="eastAsia"/>
        </w:rPr>
        <w:t>接口请求获得交易流水号</w:t>
      </w:r>
      <w:bookmarkEnd w:id="343"/>
    </w:p>
    <w:p w:rsidR="003B1C36" w:rsidRDefault="003B1C36" w:rsidP="003B1C36">
      <w:pPr>
        <w:pStyle w:val="3"/>
        <w:numPr>
          <w:ilvl w:val="2"/>
          <w:numId w:val="13"/>
        </w:numPr>
        <w:spacing w:line="415" w:lineRule="auto"/>
      </w:pPr>
      <w:bookmarkStart w:id="346" w:name="_Toc398715296"/>
      <w:r>
        <w:rPr>
          <w:rFonts w:hint="eastAsia"/>
        </w:rPr>
        <w:t>业务标识</w:t>
      </w:r>
      <w:r>
        <w:t xml:space="preserve"> Api</w:t>
      </w:r>
      <w:r>
        <w:rPr>
          <w:rFonts w:hint="eastAsia"/>
        </w:rPr>
        <w:t>Payinfo - &gt;</w:t>
      </w:r>
      <w:bookmarkStart w:id="347" w:name="OLE_LINK119"/>
      <w:bookmarkStart w:id="348" w:name="OLE_LINK120"/>
      <w:r>
        <w:t>recharge</w:t>
      </w:r>
      <w:bookmarkEnd w:id="347"/>
      <w:bookmarkEnd w:id="348"/>
      <w:r w:rsidR="00E27443">
        <w:rPr>
          <w:rFonts w:hint="eastAsia"/>
        </w:rPr>
        <w:t>Req</w:t>
      </w:r>
      <w:bookmarkEnd w:id="346"/>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bookmarkStart w:id="349" w:name="_Toc398715297"/>
      <w:r>
        <w:rPr>
          <w:rFonts w:hint="eastAsia"/>
        </w:rPr>
        <w:t>业务功能描述</w:t>
      </w:r>
      <w:bookmarkEnd w:id="349"/>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bookmarkStart w:id="350" w:name="_Toc398715298"/>
      <w:r>
        <w:rPr>
          <w:rFonts w:hint="eastAsia"/>
        </w:rPr>
        <w:t>请求</w:t>
      </w:r>
      <w:bookmarkEnd w:id="3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1" w:name="OLE_LINK121"/>
            <w:bookmarkStart w:id="352" w:name="OLE_LINK122"/>
            <w:r w:rsidRPr="003B1C36">
              <w:rPr>
                <w:rFonts w:ascii="Courier New" w:hAnsi="Courier New" w:cs="Courier New"/>
                <w:sz w:val="18"/>
                <w:szCs w:val="18"/>
              </w:rPr>
              <w:t>banktype</w:t>
            </w:r>
            <w:bookmarkEnd w:id="351"/>
            <w:bookmarkEnd w:id="35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3" w:name="OLE_LINK123"/>
            <w:bookmarkStart w:id="354" w:name="OLE_LINK124"/>
            <w:r w:rsidRPr="003B1C36">
              <w:rPr>
                <w:rFonts w:ascii="Courier New" w:hAnsi="Courier New" w:cs="Courier New"/>
                <w:sz w:val="18"/>
                <w:szCs w:val="18"/>
              </w:rPr>
              <w:t>bankname</w:t>
            </w:r>
            <w:bookmarkEnd w:id="353"/>
            <w:bookmarkEnd w:id="35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355" w:name="OLE_LINK55"/>
            <w:bookmarkStart w:id="356"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355"/>
            <w:bookmarkEnd w:id="35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357" w:name="OLE_LINK71"/>
            <w:bookmarkStart w:id="358" w:name="OLE_LINK72"/>
            <w:bookmarkStart w:id="359" w:name="OLE_LINK75"/>
            <w:r>
              <w:rPr>
                <w:rFonts w:ascii="Courier New" w:hAnsi="Courier New" w:cs="Courier New" w:hint="eastAsia"/>
                <w:sz w:val="18"/>
                <w:szCs w:val="18"/>
              </w:rPr>
              <w:t>cardmobile</w:t>
            </w:r>
            <w:bookmarkEnd w:id="357"/>
            <w:bookmarkEnd w:id="358"/>
            <w:bookmarkEnd w:id="35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bookmarkStart w:id="360" w:name="_Toc398715299"/>
      <w:r>
        <w:rPr>
          <w:rFonts w:hint="eastAsia"/>
        </w:rPr>
        <w:t>应答</w:t>
      </w:r>
      <w:bookmarkEnd w:id="36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bookmarkStart w:id="361" w:name="_Toc398715300"/>
      <w:r>
        <w:rPr>
          <w:rFonts w:hint="eastAsia"/>
        </w:rPr>
        <w:t>说明</w:t>
      </w:r>
      <w:bookmarkEnd w:id="36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bookmarkStart w:id="362" w:name="_Toc398715301"/>
      <w:r>
        <w:lastRenderedPageBreak/>
        <w:t>TFB_API_00</w:t>
      </w:r>
      <w:r>
        <w:rPr>
          <w:rFonts w:hint="eastAsia"/>
        </w:rPr>
        <w:t>2</w:t>
      </w:r>
      <w:r w:rsidR="00176DC0">
        <w:rPr>
          <w:rFonts w:hint="eastAsia"/>
        </w:rPr>
        <w:t>9</w:t>
      </w:r>
      <w:r>
        <w:rPr>
          <w:rFonts w:hint="eastAsia"/>
        </w:rPr>
        <w:t>充值接口交易成功反馈</w:t>
      </w:r>
      <w:bookmarkEnd w:id="362"/>
    </w:p>
    <w:p w:rsidR="003F6C16" w:rsidRDefault="003F6C16" w:rsidP="003F6C16">
      <w:pPr>
        <w:pStyle w:val="3"/>
        <w:numPr>
          <w:ilvl w:val="2"/>
          <w:numId w:val="13"/>
        </w:numPr>
        <w:spacing w:line="415" w:lineRule="auto"/>
      </w:pPr>
      <w:bookmarkStart w:id="363" w:name="_Toc398715302"/>
      <w:r>
        <w:rPr>
          <w:rFonts w:hint="eastAsia"/>
        </w:rPr>
        <w:t>业务标识</w:t>
      </w:r>
      <w:r>
        <w:t xml:space="preserve"> Api</w:t>
      </w:r>
      <w:r>
        <w:rPr>
          <w:rFonts w:hint="eastAsia"/>
        </w:rPr>
        <w:t>Payinfo - &gt;</w:t>
      </w:r>
      <w:r>
        <w:t>recharge</w:t>
      </w:r>
      <w:r>
        <w:rPr>
          <w:rFonts w:hint="eastAsia"/>
        </w:rPr>
        <w:t>Pay</w:t>
      </w:r>
      <w:bookmarkEnd w:id="363"/>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bookmarkStart w:id="364" w:name="_Toc398715303"/>
      <w:r>
        <w:rPr>
          <w:rFonts w:hint="eastAsia"/>
        </w:rPr>
        <w:t>业务功能描述</w:t>
      </w:r>
      <w:bookmarkEnd w:id="364"/>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bookmarkStart w:id="365" w:name="_Toc398715304"/>
      <w:r>
        <w:rPr>
          <w:rFonts w:hint="eastAsia"/>
        </w:rPr>
        <w:t>请求</w:t>
      </w:r>
      <w:bookmarkEnd w:id="3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bookmarkStart w:id="366" w:name="_Toc398715305"/>
      <w:r>
        <w:rPr>
          <w:rFonts w:hint="eastAsia"/>
        </w:rPr>
        <w:t>应答</w:t>
      </w:r>
      <w:bookmarkEnd w:id="36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bookmarkStart w:id="367" w:name="_Toc398715306"/>
      <w:r>
        <w:rPr>
          <w:rFonts w:hint="eastAsia"/>
        </w:rPr>
        <w:t>说明</w:t>
      </w:r>
      <w:bookmarkEnd w:id="3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368" w:name="OLE_LINK57"/>
      <w:bookmarkStart w:id="369" w:name="OLE_LINK58"/>
    </w:p>
    <w:p w:rsidR="00C5089E" w:rsidRDefault="00C5089E" w:rsidP="00C5089E">
      <w:pPr>
        <w:pStyle w:val="2"/>
        <w:numPr>
          <w:ilvl w:val="1"/>
          <w:numId w:val="13"/>
        </w:numPr>
      </w:pPr>
      <w:bookmarkStart w:id="370" w:name="_Toc398715307"/>
      <w:r>
        <w:t>TFB_API_00</w:t>
      </w:r>
      <w:r w:rsidR="00B61D0C">
        <w:rPr>
          <w:rFonts w:hint="eastAsia"/>
        </w:rPr>
        <w:t>30</w:t>
      </w:r>
      <w:r>
        <w:rPr>
          <w:rFonts w:hint="eastAsia"/>
        </w:rPr>
        <w:t>读取银行列表</w:t>
      </w:r>
      <w:bookmarkEnd w:id="370"/>
    </w:p>
    <w:p w:rsidR="00C5089E" w:rsidRDefault="00C5089E" w:rsidP="00C5089E">
      <w:pPr>
        <w:pStyle w:val="3"/>
        <w:numPr>
          <w:ilvl w:val="2"/>
          <w:numId w:val="13"/>
        </w:numPr>
        <w:spacing w:line="415" w:lineRule="auto"/>
      </w:pPr>
      <w:bookmarkStart w:id="371" w:name="_Toc398715308"/>
      <w:r>
        <w:rPr>
          <w:rFonts w:hint="eastAsia"/>
        </w:rPr>
        <w:t>业务标识</w:t>
      </w:r>
      <w:r w:rsidRPr="00C5089E">
        <w:t>ApiAppInfo</w:t>
      </w:r>
      <w:r>
        <w:rPr>
          <w:rFonts w:hint="eastAsia"/>
        </w:rPr>
        <w:t>- &gt; readBankList</w:t>
      </w:r>
      <w:bookmarkEnd w:id="371"/>
    </w:p>
    <w:p w:rsidR="00C5089E" w:rsidRDefault="00C5089E" w:rsidP="00C5089E"/>
    <w:p w:rsidR="00C5089E" w:rsidRDefault="00C5089E" w:rsidP="00C5089E">
      <w:pPr>
        <w:pStyle w:val="3"/>
        <w:numPr>
          <w:ilvl w:val="2"/>
          <w:numId w:val="13"/>
        </w:numPr>
        <w:spacing w:line="415" w:lineRule="auto"/>
      </w:pPr>
      <w:bookmarkStart w:id="372" w:name="_Toc398715309"/>
      <w:r>
        <w:rPr>
          <w:rFonts w:hint="eastAsia"/>
        </w:rPr>
        <w:t>业务功能描述</w:t>
      </w:r>
      <w:bookmarkEnd w:id="372"/>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bookmarkStart w:id="373" w:name="_Toc398715310"/>
      <w:r>
        <w:rPr>
          <w:rFonts w:hint="eastAsia"/>
        </w:rPr>
        <w:t>请求</w:t>
      </w:r>
      <w:bookmarkEnd w:id="373"/>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1A3E88" w:rsidTr="001A3E88">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Pr="00AC06A7" w:rsidRDefault="001A3E88" w:rsidP="001A3E88">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Default="001A3E88" w:rsidP="001A3E88">
            <w:pPr>
              <w:rPr>
                <w:rFonts w:ascii="Courier New" w:hAnsi="Courier New" w:cs="Courier New"/>
                <w:sz w:val="18"/>
                <w:szCs w:val="18"/>
              </w:rPr>
            </w:pPr>
            <w:r>
              <w:rPr>
                <w:rFonts w:ascii="Courier New" w:hAnsi="Courier New" w:cs="Courier New" w:hint="eastAsia"/>
                <w:sz w:val="18"/>
                <w:szCs w:val="18"/>
              </w:rPr>
              <w:t>模糊搜索条件</w:t>
            </w:r>
          </w:p>
        </w:tc>
      </w:tr>
      <w:tr w:rsidR="009651C9" w:rsidRPr="001A3E88" w:rsidTr="00903C07">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Pr="00AC06A7" w:rsidRDefault="009651C9" w:rsidP="00903C07">
            <w:r>
              <w:rPr>
                <w:rFonts w:hint="eastAsia"/>
              </w:rPr>
              <w:t>banktype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增加读取通道支持的银行类型</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r>
              <w:rPr>
                <w:rFonts w:ascii="Courier New" w:hAnsi="Courier New" w:cs="Courier New" w:hint="eastAsia"/>
                <w:sz w:val="18"/>
                <w:szCs w:val="18"/>
              </w:rPr>
              <w:t>值</w:t>
            </w:r>
            <w:r>
              <w:rPr>
                <w:rFonts w:ascii="Courier New" w:hAnsi="Courier New" w:cs="Courier New" w:hint="eastAsia"/>
                <w:sz w:val="18"/>
                <w:szCs w:val="18"/>
              </w:rPr>
              <w:t xml:space="preserve"> </w:t>
            </w:r>
            <w:r>
              <w:rPr>
                <w:rFonts w:ascii="Courier New" w:hAnsi="Courier New" w:cs="Courier New" w:hint="eastAsia"/>
                <w:sz w:val="18"/>
                <w:szCs w:val="18"/>
              </w:rPr>
              <w:t>空</w:t>
            </w:r>
            <w:r>
              <w:rPr>
                <w:rFonts w:ascii="Courier New" w:hAnsi="Courier New" w:cs="Courier New" w:hint="eastAsia"/>
                <w:sz w:val="18"/>
                <w:szCs w:val="18"/>
              </w:rPr>
              <w:t xml:space="preserve"> yibao  bank</w:t>
            </w:r>
          </w:p>
          <w:p w:rsidR="009651C9" w:rsidRDefault="009651C9" w:rsidP="00903C07">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空显示</w:t>
            </w:r>
            <w:proofErr w:type="gramEnd"/>
            <w:r>
              <w:rPr>
                <w:rFonts w:ascii="Courier New" w:hAnsi="Courier New" w:cs="Courier New" w:hint="eastAsia"/>
                <w:sz w:val="18"/>
                <w:szCs w:val="18"/>
              </w:rPr>
              <w:t>所有</w:t>
            </w:r>
          </w:p>
          <w:p w:rsidR="009651C9" w:rsidRDefault="009651C9" w:rsidP="00903C07">
            <w:pPr>
              <w:rPr>
                <w:rFonts w:ascii="Courier New" w:hAnsi="Courier New" w:cs="Courier New"/>
                <w:sz w:val="18"/>
                <w:szCs w:val="18"/>
              </w:rPr>
            </w:pPr>
            <w:r>
              <w:rPr>
                <w:rFonts w:ascii="Courier New" w:hAnsi="Courier New" w:cs="Courier New" w:hint="eastAsia"/>
                <w:sz w:val="18"/>
                <w:szCs w:val="18"/>
              </w:rPr>
              <w:t xml:space="preserve">yibao </w:t>
            </w:r>
            <w:r>
              <w:rPr>
                <w:rFonts w:ascii="Courier New" w:hAnsi="Courier New" w:cs="Courier New" w:hint="eastAsia"/>
                <w:sz w:val="18"/>
                <w:szCs w:val="18"/>
              </w:rPr>
              <w:t>只读取易</w:t>
            </w:r>
            <w:proofErr w:type="gramStart"/>
            <w:r>
              <w:rPr>
                <w:rFonts w:ascii="Courier New" w:hAnsi="Courier New" w:cs="Courier New" w:hint="eastAsia"/>
                <w:sz w:val="18"/>
                <w:szCs w:val="18"/>
              </w:rPr>
              <w:t>宝支持</w:t>
            </w:r>
            <w:proofErr w:type="gramEnd"/>
            <w:r>
              <w:rPr>
                <w:rFonts w:ascii="Courier New" w:hAnsi="Courier New" w:cs="Courier New" w:hint="eastAsia"/>
                <w:sz w:val="18"/>
                <w:szCs w:val="18"/>
              </w:rPr>
              <w:t>的信用卡</w:t>
            </w:r>
          </w:p>
          <w:p w:rsidR="009651C9" w:rsidRPr="001A3E88" w:rsidRDefault="009651C9" w:rsidP="00903C07">
            <w:pPr>
              <w:rPr>
                <w:rFonts w:ascii="Courier New" w:hAnsi="Courier New" w:cs="Courier New"/>
                <w:sz w:val="18"/>
                <w:szCs w:val="18"/>
              </w:rPr>
            </w:pPr>
            <w:r>
              <w:rPr>
                <w:rFonts w:ascii="Courier New" w:hAnsi="Courier New" w:cs="Courier New" w:hint="eastAsia"/>
                <w:sz w:val="18"/>
                <w:szCs w:val="18"/>
              </w:rPr>
              <w:t xml:space="preserve">bank  </w:t>
            </w:r>
            <w:r>
              <w:rPr>
                <w:rFonts w:ascii="Courier New" w:hAnsi="Courier New" w:cs="Courier New" w:hint="eastAsia"/>
                <w:sz w:val="18"/>
                <w:szCs w:val="18"/>
              </w:rPr>
              <w:t>只读取银联支持。</w:t>
            </w:r>
          </w:p>
        </w:tc>
      </w:tr>
      <w:tr w:rsidR="009651C9" w:rsidRPr="009651C9"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Pr="009651C9" w:rsidRDefault="00D27EEF" w:rsidP="00D27EEF">
            <w:pPr>
              <w:rPr>
                <w:rFonts w:ascii="Courier New" w:hAnsi="Courier New" w:cs="Courier New"/>
                <w:color w:val="FF0000"/>
                <w:sz w:val="18"/>
                <w:szCs w:val="18"/>
              </w:rPr>
            </w:pPr>
            <w:r w:rsidRPr="009651C9">
              <w:rPr>
                <w:rFonts w:ascii="Courier New" w:hAnsi="Courier New" w:cs="Courier New"/>
                <w:color w:val="FF0000"/>
                <w:sz w:val="18"/>
                <w:szCs w:val="18"/>
              </w:rPr>
              <w:lastRenderedPageBreak/>
              <w:t>1.2</w:t>
            </w:r>
            <w:r w:rsidR="009651C9" w:rsidRPr="009651C9">
              <w:rPr>
                <w:rFonts w:ascii="Courier New" w:hAnsi="Courier New" w:cs="Courier New" w:hint="eastAsia"/>
                <w:color w:val="FF0000"/>
                <w:sz w:val="18"/>
                <w:szCs w:val="18"/>
              </w:rPr>
              <w:t>.6</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9651C9">
            <w:pPr>
              <w:rPr>
                <w:color w:val="FF0000"/>
              </w:rPr>
            </w:pPr>
            <w:r w:rsidRPr="009651C9">
              <w:rPr>
                <w:rFonts w:hint="eastAsia"/>
                <w:color w:val="FF0000"/>
              </w:rPr>
              <w:t>readmode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string</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作为收款方还是付款方来读取的</w:t>
            </w:r>
            <w:r w:rsidRPr="009651C9">
              <w:rPr>
                <w:rFonts w:ascii="Courier New" w:hAnsi="Courier New" w:cs="Courier New" w:hint="eastAsia"/>
                <w:color w:val="FF0000"/>
                <w:sz w:val="18"/>
                <w:szCs w:val="18"/>
              </w:rPr>
              <w:t>?</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付款方：</w:t>
            </w:r>
            <w:r w:rsidRPr="009651C9">
              <w:rPr>
                <w:rFonts w:ascii="Courier New" w:hAnsi="Courier New" w:cs="Courier New" w:hint="eastAsia"/>
                <w:color w:val="FF0000"/>
                <w:sz w:val="18"/>
                <w:szCs w:val="18"/>
              </w:rPr>
              <w:t>f</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收款方：</w:t>
            </w:r>
            <w:r w:rsidRPr="009651C9">
              <w:rPr>
                <w:rFonts w:ascii="Courier New" w:hAnsi="Courier New" w:cs="Courier New" w:hint="eastAsia"/>
                <w:color w:val="FF0000"/>
                <w:sz w:val="18"/>
                <w:szCs w:val="18"/>
              </w:rPr>
              <w:t>s</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默认为空：屏蔽所有的付款方禁用和收款方禁用的银行卡</w:t>
            </w:r>
          </w:p>
        </w:tc>
      </w:tr>
    </w:tbl>
    <w:p w:rsidR="00C5089E" w:rsidRDefault="00C5089E" w:rsidP="00C5089E"/>
    <w:p w:rsidR="00C5089E" w:rsidRDefault="00C5089E" w:rsidP="00C5089E">
      <w:pPr>
        <w:pStyle w:val="3"/>
        <w:numPr>
          <w:ilvl w:val="2"/>
          <w:numId w:val="13"/>
        </w:numPr>
        <w:spacing w:line="415" w:lineRule="auto"/>
      </w:pPr>
      <w:bookmarkStart w:id="374" w:name="_Toc398715311"/>
      <w:r>
        <w:rPr>
          <w:rFonts w:hint="eastAsia"/>
        </w:rPr>
        <w:t>应答</w:t>
      </w:r>
      <w:bookmarkEnd w:id="3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bookmarkStart w:id="375" w:name="_Toc398715312"/>
      <w:r>
        <w:rPr>
          <w:rFonts w:hint="eastAsia"/>
        </w:rPr>
        <w:t>说明</w:t>
      </w:r>
      <w:bookmarkEnd w:id="3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368"/>
      <w:bookmarkEnd w:id="369"/>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bookmarkStart w:id="376" w:name="_Toc398715313"/>
      <w:r>
        <w:t>TFB_API_00</w:t>
      </w:r>
      <w:r w:rsidR="00B61D0C">
        <w:rPr>
          <w:rFonts w:hint="eastAsia"/>
        </w:rPr>
        <w:t>31</w:t>
      </w:r>
      <w:r>
        <w:rPr>
          <w:rFonts w:hint="eastAsia"/>
        </w:rPr>
        <w:t>读取首页广告列表</w:t>
      </w:r>
      <w:bookmarkEnd w:id="376"/>
    </w:p>
    <w:p w:rsidR="0063758B" w:rsidRDefault="0063758B" w:rsidP="0063758B">
      <w:pPr>
        <w:pStyle w:val="3"/>
        <w:numPr>
          <w:ilvl w:val="2"/>
          <w:numId w:val="13"/>
        </w:numPr>
        <w:spacing w:line="415" w:lineRule="auto"/>
      </w:pPr>
      <w:bookmarkStart w:id="377" w:name="_Toc398715314"/>
      <w:r>
        <w:rPr>
          <w:rFonts w:hint="eastAsia"/>
        </w:rPr>
        <w:t>业务标识</w:t>
      </w:r>
      <w:r w:rsidRPr="00C5089E">
        <w:t>ApiAppInfo</w:t>
      </w:r>
      <w:r>
        <w:rPr>
          <w:rFonts w:hint="eastAsia"/>
        </w:rPr>
        <w:t>- &gt;</w:t>
      </w:r>
      <w:bookmarkStart w:id="378" w:name="OLE_LINK63"/>
      <w:bookmarkStart w:id="379" w:name="OLE_LINK64"/>
      <w:r>
        <w:rPr>
          <w:rFonts w:hint="eastAsia"/>
        </w:rPr>
        <w:t>readIndex</w:t>
      </w:r>
      <w:r>
        <w:t>A</w:t>
      </w:r>
      <w:r w:rsidRPr="0063758B">
        <w:t>d</w:t>
      </w:r>
      <w:r>
        <w:rPr>
          <w:rFonts w:hint="eastAsia"/>
        </w:rPr>
        <w:t>List</w:t>
      </w:r>
      <w:bookmarkEnd w:id="377"/>
      <w:bookmarkEnd w:id="378"/>
      <w:bookmarkEnd w:id="379"/>
    </w:p>
    <w:p w:rsidR="0063758B" w:rsidRDefault="0063758B" w:rsidP="0063758B"/>
    <w:p w:rsidR="0063758B" w:rsidRDefault="0063758B" w:rsidP="0063758B">
      <w:pPr>
        <w:pStyle w:val="3"/>
        <w:numPr>
          <w:ilvl w:val="2"/>
          <w:numId w:val="13"/>
        </w:numPr>
        <w:spacing w:line="415" w:lineRule="auto"/>
      </w:pPr>
      <w:bookmarkStart w:id="380" w:name="_Toc398715315"/>
      <w:r>
        <w:rPr>
          <w:rFonts w:hint="eastAsia"/>
        </w:rPr>
        <w:lastRenderedPageBreak/>
        <w:t>业务功能描述</w:t>
      </w:r>
      <w:bookmarkEnd w:id="380"/>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bookmarkStart w:id="381" w:name="_Toc398715316"/>
      <w:r>
        <w:rPr>
          <w:rFonts w:hint="eastAsia"/>
        </w:rPr>
        <w:t>请求</w:t>
      </w:r>
      <w:bookmarkEnd w:id="3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bookmarkStart w:id="382" w:name="_Toc398715317"/>
      <w:r>
        <w:rPr>
          <w:rFonts w:hint="eastAsia"/>
        </w:rPr>
        <w:t>应答</w:t>
      </w:r>
      <w:bookmarkEnd w:id="3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3" w:name="OLE_LINK131"/>
            <w:bookmarkStart w:id="384" w:name="OLE_LINK132"/>
            <w:r>
              <w:rPr>
                <w:rFonts w:hint="eastAsia"/>
              </w:rPr>
              <w:t>adpicurl</w:t>
            </w:r>
            <w:bookmarkEnd w:id="383"/>
            <w:bookmarkEnd w:id="38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5" w:name="OLE_LINK127"/>
            <w:bookmarkStart w:id="386" w:name="OLE_LINK128"/>
            <w:r>
              <w:rPr>
                <w:rFonts w:hint="eastAsia"/>
              </w:rPr>
              <w:t>adtitle</w:t>
            </w:r>
            <w:bookmarkEnd w:id="385"/>
            <w:bookmarkEnd w:id="38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387" w:name="OLE_LINK133"/>
            <w:bookmarkStart w:id="388"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387"/>
            <w:bookmarkEnd w:id="38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bookmarkStart w:id="389" w:name="_Toc398715318"/>
      <w:r>
        <w:rPr>
          <w:rFonts w:hint="eastAsia"/>
        </w:rPr>
        <w:t>说明</w:t>
      </w:r>
      <w:bookmarkEnd w:id="38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bookmarkStart w:id="390" w:name="_Toc398715319"/>
      <w:r>
        <w:t>TFB_API_00</w:t>
      </w:r>
      <w:r w:rsidR="00B61D0C">
        <w:rPr>
          <w:rFonts w:hint="eastAsia"/>
        </w:rPr>
        <w:t>32</w:t>
      </w:r>
      <w:r w:rsidR="00EF35A9">
        <w:rPr>
          <w:rFonts w:hint="eastAsia"/>
        </w:rPr>
        <w:t>激活</w:t>
      </w:r>
      <w:r w:rsidR="00173EEE">
        <w:rPr>
          <w:rFonts w:hint="eastAsia"/>
        </w:rPr>
        <w:t>刷卡器</w:t>
      </w:r>
      <w:bookmarkEnd w:id="390"/>
    </w:p>
    <w:p w:rsidR="00AE4F9B" w:rsidRDefault="00AE4F9B" w:rsidP="00AE4F9B">
      <w:pPr>
        <w:pStyle w:val="3"/>
        <w:numPr>
          <w:ilvl w:val="2"/>
          <w:numId w:val="13"/>
        </w:numPr>
        <w:spacing w:line="415" w:lineRule="auto"/>
      </w:pPr>
      <w:bookmarkStart w:id="391" w:name="_Toc398715320"/>
      <w:r>
        <w:rPr>
          <w:rFonts w:hint="eastAsia"/>
        </w:rPr>
        <w:t>业务标识</w:t>
      </w:r>
      <w:r w:rsidR="00B55EED">
        <w:t>Api</w:t>
      </w:r>
      <w:r w:rsidR="00B55EED">
        <w:rPr>
          <w:rFonts w:hint="eastAsia"/>
        </w:rPr>
        <w:t>Author</w:t>
      </w:r>
      <w:r w:rsidRPr="00C5089E">
        <w:t>Info</w:t>
      </w:r>
      <w:r w:rsidR="00EF35A9">
        <w:rPr>
          <w:rFonts w:hint="eastAsia"/>
        </w:rPr>
        <w:t>- &gt;</w:t>
      </w:r>
      <w:bookmarkStart w:id="392" w:name="OLE_LINK129"/>
      <w:bookmarkStart w:id="393" w:name="OLE_LINK130"/>
      <w:r w:rsidR="00EF35A9">
        <w:rPr>
          <w:rFonts w:hint="eastAsia"/>
        </w:rPr>
        <w:t>activePayCard</w:t>
      </w:r>
      <w:bookmarkEnd w:id="391"/>
      <w:bookmarkEnd w:id="392"/>
      <w:bookmarkEnd w:id="393"/>
    </w:p>
    <w:p w:rsidR="00AE4F9B" w:rsidRDefault="00AE4F9B" w:rsidP="00AE4F9B"/>
    <w:p w:rsidR="00AE4F9B" w:rsidRDefault="00AE4F9B" w:rsidP="00AE4F9B">
      <w:pPr>
        <w:pStyle w:val="3"/>
        <w:numPr>
          <w:ilvl w:val="2"/>
          <w:numId w:val="13"/>
        </w:numPr>
        <w:spacing w:line="415" w:lineRule="auto"/>
      </w:pPr>
      <w:bookmarkStart w:id="394" w:name="_Toc398715321"/>
      <w:r>
        <w:rPr>
          <w:rFonts w:hint="eastAsia"/>
        </w:rPr>
        <w:t>业务功能描述</w:t>
      </w:r>
      <w:bookmarkEnd w:id="394"/>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bookmarkStart w:id="395" w:name="_Toc398715322"/>
      <w:r>
        <w:rPr>
          <w:rFonts w:hint="eastAsia"/>
        </w:rPr>
        <w:t>请求</w:t>
      </w:r>
      <w:bookmarkEnd w:id="3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396" w:name="OLE_LINK135"/>
            <w:bookmarkStart w:id="397" w:name="OLE_LINK136"/>
            <w:r>
              <w:rPr>
                <w:rFonts w:ascii="Courier New" w:hAnsi="Courier New" w:cs="Courier New" w:hint="eastAsia"/>
                <w:sz w:val="18"/>
                <w:szCs w:val="18"/>
              </w:rPr>
              <w:t>paycardkey</w:t>
            </w:r>
            <w:bookmarkEnd w:id="396"/>
            <w:bookmarkEnd w:id="39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bookmarkStart w:id="398" w:name="_Toc398715323"/>
      <w:r>
        <w:rPr>
          <w:rFonts w:hint="eastAsia"/>
        </w:rPr>
        <w:t>应答</w:t>
      </w:r>
      <w:bookmarkEnd w:id="3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bookmarkStart w:id="399" w:name="_Toc398715324"/>
      <w:r>
        <w:rPr>
          <w:rFonts w:hint="eastAsia"/>
        </w:rPr>
        <w:lastRenderedPageBreak/>
        <w:t>说明</w:t>
      </w:r>
      <w:bookmarkEnd w:id="3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bookmarkStart w:id="400" w:name="_Toc398715325"/>
      <w:r>
        <w:t>TFB_API_00</w:t>
      </w:r>
      <w:r>
        <w:rPr>
          <w:rFonts w:hint="eastAsia"/>
        </w:rPr>
        <w:t xml:space="preserve">33  </w:t>
      </w:r>
      <w:r>
        <w:rPr>
          <w:rFonts w:hint="eastAsia"/>
        </w:rPr>
        <w:t>余额查询</w:t>
      </w:r>
      <w:r w:rsidR="00176DC0">
        <w:rPr>
          <w:rFonts w:hint="eastAsia"/>
        </w:rPr>
        <w:t>（作废）</w:t>
      </w:r>
      <w:bookmarkEnd w:id="400"/>
    </w:p>
    <w:p w:rsidR="004B529D" w:rsidRDefault="004B529D" w:rsidP="004B529D">
      <w:pPr>
        <w:pStyle w:val="3"/>
        <w:numPr>
          <w:ilvl w:val="2"/>
          <w:numId w:val="13"/>
        </w:numPr>
        <w:spacing w:line="415" w:lineRule="auto"/>
      </w:pPr>
      <w:bookmarkStart w:id="401" w:name="_Toc398715326"/>
      <w:r>
        <w:rPr>
          <w:rFonts w:hint="eastAsia"/>
        </w:rPr>
        <w:t>业务标识</w:t>
      </w:r>
      <w:r>
        <w:t xml:space="preserve"> Api</w:t>
      </w:r>
      <w:r>
        <w:rPr>
          <w:rFonts w:hint="eastAsia"/>
        </w:rPr>
        <w:t>Payi</w:t>
      </w:r>
      <w:r w:rsidRPr="00C5089E">
        <w:t>nfo</w:t>
      </w:r>
      <w:r>
        <w:rPr>
          <w:rFonts w:hint="eastAsia"/>
        </w:rPr>
        <w:t>- &gt; readBankCardMoney</w:t>
      </w:r>
      <w:bookmarkEnd w:id="401"/>
    </w:p>
    <w:p w:rsidR="004B529D" w:rsidRDefault="004B529D" w:rsidP="004B529D"/>
    <w:p w:rsidR="004B529D" w:rsidRDefault="004B529D" w:rsidP="004B529D">
      <w:pPr>
        <w:pStyle w:val="3"/>
        <w:numPr>
          <w:ilvl w:val="2"/>
          <w:numId w:val="13"/>
        </w:numPr>
        <w:spacing w:line="415" w:lineRule="auto"/>
      </w:pPr>
      <w:bookmarkStart w:id="402" w:name="_Toc398715327"/>
      <w:r>
        <w:rPr>
          <w:rFonts w:hint="eastAsia"/>
        </w:rPr>
        <w:t>业务功能描述</w:t>
      </w:r>
      <w:bookmarkEnd w:id="402"/>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bookmarkStart w:id="403" w:name="_Toc398715328"/>
      <w:r>
        <w:rPr>
          <w:rFonts w:hint="eastAsia"/>
        </w:rPr>
        <w:t>请求</w:t>
      </w:r>
      <w:bookmarkEnd w:id="4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bookmarkStart w:id="404" w:name="_Toc398715329"/>
      <w:r>
        <w:rPr>
          <w:rFonts w:hint="eastAsia"/>
        </w:rPr>
        <w:lastRenderedPageBreak/>
        <w:t>应答</w:t>
      </w:r>
      <w:bookmarkEnd w:id="4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bookmarkStart w:id="405" w:name="_Toc398715330"/>
      <w:r>
        <w:rPr>
          <w:rFonts w:hint="eastAsia"/>
        </w:rPr>
        <w:t>说明</w:t>
      </w:r>
      <w:bookmarkEnd w:id="4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06" w:name="_Toc398715331"/>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bookmarkEnd w:id="406"/>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07" w:name="_Toc398715332"/>
      <w:r>
        <w:rPr>
          <w:rFonts w:hint="eastAsia"/>
        </w:rPr>
        <w:t>业务标识</w:t>
      </w:r>
      <w:r>
        <w:t xml:space="preserve"> ApiCouponInfo</w:t>
      </w:r>
      <w:r>
        <w:rPr>
          <w:rFonts w:hint="eastAsia"/>
        </w:rPr>
        <w:t xml:space="preserve"> - &gt; readc</w:t>
      </w:r>
      <w:r>
        <w:t>oupon</w:t>
      </w:r>
      <w:r>
        <w:rPr>
          <w:rFonts w:hint="eastAsia"/>
        </w:rPr>
        <w:t>info</w:t>
      </w:r>
      <w:bookmarkEnd w:id="407"/>
    </w:p>
    <w:p w:rsidR="00176DC0" w:rsidRDefault="00176DC0" w:rsidP="00176DC0"/>
    <w:p w:rsidR="00176DC0" w:rsidRDefault="00176DC0" w:rsidP="00176DC0">
      <w:pPr>
        <w:pStyle w:val="3"/>
        <w:numPr>
          <w:ilvl w:val="2"/>
          <w:numId w:val="13"/>
        </w:numPr>
        <w:spacing w:line="415" w:lineRule="auto"/>
      </w:pPr>
      <w:bookmarkStart w:id="408" w:name="_Toc398715333"/>
      <w:r>
        <w:rPr>
          <w:rFonts w:hint="eastAsia"/>
        </w:rPr>
        <w:t>业务功能描述</w:t>
      </w:r>
      <w:bookmarkEnd w:id="408"/>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bookmarkStart w:id="409" w:name="_Toc398715334"/>
      <w:r>
        <w:rPr>
          <w:rFonts w:hint="eastAsia"/>
        </w:rPr>
        <w:lastRenderedPageBreak/>
        <w:t>请求</w:t>
      </w:r>
      <w:bookmarkEnd w:id="4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10" w:name="_Toc398715335"/>
      <w:r>
        <w:rPr>
          <w:rFonts w:hint="eastAsia"/>
        </w:rPr>
        <w:t>应答</w:t>
      </w:r>
      <w:bookmarkEnd w:id="4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411" w:name="OLE_LINK59"/>
            <w:bookmarkStart w:id="412" w:name="OLE_LINK60"/>
            <w:r>
              <w:rPr>
                <w:rFonts w:hint="eastAsia"/>
                <w:szCs w:val="21"/>
              </w:rPr>
              <w:t>couponid</w:t>
            </w:r>
            <w:bookmarkEnd w:id="411"/>
            <w:bookmarkEnd w:id="41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bookmarkStart w:id="413" w:name="_Toc398715336"/>
      <w:r>
        <w:rPr>
          <w:rFonts w:hint="eastAsia"/>
        </w:rPr>
        <w:t>说明</w:t>
      </w:r>
      <w:bookmarkEnd w:id="4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r w:rsidR="00987CA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C4921">
            <w:pPr>
              <w:rPr>
                <w:rFonts w:ascii="Courier New" w:hAnsi="Courier New" w:cs="Courier New"/>
                <w:sz w:val="18"/>
                <w:szCs w:val="18"/>
              </w:rPr>
            </w:pPr>
          </w:p>
        </w:tc>
      </w:tr>
    </w:tbl>
    <w:p w:rsidR="00176DC0" w:rsidRDefault="00176DC0" w:rsidP="00176DC0">
      <w:pPr>
        <w:pStyle w:val="2"/>
        <w:numPr>
          <w:ilvl w:val="1"/>
          <w:numId w:val="13"/>
        </w:numPr>
      </w:pPr>
      <w:bookmarkStart w:id="414" w:name="_Toc398715337"/>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bookmarkEnd w:id="414"/>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15" w:name="_Toc398715338"/>
      <w:r>
        <w:rPr>
          <w:rFonts w:hint="eastAsia"/>
        </w:rPr>
        <w:lastRenderedPageBreak/>
        <w:t>业务标识</w:t>
      </w:r>
      <w:r>
        <w:t xml:space="preserve"> ApiCouponInfo</w:t>
      </w:r>
      <w:r>
        <w:rPr>
          <w:rFonts w:hint="eastAsia"/>
        </w:rPr>
        <w:t xml:space="preserve"> - &gt; c</w:t>
      </w:r>
      <w:r>
        <w:t>oupon</w:t>
      </w:r>
      <w:r>
        <w:rPr>
          <w:rFonts w:hint="eastAsia"/>
        </w:rPr>
        <w:t>S</w:t>
      </w:r>
      <w:r w:rsidRPr="008D0DD0">
        <w:t>ale</w:t>
      </w:r>
      <w:bookmarkEnd w:id="415"/>
    </w:p>
    <w:p w:rsidR="00176DC0" w:rsidRDefault="00176DC0" w:rsidP="00176DC0"/>
    <w:p w:rsidR="00176DC0" w:rsidRDefault="00176DC0" w:rsidP="00176DC0">
      <w:pPr>
        <w:pStyle w:val="3"/>
        <w:numPr>
          <w:ilvl w:val="2"/>
          <w:numId w:val="13"/>
        </w:numPr>
        <w:spacing w:line="415" w:lineRule="auto"/>
      </w:pPr>
      <w:bookmarkStart w:id="416" w:name="_Toc398715339"/>
      <w:r>
        <w:rPr>
          <w:rFonts w:hint="eastAsia"/>
        </w:rPr>
        <w:t>业务功能描述</w:t>
      </w:r>
      <w:bookmarkEnd w:id="416"/>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17" w:name="_Toc398715340"/>
      <w:r>
        <w:rPr>
          <w:rFonts w:hint="eastAsia"/>
        </w:rPr>
        <w:t>请求</w:t>
      </w:r>
      <w:bookmarkEnd w:id="41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418" w:name="OLE_LINK158"/>
            <w:bookmarkStart w:id="419" w:name="OLE_LINK159"/>
            <w:r>
              <w:rPr>
                <w:rFonts w:hint="eastAsia"/>
              </w:rPr>
              <w:t>creditcardno</w:t>
            </w:r>
            <w:bookmarkEnd w:id="418"/>
            <w:bookmarkEnd w:id="419"/>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420" w:name="OLE_LINK51"/>
            <w:bookmarkStart w:id="421" w:name="OLE_LINK52"/>
            <w:r>
              <w:rPr>
                <w:rFonts w:ascii="Courier New" w:hAnsi="Courier New" w:cs="Courier New" w:hint="eastAsia"/>
                <w:sz w:val="18"/>
                <w:szCs w:val="18"/>
              </w:rPr>
              <w:t>creditcardman</w:t>
            </w:r>
            <w:bookmarkEnd w:id="420"/>
            <w:bookmarkEnd w:id="421"/>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422" w:name="OLE_LINK53"/>
            <w:bookmarkStart w:id="423" w:name="OLE_LINK54"/>
            <w:r>
              <w:rPr>
                <w:rFonts w:ascii="Courier New" w:hAnsi="Courier New" w:cs="Courier New" w:hint="eastAsia"/>
                <w:sz w:val="18"/>
                <w:szCs w:val="18"/>
              </w:rPr>
              <w:t>creditcardphone</w:t>
            </w:r>
            <w:bookmarkEnd w:id="422"/>
            <w:bookmarkEnd w:id="423"/>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424" w:name="OLE_LINK87"/>
            <w:bookmarkStart w:id="425" w:name="OLE_LINK88"/>
            <w:r w:rsidRPr="00390622">
              <w:rPr>
                <w:rFonts w:ascii="Courier New" w:hAnsi="Courier New" w:cs="Courier New"/>
                <w:sz w:val="18"/>
                <w:szCs w:val="18"/>
              </w:rPr>
              <w:t>merReserved</w:t>
            </w:r>
            <w:bookmarkEnd w:id="424"/>
            <w:bookmarkEnd w:id="425"/>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bookmarkStart w:id="426" w:name="_Toc398715341"/>
      <w:r>
        <w:rPr>
          <w:rFonts w:hint="eastAsia"/>
        </w:rPr>
        <w:t>应答</w:t>
      </w:r>
      <w:bookmarkEnd w:id="4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bookmarkStart w:id="427" w:name="_Toc398715342"/>
      <w:r>
        <w:rPr>
          <w:rFonts w:hint="eastAsia"/>
        </w:rPr>
        <w:t>说明</w:t>
      </w:r>
      <w:bookmarkEnd w:id="4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28" w:name="_Toc398715343"/>
      <w:r>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bookmarkEnd w:id="428"/>
    </w:p>
    <w:p w:rsidR="00176DC0" w:rsidRDefault="00176DC0" w:rsidP="00176DC0">
      <w:pPr>
        <w:pStyle w:val="3"/>
        <w:numPr>
          <w:ilvl w:val="2"/>
          <w:numId w:val="13"/>
        </w:numPr>
        <w:spacing w:line="415" w:lineRule="auto"/>
      </w:pPr>
      <w:bookmarkStart w:id="429" w:name="_Toc398715344"/>
      <w:r>
        <w:rPr>
          <w:rFonts w:hint="eastAsia"/>
        </w:rPr>
        <w:t>业务标识</w:t>
      </w:r>
      <w:r>
        <w:t xml:space="preserve"> ApiCouponInfo</w:t>
      </w:r>
      <w:r>
        <w:rPr>
          <w:rFonts w:hint="eastAsia"/>
        </w:rPr>
        <w:t xml:space="preserve"> - &gt;</w:t>
      </w:r>
      <w:r>
        <w:t>coupon</w:t>
      </w:r>
      <w:r>
        <w:rPr>
          <w:rFonts w:hint="eastAsia"/>
        </w:rPr>
        <w:t>Rebuylist</w:t>
      </w:r>
      <w:bookmarkEnd w:id="429"/>
    </w:p>
    <w:p w:rsidR="00176DC0" w:rsidRDefault="00176DC0" w:rsidP="00176DC0"/>
    <w:p w:rsidR="00176DC0" w:rsidRDefault="00176DC0" w:rsidP="00176DC0">
      <w:pPr>
        <w:pStyle w:val="3"/>
        <w:numPr>
          <w:ilvl w:val="2"/>
          <w:numId w:val="13"/>
        </w:numPr>
        <w:spacing w:line="415" w:lineRule="auto"/>
      </w:pPr>
      <w:bookmarkStart w:id="430" w:name="_Toc398715345"/>
      <w:r>
        <w:rPr>
          <w:rFonts w:hint="eastAsia"/>
        </w:rPr>
        <w:t>业务功能描述</w:t>
      </w:r>
      <w:bookmarkEnd w:id="430"/>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1" w:name="_Toc398715346"/>
      <w:r>
        <w:rPr>
          <w:rFonts w:hint="eastAsia"/>
        </w:rPr>
        <w:t>请求</w:t>
      </w:r>
      <w:bookmarkEnd w:id="43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32" w:name="_Toc398715347"/>
      <w:r>
        <w:rPr>
          <w:rFonts w:hint="eastAsia"/>
        </w:rPr>
        <w:t>应答</w:t>
      </w:r>
      <w:bookmarkEnd w:id="43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bookmarkStart w:id="433" w:name="_Toc398715348"/>
      <w:r>
        <w:rPr>
          <w:rFonts w:hint="eastAsia"/>
        </w:rPr>
        <w:t>说明</w:t>
      </w:r>
      <w:bookmarkEnd w:id="4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bookmarkStart w:id="434" w:name="_Toc398715349"/>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bookmarkEnd w:id="434"/>
    </w:p>
    <w:p w:rsidR="00176DC0" w:rsidRDefault="00176DC0" w:rsidP="00176DC0">
      <w:pPr>
        <w:pStyle w:val="3"/>
        <w:numPr>
          <w:ilvl w:val="2"/>
          <w:numId w:val="13"/>
        </w:numPr>
        <w:spacing w:line="415" w:lineRule="auto"/>
      </w:pPr>
      <w:bookmarkStart w:id="435" w:name="_Toc398715350"/>
      <w:r>
        <w:rPr>
          <w:rFonts w:hint="eastAsia"/>
        </w:rPr>
        <w:t>业务标识</w:t>
      </w:r>
      <w:r>
        <w:t xml:space="preserve"> ApiCouponInfo</w:t>
      </w:r>
      <w:r>
        <w:rPr>
          <w:rFonts w:hint="eastAsia"/>
        </w:rPr>
        <w:t xml:space="preserve"> - &gt;</w:t>
      </w:r>
      <w:r>
        <w:t>coupon</w:t>
      </w:r>
      <w:r>
        <w:rPr>
          <w:rFonts w:hint="eastAsia"/>
        </w:rPr>
        <w:t>Rebuy</w:t>
      </w:r>
      <w:bookmarkEnd w:id="435"/>
    </w:p>
    <w:p w:rsidR="00176DC0" w:rsidRDefault="00176DC0" w:rsidP="00176DC0"/>
    <w:p w:rsidR="00176DC0" w:rsidRDefault="00176DC0" w:rsidP="00176DC0">
      <w:pPr>
        <w:pStyle w:val="3"/>
        <w:numPr>
          <w:ilvl w:val="2"/>
          <w:numId w:val="13"/>
        </w:numPr>
        <w:spacing w:line="415" w:lineRule="auto"/>
      </w:pPr>
      <w:bookmarkStart w:id="436" w:name="_Toc398715351"/>
      <w:r>
        <w:rPr>
          <w:rFonts w:hint="eastAsia"/>
        </w:rPr>
        <w:t>业务功能描述</w:t>
      </w:r>
      <w:bookmarkEnd w:id="436"/>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7" w:name="_Toc398715352"/>
      <w:r>
        <w:rPr>
          <w:rFonts w:hint="eastAsia"/>
        </w:rPr>
        <w:t>请求</w:t>
      </w:r>
      <w:bookmarkEnd w:id="43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bookmarkStart w:id="438" w:name="_Toc398715353"/>
      <w:r>
        <w:rPr>
          <w:rFonts w:hint="eastAsia"/>
        </w:rPr>
        <w:t>应答</w:t>
      </w:r>
      <w:bookmarkEnd w:id="4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bookmarkStart w:id="439" w:name="_Toc398715354"/>
      <w:r>
        <w:rPr>
          <w:rFonts w:hint="eastAsia"/>
        </w:rPr>
        <w:t>说明</w:t>
      </w:r>
      <w:bookmarkEnd w:id="4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bookmarkStart w:id="440" w:name="_Toc398715355"/>
      <w:r>
        <w:lastRenderedPageBreak/>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bookmarkEnd w:id="440"/>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bookmarkStart w:id="441" w:name="_Toc398715356"/>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bookmarkEnd w:id="441"/>
    </w:p>
    <w:p w:rsidR="008E2BD5" w:rsidRDefault="008E2BD5" w:rsidP="008E2BD5"/>
    <w:p w:rsidR="008E2BD5" w:rsidRDefault="008E2BD5" w:rsidP="008E2BD5">
      <w:pPr>
        <w:pStyle w:val="3"/>
        <w:numPr>
          <w:ilvl w:val="2"/>
          <w:numId w:val="13"/>
        </w:numPr>
        <w:spacing w:line="415" w:lineRule="auto"/>
      </w:pPr>
      <w:bookmarkStart w:id="442" w:name="_Toc398715357"/>
      <w:r>
        <w:rPr>
          <w:rFonts w:hint="eastAsia"/>
        </w:rPr>
        <w:t>业务功能描述</w:t>
      </w:r>
      <w:bookmarkEnd w:id="442"/>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bookmarkStart w:id="443" w:name="_Toc398715358"/>
      <w:r>
        <w:rPr>
          <w:rFonts w:hint="eastAsia"/>
        </w:rPr>
        <w:t>请求</w:t>
      </w:r>
      <w:bookmarkEnd w:id="44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bookmarkStart w:id="444" w:name="_Toc398715359"/>
      <w:r>
        <w:rPr>
          <w:rFonts w:hint="eastAsia"/>
        </w:rPr>
        <w:t>应答</w:t>
      </w:r>
      <w:bookmarkEnd w:id="44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bookmarkStart w:id="445" w:name="_Toc398715360"/>
      <w:r>
        <w:rPr>
          <w:rFonts w:hint="eastAsia"/>
        </w:rPr>
        <w:t>说明</w:t>
      </w:r>
      <w:bookmarkEnd w:id="4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bookmarkStart w:id="446" w:name="_Toc398715361"/>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bookmarkEnd w:id="446"/>
    </w:p>
    <w:p w:rsidR="00EE7CFA" w:rsidRDefault="00EE7CFA" w:rsidP="00EE7CFA">
      <w:pPr>
        <w:pStyle w:val="3"/>
        <w:numPr>
          <w:ilvl w:val="2"/>
          <w:numId w:val="13"/>
        </w:numPr>
        <w:spacing w:line="415" w:lineRule="auto"/>
      </w:pPr>
      <w:bookmarkStart w:id="447" w:name="_Toc398715362"/>
      <w:r>
        <w:rPr>
          <w:rFonts w:hint="eastAsia"/>
        </w:rPr>
        <w:t>业务标识</w:t>
      </w:r>
      <w:r>
        <w:t xml:space="preserve"> ApiCouponInfo</w:t>
      </w:r>
      <w:r>
        <w:rPr>
          <w:rFonts w:hint="eastAsia"/>
        </w:rPr>
        <w:t xml:space="preserve"> - &gt;</w:t>
      </w:r>
      <w:r>
        <w:t>coupo</w:t>
      </w:r>
      <w:r>
        <w:rPr>
          <w:rFonts w:hint="eastAsia"/>
        </w:rPr>
        <w:t>nSalelist</w:t>
      </w:r>
      <w:bookmarkEnd w:id="447"/>
    </w:p>
    <w:p w:rsidR="00EE7CFA" w:rsidRDefault="00EE7CFA" w:rsidP="00EE7CFA"/>
    <w:p w:rsidR="00EE7CFA" w:rsidRDefault="00EE7CFA" w:rsidP="00EE7CFA">
      <w:pPr>
        <w:pStyle w:val="3"/>
        <w:numPr>
          <w:ilvl w:val="2"/>
          <w:numId w:val="13"/>
        </w:numPr>
        <w:spacing w:line="415" w:lineRule="auto"/>
      </w:pPr>
      <w:bookmarkStart w:id="448" w:name="_Toc398715363"/>
      <w:r>
        <w:rPr>
          <w:rFonts w:hint="eastAsia"/>
        </w:rPr>
        <w:t>业务功能描述</w:t>
      </w:r>
      <w:bookmarkEnd w:id="448"/>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bookmarkStart w:id="449" w:name="_Toc398715364"/>
      <w:r>
        <w:rPr>
          <w:rFonts w:hint="eastAsia"/>
        </w:rPr>
        <w:t>请求</w:t>
      </w:r>
      <w:bookmarkEnd w:id="44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bookmarkStart w:id="450" w:name="_Toc398715365"/>
      <w:r>
        <w:rPr>
          <w:rFonts w:hint="eastAsia"/>
        </w:rPr>
        <w:t>应答</w:t>
      </w:r>
      <w:bookmarkEnd w:id="45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bookmarkStart w:id="451" w:name="_Toc398715366"/>
      <w:r>
        <w:rPr>
          <w:rFonts w:hint="eastAsia"/>
        </w:rPr>
        <w:t>说明</w:t>
      </w:r>
      <w:bookmarkEnd w:id="4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bookmarkStart w:id="452" w:name="_Toc398715367"/>
      <w:r>
        <w:t>TFB_API_00</w:t>
      </w:r>
      <w:r w:rsidR="00265879">
        <w:rPr>
          <w:rFonts w:hint="eastAsia"/>
        </w:rPr>
        <w:t>40</w:t>
      </w:r>
      <w:r>
        <w:rPr>
          <w:rFonts w:hint="eastAsia"/>
        </w:rPr>
        <w:t>刷卡器刷卡管理</w:t>
      </w:r>
      <w:bookmarkEnd w:id="452"/>
    </w:p>
    <w:p w:rsidR="00A23243" w:rsidRDefault="00A23243" w:rsidP="00A23243">
      <w:pPr>
        <w:pStyle w:val="3"/>
        <w:numPr>
          <w:ilvl w:val="2"/>
          <w:numId w:val="13"/>
        </w:numPr>
        <w:spacing w:line="415" w:lineRule="auto"/>
      </w:pPr>
      <w:bookmarkStart w:id="453" w:name="_Toc398715368"/>
      <w:r>
        <w:rPr>
          <w:rFonts w:hint="eastAsia"/>
        </w:rPr>
        <w:t>业务标识</w:t>
      </w:r>
      <w:r>
        <w:t xml:space="preserve"> Api</w:t>
      </w:r>
      <w:r>
        <w:rPr>
          <w:rFonts w:hint="eastAsia"/>
        </w:rPr>
        <w:t>Author</w:t>
      </w:r>
      <w:r w:rsidRPr="00C5089E">
        <w:t>Info</w:t>
      </w:r>
      <w:r>
        <w:rPr>
          <w:rFonts w:hint="eastAsia"/>
        </w:rPr>
        <w:t>- &gt;</w:t>
      </w:r>
      <w:bookmarkStart w:id="454" w:name="OLE_LINK76"/>
      <w:bookmarkStart w:id="455" w:name="OLE_LINK77"/>
      <w:r>
        <w:rPr>
          <w:rFonts w:hint="eastAsia"/>
        </w:rPr>
        <w:t>payCardCheck</w:t>
      </w:r>
      <w:bookmarkEnd w:id="453"/>
      <w:bookmarkEnd w:id="454"/>
      <w:bookmarkEnd w:id="455"/>
    </w:p>
    <w:p w:rsidR="00A23243" w:rsidRDefault="00A23243" w:rsidP="00A23243"/>
    <w:p w:rsidR="00A23243" w:rsidRDefault="00A23243" w:rsidP="00A23243">
      <w:pPr>
        <w:pStyle w:val="3"/>
        <w:numPr>
          <w:ilvl w:val="2"/>
          <w:numId w:val="13"/>
        </w:numPr>
        <w:spacing w:line="415" w:lineRule="auto"/>
      </w:pPr>
      <w:bookmarkStart w:id="456" w:name="_Toc398715369"/>
      <w:r>
        <w:rPr>
          <w:rFonts w:hint="eastAsia"/>
        </w:rPr>
        <w:lastRenderedPageBreak/>
        <w:t>业务功能描述</w:t>
      </w:r>
      <w:bookmarkEnd w:id="456"/>
    </w:p>
    <w:p w:rsidR="00A23243" w:rsidRDefault="00522185" w:rsidP="00A23243">
      <w:pPr>
        <w:ind w:firstLineChars="50" w:firstLine="105"/>
      </w:pPr>
      <w:r>
        <w:rPr>
          <w:rFonts w:hint="eastAsia"/>
        </w:rPr>
        <w:t>读取刷卡器信息，并且根据银行卡号返回历史银行卡信息</w:t>
      </w:r>
    </w:p>
    <w:p w:rsidR="00A23243" w:rsidRDefault="00A23243" w:rsidP="00A23243">
      <w:pPr>
        <w:pStyle w:val="3"/>
        <w:numPr>
          <w:ilvl w:val="2"/>
          <w:numId w:val="13"/>
        </w:numPr>
        <w:spacing w:line="415" w:lineRule="auto"/>
      </w:pPr>
      <w:bookmarkStart w:id="457" w:name="_Toc398715370"/>
      <w:r>
        <w:rPr>
          <w:rFonts w:hint="eastAsia"/>
        </w:rPr>
        <w:t>请求</w:t>
      </w:r>
      <w:bookmarkEnd w:id="4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paycardkey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sidR="00522185">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r>
    </w:tbl>
    <w:p w:rsidR="00A23243" w:rsidRDefault="00A23243" w:rsidP="00A23243"/>
    <w:p w:rsidR="00A23243" w:rsidRDefault="00A23243" w:rsidP="00A23243">
      <w:pPr>
        <w:pStyle w:val="3"/>
        <w:numPr>
          <w:ilvl w:val="2"/>
          <w:numId w:val="13"/>
        </w:numPr>
        <w:spacing w:line="415" w:lineRule="auto"/>
      </w:pPr>
      <w:bookmarkStart w:id="458" w:name="_Toc398715371"/>
      <w:r>
        <w:rPr>
          <w:rFonts w:hint="eastAsia"/>
        </w:rPr>
        <w:t>应答</w:t>
      </w:r>
      <w:bookmarkEnd w:id="4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8"/>
        <w:gridCol w:w="1393"/>
        <w:gridCol w:w="50"/>
        <w:gridCol w:w="346"/>
        <w:gridCol w:w="79"/>
        <w:gridCol w:w="991"/>
        <w:gridCol w:w="9"/>
        <w:gridCol w:w="1268"/>
        <w:gridCol w:w="21"/>
        <w:gridCol w:w="2130"/>
      </w:tblGrid>
      <w:tr w:rsidR="00A23243"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gridSpan w:val="3"/>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gridSpan w:val="3"/>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bkcardno</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bkcardman</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执卡人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bkcardphone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预留手机号码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bkcardbankid</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bkcardbankname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有效月</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bkcardyxyear</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有效年</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bkcardcvv</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bkcardidcard</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身份证</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bkcardtype</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sidRPr="00522185">
              <w:rPr>
                <w:rFonts w:ascii="Courier New" w:hAnsi="Courier New" w:cs="Courier New" w:hint="eastAsia"/>
                <w:sz w:val="18"/>
                <w:szCs w:val="18"/>
              </w:rPr>
              <w:t>银行</w:t>
            </w:r>
            <w:proofErr w:type="gramStart"/>
            <w:r w:rsidRPr="00522185">
              <w:rPr>
                <w:rFonts w:ascii="Courier New" w:hAnsi="Courier New" w:cs="Courier New" w:hint="eastAsia"/>
                <w:sz w:val="18"/>
                <w:szCs w:val="18"/>
              </w:rPr>
              <w:t>卡类型</w:t>
            </w:r>
            <w:proofErr w:type="gramEnd"/>
            <w:r w:rsidRPr="00522185">
              <w:rPr>
                <w:rFonts w:ascii="Courier New" w:hAnsi="Courier New" w:cs="Courier New" w:hint="eastAsia"/>
                <w:sz w:val="18"/>
                <w:szCs w:val="18"/>
              </w:rPr>
              <w:t>:creditcard</w:t>
            </w:r>
            <w:r w:rsidRPr="00522185">
              <w:rPr>
                <w:rFonts w:ascii="Courier New" w:hAnsi="Courier New" w:cs="Courier New" w:hint="eastAsia"/>
                <w:sz w:val="18"/>
                <w:szCs w:val="18"/>
              </w:rPr>
              <w:t>信用卡</w:t>
            </w:r>
            <w:r w:rsidRPr="00522185">
              <w:rPr>
                <w:rFonts w:ascii="Courier New" w:hAnsi="Courier New" w:cs="Courier New" w:hint="eastAsia"/>
                <w:sz w:val="18"/>
                <w:szCs w:val="18"/>
              </w:rPr>
              <w:t>,authorbkcard</w:t>
            </w:r>
            <w:r w:rsidRPr="00522185">
              <w:rPr>
                <w:rFonts w:ascii="Courier New" w:hAnsi="Courier New" w:cs="Courier New" w:hint="eastAsia"/>
                <w:sz w:val="18"/>
                <w:szCs w:val="18"/>
              </w:rPr>
              <w:t>储蓄卡</w:t>
            </w:r>
          </w:p>
        </w:tc>
      </w:tr>
    </w:tbl>
    <w:p w:rsidR="00A23243" w:rsidRDefault="00A23243" w:rsidP="00A23243">
      <w:pPr>
        <w:pStyle w:val="3"/>
        <w:numPr>
          <w:ilvl w:val="2"/>
          <w:numId w:val="13"/>
        </w:numPr>
        <w:spacing w:line="415" w:lineRule="auto"/>
      </w:pPr>
      <w:bookmarkStart w:id="459" w:name="_Toc398715372"/>
      <w:r>
        <w:rPr>
          <w:rFonts w:hint="eastAsia"/>
        </w:rPr>
        <w:t>说明</w:t>
      </w:r>
      <w:bookmarkEnd w:id="4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bookmarkStart w:id="460" w:name="_Toc398715373"/>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bookmarkEnd w:id="460"/>
    </w:p>
    <w:p w:rsidR="00197F91" w:rsidRDefault="00197F91" w:rsidP="00197F91"/>
    <w:p w:rsidR="00197F91" w:rsidRDefault="00197F91" w:rsidP="00364586">
      <w:pPr>
        <w:pStyle w:val="3"/>
        <w:numPr>
          <w:ilvl w:val="2"/>
          <w:numId w:val="13"/>
        </w:numPr>
        <w:spacing w:line="415" w:lineRule="auto"/>
      </w:pPr>
      <w:bookmarkStart w:id="461" w:name="_Toc398715374"/>
      <w:r>
        <w:rPr>
          <w:rFonts w:hint="eastAsia"/>
        </w:rPr>
        <w:t>业务标识</w:t>
      </w:r>
      <w:bookmarkStart w:id="462" w:name="OLE_LINK82"/>
      <w:bookmarkStart w:id="463" w:name="OLE_LINK83"/>
      <w:r w:rsidR="00364586" w:rsidRPr="00364586">
        <w:t>ApiAppInfo</w:t>
      </w:r>
      <w:bookmarkEnd w:id="462"/>
      <w:bookmarkEnd w:id="463"/>
      <w:r>
        <w:rPr>
          <w:rFonts w:hint="eastAsia"/>
        </w:rPr>
        <w:t>-&gt;read</w:t>
      </w:r>
      <w:r w:rsidR="00F9441F">
        <w:rPr>
          <w:rFonts w:hint="eastAsia"/>
        </w:rPr>
        <w:t>A</w:t>
      </w:r>
      <w:r w:rsidR="00F9441F">
        <w:t>pprule</w:t>
      </w:r>
      <w:r>
        <w:rPr>
          <w:rFonts w:hint="eastAsia"/>
        </w:rPr>
        <w:t>List</w:t>
      </w:r>
      <w:bookmarkEnd w:id="461"/>
    </w:p>
    <w:p w:rsidR="00197F91" w:rsidRDefault="00197F91" w:rsidP="00197F91">
      <w:pPr>
        <w:pStyle w:val="3"/>
        <w:numPr>
          <w:ilvl w:val="2"/>
          <w:numId w:val="13"/>
        </w:numPr>
        <w:spacing w:line="415" w:lineRule="auto"/>
      </w:pPr>
      <w:bookmarkStart w:id="464" w:name="_Toc398715375"/>
      <w:r>
        <w:rPr>
          <w:rFonts w:hint="eastAsia"/>
        </w:rPr>
        <w:t>业务功能描述</w:t>
      </w:r>
      <w:bookmarkEnd w:id="464"/>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bookmarkStart w:id="465" w:name="_Toc398715376"/>
      <w:r>
        <w:rPr>
          <w:rFonts w:hint="eastAsia"/>
        </w:rPr>
        <w:t>请求</w:t>
      </w:r>
      <w:bookmarkEnd w:id="465"/>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466" w:name="OLE_LINK85"/>
            <w:bookmarkStart w:id="467" w:name="OLE_LINK86"/>
            <w:r>
              <w:t>apprule</w:t>
            </w:r>
            <w:r w:rsidR="00364586">
              <w:rPr>
                <w:rFonts w:hint="eastAsia"/>
              </w:rPr>
              <w:t>id</w:t>
            </w:r>
            <w:bookmarkEnd w:id="466"/>
            <w:bookmarkEnd w:id="467"/>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bookmarkStart w:id="468" w:name="_Toc398715377"/>
      <w:r>
        <w:rPr>
          <w:rFonts w:hint="eastAsia"/>
        </w:rPr>
        <w:lastRenderedPageBreak/>
        <w:t>应答</w:t>
      </w:r>
      <w:bookmarkEnd w:id="4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bookmarkStart w:id="469" w:name="_Toc398715378"/>
      <w:r>
        <w:rPr>
          <w:rFonts w:hint="eastAsia"/>
        </w:rPr>
        <w:t>说明</w:t>
      </w:r>
      <w:bookmarkEnd w:id="4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bookmarkStart w:id="470" w:name="_Toc398715379"/>
      <w:r>
        <w:t>TFB_API_00</w:t>
      </w:r>
      <w:r>
        <w:rPr>
          <w:rFonts w:hint="eastAsia"/>
        </w:rPr>
        <w:t>42</w:t>
      </w:r>
      <w:r>
        <w:rPr>
          <w:rFonts w:hint="eastAsia"/>
        </w:rPr>
        <w:t>快递查询</w:t>
      </w:r>
      <w:bookmarkEnd w:id="470"/>
    </w:p>
    <w:p w:rsidR="006952CE" w:rsidRDefault="006952CE" w:rsidP="006952CE">
      <w:pPr>
        <w:pStyle w:val="3"/>
        <w:numPr>
          <w:ilvl w:val="2"/>
          <w:numId w:val="13"/>
        </w:numPr>
      </w:pPr>
      <w:bookmarkStart w:id="471" w:name="_Toc398715380"/>
      <w:r>
        <w:rPr>
          <w:rFonts w:hint="eastAsia"/>
        </w:rPr>
        <w:t>业务标识</w:t>
      </w:r>
      <w:r w:rsidR="000D5D2E" w:rsidRPr="0088201A">
        <w:t>ApiKuaidiChaxun</w:t>
      </w:r>
      <w:r w:rsidR="000D5D2E">
        <w:rPr>
          <w:rFonts w:hint="eastAsia"/>
        </w:rPr>
        <w:t xml:space="preserve"> </w:t>
      </w:r>
      <w:r>
        <w:rPr>
          <w:rFonts w:hint="eastAsia"/>
        </w:rPr>
        <w:t>-&gt;kuaiState</w:t>
      </w:r>
      <w:bookmarkEnd w:id="471"/>
    </w:p>
    <w:p w:rsidR="006952CE" w:rsidRDefault="00001025" w:rsidP="00001025">
      <w:pPr>
        <w:pStyle w:val="3"/>
        <w:numPr>
          <w:ilvl w:val="2"/>
          <w:numId w:val="13"/>
        </w:numPr>
      </w:pPr>
      <w:bookmarkStart w:id="472" w:name="_Toc398715381"/>
      <w:r>
        <w:rPr>
          <w:rFonts w:hint="eastAsia"/>
        </w:rPr>
        <w:t>业务功能描述</w:t>
      </w:r>
      <w:bookmarkEnd w:id="472"/>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bookmarkStart w:id="473" w:name="_Toc398715382"/>
      <w:r>
        <w:rPr>
          <w:rFonts w:hint="eastAsia"/>
        </w:rPr>
        <w:lastRenderedPageBreak/>
        <w:t>请求</w:t>
      </w:r>
      <w:bookmarkEnd w:id="473"/>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bookmarkStart w:id="474" w:name="_Toc398715383"/>
      <w:r>
        <w:rPr>
          <w:rFonts w:hint="eastAsia"/>
        </w:rPr>
        <w:t>应答</w:t>
      </w:r>
      <w:bookmarkEnd w:id="474"/>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bookmarkStart w:id="475" w:name="_Toc398715384"/>
      <w:r>
        <w:rPr>
          <w:rFonts w:hint="eastAsia"/>
        </w:rPr>
        <w:t>说明</w:t>
      </w:r>
      <w:bookmarkEnd w:id="4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lastRenderedPageBreak/>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476" w:name="OLE_LINK161"/>
      <w:bookmarkStart w:id="477" w:name="OLE_LINK162"/>
    </w:p>
    <w:p w:rsidR="00E100EA" w:rsidRDefault="00E100EA" w:rsidP="00E100EA">
      <w:pPr>
        <w:pStyle w:val="2"/>
        <w:numPr>
          <w:ilvl w:val="1"/>
          <w:numId w:val="13"/>
        </w:numPr>
      </w:pPr>
      <w:bookmarkStart w:id="478" w:name="_Toc398715385"/>
      <w:r>
        <w:t>TFB_API_00</w:t>
      </w:r>
      <w:r>
        <w:rPr>
          <w:rFonts w:hint="eastAsia"/>
        </w:rPr>
        <w:t>43  APP</w:t>
      </w:r>
      <w:r>
        <w:rPr>
          <w:rFonts w:hint="eastAsia"/>
        </w:rPr>
        <w:t>功能</w:t>
      </w:r>
      <w:r w:rsidR="000A05F2">
        <w:rPr>
          <w:rFonts w:hint="eastAsia"/>
        </w:rPr>
        <w:t>模块菜单读取</w:t>
      </w:r>
      <w:bookmarkEnd w:id="478"/>
    </w:p>
    <w:p w:rsidR="00E100EA" w:rsidRDefault="00E100EA" w:rsidP="000A05F2">
      <w:pPr>
        <w:pStyle w:val="3"/>
        <w:numPr>
          <w:ilvl w:val="2"/>
          <w:numId w:val="13"/>
        </w:numPr>
      </w:pPr>
      <w:bookmarkStart w:id="479" w:name="_Toc398715386"/>
      <w:r>
        <w:rPr>
          <w:rFonts w:hint="eastAsia"/>
        </w:rPr>
        <w:t>业务标识</w:t>
      </w:r>
      <w:r w:rsidR="000A05F2" w:rsidRPr="000A05F2">
        <w:t>ApiAppInfo</w:t>
      </w:r>
      <w:r w:rsidR="000A05F2" w:rsidRPr="000A05F2">
        <w:rPr>
          <w:rFonts w:hint="eastAsia"/>
        </w:rPr>
        <w:t xml:space="preserve"> </w:t>
      </w:r>
      <w:r>
        <w:rPr>
          <w:rFonts w:hint="eastAsia"/>
        </w:rPr>
        <w:t>-&gt;</w:t>
      </w:r>
      <w:bookmarkStart w:id="480" w:name="OLE_LINK89"/>
      <w:bookmarkStart w:id="481" w:name="OLE_LINK90"/>
      <w:r w:rsidR="000A05F2">
        <w:rPr>
          <w:rFonts w:hint="eastAsia"/>
        </w:rPr>
        <w:t>read</w:t>
      </w:r>
      <w:r w:rsidR="000A05F2">
        <w:rPr>
          <w:rFonts w:ascii="Arial" w:hAnsi="Arial" w:cs="Arial"/>
          <w:color w:val="434343"/>
          <w:sz w:val="18"/>
          <w:szCs w:val="18"/>
        </w:rPr>
        <w:t>MenuModule</w:t>
      </w:r>
      <w:bookmarkEnd w:id="479"/>
      <w:bookmarkEnd w:id="480"/>
      <w:bookmarkEnd w:id="481"/>
    </w:p>
    <w:p w:rsidR="00E100EA" w:rsidRDefault="00E100EA" w:rsidP="00E100EA">
      <w:pPr>
        <w:pStyle w:val="3"/>
        <w:numPr>
          <w:ilvl w:val="2"/>
          <w:numId w:val="13"/>
        </w:numPr>
      </w:pPr>
      <w:bookmarkStart w:id="482" w:name="_Toc398715387"/>
      <w:r>
        <w:rPr>
          <w:rFonts w:hint="eastAsia"/>
        </w:rPr>
        <w:t>业务功能描述</w:t>
      </w:r>
      <w:bookmarkEnd w:id="482"/>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bookmarkStart w:id="483" w:name="_Toc398715388"/>
      <w:r>
        <w:rPr>
          <w:rFonts w:hint="eastAsia"/>
        </w:rPr>
        <w:t>请求</w:t>
      </w:r>
      <w:bookmarkEnd w:id="483"/>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bookmarkStart w:id="484" w:name="_Toc398715389"/>
      <w:r>
        <w:rPr>
          <w:rFonts w:hint="eastAsia"/>
        </w:rPr>
        <w:t>应答</w:t>
      </w:r>
      <w:bookmarkEnd w:id="484"/>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485" w:name="OLE_LINK126"/>
            <w:bookmarkStart w:id="486" w:name="OLE_LINK156"/>
            <w:r>
              <w:rPr>
                <w:rFonts w:hint="eastAsia"/>
              </w:rPr>
              <w:t>version</w:t>
            </w:r>
            <w:bookmarkEnd w:id="485"/>
            <w:bookmarkEnd w:id="486"/>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487" w:name="OLE_LINK157"/>
            <w:bookmarkStart w:id="488" w:name="OLE_LINK160"/>
            <w:r>
              <w:rPr>
                <w:rFonts w:hint="eastAsia"/>
              </w:rPr>
              <w:t>isnew</w:t>
            </w:r>
            <w:bookmarkEnd w:id="487"/>
            <w:bookmarkEnd w:id="488"/>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489" w:name="OLE_LINK93"/>
            <w:bookmarkStart w:id="490" w:name="OLE_LINK94"/>
            <w:r>
              <w:rPr>
                <w:rFonts w:hint="eastAsia"/>
              </w:rPr>
              <w:t>m</w:t>
            </w:r>
            <w:r>
              <w:t>nu</w:t>
            </w:r>
            <w:r>
              <w:rPr>
                <w:rFonts w:hint="eastAsia"/>
              </w:rPr>
              <w:t>name</w:t>
            </w:r>
            <w:bookmarkEnd w:id="489"/>
            <w:bookmarkEnd w:id="490"/>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491" w:name="OLE_LINK97"/>
            <w:bookmarkStart w:id="492" w:name="OLE_LINK98"/>
            <w:r>
              <w:rPr>
                <w:rFonts w:hint="eastAsia"/>
              </w:rPr>
              <w:t>mnupic</w:t>
            </w:r>
            <w:bookmarkEnd w:id="491"/>
            <w:bookmarkEnd w:id="492"/>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493" w:name="OLE_LINK103"/>
            <w:bookmarkStart w:id="494" w:name="OLE_LINK104"/>
            <w:r>
              <w:rPr>
                <w:rFonts w:hint="eastAsia"/>
              </w:rPr>
              <w:t>mnuorder</w:t>
            </w:r>
            <w:bookmarkEnd w:id="493"/>
            <w:bookmarkEnd w:id="494"/>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BF1018" w:rsidRPr="009D7848"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2.3.7</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Pr="00F07247">
              <w:rPr>
                <w:rFonts w:hint="eastAsia"/>
                <w:color w:val="FF0000"/>
                <w:highlight w:val="yellow"/>
              </w:rPr>
              <w:t>typeid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w:t>
            </w:r>
            <w:r w:rsidRPr="00F07247">
              <w:rPr>
                <w:rFonts w:ascii="Courier New" w:hAnsi="宋体" w:cs="Courier New" w:hint="eastAsia"/>
                <w:color w:val="FF0000"/>
                <w:sz w:val="18"/>
                <w:szCs w:val="18"/>
                <w:highlight w:val="yellow"/>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w:t>
            </w:r>
            <w:r w:rsidRPr="00F07247">
              <w:rPr>
                <w:rFonts w:ascii="Courier New" w:hAnsi="Courier New" w:cs="Courier New" w:hint="eastAsia"/>
                <w:color w:val="FF0000"/>
                <w:sz w:val="18"/>
                <w:szCs w:val="18"/>
                <w:highlight w:val="yellow"/>
              </w:rPr>
              <w:t>id</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2.3.8</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00F07247">
              <w:rPr>
                <w:rFonts w:hint="eastAsia"/>
                <w:color w:val="FF0000"/>
                <w:highlight w:val="yellow"/>
              </w:rPr>
              <w:t>typename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功能分类名</w:t>
            </w:r>
          </w:p>
        </w:tc>
      </w:tr>
      <w:tr w:rsidR="005E7B9E" w:rsidRPr="00F07247" w:rsidTr="000D4802">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2.3.9</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highlight w:val="yellow"/>
              </w:rPr>
            </w:pPr>
            <w:r w:rsidRPr="00F07247">
              <w:rPr>
                <w:rFonts w:hint="eastAsia"/>
                <w:color w:val="FF0000"/>
                <w:highlight w:val="yellow"/>
              </w:rPr>
              <w:t>pointnum</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使用次数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使用次数</w:t>
            </w:r>
          </w:p>
        </w:tc>
      </w:tr>
      <w:tr w:rsidR="00F07247" w:rsidRPr="00F07247"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w:t>
            </w:r>
            <w:r w:rsidR="005E7B9E">
              <w:rPr>
                <w:rFonts w:ascii="Courier New" w:hAnsi="Courier New" w:cs="Courier New" w:hint="eastAsia"/>
                <w:color w:val="FF0000"/>
                <w:sz w:val="18"/>
                <w:szCs w:val="18"/>
                <w:highlight w:val="yellow"/>
              </w:rPr>
              <w:t>3.10</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color w:val="FF0000"/>
                <w:highlight w:val="yellow"/>
              </w:rPr>
            </w:pPr>
            <w:r>
              <w:rPr>
                <w:rFonts w:hint="eastAsia"/>
                <w:color w:val="FF0000"/>
                <w:highlight w:val="yellow"/>
              </w:rPr>
              <w:t>mnuisconst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rFonts w:ascii="Courier New" w:hAnsi="宋体" w:cs="Courier New"/>
                <w:color w:val="FF0000"/>
                <w:sz w:val="18"/>
                <w:szCs w:val="18"/>
                <w:highlight w:val="yellow"/>
              </w:rPr>
            </w:pPr>
            <w:r>
              <w:rPr>
                <w:rFonts w:ascii="Courier New" w:hAnsi="宋体" w:cs="Courier New" w:hint="eastAsia"/>
                <w:color w:val="FF0000"/>
                <w:sz w:val="18"/>
                <w:szCs w:val="18"/>
                <w:highlight w:val="yellow"/>
              </w:rPr>
              <w:t>固定功能标识</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1</w:t>
            </w:r>
            <w:r>
              <w:rPr>
                <w:rFonts w:ascii="Courier New" w:hAnsi="Courier New" w:cs="Courier New" w:hint="eastAsia"/>
                <w:color w:val="FF0000"/>
                <w:sz w:val="18"/>
                <w:szCs w:val="18"/>
                <w:highlight w:val="yellow"/>
              </w:rPr>
              <w:t>：标识首页默认的</w:t>
            </w:r>
            <w:r>
              <w:rPr>
                <w:rFonts w:ascii="Courier New" w:hAnsi="Courier New" w:cs="Courier New" w:hint="eastAsia"/>
                <w:color w:val="FF0000"/>
                <w:sz w:val="18"/>
                <w:szCs w:val="18"/>
                <w:highlight w:val="yellow"/>
              </w:rPr>
              <w:t>9</w:t>
            </w:r>
            <w:r>
              <w:rPr>
                <w:rFonts w:ascii="Courier New" w:hAnsi="Courier New" w:cs="Courier New" w:hint="eastAsia"/>
                <w:color w:val="FF0000"/>
                <w:sz w:val="18"/>
                <w:szCs w:val="18"/>
                <w:highlight w:val="yellow"/>
              </w:rPr>
              <w:t>个功能图标</w:t>
            </w:r>
          </w:p>
          <w:p w:rsidR="005E7B9E" w:rsidRPr="00F07247"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0</w:t>
            </w:r>
            <w:r>
              <w:rPr>
                <w:rFonts w:ascii="Courier New" w:hAnsi="Courier New" w:cs="Courier New" w:hint="eastAsia"/>
                <w:color w:val="FF0000"/>
                <w:sz w:val="18"/>
                <w:szCs w:val="18"/>
                <w:highlight w:val="yellow"/>
              </w:rPr>
              <w:t>：非首页固定</w:t>
            </w:r>
          </w:p>
        </w:tc>
      </w:tr>
    </w:tbl>
    <w:p w:rsidR="00E100EA" w:rsidRDefault="00E100EA" w:rsidP="00E100EA"/>
    <w:p w:rsidR="00E100EA" w:rsidRDefault="00E100EA" w:rsidP="00E100EA">
      <w:pPr>
        <w:pStyle w:val="3"/>
        <w:numPr>
          <w:ilvl w:val="2"/>
          <w:numId w:val="13"/>
        </w:numPr>
      </w:pPr>
      <w:bookmarkStart w:id="495" w:name="_Toc398715390"/>
      <w:r>
        <w:rPr>
          <w:rFonts w:hint="eastAsia"/>
        </w:rPr>
        <w:t>说明</w:t>
      </w:r>
      <w:bookmarkEnd w:id="4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476"/>
      <w:bookmarkEnd w:id="477"/>
    </w:tbl>
    <w:p w:rsidR="001C319C" w:rsidRDefault="001C319C" w:rsidP="00E77421"/>
    <w:p w:rsidR="003E2B8B" w:rsidRDefault="003E2B8B" w:rsidP="003E2B8B">
      <w:pPr>
        <w:rPr>
          <w:sz w:val="22"/>
        </w:rPr>
      </w:pPr>
    </w:p>
    <w:p w:rsidR="003E2B8B" w:rsidRDefault="003E2B8B" w:rsidP="003E2B8B">
      <w:pPr>
        <w:pStyle w:val="2"/>
        <w:numPr>
          <w:ilvl w:val="1"/>
          <w:numId w:val="13"/>
        </w:numPr>
      </w:pPr>
      <w:bookmarkStart w:id="496" w:name="_Toc398715391"/>
      <w:r>
        <w:t>TFB_API_00</w:t>
      </w:r>
      <w:r>
        <w:rPr>
          <w:rFonts w:hint="eastAsia"/>
        </w:rPr>
        <w:t xml:space="preserve">44  </w:t>
      </w:r>
      <w:r>
        <w:rPr>
          <w:rFonts w:hint="eastAsia"/>
        </w:rPr>
        <w:t>余额查询</w:t>
      </w:r>
      <w:bookmarkEnd w:id="496"/>
    </w:p>
    <w:p w:rsidR="003E2B8B" w:rsidRDefault="003E2B8B" w:rsidP="003E2B8B">
      <w:pPr>
        <w:pStyle w:val="3"/>
        <w:numPr>
          <w:ilvl w:val="2"/>
          <w:numId w:val="13"/>
        </w:numPr>
      </w:pPr>
      <w:bookmarkStart w:id="497" w:name="_Toc398715392"/>
      <w:r>
        <w:rPr>
          <w:rFonts w:hint="eastAsia"/>
        </w:rPr>
        <w:t>业务标识</w:t>
      </w:r>
      <w:r w:rsidRPr="000A05F2">
        <w:t>ApiAppInfo</w:t>
      </w:r>
      <w:r w:rsidRPr="000A05F2">
        <w:rPr>
          <w:rFonts w:hint="eastAsia"/>
        </w:rPr>
        <w:t xml:space="preserve"> </w:t>
      </w:r>
      <w:r>
        <w:rPr>
          <w:rFonts w:hint="eastAsia"/>
        </w:rPr>
        <w:t>-&gt;readQueryCardMoney</w:t>
      </w:r>
      <w:bookmarkEnd w:id="497"/>
    </w:p>
    <w:p w:rsidR="003E2B8B" w:rsidRDefault="003E2B8B" w:rsidP="003E2B8B">
      <w:pPr>
        <w:pStyle w:val="3"/>
        <w:numPr>
          <w:ilvl w:val="2"/>
          <w:numId w:val="13"/>
        </w:numPr>
      </w:pPr>
      <w:bookmarkStart w:id="498" w:name="_Toc398715393"/>
      <w:r>
        <w:rPr>
          <w:rFonts w:hint="eastAsia"/>
        </w:rPr>
        <w:t>业务功能描述</w:t>
      </w:r>
      <w:bookmarkEnd w:id="498"/>
    </w:p>
    <w:p w:rsidR="003E2B8B" w:rsidRDefault="003E2B8B" w:rsidP="003E2B8B">
      <w:pPr>
        <w:ind w:left="420"/>
      </w:pPr>
      <w:r>
        <w:rPr>
          <w:rFonts w:hint="eastAsia"/>
        </w:rPr>
        <w:t>查询</w:t>
      </w:r>
    </w:p>
    <w:p w:rsidR="003E2B8B" w:rsidRDefault="003E2B8B" w:rsidP="003E2B8B">
      <w:pPr>
        <w:pStyle w:val="3"/>
        <w:numPr>
          <w:ilvl w:val="2"/>
          <w:numId w:val="13"/>
        </w:numPr>
      </w:pPr>
      <w:bookmarkStart w:id="499" w:name="_Toc398715394"/>
      <w:r>
        <w:rPr>
          <w:rFonts w:hint="eastAsia"/>
        </w:rPr>
        <w:t>请求</w:t>
      </w:r>
      <w:bookmarkEnd w:id="499"/>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bookmarkStart w:id="500" w:name="_Toc398715395"/>
      <w:r>
        <w:rPr>
          <w:rFonts w:hint="eastAsia"/>
        </w:rPr>
        <w:t>应答</w:t>
      </w:r>
      <w:bookmarkEnd w:id="500"/>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lastRenderedPageBreak/>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bookmarkStart w:id="501" w:name="_Toc398715396"/>
      <w:r>
        <w:rPr>
          <w:rFonts w:hint="eastAsia"/>
        </w:rPr>
        <w:t>说明</w:t>
      </w:r>
      <w:bookmarkEnd w:id="50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bookmarkStart w:id="502" w:name="_Toc398715397"/>
      <w:r>
        <w:t>TFB_API_00</w:t>
      </w:r>
      <w:r w:rsidR="00661B1F">
        <w:rPr>
          <w:rFonts w:hint="eastAsia"/>
        </w:rPr>
        <w:t>45</w:t>
      </w:r>
      <w:r>
        <w:t xml:space="preserve"> </w:t>
      </w:r>
      <w:r>
        <w:rPr>
          <w:rFonts w:hint="eastAsia"/>
        </w:rPr>
        <w:t>获取订单信息</w:t>
      </w:r>
      <w:bookmarkEnd w:id="502"/>
    </w:p>
    <w:p w:rsidR="00092DE7" w:rsidRDefault="00092DE7" w:rsidP="00092DE7">
      <w:pPr>
        <w:pStyle w:val="3"/>
        <w:numPr>
          <w:ilvl w:val="2"/>
          <w:numId w:val="13"/>
        </w:numPr>
        <w:spacing w:line="415" w:lineRule="auto"/>
      </w:pPr>
      <w:bookmarkStart w:id="503" w:name="_Toc398715398"/>
      <w:r>
        <w:rPr>
          <w:rFonts w:hint="eastAsia"/>
        </w:rPr>
        <w:t>业务标识</w:t>
      </w:r>
      <w:r>
        <w:t xml:space="preserve"> Api</w:t>
      </w:r>
      <w:r>
        <w:rPr>
          <w:rFonts w:hint="eastAsia"/>
        </w:rPr>
        <w:t>Order</w:t>
      </w:r>
      <w:r w:rsidRPr="00364586">
        <w:t>Info</w:t>
      </w:r>
      <w:r>
        <w:rPr>
          <w:rFonts w:hint="eastAsia"/>
        </w:rPr>
        <w:t>-&gt;readOrderList</w:t>
      </w:r>
      <w:bookmarkEnd w:id="503"/>
    </w:p>
    <w:p w:rsidR="00092DE7" w:rsidRDefault="00092DE7" w:rsidP="00092DE7">
      <w:pPr>
        <w:pStyle w:val="3"/>
        <w:numPr>
          <w:ilvl w:val="2"/>
          <w:numId w:val="13"/>
        </w:numPr>
        <w:spacing w:line="415" w:lineRule="auto"/>
      </w:pPr>
      <w:bookmarkStart w:id="504" w:name="_Toc398715399"/>
      <w:r>
        <w:rPr>
          <w:rFonts w:hint="eastAsia"/>
        </w:rPr>
        <w:t>业务功能描述</w:t>
      </w:r>
      <w:bookmarkEnd w:id="504"/>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bookmarkStart w:id="505" w:name="_Toc398715400"/>
      <w:r>
        <w:rPr>
          <w:rFonts w:hint="eastAsia"/>
        </w:rPr>
        <w:t>请求</w:t>
      </w:r>
      <w:bookmarkEnd w:id="50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bookmarkStart w:id="506" w:name="_Toc398715401"/>
      <w:r>
        <w:rPr>
          <w:rFonts w:hint="eastAsia"/>
        </w:rPr>
        <w:t>应答</w:t>
      </w:r>
      <w:bookmarkEnd w:id="5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bookmarkStart w:id="507" w:name="_Toc398715402"/>
      <w:r>
        <w:rPr>
          <w:rFonts w:hint="eastAsia"/>
        </w:rPr>
        <w:t>说明</w:t>
      </w:r>
      <w:bookmarkEnd w:id="5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bookmarkStart w:id="508" w:name="_Toc398715403"/>
      <w:r>
        <w:t>TFB_API_00</w:t>
      </w:r>
      <w:r w:rsidR="00661B1F">
        <w:rPr>
          <w:rFonts w:hint="eastAsia"/>
        </w:rPr>
        <w:t>46</w:t>
      </w:r>
      <w:r>
        <w:rPr>
          <w:rFonts w:hint="eastAsia"/>
        </w:rPr>
        <w:t xml:space="preserve"> </w:t>
      </w:r>
      <w:r>
        <w:t xml:space="preserve"> </w:t>
      </w:r>
      <w:r>
        <w:rPr>
          <w:rFonts w:hint="eastAsia"/>
        </w:rPr>
        <w:t>支付订单获取银行卡星级评价</w:t>
      </w:r>
      <w:bookmarkEnd w:id="508"/>
    </w:p>
    <w:p w:rsidR="00092DE7" w:rsidRDefault="00092DE7" w:rsidP="00092DE7">
      <w:pPr>
        <w:pStyle w:val="3"/>
        <w:numPr>
          <w:ilvl w:val="2"/>
          <w:numId w:val="13"/>
        </w:numPr>
        <w:spacing w:line="415" w:lineRule="auto"/>
      </w:pPr>
      <w:bookmarkStart w:id="509" w:name="_Toc398715404"/>
      <w:r>
        <w:rPr>
          <w:rFonts w:hint="eastAsia"/>
        </w:rPr>
        <w:t>业务标识</w:t>
      </w:r>
      <w:r>
        <w:t xml:space="preserve"> Api</w:t>
      </w:r>
      <w:r>
        <w:rPr>
          <w:rFonts w:hint="eastAsia"/>
        </w:rPr>
        <w:t>Order</w:t>
      </w:r>
      <w:r w:rsidRPr="00364586">
        <w:t>Info</w:t>
      </w:r>
      <w:r>
        <w:rPr>
          <w:rFonts w:hint="eastAsia"/>
        </w:rPr>
        <w:t>-&gt;orderPayBankCardStar</w:t>
      </w:r>
      <w:bookmarkEnd w:id="509"/>
    </w:p>
    <w:p w:rsidR="00092DE7" w:rsidRDefault="00092DE7" w:rsidP="00092DE7">
      <w:pPr>
        <w:pStyle w:val="3"/>
        <w:numPr>
          <w:ilvl w:val="2"/>
          <w:numId w:val="13"/>
        </w:numPr>
        <w:spacing w:line="415" w:lineRule="auto"/>
      </w:pPr>
      <w:bookmarkStart w:id="510" w:name="_Toc398715405"/>
      <w:r>
        <w:rPr>
          <w:rFonts w:hint="eastAsia"/>
        </w:rPr>
        <w:t>业务功能描述</w:t>
      </w:r>
      <w:bookmarkEnd w:id="510"/>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1" w:name="_Toc398715406"/>
      <w:r>
        <w:rPr>
          <w:rFonts w:hint="eastAsia"/>
        </w:rPr>
        <w:t>请求</w:t>
      </w:r>
      <w:bookmarkEnd w:id="511"/>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2" w:name="_Toc398715407"/>
      <w:r>
        <w:rPr>
          <w:rFonts w:hint="eastAsia"/>
        </w:rPr>
        <w:t>应答</w:t>
      </w:r>
      <w:bookmarkEnd w:id="51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3" w:name="_Toc398715408"/>
      <w:r>
        <w:rPr>
          <w:rFonts w:hint="eastAsia"/>
        </w:rPr>
        <w:t>说明</w:t>
      </w:r>
      <w:bookmarkEnd w:id="5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14" w:name="_Toc398715409"/>
      <w:r>
        <w:t>TFB_API_00</w:t>
      </w:r>
      <w:r w:rsidR="00661B1F">
        <w:rPr>
          <w:rFonts w:hint="eastAsia"/>
        </w:rPr>
        <w:t>47</w:t>
      </w:r>
      <w:r>
        <w:rPr>
          <w:rFonts w:hint="eastAsia"/>
        </w:rPr>
        <w:t xml:space="preserve"> </w:t>
      </w:r>
      <w:r>
        <w:t xml:space="preserve"> </w:t>
      </w:r>
      <w:r>
        <w:rPr>
          <w:rFonts w:hint="eastAsia"/>
        </w:rPr>
        <w:t>支付订单获取银行卡获取银行流水号</w:t>
      </w:r>
      <w:bookmarkEnd w:id="514"/>
    </w:p>
    <w:p w:rsidR="00092DE7" w:rsidRDefault="00092DE7" w:rsidP="00092DE7">
      <w:pPr>
        <w:pStyle w:val="3"/>
        <w:numPr>
          <w:ilvl w:val="2"/>
          <w:numId w:val="13"/>
        </w:numPr>
        <w:spacing w:line="415" w:lineRule="auto"/>
      </w:pPr>
      <w:bookmarkStart w:id="515" w:name="_Toc398715410"/>
      <w:r>
        <w:rPr>
          <w:rFonts w:hint="eastAsia"/>
        </w:rPr>
        <w:t>业务标识</w:t>
      </w:r>
      <w:r>
        <w:t xml:space="preserve"> Api</w:t>
      </w:r>
      <w:r>
        <w:rPr>
          <w:rFonts w:hint="eastAsia"/>
        </w:rPr>
        <w:t>Order</w:t>
      </w:r>
      <w:r w:rsidRPr="00364586">
        <w:t>Info</w:t>
      </w:r>
      <w:r>
        <w:rPr>
          <w:rFonts w:hint="eastAsia"/>
        </w:rPr>
        <w:t>-&gt;orderPayReq</w:t>
      </w:r>
      <w:bookmarkEnd w:id="515"/>
    </w:p>
    <w:p w:rsidR="00092DE7" w:rsidRDefault="00092DE7" w:rsidP="00092DE7">
      <w:pPr>
        <w:pStyle w:val="3"/>
        <w:numPr>
          <w:ilvl w:val="2"/>
          <w:numId w:val="13"/>
        </w:numPr>
        <w:spacing w:line="415" w:lineRule="auto"/>
      </w:pPr>
      <w:bookmarkStart w:id="516" w:name="_Toc398715411"/>
      <w:r>
        <w:rPr>
          <w:rFonts w:hint="eastAsia"/>
        </w:rPr>
        <w:t>业务功能描述</w:t>
      </w:r>
      <w:bookmarkEnd w:id="516"/>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7" w:name="_Toc398715412"/>
      <w:r>
        <w:rPr>
          <w:rFonts w:hint="eastAsia"/>
        </w:rPr>
        <w:lastRenderedPageBreak/>
        <w:t>请求</w:t>
      </w:r>
      <w:bookmarkEnd w:id="517"/>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8" w:name="_Toc398715413"/>
      <w:r>
        <w:rPr>
          <w:rFonts w:hint="eastAsia"/>
        </w:rPr>
        <w:t>应答</w:t>
      </w:r>
      <w:bookmarkEnd w:id="51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9" w:name="_Toc398715414"/>
      <w:r>
        <w:rPr>
          <w:rFonts w:hint="eastAsia"/>
        </w:rPr>
        <w:t>说明</w:t>
      </w:r>
      <w:bookmarkEnd w:id="5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20" w:name="_Toc398715415"/>
      <w:r>
        <w:t>TFB_API_00</w:t>
      </w:r>
      <w:r w:rsidR="00661B1F">
        <w:rPr>
          <w:rFonts w:hint="eastAsia"/>
        </w:rPr>
        <w:t>48</w:t>
      </w:r>
      <w:r>
        <w:rPr>
          <w:rFonts w:hint="eastAsia"/>
        </w:rPr>
        <w:t xml:space="preserve"> </w:t>
      </w:r>
      <w:r>
        <w:t xml:space="preserve"> </w:t>
      </w:r>
      <w:r>
        <w:rPr>
          <w:rFonts w:hint="eastAsia"/>
        </w:rPr>
        <w:t>支付订单成功后反馈</w:t>
      </w:r>
      <w:bookmarkEnd w:id="520"/>
    </w:p>
    <w:p w:rsidR="00092DE7" w:rsidRDefault="00092DE7" w:rsidP="00092DE7">
      <w:pPr>
        <w:pStyle w:val="3"/>
        <w:numPr>
          <w:ilvl w:val="2"/>
          <w:numId w:val="13"/>
        </w:numPr>
        <w:spacing w:line="415" w:lineRule="auto"/>
      </w:pPr>
      <w:bookmarkStart w:id="521" w:name="_Toc398715416"/>
      <w:r>
        <w:rPr>
          <w:rFonts w:hint="eastAsia"/>
        </w:rPr>
        <w:t>业务标识</w:t>
      </w:r>
      <w:r>
        <w:t xml:space="preserve"> Api</w:t>
      </w:r>
      <w:r>
        <w:rPr>
          <w:rFonts w:hint="eastAsia"/>
        </w:rPr>
        <w:t>Order</w:t>
      </w:r>
      <w:r w:rsidRPr="00364586">
        <w:t>Info</w:t>
      </w:r>
      <w:r>
        <w:rPr>
          <w:rFonts w:hint="eastAsia"/>
        </w:rPr>
        <w:t>-&gt;orderPayFeedback</w:t>
      </w:r>
      <w:bookmarkEnd w:id="521"/>
    </w:p>
    <w:p w:rsidR="00092DE7" w:rsidRDefault="00092DE7" w:rsidP="00092DE7">
      <w:pPr>
        <w:pStyle w:val="3"/>
        <w:numPr>
          <w:ilvl w:val="2"/>
          <w:numId w:val="13"/>
        </w:numPr>
        <w:spacing w:line="415" w:lineRule="auto"/>
      </w:pPr>
      <w:bookmarkStart w:id="522" w:name="_Toc398715417"/>
      <w:r>
        <w:rPr>
          <w:rFonts w:hint="eastAsia"/>
        </w:rPr>
        <w:t>业务功能描述</w:t>
      </w:r>
      <w:bookmarkEnd w:id="522"/>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23" w:name="_Toc398715418"/>
      <w:r>
        <w:rPr>
          <w:rFonts w:hint="eastAsia"/>
        </w:rPr>
        <w:t>请求</w:t>
      </w:r>
      <w:bookmarkEnd w:id="52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24" w:name="_Toc398715419"/>
      <w:r>
        <w:rPr>
          <w:rFonts w:hint="eastAsia"/>
        </w:rPr>
        <w:t>应答</w:t>
      </w:r>
      <w:bookmarkEnd w:id="52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25" w:name="_Toc398715420"/>
      <w:r>
        <w:rPr>
          <w:rFonts w:hint="eastAsia"/>
        </w:rPr>
        <w:lastRenderedPageBreak/>
        <w:t>说明</w:t>
      </w:r>
      <w:bookmarkEnd w:id="52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bookmarkStart w:id="526" w:name="_Toc398715421"/>
      <w:r>
        <w:t>TFB_API_00</w:t>
      </w:r>
      <w:r w:rsidR="00661B1F">
        <w:rPr>
          <w:rFonts w:hint="eastAsia"/>
        </w:rPr>
        <w:t>49</w:t>
      </w:r>
      <w:r>
        <w:rPr>
          <w:rFonts w:hint="eastAsia"/>
        </w:rPr>
        <w:t xml:space="preserve">  </w:t>
      </w:r>
      <w:r>
        <w:rPr>
          <w:rFonts w:hint="eastAsia"/>
        </w:rPr>
        <w:t>读取快递公司列表</w:t>
      </w:r>
      <w:bookmarkEnd w:id="526"/>
    </w:p>
    <w:p w:rsidR="00092DE7" w:rsidRDefault="00092DE7" w:rsidP="00092DE7">
      <w:pPr>
        <w:pStyle w:val="3"/>
        <w:numPr>
          <w:ilvl w:val="2"/>
          <w:numId w:val="13"/>
        </w:numPr>
        <w:spacing w:line="415" w:lineRule="auto"/>
      </w:pPr>
      <w:bookmarkStart w:id="527" w:name="_Toc398715422"/>
      <w:r>
        <w:rPr>
          <w:rFonts w:hint="eastAsia"/>
        </w:rPr>
        <w:t>业务标识</w:t>
      </w:r>
      <w:r>
        <w:t xml:space="preserve"> </w:t>
      </w:r>
      <w:r w:rsidRPr="00CE5EB0">
        <w:t>ApiKuaiDiinfo</w:t>
      </w:r>
      <w:r>
        <w:rPr>
          <w:rFonts w:hint="eastAsia"/>
        </w:rPr>
        <w:t>- &gt; readKuaiDicmpList</w:t>
      </w:r>
      <w:bookmarkEnd w:id="527"/>
    </w:p>
    <w:p w:rsidR="00092DE7" w:rsidRDefault="00092DE7" w:rsidP="00092DE7"/>
    <w:p w:rsidR="00092DE7" w:rsidRDefault="00092DE7" w:rsidP="00092DE7">
      <w:pPr>
        <w:pStyle w:val="3"/>
        <w:numPr>
          <w:ilvl w:val="2"/>
          <w:numId w:val="13"/>
        </w:numPr>
        <w:spacing w:line="415" w:lineRule="auto"/>
      </w:pPr>
      <w:bookmarkStart w:id="528" w:name="_Toc398715423"/>
      <w:r>
        <w:rPr>
          <w:rFonts w:hint="eastAsia"/>
        </w:rPr>
        <w:t>业务功能描述</w:t>
      </w:r>
      <w:bookmarkEnd w:id="528"/>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bookmarkStart w:id="529" w:name="_Toc398715424"/>
      <w:r>
        <w:rPr>
          <w:rFonts w:hint="eastAsia"/>
        </w:rPr>
        <w:t>请求</w:t>
      </w:r>
      <w:bookmarkEnd w:id="52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0" w:name="_Toc398715425"/>
      <w:r>
        <w:rPr>
          <w:rFonts w:hint="eastAsia"/>
        </w:rPr>
        <w:t>应答</w:t>
      </w:r>
      <w:bookmarkEnd w:id="53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bookmarkStart w:id="531" w:name="_Toc398715426"/>
      <w:r>
        <w:rPr>
          <w:rFonts w:hint="eastAsia"/>
        </w:rPr>
        <w:t>说明</w:t>
      </w:r>
      <w:bookmarkEnd w:id="5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bookmarkStart w:id="532" w:name="_Toc398715427"/>
      <w:r>
        <w:t>TFB_API_00</w:t>
      </w:r>
      <w:r w:rsidR="00661B1F">
        <w:rPr>
          <w:rFonts w:hint="eastAsia"/>
        </w:rPr>
        <w:t>50</w:t>
      </w:r>
      <w:r>
        <w:rPr>
          <w:rFonts w:hint="eastAsia"/>
        </w:rPr>
        <w:t xml:space="preserve">  </w:t>
      </w:r>
      <w:r>
        <w:rPr>
          <w:rFonts w:hint="eastAsia"/>
        </w:rPr>
        <w:t>查询快递公司订单号</w:t>
      </w:r>
      <w:bookmarkEnd w:id="532"/>
    </w:p>
    <w:p w:rsidR="00092DE7" w:rsidRDefault="00092DE7" w:rsidP="00092DE7">
      <w:pPr>
        <w:pStyle w:val="3"/>
        <w:numPr>
          <w:ilvl w:val="2"/>
          <w:numId w:val="13"/>
        </w:numPr>
        <w:spacing w:line="415" w:lineRule="auto"/>
      </w:pPr>
      <w:bookmarkStart w:id="533" w:name="_Toc398715428"/>
      <w:r>
        <w:rPr>
          <w:rFonts w:hint="eastAsia"/>
        </w:rPr>
        <w:t>业务标识</w:t>
      </w:r>
      <w:r>
        <w:t xml:space="preserve"> </w:t>
      </w:r>
      <w:r w:rsidRPr="00CE5EB0">
        <w:t>ApiKuaiDiinfo</w:t>
      </w:r>
      <w:r>
        <w:rPr>
          <w:rFonts w:hint="eastAsia"/>
        </w:rPr>
        <w:t xml:space="preserve">- &gt; </w:t>
      </w:r>
      <w:r w:rsidRPr="00B821AF">
        <w:t>chaxunKuaiDiNo</w:t>
      </w:r>
      <w:bookmarkEnd w:id="533"/>
    </w:p>
    <w:p w:rsidR="00092DE7" w:rsidRDefault="00092DE7" w:rsidP="00092DE7"/>
    <w:p w:rsidR="00092DE7" w:rsidRDefault="00092DE7" w:rsidP="00092DE7">
      <w:pPr>
        <w:pStyle w:val="3"/>
        <w:numPr>
          <w:ilvl w:val="2"/>
          <w:numId w:val="13"/>
        </w:numPr>
        <w:spacing w:line="415" w:lineRule="auto"/>
      </w:pPr>
      <w:bookmarkStart w:id="534" w:name="_Toc398715429"/>
      <w:r>
        <w:rPr>
          <w:rFonts w:hint="eastAsia"/>
        </w:rPr>
        <w:t>业务功能描述</w:t>
      </w:r>
      <w:bookmarkEnd w:id="534"/>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bookmarkStart w:id="535" w:name="_Toc398715430"/>
      <w:r>
        <w:rPr>
          <w:rFonts w:hint="eastAsia"/>
        </w:rPr>
        <w:t>请求</w:t>
      </w:r>
      <w:bookmarkEnd w:id="53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6" w:name="_Toc398715431"/>
      <w:r>
        <w:rPr>
          <w:rFonts w:hint="eastAsia"/>
        </w:rPr>
        <w:t>应答</w:t>
      </w:r>
      <w:r>
        <w:rPr>
          <w:rFonts w:hint="eastAsia"/>
        </w:rPr>
        <w:t>1</w:t>
      </w:r>
      <w:bookmarkEnd w:id="53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bookmarkStart w:id="537" w:name="_Toc398715432"/>
      <w:r>
        <w:rPr>
          <w:rFonts w:hint="eastAsia"/>
        </w:rPr>
        <w:t>应答</w:t>
      </w:r>
      <w:r>
        <w:rPr>
          <w:rFonts w:hint="eastAsia"/>
        </w:rPr>
        <w:t>2</w:t>
      </w:r>
      <w:bookmarkEnd w:id="5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bookmarkStart w:id="538" w:name="_Toc398715433"/>
      <w:r>
        <w:rPr>
          <w:rFonts w:hint="eastAsia"/>
        </w:rPr>
        <w:t>说明</w:t>
      </w:r>
      <w:bookmarkEnd w:id="5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bookmarkStart w:id="539" w:name="_Toc398715434"/>
      <w:r>
        <w:t>TFB_API_00</w:t>
      </w:r>
      <w:r>
        <w:rPr>
          <w:rFonts w:hint="eastAsia"/>
        </w:rPr>
        <w:t>5</w:t>
      </w:r>
      <w:r w:rsidR="00E5056B">
        <w:rPr>
          <w:rFonts w:hint="eastAsia"/>
        </w:rPr>
        <w:t>1</w:t>
      </w:r>
      <w:r>
        <w:rPr>
          <w:rFonts w:hint="eastAsia"/>
        </w:rPr>
        <w:t xml:space="preserve">  </w:t>
      </w:r>
      <w:r>
        <w:rPr>
          <w:rFonts w:hint="eastAsia"/>
        </w:rPr>
        <w:t>我的银行卡</w:t>
      </w:r>
      <w:bookmarkEnd w:id="539"/>
    </w:p>
    <w:p w:rsidR="000E2294" w:rsidRDefault="000E2294" w:rsidP="000E2294">
      <w:pPr>
        <w:pStyle w:val="3"/>
        <w:numPr>
          <w:ilvl w:val="2"/>
          <w:numId w:val="13"/>
        </w:numPr>
        <w:spacing w:line="415" w:lineRule="auto"/>
      </w:pPr>
      <w:bookmarkStart w:id="540" w:name="_Toc398715435"/>
      <w:r>
        <w:rPr>
          <w:rFonts w:hint="eastAsia"/>
        </w:rPr>
        <w:t>业务标识</w:t>
      </w:r>
      <w:r w:rsidR="003471EF">
        <w:t xml:space="preserve"> Ap</w:t>
      </w:r>
      <w:r w:rsidR="003471EF">
        <w:rPr>
          <w:rFonts w:hint="eastAsia"/>
        </w:rPr>
        <w:t>iAuCard</w:t>
      </w:r>
      <w:r>
        <w:t>Info</w:t>
      </w:r>
      <w:r>
        <w:rPr>
          <w:rFonts w:hint="eastAsia"/>
        </w:rPr>
        <w:t xml:space="preserve"> - &gt; readAuBkCardInfo</w:t>
      </w:r>
      <w:bookmarkEnd w:id="540"/>
    </w:p>
    <w:p w:rsidR="000E2294" w:rsidRDefault="000E2294" w:rsidP="000E2294"/>
    <w:p w:rsidR="000E2294" w:rsidRDefault="000E2294" w:rsidP="000E2294">
      <w:pPr>
        <w:pStyle w:val="3"/>
        <w:numPr>
          <w:ilvl w:val="2"/>
          <w:numId w:val="13"/>
        </w:numPr>
        <w:spacing w:line="415" w:lineRule="auto"/>
      </w:pPr>
      <w:bookmarkStart w:id="541" w:name="_Toc398715436"/>
      <w:r>
        <w:rPr>
          <w:rFonts w:hint="eastAsia"/>
        </w:rPr>
        <w:t>业务功能描述</w:t>
      </w:r>
      <w:bookmarkEnd w:id="541"/>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bookmarkStart w:id="542" w:name="_Toc398715437"/>
      <w:r>
        <w:rPr>
          <w:rFonts w:hint="eastAsia"/>
        </w:rPr>
        <w:t>请求</w:t>
      </w:r>
      <w:bookmarkEnd w:id="54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bookmarkStart w:id="543" w:name="_Toc398715438"/>
      <w:r>
        <w:rPr>
          <w:rFonts w:hint="eastAsia"/>
        </w:rPr>
        <w:t>应答</w:t>
      </w:r>
      <w:r>
        <w:rPr>
          <w:rFonts w:hint="eastAsia"/>
        </w:rPr>
        <w:t>1</w:t>
      </w:r>
      <w:bookmarkEnd w:id="54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w:t>
            </w:r>
            <w:r w:rsidRPr="000D7AC6">
              <w:t>shoucard</w:t>
            </w:r>
            <w:r>
              <w:rPr>
                <w:rFonts w:hint="eastAsia"/>
              </w:rPr>
              <w:t>s</w:t>
            </w:r>
            <w:r>
              <w:t>t</w:t>
            </w:r>
            <w:r>
              <w:rPr>
                <w:rFonts w:hint="eastAsia"/>
              </w:rPr>
              <w:t>at</w:t>
            </w:r>
            <w:r>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aushoucardprov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8</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2C2D8F">
              <w:t>shouca</w:t>
            </w:r>
            <w:r w:rsidR="002C2D8F">
              <w:rPr>
                <w:rFonts w:hint="eastAsia"/>
              </w:rPr>
              <w:t>rdcity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r>
    </w:tbl>
    <w:p w:rsidR="000E2294" w:rsidRDefault="000E2294" w:rsidP="000E2294"/>
    <w:p w:rsidR="000D7AC6" w:rsidRDefault="000D7AC6" w:rsidP="000D7AC6">
      <w:pPr>
        <w:pStyle w:val="3"/>
        <w:numPr>
          <w:ilvl w:val="0"/>
          <w:numId w:val="0"/>
        </w:numPr>
        <w:spacing w:line="415" w:lineRule="auto"/>
      </w:pPr>
      <w:bookmarkStart w:id="544" w:name="_Toc398715439"/>
      <w:r>
        <w:rPr>
          <w:rFonts w:hint="eastAsia"/>
        </w:rPr>
        <w:t>说明</w:t>
      </w:r>
      <w:bookmarkEnd w:id="5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bookmarkStart w:id="545" w:name="_Toc398715440"/>
      <w:r>
        <w:t>TFB_API_00</w:t>
      </w:r>
      <w:r w:rsidR="00E5056B">
        <w:rPr>
          <w:rFonts w:hint="eastAsia"/>
        </w:rPr>
        <w:t>52</w:t>
      </w:r>
      <w:r>
        <w:t xml:space="preserve">  </w:t>
      </w:r>
      <w:r>
        <w:rPr>
          <w:rFonts w:hint="eastAsia"/>
        </w:rPr>
        <w:t>保存银行卡信息</w:t>
      </w:r>
      <w:bookmarkEnd w:id="545"/>
    </w:p>
    <w:p w:rsidR="000766C1" w:rsidRDefault="000766C1" w:rsidP="000766C1"/>
    <w:p w:rsidR="000766C1" w:rsidRDefault="000766C1" w:rsidP="000766C1">
      <w:pPr>
        <w:pStyle w:val="3"/>
        <w:numPr>
          <w:ilvl w:val="2"/>
          <w:numId w:val="13"/>
        </w:numPr>
        <w:spacing w:line="415" w:lineRule="auto"/>
      </w:pPr>
      <w:bookmarkStart w:id="546" w:name="_Toc398715441"/>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bookmarkEnd w:id="546"/>
    </w:p>
    <w:p w:rsidR="000766C1" w:rsidRDefault="000766C1" w:rsidP="000766C1">
      <w:pPr>
        <w:pStyle w:val="3"/>
        <w:numPr>
          <w:ilvl w:val="2"/>
          <w:numId w:val="13"/>
        </w:numPr>
        <w:spacing w:line="415" w:lineRule="auto"/>
      </w:pPr>
      <w:bookmarkStart w:id="547" w:name="_Toc398715442"/>
      <w:r>
        <w:rPr>
          <w:rFonts w:hint="eastAsia"/>
        </w:rPr>
        <w:t>业务功能描述</w:t>
      </w:r>
      <w:bookmarkEnd w:id="547"/>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bookmarkStart w:id="548" w:name="_Toc398715443"/>
      <w:r>
        <w:rPr>
          <w:rFonts w:hint="eastAsia"/>
        </w:rPr>
        <w:t>请求</w:t>
      </w:r>
      <w:bookmarkEnd w:id="548"/>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t>shoucard</w:t>
            </w:r>
            <w:r>
              <w:rPr>
                <w:rFonts w:hint="eastAsia"/>
              </w:rPr>
              <w:t>prov</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002C2D8F">
              <w:t>shoucard</w:t>
            </w:r>
            <w:r w:rsidR="002C2D8F">
              <w:rPr>
                <w:rFonts w:hint="eastAsia"/>
              </w:rPr>
              <w:t>city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2C2D8F" w:rsidP="008D0F2B">
            <w:pPr>
              <w:rPr>
                <w:rFonts w:ascii="Courier New" w:hAnsi="Courier New" w:cs="Courier New"/>
                <w:sz w:val="18"/>
                <w:szCs w:val="18"/>
              </w:rPr>
            </w:pPr>
            <w:r>
              <w:rPr>
                <w:rFonts w:ascii="Courier New" w:hAnsi="Courier New" w:cs="Courier New" w:hint="eastAsia"/>
                <w:sz w:val="18"/>
                <w:szCs w:val="18"/>
              </w:rPr>
              <w:t>开户城市</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bookmarkStart w:id="549" w:name="_Toc398715444"/>
      <w:r>
        <w:rPr>
          <w:rFonts w:hint="eastAsia"/>
        </w:rPr>
        <w:t>应答</w:t>
      </w:r>
      <w:bookmarkEnd w:id="54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bookmarkStart w:id="550" w:name="_Toc398715445"/>
      <w:r>
        <w:rPr>
          <w:rFonts w:hint="eastAsia"/>
        </w:rPr>
        <w:t>说明</w:t>
      </w:r>
      <w:bookmarkEnd w:id="5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lastRenderedPageBreak/>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bookmarkStart w:id="551" w:name="_Toc398715446"/>
      <w:r>
        <w:t>TFB_API_00</w:t>
      </w:r>
      <w:r>
        <w:rPr>
          <w:rFonts w:hint="eastAsia"/>
        </w:rPr>
        <w:t xml:space="preserve">53 </w:t>
      </w:r>
      <w:r>
        <w:rPr>
          <w:rFonts w:hint="eastAsia"/>
        </w:rPr>
        <w:t>读取收款银行卡历史记录</w:t>
      </w:r>
      <w:bookmarkEnd w:id="551"/>
    </w:p>
    <w:p w:rsidR="008D0F2B" w:rsidRDefault="008D0F2B" w:rsidP="008D0F2B">
      <w:pPr>
        <w:pStyle w:val="3"/>
        <w:numPr>
          <w:ilvl w:val="2"/>
          <w:numId w:val="13"/>
        </w:numPr>
        <w:spacing w:line="415" w:lineRule="auto"/>
      </w:pPr>
      <w:bookmarkStart w:id="552" w:name="_Toc398715447"/>
      <w:r>
        <w:rPr>
          <w:rFonts w:hint="eastAsia"/>
        </w:rPr>
        <w:t>业务标识</w:t>
      </w:r>
      <w:r>
        <w:t xml:space="preserve"> Api</w:t>
      </w:r>
      <w:r>
        <w:rPr>
          <w:rFonts w:hint="eastAsia"/>
        </w:rPr>
        <w:t>Payinfo- &gt; readshoucardList</w:t>
      </w:r>
      <w:bookmarkEnd w:id="552"/>
      <w:r>
        <w:rPr>
          <w:rFonts w:hint="eastAsia"/>
        </w:rPr>
        <w:t xml:space="preserve">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bookmarkStart w:id="553" w:name="_Toc398715448"/>
      <w:r>
        <w:rPr>
          <w:rFonts w:hint="eastAsia"/>
        </w:rPr>
        <w:t>业务功能描述</w:t>
      </w:r>
      <w:bookmarkEnd w:id="553"/>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bookmarkStart w:id="554" w:name="_Toc398715449"/>
      <w:r>
        <w:rPr>
          <w:rFonts w:hint="eastAsia"/>
        </w:rPr>
        <w:t>请求</w:t>
      </w:r>
      <w:bookmarkEnd w:id="55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bookmarkStart w:id="555" w:name="_Toc398715450"/>
      <w:r>
        <w:rPr>
          <w:rFonts w:hint="eastAsia"/>
        </w:rPr>
        <w:t>应答</w:t>
      </w:r>
      <w:bookmarkEnd w:id="55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bookmarkStart w:id="556" w:name="_Toc398715451"/>
      <w:r>
        <w:rPr>
          <w:rFonts w:hint="eastAsia"/>
        </w:rPr>
        <w:t>说明</w:t>
      </w:r>
      <w:bookmarkEnd w:id="55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bookmarkStart w:id="557" w:name="_Toc398715452"/>
      <w:r>
        <w:t>TFB_API_00</w:t>
      </w:r>
      <w:r>
        <w:rPr>
          <w:rFonts w:hint="eastAsia"/>
        </w:rPr>
        <w:t xml:space="preserve">54 </w:t>
      </w:r>
      <w:r>
        <w:rPr>
          <w:rFonts w:hint="eastAsia"/>
        </w:rPr>
        <w:t>超级转账手续费计算</w:t>
      </w:r>
      <w:bookmarkEnd w:id="557"/>
    </w:p>
    <w:p w:rsidR="00C22AFE" w:rsidRDefault="00C22AFE" w:rsidP="00C22AFE">
      <w:pPr>
        <w:pStyle w:val="3"/>
        <w:numPr>
          <w:ilvl w:val="2"/>
          <w:numId w:val="13"/>
        </w:numPr>
        <w:spacing w:line="415" w:lineRule="auto"/>
      </w:pPr>
      <w:bookmarkStart w:id="558" w:name="_Toc398715453"/>
      <w:r>
        <w:rPr>
          <w:rFonts w:hint="eastAsia"/>
        </w:rPr>
        <w:t>业务标识</w:t>
      </w:r>
      <w:r>
        <w:t xml:space="preserve"> Api</w:t>
      </w:r>
      <w:r>
        <w:rPr>
          <w:rFonts w:hint="eastAsia"/>
        </w:rPr>
        <w:t>Payinfo - &gt; getSupTransferPayfee</w:t>
      </w:r>
      <w:bookmarkEnd w:id="558"/>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bookmarkStart w:id="559" w:name="_Toc398715454"/>
      <w:r>
        <w:rPr>
          <w:rFonts w:hint="eastAsia"/>
        </w:rPr>
        <w:t>业务功能描述</w:t>
      </w:r>
      <w:bookmarkEnd w:id="559"/>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bookmarkStart w:id="560" w:name="_Toc398715455"/>
      <w:r>
        <w:rPr>
          <w:rFonts w:hint="eastAsia"/>
        </w:rPr>
        <w:t>请求</w:t>
      </w:r>
      <w:bookmarkEnd w:id="56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bookmarkStart w:id="561" w:name="_Toc398715456"/>
      <w:r>
        <w:rPr>
          <w:rFonts w:hint="eastAsia"/>
        </w:rPr>
        <w:t>应答</w:t>
      </w:r>
      <w:bookmarkEnd w:id="56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bookmarkStart w:id="562" w:name="_Toc398715457"/>
      <w:r>
        <w:rPr>
          <w:rFonts w:hint="eastAsia"/>
        </w:rPr>
        <w:t>说明</w:t>
      </w:r>
      <w:bookmarkEnd w:id="5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3" w:name="_Toc398715458"/>
      <w:r>
        <w:t>TFB_API_00</w:t>
      </w:r>
      <w:r w:rsidR="000F3178">
        <w:rPr>
          <w:rFonts w:hint="eastAsia"/>
        </w:rPr>
        <w:t xml:space="preserve">55 </w:t>
      </w:r>
      <w:r w:rsidR="000F3178">
        <w:rPr>
          <w:rFonts w:hint="eastAsia"/>
        </w:rPr>
        <w:t>超级</w:t>
      </w:r>
      <w:r>
        <w:rPr>
          <w:rFonts w:hint="eastAsia"/>
        </w:rPr>
        <w:t>转账请求获得银行交易流水号</w:t>
      </w:r>
      <w:bookmarkEnd w:id="563"/>
    </w:p>
    <w:p w:rsidR="00C22AFE" w:rsidRDefault="00C22AFE" w:rsidP="00C22AFE">
      <w:pPr>
        <w:pStyle w:val="3"/>
        <w:numPr>
          <w:ilvl w:val="2"/>
          <w:numId w:val="13"/>
        </w:numPr>
        <w:spacing w:line="415" w:lineRule="auto"/>
      </w:pPr>
      <w:bookmarkStart w:id="564" w:name="_Toc398715459"/>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bookmarkEnd w:id="564"/>
    </w:p>
    <w:p w:rsidR="00C22AFE" w:rsidRDefault="00C22AFE" w:rsidP="00C22AFE"/>
    <w:p w:rsidR="00C22AFE" w:rsidRDefault="00C22AFE" w:rsidP="00C22AFE">
      <w:pPr>
        <w:pStyle w:val="3"/>
        <w:numPr>
          <w:ilvl w:val="2"/>
          <w:numId w:val="13"/>
        </w:numPr>
        <w:spacing w:line="415" w:lineRule="auto"/>
      </w:pPr>
      <w:bookmarkStart w:id="565" w:name="_Toc398715460"/>
      <w:r>
        <w:rPr>
          <w:rFonts w:hint="eastAsia"/>
        </w:rPr>
        <w:t>业务功能描述</w:t>
      </w:r>
      <w:bookmarkEnd w:id="565"/>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bookmarkStart w:id="566" w:name="_Toc398715461"/>
      <w:r>
        <w:rPr>
          <w:rFonts w:hint="eastAsia"/>
        </w:rPr>
        <w:t>请求</w:t>
      </w:r>
      <w:bookmarkEnd w:id="56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bookmarkStart w:id="567" w:name="_Toc398715462"/>
      <w:r>
        <w:rPr>
          <w:rFonts w:hint="eastAsia"/>
        </w:rPr>
        <w:t>应答</w:t>
      </w:r>
      <w:bookmarkEnd w:id="5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68" w:name="_Toc398715463"/>
      <w:r>
        <w:rPr>
          <w:rFonts w:hint="eastAsia"/>
        </w:rPr>
        <w:t>说明</w:t>
      </w:r>
      <w:bookmarkEnd w:id="5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9" w:name="_Toc398715464"/>
      <w:r>
        <w:t>TFB_API_00</w:t>
      </w:r>
      <w:r w:rsidR="00EE06D4">
        <w:rPr>
          <w:rFonts w:hint="eastAsia"/>
        </w:rPr>
        <w:t>56</w:t>
      </w:r>
      <w:r>
        <w:rPr>
          <w:rFonts w:hint="eastAsia"/>
        </w:rPr>
        <w:t xml:space="preserve"> </w:t>
      </w:r>
      <w:r w:rsidR="000F3178">
        <w:rPr>
          <w:rFonts w:hint="eastAsia"/>
        </w:rPr>
        <w:t>超级转账</w:t>
      </w:r>
      <w:r>
        <w:rPr>
          <w:rFonts w:hint="eastAsia"/>
        </w:rPr>
        <w:t>支付成功反馈</w:t>
      </w:r>
      <w:bookmarkEnd w:id="569"/>
    </w:p>
    <w:p w:rsidR="00C22AFE" w:rsidRDefault="00C22AFE" w:rsidP="00C22AFE">
      <w:pPr>
        <w:pStyle w:val="3"/>
        <w:numPr>
          <w:ilvl w:val="2"/>
          <w:numId w:val="13"/>
        </w:numPr>
        <w:spacing w:line="415" w:lineRule="auto"/>
      </w:pPr>
      <w:bookmarkStart w:id="570" w:name="_Toc398715465"/>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bookmarkEnd w:id="570"/>
    </w:p>
    <w:p w:rsidR="00C22AFE" w:rsidRDefault="00C22AFE" w:rsidP="00C22AFE"/>
    <w:p w:rsidR="00C22AFE" w:rsidRDefault="00C22AFE" w:rsidP="00C22AFE">
      <w:pPr>
        <w:pStyle w:val="3"/>
        <w:numPr>
          <w:ilvl w:val="2"/>
          <w:numId w:val="13"/>
        </w:numPr>
        <w:spacing w:line="415" w:lineRule="auto"/>
      </w:pPr>
      <w:bookmarkStart w:id="571" w:name="_Toc398715466"/>
      <w:r>
        <w:rPr>
          <w:rFonts w:hint="eastAsia"/>
        </w:rPr>
        <w:lastRenderedPageBreak/>
        <w:t>业务功能描述</w:t>
      </w:r>
      <w:bookmarkEnd w:id="571"/>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bookmarkStart w:id="572" w:name="_Toc398715467"/>
      <w:r>
        <w:rPr>
          <w:rFonts w:hint="eastAsia"/>
        </w:rPr>
        <w:t>请求</w:t>
      </w:r>
      <w:bookmarkEnd w:id="57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bookmarkStart w:id="573" w:name="_Toc398715468"/>
      <w:r>
        <w:rPr>
          <w:rFonts w:hint="eastAsia"/>
        </w:rPr>
        <w:t>应答</w:t>
      </w:r>
      <w:bookmarkEnd w:id="5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74" w:name="_Toc398715469"/>
      <w:r>
        <w:rPr>
          <w:rFonts w:hint="eastAsia"/>
        </w:rPr>
        <w:t>说明</w:t>
      </w:r>
      <w:bookmarkEnd w:id="5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75" w:name="_Toc398715470"/>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bookmarkEnd w:id="575"/>
    </w:p>
    <w:p w:rsidR="00C22AFE" w:rsidRDefault="00C22AFE" w:rsidP="00C22AFE">
      <w:pPr>
        <w:pStyle w:val="3"/>
        <w:numPr>
          <w:ilvl w:val="2"/>
          <w:numId w:val="13"/>
        </w:numPr>
        <w:spacing w:line="415" w:lineRule="auto"/>
      </w:pPr>
      <w:bookmarkStart w:id="576" w:name="_Toc398715471"/>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bookmarkEnd w:id="576"/>
    </w:p>
    <w:p w:rsidR="00C22AFE" w:rsidRDefault="00C22AFE" w:rsidP="00C22AFE"/>
    <w:p w:rsidR="00C22AFE" w:rsidRDefault="00C22AFE" w:rsidP="00C22AFE">
      <w:pPr>
        <w:pStyle w:val="3"/>
        <w:numPr>
          <w:ilvl w:val="2"/>
          <w:numId w:val="13"/>
        </w:numPr>
        <w:spacing w:line="415" w:lineRule="auto"/>
      </w:pPr>
      <w:bookmarkStart w:id="577" w:name="_Toc398715472"/>
      <w:r>
        <w:rPr>
          <w:rFonts w:hint="eastAsia"/>
        </w:rPr>
        <w:t>业务功能描述</w:t>
      </w:r>
      <w:bookmarkEnd w:id="577"/>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bookmarkStart w:id="578" w:name="_Toc398715473"/>
      <w:r>
        <w:rPr>
          <w:rFonts w:hint="eastAsia"/>
        </w:rPr>
        <w:t>请求</w:t>
      </w:r>
      <w:bookmarkEnd w:id="57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bookmarkStart w:id="579" w:name="_Toc398715474"/>
      <w:r>
        <w:rPr>
          <w:rFonts w:hint="eastAsia"/>
        </w:rPr>
        <w:t>应答</w:t>
      </w:r>
      <w:bookmarkEnd w:id="57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bookmarkStart w:id="580" w:name="_Toc398715475"/>
      <w:r>
        <w:rPr>
          <w:rFonts w:hint="eastAsia"/>
        </w:rPr>
        <w:t>说明</w:t>
      </w:r>
      <w:bookmarkEnd w:id="580"/>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bookmarkStart w:id="581" w:name="_Toc398715476"/>
      <w:r>
        <w:t>TFB_API_00</w:t>
      </w:r>
      <w:r>
        <w:rPr>
          <w:rFonts w:hint="eastAsia"/>
        </w:rPr>
        <w:t xml:space="preserve">58  </w:t>
      </w:r>
      <w:r>
        <w:rPr>
          <w:rFonts w:hint="eastAsia"/>
        </w:rPr>
        <w:t>读取充值金额选项</w:t>
      </w:r>
      <w:bookmarkEnd w:id="581"/>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bookmarkStart w:id="582" w:name="_Toc398715477"/>
      <w:r>
        <w:rPr>
          <w:rFonts w:hint="eastAsia"/>
        </w:rPr>
        <w:t>业务标识</w:t>
      </w:r>
      <w:r>
        <w:t xml:space="preserve"> Api</w:t>
      </w:r>
      <w:r>
        <w:rPr>
          <w:rFonts w:hint="eastAsia"/>
        </w:rPr>
        <w:t>MoblieRechangeInfo - &gt; readRechaMoneyinfo</w:t>
      </w:r>
      <w:bookmarkEnd w:id="582"/>
    </w:p>
    <w:p w:rsidR="00DE68BC" w:rsidRDefault="00DE68BC" w:rsidP="00DE68BC"/>
    <w:p w:rsidR="00DE68BC" w:rsidRDefault="00DE68BC" w:rsidP="00DE68BC">
      <w:pPr>
        <w:pStyle w:val="3"/>
        <w:numPr>
          <w:ilvl w:val="2"/>
          <w:numId w:val="13"/>
        </w:numPr>
        <w:spacing w:line="415" w:lineRule="auto"/>
      </w:pPr>
      <w:bookmarkStart w:id="583" w:name="_Toc398715478"/>
      <w:r>
        <w:rPr>
          <w:rFonts w:hint="eastAsia"/>
        </w:rPr>
        <w:t>业务功能描述</w:t>
      </w:r>
      <w:bookmarkEnd w:id="583"/>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bookmarkStart w:id="584" w:name="_Toc398715479"/>
      <w:r>
        <w:rPr>
          <w:rFonts w:hint="eastAsia"/>
        </w:rPr>
        <w:t>请求</w:t>
      </w:r>
      <w:bookmarkEnd w:id="58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bookmarkStart w:id="585" w:name="_Toc398715480"/>
      <w:r>
        <w:rPr>
          <w:rFonts w:hint="eastAsia"/>
        </w:rPr>
        <w:lastRenderedPageBreak/>
        <w:t>应答</w:t>
      </w:r>
      <w:bookmarkEnd w:id="5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bookmarkStart w:id="586" w:name="_Toc398715481"/>
      <w:r>
        <w:rPr>
          <w:rFonts w:hint="eastAsia"/>
        </w:rPr>
        <w:t>说明</w:t>
      </w:r>
      <w:bookmarkEnd w:id="5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bookmarkStart w:id="587" w:name="_Toc398715482"/>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bookmarkEnd w:id="587"/>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bookmarkStart w:id="588" w:name="_Toc398715483"/>
      <w:r>
        <w:rPr>
          <w:rFonts w:hint="eastAsia"/>
        </w:rPr>
        <w:t>业务标识</w:t>
      </w:r>
      <w:r>
        <w:t xml:space="preserve"> Api</w:t>
      </w:r>
      <w:r>
        <w:rPr>
          <w:rFonts w:hint="eastAsia"/>
        </w:rPr>
        <w:t>MoblieRechangeInfo - &gt; readRechaPayTypeinfo</w:t>
      </w:r>
      <w:bookmarkEnd w:id="588"/>
    </w:p>
    <w:p w:rsidR="00545C85" w:rsidRDefault="00545C85" w:rsidP="00545C85"/>
    <w:p w:rsidR="00545C85" w:rsidRDefault="00545C85" w:rsidP="00545C85">
      <w:pPr>
        <w:pStyle w:val="3"/>
        <w:numPr>
          <w:ilvl w:val="2"/>
          <w:numId w:val="13"/>
        </w:numPr>
        <w:spacing w:line="415" w:lineRule="auto"/>
      </w:pPr>
      <w:bookmarkStart w:id="589" w:name="_Toc398715484"/>
      <w:r>
        <w:rPr>
          <w:rFonts w:hint="eastAsia"/>
        </w:rPr>
        <w:t>业务功能描述</w:t>
      </w:r>
      <w:bookmarkEnd w:id="589"/>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bookmarkStart w:id="590" w:name="_Toc398715485"/>
      <w:r>
        <w:rPr>
          <w:rFonts w:hint="eastAsia"/>
        </w:rPr>
        <w:lastRenderedPageBreak/>
        <w:t>请求</w:t>
      </w:r>
      <w:bookmarkEnd w:id="59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bookmarkStart w:id="591" w:name="_Toc398715486"/>
      <w:r>
        <w:rPr>
          <w:rFonts w:hint="eastAsia"/>
        </w:rPr>
        <w:t>应答</w:t>
      </w:r>
      <w:bookmarkEnd w:id="59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bookmarkStart w:id="592" w:name="_Toc398715487"/>
      <w:r>
        <w:rPr>
          <w:rFonts w:hint="eastAsia"/>
        </w:rPr>
        <w:t>说明</w:t>
      </w:r>
      <w:bookmarkEnd w:id="59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bookmarkStart w:id="593" w:name="_Toc398715488"/>
      <w:r>
        <w:t>TFB_API_00</w:t>
      </w:r>
      <w:r>
        <w:rPr>
          <w:rFonts w:hint="eastAsia"/>
        </w:rPr>
        <w:t xml:space="preserve">60  </w:t>
      </w:r>
      <w:r>
        <w:rPr>
          <w:rFonts w:hint="eastAsia"/>
        </w:rPr>
        <w:t>快捷支付显示快捷卡号列表</w:t>
      </w:r>
      <w:bookmarkEnd w:id="593"/>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bookmarkStart w:id="594" w:name="_Toc398715489"/>
      <w:r>
        <w:rPr>
          <w:rFonts w:hint="eastAsia"/>
        </w:rPr>
        <w:lastRenderedPageBreak/>
        <w:t>业务标识</w:t>
      </w:r>
      <w:r>
        <w:t xml:space="preserve"> Api</w:t>
      </w:r>
      <w:r>
        <w:rPr>
          <w:rFonts w:hint="eastAsia"/>
        </w:rPr>
        <w:t>MoblieRechangeInfo - &gt; readRechabkcardinfo</w:t>
      </w:r>
      <w:bookmarkEnd w:id="594"/>
    </w:p>
    <w:p w:rsidR="00BB6F97" w:rsidRDefault="00BB6F97" w:rsidP="00BB6F97"/>
    <w:p w:rsidR="00BB6F97" w:rsidRDefault="00BB6F97" w:rsidP="00BB6F97">
      <w:pPr>
        <w:pStyle w:val="3"/>
        <w:numPr>
          <w:ilvl w:val="2"/>
          <w:numId w:val="13"/>
        </w:numPr>
        <w:spacing w:line="415" w:lineRule="auto"/>
      </w:pPr>
      <w:bookmarkStart w:id="595" w:name="_Toc398715490"/>
      <w:r>
        <w:rPr>
          <w:rFonts w:hint="eastAsia"/>
        </w:rPr>
        <w:t>业务功能描述</w:t>
      </w:r>
      <w:bookmarkEnd w:id="595"/>
    </w:p>
    <w:p w:rsidR="00BB6F97" w:rsidRDefault="00BB6F97" w:rsidP="00BB6F97">
      <w:pPr>
        <w:pStyle w:val="3"/>
        <w:numPr>
          <w:ilvl w:val="2"/>
          <w:numId w:val="13"/>
        </w:numPr>
        <w:spacing w:line="415" w:lineRule="auto"/>
      </w:pPr>
      <w:bookmarkStart w:id="596" w:name="_Toc398715491"/>
      <w:r>
        <w:rPr>
          <w:rFonts w:hint="eastAsia"/>
        </w:rPr>
        <w:t>快捷支付显示快捷卡号列表</w:t>
      </w:r>
      <w:bookmarkEnd w:id="596"/>
    </w:p>
    <w:p w:rsidR="00BB6F97" w:rsidRDefault="00BB6F97" w:rsidP="00BB6F97">
      <w:pPr>
        <w:pStyle w:val="3"/>
        <w:numPr>
          <w:ilvl w:val="2"/>
          <w:numId w:val="13"/>
        </w:numPr>
        <w:spacing w:line="415" w:lineRule="auto"/>
      </w:pPr>
      <w:bookmarkStart w:id="597" w:name="_Toc398715492"/>
      <w:r>
        <w:rPr>
          <w:rFonts w:hint="eastAsia"/>
        </w:rPr>
        <w:t>请求</w:t>
      </w:r>
      <w:bookmarkEnd w:id="5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bookmarkStart w:id="598" w:name="_Toc398715493"/>
      <w:r>
        <w:rPr>
          <w:rFonts w:hint="eastAsia"/>
        </w:rPr>
        <w:t>应答</w:t>
      </w:r>
      <w:bookmarkEnd w:id="5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599" w:name="_Toc398715494"/>
      <w:r>
        <w:rPr>
          <w:rFonts w:hint="eastAsia"/>
        </w:rPr>
        <w:t>说明</w:t>
      </w:r>
      <w:bookmarkEnd w:id="5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lastRenderedPageBreak/>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bookmarkStart w:id="600" w:name="_Toc398715495"/>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bookmarkEnd w:id="600"/>
      <w:proofErr w:type="gramEnd"/>
    </w:p>
    <w:p w:rsidR="00E91813" w:rsidRDefault="00E91813" w:rsidP="00E91813">
      <w:pPr>
        <w:pStyle w:val="3"/>
        <w:numPr>
          <w:ilvl w:val="2"/>
          <w:numId w:val="13"/>
        </w:numPr>
        <w:spacing w:line="415" w:lineRule="auto"/>
      </w:pPr>
      <w:bookmarkStart w:id="601" w:name="_Toc398715496"/>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bookmarkEnd w:id="601"/>
    </w:p>
    <w:p w:rsidR="00E91813" w:rsidRDefault="00E91813" w:rsidP="00E91813"/>
    <w:p w:rsidR="00E91813" w:rsidRDefault="00E91813" w:rsidP="00E91813">
      <w:pPr>
        <w:pStyle w:val="3"/>
        <w:numPr>
          <w:ilvl w:val="2"/>
          <w:numId w:val="13"/>
        </w:numPr>
        <w:spacing w:line="415" w:lineRule="auto"/>
      </w:pPr>
      <w:bookmarkStart w:id="602" w:name="_Toc398715497"/>
      <w:r>
        <w:rPr>
          <w:rFonts w:hint="eastAsia"/>
        </w:rPr>
        <w:t>业务功能描述</w:t>
      </w:r>
      <w:bookmarkEnd w:id="602"/>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bookmarkStart w:id="603" w:name="_Toc398715498"/>
      <w:r>
        <w:rPr>
          <w:rFonts w:hint="eastAsia"/>
        </w:rPr>
        <w:t>请求</w:t>
      </w:r>
      <w:bookmarkEnd w:id="6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lastRenderedPageBreak/>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bookmarkStart w:id="604" w:name="_Toc398715499"/>
      <w:r>
        <w:rPr>
          <w:rFonts w:hint="eastAsia"/>
        </w:rPr>
        <w:t>应答</w:t>
      </w:r>
      <w:bookmarkEnd w:id="6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bookmarkStart w:id="605" w:name="_Toc398715500"/>
      <w:r>
        <w:rPr>
          <w:rFonts w:hint="eastAsia"/>
        </w:rPr>
        <w:t>说明</w:t>
      </w:r>
      <w:bookmarkEnd w:id="6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bookmarkStart w:id="606" w:name="_Toc398715501"/>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bookmarkEnd w:id="606"/>
    </w:p>
    <w:p w:rsidR="00961E37" w:rsidRDefault="00961E37" w:rsidP="00961E37">
      <w:pPr>
        <w:pStyle w:val="3"/>
        <w:numPr>
          <w:ilvl w:val="2"/>
          <w:numId w:val="13"/>
        </w:numPr>
        <w:spacing w:line="415" w:lineRule="auto"/>
      </w:pPr>
      <w:bookmarkStart w:id="607" w:name="_Toc398715502"/>
      <w:r>
        <w:rPr>
          <w:rFonts w:hint="eastAsia"/>
        </w:rPr>
        <w:t>业务标识</w:t>
      </w:r>
      <w:r>
        <w:t xml:space="preserve"> Api</w:t>
      </w:r>
      <w:r>
        <w:rPr>
          <w:rFonts w:hint="eastAsia"/>
        </w:rPr>
        <w:t>MoblieRechangeInfo - &gt; checkRechaM</w:t>
      </w:r>
      <w:r w:rsidRPr="00126182">
        <w:t>oney</w:t>
      </w:r>
      <w:r>
        <w:rPr>
          <w:rFonts w:hint="eastAsia"/>
        </w:rPr>
        <w:t>Status</w:t>
      </w:r>
      <w:bookmarkEnd w:id="607"/>
    </w:p>
    <w:p w:rsidR="00961E37" w:rsidRDefault="00961E37" w:rsidP="00961E37"/>
    <w:p w:rsidR="00961E37" w:rsidRDefault="00961E37" w:rsidP="00961E37">
      <w:pPr>
        <w:pStyle w:val="3"/>
        <w:numPr>
          <w:ilvl w:val="2"/>
          <w:numId w:val="13"/>
        </w:numPr>
        <w:spacing w:line="415" w:lineRule="auto"/>
      </w:pPr>
      <w:bookmarkStart w:id="608" w:name="_Toc398715503"/>
      <w:r>
        <w:rPr>
          <w:rFonts w:hint="eastAsia"/>
        </w:rPr>
        <w:t>业务功能描述</w:t>
      </w:r>
      <w:bookmarkEnd w:id="608"/>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bookmarkStart w:id="609" w:name="_Toc398715504"/>
      <w:r>
        <w:rPr>
          <w:rFonts w:hint="eastAsia"/>
        </w:rPr>
        <w:lastRenderedPageBreak/>
        <w:t>请求</w:t>
      </w:r>
      <w:bookmarkEnd w:id="6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bookmarkStart w:id="610" w:name="_Toc398715505"/>
      <w:r>
        <w:rPr>
          <w:rFonts w:hint="eastAsia"/>
        </w:rPr>
        <w:t>应答</w:t>
      </w:r>
      <w:bookmarkEnd w:id="6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bookmarkStart w:id="611" w:name="_Toc398715506"/>
      <w:r>
        <w:rPr>
          <w:rFonts w:hint="eastAsia"/>
        </w:rPr>
        <w:t>说明</w:t>
      </w:r>
      <w:bookmarkEnd w:id="6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bookmarkStart w:id="612" w:name="_Toc398715507"/>
      <w:r>
        <w:lastRenderedPageBreak/>
        <w:t>TFB_API_00</w:t>
      </w:r>
      <w:r>
        <w:rPr>
          <w:rFonts w:hint="eastAsia"/>
        </w:rPr>
        <w:t xml:space="preserve">63 </w:t>
      </w:r>
      <w:r>
        <w:rPr>
          <w:rFonts w:hint="eastAsia"/>
        </w:rPr>
        <w:t>读取手机充值历史记录</w:t>
      </w:r>
      <w:bookmarkEnd w:id="612"/>
    </w:p>
    <w:p w:rsidR="00BB6F97" w:rsidRDefault="00BB6F97" w:rsidP="00BB6F97">
      <w:pPr>
        <w:pStyle w:val="3"/>
        <w:numPr>
          <w:ilvl w:val="2"/>
          <w:numId w:val="13"/>
        </w:numPr>
        <w:spacing w:line="415" w:lineRule="auto"/>
      </w:pPr>
      <w:bookmarkStart w:id="613" w:name="_Toc398715508"/>
      <w:r>
        <w:rPr>
          <w:rFonts w:hint="eastAsia"/>
        </w:rPr>
        <w:t>业务标识</w:t>
      </w:r>
      <w:r>
        <w:t xml:space="preserve"> Api</w:t>
      </w:r>
      <w:r>
        <w:rPr>
          <w:rFonts w:hint="eastAsia"/>
        </w:rPr>
        <w:t>MoblieRechangeInfo - &gt; readMobileRechangelist</w:t>
      </w:r>
      <w:bookmarkEnd w:id="613"/>
    </w:p>
    <w:p w:rsidR="00BB6F97" w:rsidRDefault="00BB6F97" w:rsidP="00BB6F97"/>
    <w:p w:rsidR="00BB6F97" w:rsidRDefault="00BB6F97" w:rsidP="00BB6F97">
      <w:pPr>
        <w:pStyle w:val="3"/>
        <w:numPr>
          <w:ilvl w:val="2"/>
          <w:numId w:val="13"/>
        </w:numPr>
        <w:spacing w:line="415" w:lineRule="auto"/>
      </w:pPr>
      <w:bookmarkStart w:id="614" w:name="_Toc398715509"/>
      <w:r>
        <w:rPr>
          <w:rFonts w:hint="eastAsia"/>
        </w:rPr>
        <w:t>业务功能描述</w:t>
      </w:r>
      <w:bookmarkEnd w:id="614"/>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bookmarkStart w:id="615" w:name="_Toc398715510"/>
      <w:r>
        <w:rPr>
          <w:rFonts w:hint="eastAsia"/>
        </w:rPr>
        <w:t>请求</w:t>
      </w:r>
      <w:bookmarkEnd w:id="6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bookmarkStart w:id="616" w:name="_Toc398715511"/>
      <w:r>
        <w:rPr>
          <w:rFonts w:hint="eastAsia"/>
        </w:rPr>
        <w:t>应答</w:t>
      </w:r>
      <w:bookmarkEnd w:id="6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617" w:name="_Toc398715512"/>
      <w:r>
        <w:rPr>
          <w:rFonts w:hint="eastAsia"/>
        </w:rPr>
        <w:t>说明</w:t>
      </w:r>
      <w:bookmarkEnd w:id="617"/>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bookmarkStart w:id="618" w:name="_Toc398715513"/>
      <w:r>
        <w:t>TFB_API_00</w:t>
      </w:r>
      <w:r>
        <w:rPr>
          <w:rFonts w:hint="eastAsia"/>
        </w:rPr>
        <w:t xml:space="preserve">64  </w:t>
      </w:r>
      <w:r>
        <w:rPr>
          <w:rFonts w:hint="eastAsia"/>
        </w:rPr>
        <w:t>读取充值金额选项</w:t>
      </w:r>
      <w:bookmarkEnd w:id="618"/>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bookmarkStart w:id="619" w:name="_Toc398715514"/>
      <w:r>
        <w:rPr>
          <w:rFonts w:hint="eastAsia"/>
        </w:rPr>
        <w:t>业务标识</w:t>
      </w:r>
      <w:r>
        <w:t xml:space="preserve"> ApiQQ</w:t>
      </w:r>
      <w:r>
        <w:rPr>
          <w:rFonts w:hint="eastAsia"/>
        </w:rPr>
        <w:t>RechangeInfo - &gt; readRechaMoneyinfo</w:t>
      </w:r>
      <w:bookmarkEnd w:id="619"/>
    </w:p>
    <w:p w:rsidR="004D13D0" w:rsidRDefault="004D13D0" w:rsidP="004D13D0"/>
    <w:p w:rsidR="004D13D0" w:rsidRDefault="004D13D0" w:rsidP="004D13D0">
      <w:pPr>
        <w:pStyle w:val="3"/>
        <w:numPr>
          <w:ilvl w:val="2"/>
          <w:numId w:val="13"/>
        </w:numPr>
        <w:spacing w:line="415" w:lineRule="auto"/>
      </w:pPr>
      <w:bookmarkStart w:id="620" w:name="_Toc398715515"/>
      <w:r>
        <w:rPr>
          <w:rFonts w:hint="eastAsia"/>
        </w:rPr>
        <w:t>业务功能描述</w:t>
      </w:r>
      <w:bookmarkEnd w:id="620"/>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bookmarkStart w:id="621" w:name="_Toc398715516"/>
      <w:r>
        <w:rPr>
          <w:rFonts w:hint="eastAsia"/>
        </w:rPr>
        <w:t>请求</w:t>
      </w:r>
      <w:bookmarkEnd w:id="6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22" w:name="_Toc398715517"/>
      <w:r>
        <w:rPr>
          <w:rFonts w:hint="eastAsia"/>
        </w:rPr>
        <w:lastRenderedPageBreak/>
        <w:t>应答</w:t>
      </w:r>
      <w:bookmarkEnd w:id="6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bookmarkStart w:id="623" w:name="_Toc398715518"/>
      <w:r>
        <w:rPr>
          <w:rFonts w:hint="eastAsia"/>
        </w:rPr>
        <w:t>说明</w:t>
      </w:r>
      <w:bookmarkEnd w:id="6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bookmarkStart w:id="624" w:name="_Toc398715519"/>
      <w:r>
        <w:t>TFB_API_00</w:t>
      </w:r>
      <w:r>
        <w:rPr>
          <w:rFonts w:hint="eastAsia"/>
        </w:rPr>
        <w:t xml:space="preserve">65 </w:t>
      </w:r>
      <w:r>
        <w:rPr>
          <w:rFonts w:hint="eastAsia"/>
        </w:rPr>
        <w:t>刷卡支付请求银</w:t>
      </w:r>
      <w:proofErr w:type="gramStart"/>
      <w:r>
        <w:rPr>
          <w:rFonts w:hint="eastAsia"/>
        </w:rPr>
        <w:t>联交易码</w:t>
      </w:r>
      <w:bookmarkEnd w:id="624"/>
      <w:proofErr w:type="gramEnd"/>
    </w:p>
    <w:p w:rsidR="004D13D0" w:rsidRDefault="004D13D0" w:rsidP="004D13D0">
      <w:pPr>
        <w:pStyle w:val="3"/>
        <w:numPr>
          <w:ilvl w:val="2"/>
          <w:numId w:val="13"/>
        </w:numPr>
        <w:spacing w:line="415" w:lineRule="auto"/>
      </w:pPr>
      <w:bookmarkStart w:id="625" w:name="_Toc398715520"/>
      <w:r>
        <w:rPr>
          <w:rFonts w:hint="eastAsia"/>
        </w:rPr>
        <w:t>业务标识</w:t>
      </w:r>
      <w:r>
        <w:t xml:space="preserve"> ApiQQ</w:t>
      </w:r>
      <w:r>
        <w:rPr>
          <w:rFonts w:hint="eastAsia"/>
        </w:rPr>
        <w:t>RechangeInfo - &gt;RechaMoneyRq</w:t>
      </w:r>
      <w:bookmarkEnd w:id="625"/>
    </w:p>
    <w:p w:rsidR="004D13D0" w:rsidRDefault="004D13D0" w:rsidP="004D13D0"/>
    <w:p w:rsidR="004D13D0" w:rsidRDefault="004D13D0" w:rsidP="004D13D0">
      <w:pPr>
        <w:pStyle w:val="3"/>
        <w:numPr>
          <w:ilvl w:val="2"/>
          <w:numId w:val="13"/>
        </w:numPr>
        <w:spacing w:line="415" w:lineRule="auto"/>
      </w:pPr>
      <w:bookmarkStart w:id="626" w:name="_Toc398715521"/>
      <w:r>
        <w:rPr>
          <w:rFonts w:hint="eastAsia"/>
        </w:rPr>
        <w:t>业务功能描述</w:t>
      </w:r>
      <w:bookmarkEnd w:id="626"/>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bookmarkStart w:id="627" w:name="_Toc398715522"/>
      <w:r>
        <w:rPr>
          <w:rFonts w:hint="eastAsia"/>
        </w:rPr>
        <w:lastRenderedPageBreak/>
        <w:t>请求</w:t>
      </w:r>
      <w:bookmarkEnd w:id="6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bookmarkStart w:id="628" w:name="_Toc398715523"/>
      <w:r>
        <w:rPr>
          <w:rFonts w:hint="eastAsia"/>
        </w:rPr>
        <w:t>应答</w:t>
      </w:r>
      <w:bookmarkEnd w:id="6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29" w:name="_Toc398715524"/>
      <w:r>
        <w:rPr>
          <w:rFonts w:hint="eastAsia"/>
        </w:rPr>
        <w:t>说明</w:t>
      </w:r>
      <w:bookmarkEnd w:id="6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0" w:name="_Toc398715525"/>
      <w:r>
        <w:t>TFB_API_00</w:t>
      </w:r>
      <w:r>
        <w:rPr>
          <w:rFonts w:hint="eastAsia"/>
        </w:rPr>
        <w:t>66  qq</w:t>
      </w:r>
      <w:r>
        <w:rPr>
          <w:rFonts w:hint="eastAsia"/>
        </w:rPr>
        <w:t>充</w:t>
      </w:r>
      <w:proofErr w:type="gramStart"/>
      <w:r>
        <w:rPr>
          <w:rFonts w:hint="eastAsia"/>
        </w:rPr>
        <w:t>值支付</w:t>
      </w:r>
      <w:proofErr w:type="gramEnd"/>
      <w:r>
        <w:rPr>
          <w:rFonts w:hint="eastAsia"/>
        </w:rPr>
        <w:t>成功反馈</w:t>
      </w:r>
      <w:bookmarkEnd w:id="630"/>
    </w:p>
    <w:p w:rsidR="004D13D0" w:rsidRDefault="004D13D0" w:rsidP="004D13D0">
      <w:pPr>
        <w:pStyle w:val="3"/>
        <w:numPr>
          <w:ilvl w:val="2"/>
          <w:numId w:val="13"/>
        </w:numPr>
        <w:spacing w:line="415" w:lineRule="auto"/>
      </w:pPr>
      <w:bookmarkStart w:id="631" w:name="_Toc398715526"/>
      <w:r>
        <w:rPr>
          <w:rFonts w:hint="eastAsia"/>
        </w:rPr>
        <w:t>业务标识</w:t>
      </w:r>
      <w:r>
        <w:t xml:space="preserve"> ApiQQ</w:t>
      </w:r>
      <w:r>
        <w:rPr>
          <w:rFonts w:hint="eastAsia"/>
        </w:rPr>
        <w:t>RechangeInfo - &gt; checkRechaM</w:t>
      </w:r>
      <w:r w:rsidRPr="00126182">
        <w:t>oney</w:t>
      </w:r>
      <w:r>
        <w:rPr>
          <w:rFonts w:hint="eastAsia"/>
        </w:rPr>
        <w:t>Status</w:t>
      </w:r>
      <w:bookmarkEnd w:id="631"/>
    </w:p>
    <w:p w:rsidR="004D13D0" w:rsidRDefault="004D13D0" w:rsidP="004D13D0"/>
    <w:p w:rsidR="004D13D0" w:rsidRDefault="004D13D0" w:rsidP="004D13D0">
      <w:pPr>
        <w:pStyle w:val="3"/>
        <w:numPr>
          <w:ilvl w:val="2"/>
          <w:numId w:val="13"/>
        </w:numPr>
        <w:spacing w:line="415" w:lineRule="auto"/>
      </w:pPr>
      <w:bookmarkStart w:id="632" w:name="_Toc398715527"/>
      <w:r>
        <w:rPr>
          <w:rFonts w:hint="eastAsia"/>
        </w:rPr>
        <w:t>业务功能描述</w:t>
      </w:r>
      <w:bookmarkEnd w:id="632"/>
    </w:p>
    <w:p w:rsidR="004D13D0" w:rsidRDefault="004D13D0" w:rsidP="004D13D0">
      <w:pPr>
        <w:ind w:firstLineChars="50" w:firstLine="105"/>
      </w:pPr>
      <w:r>
        <w:rPr>
          <w:rFonts w:hint="eastAsia"/>
        </w:rPr>
        <w:t>银联交易成功后反馈交易状态</w:t>
      </w:r>
    </w:p>
    <w:p w:rsidR="004D13D0" w:rsidRDefault="004D13D0" w:rsidP="004D13D0">
      <w:pPr>
        <w:pStyle w:val="3"/>
        <w:numPr>
          <w:ilvl w:val="2"/>
          <w:numId w:val="13"/>
        </w:numPr>
        <w:spacing w:line="415" w:lineRule="auto"/>
      </w:pPr>
      <w:bookmarkStart w:id="633" w:name="_Toc398715528"/>
      <w:r>
        <w:rPr>
          <w:rFonts w:hint="eastAsia"/>
        </w:rPr>
        <w:t>请求</w:t>
      </w:r>
      <w:bookmarkEnd w:id="63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34" w:name="_Toc398715529"/>
      <w:r>
        <w:rPr>
          <w:rFonts w:hint="eastAsia"/>
        </w:rPr>
        <w:t>应答</w:t>
      </w:r>
      <w:bookmarkEnd w:id="6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35" w:name="_Toc398715530"/>
      <w:r>
        <w:rPr>
          <w:rFonts w:hint="eastAsia"/>
        </w:rPr>
        <w:lastRenderedPageBreak/>
        <w:t>说明</w:t>
      </w:r>
      <w:bookmarkEnd w:id="6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6" w:name="_Toc398715531"/>
      <w:r>
        <w:t>TFB_API_00</w:t>
      </w:r>
      <w:r>
        <w:rPr>
          <w:rFonts w:hint="eastAsia"/>
        </w:rPr>
        <w:t xml:space="preserve">67 </w:t>
      </w:r>
      <w:r>
        <w:rPr>
          <w:rFonts w:hint="eastAsia"/>
        </w:rPr>
        <w:t>读取手机充值历史记录</w:t>
      </w:r>
      <w:bookmarkEnd w:id="636"/>
    </w:p>
    <w:p w:rsidR="004D13D0" w:rsidRDefault="004D13D0" w:rsidP="004D13D0">
      <w:pPr>
        <w:pStyle w:val="3"/>
        <w:numPr>
          <w:ilvl w:val="2"/>
          <w:numId w:val="13"/>
        </w:numPr>
        <w:spacing w:line="415" w:lineRule="auto"/>
      </w:pPr>
      <w:bookmarkStart w:id="637" w:name="_Toc398715532"/>
      <w:r>
        <w:rPr>
          <w:rFonts w:hint="eastAsia"/>
        </w:rPr>
        <w:t>业务标识</w:t>
      </w:r>
      <w:r>
        <w:t xml:space="preserve"> ApiQQ</w:t>
      </w:r>
      <w:r>
        <w:rPr>
          <w:rFonts w:hint="eastAsia"/>
        </w:rPr>
        <w:t>RechangeInfo - &gt; readQQRechangelist</w:t>
      </w:r>
      <w:bookmarkEnd w:id="637"/>
    </w:p>
    <w:p w:rsidR="004D13D0" w:rsidRDefault="004D13D0" w:rsidP="004D13D0"/>
    <w:p w:rsidR="004D13D0" w:rsidRDefault="004D13D0" w:rsidP="004D13D0">
      <w:pPr>
        <w:pStyle w:val="3"/>
        <w:numPr>
          <w:ilvl w:val="2"/>
          <w:numId w:val="13"/>
        </w:numPr>
        <w:spacing w:line="415" w:lineRule="auto"/>
      </w:pPr>
      <w:bookmarkStart w:id="638" w:name="_Toc398715533"/>
      <w:r>
        <w:rPr>
          <w:rFonts w:hint="eastAsia"/>
        </w:rPr>
        <w:t>业务功能描述</w:t>
      </w:r>
      <w:bookmarkEnd w:id="638"/>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bookmarkStart w:id="639" w:name="_Toc398715534"/>
      <w:r>
        <w:rPr>
          <w:rFonts w:hint="eastAsia"/>
        </w:rPr>
        <w:t>请求</w:t>
      </w:r>
      <w:bookmarkEnd w:id="63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bookmarkStart w:id="640" w:name="_Toc398715535"/>
      <w:r>
        <w:rPr>
          <w:rFonts w:hint="eastAsia"/>
        </w:rPr>
        <w:t>应答</w:t>
      </w:r>
      <w:bookmarkEnd w:id="64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lastRenderedPageBreak/>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bookmarkStart w:id="641" w:name="_Toc398715536"/>
      <w:r>
        <w:rPr>
          <w:rFonts w:hint="eastAsia"/>
        </w:rPr>
        <w:t>说明</w:t>
      </w:r>
      <w:bookmarkEnd w:id="64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bookmarkStart w:id="642" w:name="_Toc398715537"/>
      <w:r>
        <w:t>TFB_API_00</w:t>
      </w:r>
      <w:r>
        <w:rPr>
          <w:rFonts w:hint="eastAsia"/>
        </w:rPr>
        <w:t xml:space="preserve">68  </w:t>
      </w:r>
      <w:r>
        <w:rPr>
          <w:rFonts w:hint="eastAsia"/>
        </w:rPr>
        <w:t>内部购买刷卡器</w:t>
      </w:r>
      <w:r>
        <w:rPr>
          <w:rFonts w:hint="eastAsia"/>
        </w:rPr>
        <w:t>-</w:t>
      </w:r>
      <w:r>
        <w:rPr>
          <w:rFonts w:hint="eastAsia"/>
        </w:rPr>
        <w:t>读取产品管理</w:t>
      </w:r>
      <w:bookmarkEnd w:id="642"/>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3" w:name="_Toc398715538"/>
      <w:r>
        <w:rPr>
          <w:rFonts w:hint="eastAsia"/>
        </w:rPr>
        <w:t>业务标识</w:t>
      </w:r>
      <w:r>
        <w:t xml:space="preserve"> </w:t>
      </w:r>
      <w:r w:rsidRPr="0012028F">
        <w:t>ApiBuyOderInfo</w:t>
      </w:r>
      <w:r>
        <w:rPr>
          <w:rFonts w:hint="eastAsia"/>
        </w:rPr>
        <w:t>- &gt; readOrderProinfo</w:t>
      </w:r>
      <w:bookmarkEnd w:id="643"/>
    </w:p>
    <w:p w:rsidR="0012028F" w:rsidRDefault="0012028F" w:rsidP="0012028F"/>
    <w:p w:rsidR="0012028F" w:rsidRDefault="0012028F" w:rsidP="0012028F">
      <w:pPr>
        <w:pStyle w:val="3"/>
        <w:numPr>
          <w:ilvl w:val="2"/>
          <w:numId w:val="13"/>
        </w:numPr>
        <w:spacing w:line="415" w:lineRule="auto"/>
      </w:pPr>
      <w:bookmarkStart w:id="644" w:name="_Toc398715539"/>
      <w:r>
        <w:rPr>
          <w:rFonts w:hint="eastAsia"/>
        </w:rPr>
        <w:t>业务功能描述</w:t>
      </w:r>
      <w:bookmarkEnd w:id="644"/>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bookmarkStart w:id="645" w:name="_Toc398715540"/>
      <w:r>
        <w:rPr>
          <w:rFonts w:hint="eastAsia"/>
        </w:rPr>
        <w:lastRenderedPageBreak/>
        <w:t>请求</w:t>
      </w:r>
      <w:bookmarkEnd w:id="6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46" w:name="_Toc398715541"/>
      <w:r>
        <w:rPr>
          <w:rFonts w:hint="eastAsia"/>
        </w:rPr>
        <w:t>应答</w:t>
      </w:r>
      <w:bookmarkEnd w:id="6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bookmarkStart w:id="647" w:name="_Toc398715542"/>
      <w:r>
        <w:rPr>
          <w:rFonts w:hint="eastAsia"/>
        </w:rPr>
        <w:t>说明</w:t>
      </w:r>
      <w:bookmarkEnd w:id="6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bookmarkStart w:id="648" w:name="_Toc398715543"/>
      <w:r>
        <w:lastRenderedPageBreak/>
        <w:t>TFB_API_00</w:t>
      </w:r>
      <w:r>
        <w:rPr>
          <w:rFonts w:hint="eastAsia"/>
        </w:rPr>
        <w:t xml:space="preserve">69  </w:t>
      </w:r>
      <w:r>
        <w:rPr>
          <w:rFonts w:hint="eastAsia"/>
        </w:rPr>
        <w:t>内部购买刷卡器</w:t>
      </w:r>
      <w:r>
        <w:rPr>
          <w:rFonts w:hint="eastAsia"/>
        </w:rPr>
        <w:t>-</w:t>
      </w:r>
      <w:r w:rsidR="00D01A7E">
        <w:rPr>
          <w:rFonts w:hint="eastAsia"/>
        </w:rPr>
        <w:t>读取收货地址</w:t>
      </w:r>
      <w:bookmarkEnd w:id="648"/>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9" w:name="_Toc398715544"/>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bookmarkEnd w:id="649"/>
    </w:p>
    <w:p w:rsidR="0012028F" w:rsidRDefault="0012028F" w:rsidP="0012028F"/>
    <w:p w:rsidR="0012028F" w:rsidRDefault="0012028F" w:rsidP="0012028F">
      <w:pPr>
        <w:pStyle w:val="3"/>
        <w:numPr>
          <w:ilvl w:val="2"/>
          <w:numId w:val="13"/>
        </w:numPr>
        <w:spacing w:line="415" w:lineRule="auto"/>
      </w:pPr>
      <w:bookmarkStart w:id="650" w:name="_Toc398715545"/>
      <w:r>
        <w:rPr>
          <w:rFonts w:hint="eastAsia"/>
        </w:rPr>
        <w:t>业务功能描述</w:t>
      </w:r>
      <w:bookmarkEnd w:id="650"/>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bookmarkStart w:id="651" w:name="_Toc398715546"/>
      <w:r>
        <w:rPr>
          <w:rFonts w:hint="eastAsia"/>
        </w:rPr>
        <w:t>请求</w:t>
      </w:r>
      <w:bookmarkEnd w:id="6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52" w:name="_Toc398715547"/>
      <w:r>
        <w:rPr>
          <w:rFonts w:hint="eastAsia"/>
        </w:rPr>
        <w:t>应答</w:t>
      </w:r>
      <w:bookmarkEnd w:id="6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lastRenderedPageBreak/>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bookmarkStart w:id="653" w:name="_Toc398715548"/>
      <w:r>
        <w:rPr>
          <w:rFonts w:hint="eastAsia"/>
        </w:rPr>
        <w:t>说明</w:t>
      </w:r>
      <w:bookmarkEnd w:id="6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bookmarkStart w:id="654" w:name="_Toc398715549"/>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bookmarkEnd w:id="654"/>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bookmarkStart w:id="655" w:name="_Toc398715550"/>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bookmarkEnd w:id="655"/>
    </w:p>
    <w:p w:rsidR="00D01A7E" w:rsidRDefault="00D01A7E" w:rsidP="00D01A7E"/>
    <w:p w:rsidR="00D01A7E" w:rsidRDefault="00D01A7E" w:rsidP="00D01A7E">
      <w:pPr>
        <w:pStyle w:val="3"/>
        <w:numPr>
          <w:ilvl w:val="2"/>
          <w:numId w:val="13"/>
        </w:numPr>
        <w:spacing w:line="415" w:lineRule="auto"/>
      </w:pPr>
      <w:bookmarkStart w:id="656" w:name="_Toc398715551"/>
      <w:r>
        <w:rPr>
          <w:rFonts w:hint="eastAsia"/>
        </w:rPr>
        <w:t>业务功能描述</w:t>
      </w:r>
      <w:bookmarkEnd w:id="656"/>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内数据库读取。也可以问服务端要以前明盛已有的数据。</w:t>
      </w:r>
    </w:p>
    <w:p w:rsidR="00D01A7E" w:rsidRDefault="00D01A7E" w:rsidP="00D01A7E">
      <w:pPr>
        <w:pStyle w:val="3"/>
        <w:numPr>
          <w:ilvl w:val="2"/>
          <w:numId w:val="13"/>
        </w:numPr>
        <w:spacing w:line="415" w:lineRule="auto"/>
      </w:pPr>
      <w:bookmarkStart w:id="657" w:name="_Toc398715552"/>
      <w:r>
        <w:rPr>
          <w:rFonts w:hint="eastAsia"/>
        </w:rPr>
        <w:t>请求</w:t>
      </w:r>
      <w:bookmarkEnd w:id="6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lastRenderedPageBreak/>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bookmarkStart w:id="658" w:name="_Toc398715553"/>
      <w:r>
        <w:rPr>
          <w:rFonts w:hint="eastAsia"/>
        </w:rPr>
        <w:t>应答</w:t>
      </w:r>
      <w:bookmarkEnd w:id="6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bookmarkStart w:id="659" w:name="_Toc398715554"/>
      <w:r>
        <w:rPr>
          <w:rFonts w:hint="eastAsia"/>
        </w:rPr>
        <w:t>说明</w:t>
      </w:r>
      <w:bookmarkEnd w:id="6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bookmarkStart w:id="660" w:name="_Toc398715555"/>
      <w:r>
        <w:t>TFB_API_00</w:t>
      </w:r>
      <w:r>
        <w:rPr>
          <w:rFonts w:hint="eastAsia"/>
        </w:rPr>
        <w:t xml:space="preserve">71  </w:t>
      </w:r>
      <w:r>
        <w:rPr>
          <w:rFonts w:hint="eastAsia"/>
        </w:rPr>
        <w:t>内部购买刷卡器</w:t>
      </w:r>
      <w:r>
        <w:rPr>
          <w:rFonts w:hint="eastAsia"/>
        </w:rPr>
        <w:t>-</w:t>
      </w:r>
      <w:r>
        <w:rPr>
          <w:rFonts w:hint="eastAsia"/>
        </w:rPr>
        <w:t>删除收货地址</w:t>
      </w:r>
      <w:bookmarkEnd w:id="660"/>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bookmarkStart w:id="661" w:name="_Toc398715556"/>
      <w:r>
        <w:rPr>
          <w:rFonts w:hint="eastAsia"/>
        </w:rPr>
        <w:t>业务标识</w:t>
      </w:r>
      <w:r>
        <w:t xml:space="preserve"> </w:t>
      </w:r>
      <w:r w:rsidRPr="0012028F">
        <w:t>ApiBuyOderInfo</w:t>
      </w:r>
      <w:r>
        <w:rPr>
          <w:rFonts w:hint="eastAsia"/>
        </w:rPr>
        <w:t>- &gt; shaddressDelete</w:t>
      </w:r>
      <w:bookmarkEnd w:id="661"/>
    </w:p>
    <w:p w:rsidR="00425744" w:rsidRDefault="00425744" w:rsidP="00425744"/>
    <w:p w:rsidR="00425744" w:rsidRDefault="00425744" w:rsidP="00425744">
      <w:pPr>
        <w:pStyle w:val="3"/>
        <w:numPr>
          <w:ilvl w:val="2"/>
          <w:numId w:val="13"/>
        </w:numPr>
        <w:spacing w:line="415" w:lineRule="auto"/>
      </w:pPr>
      <w:bookmarkStart w:id="662" w:name="_Toc398715557"/>
      <w:r>
        <w:rPr>
          <w:rFonts w:hint="eastAsia"/>
        </w:rPr>
        <w:t>业务功能描述</w:t>
      </w:r>
      <w:bookmarkEnd w:id="662"/>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bookmarkStart w:id="663" w:name="_Toc398715558"/>
      <w:r>
        <w:rPr>
          <w:rFonts w:hint="eastAsia"/>
        </w:rPr>
        <w:lastRenderedPageBreak/>
        <w:t>请求</w:t>
      </w:r>
      <w:bookmarkEnd w:id="66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bookmarkStart w:id="664" w:name="_Toc398715559"/>
      <w:r>
        <w:rPr>
          <w:rFonts w:hint="eastAsia"/>
        </w:rPr>
        <w:t>应答</w:t>
      </w:r>
      <w:bookmarkEnd w:id="66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65" w:name="_Toc398715560"/>
      <w:r>
        <w:rPr>
          <w:rFonts w:hint="eastAsia"/>
        </w:rPr>
        <w:t>说明</w:t>
      </w:r>
      <w:bookmarkEnd w:id="6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bookmarkStart w:id="666" w:name="_Toc398715561"/>
      <w:r>
        <w:t>TFB_API_00</w:t>
      </w:r>
      <w:r>
        <w:rPr>
          <w:rFonts w:hint="eastAsia"/>
        </w:rPr>
        <w:t>72</w:t>
      </w:r>
      <w:r>
        <w:rPr>
          <w:rFonts w:hint="eastAsia"/>
        </w:rPr>
        <w:t>内部购买刷卡器</w:t>
      </w:r>
      <w:r>
        <w:rPr>
          <w:rFonts w:hint="eastAsia"/>
        </w:rPr>
        <w:t>-</w:t>
      </w:r>
      <w:r>
        <w:rPr>
          <w:rFonts w:hint="eastAsia"/>
        </w:rPr>
        <w:t>支付请求银联交易码</w:t>
      </w:r>
      <w:bookmarkEnd w:id="666"/>
    </w:p>
    <w:p w:rsidR="00425744" w:rsidRDefault="00425744" w:rsidP="00425744">
      <w:pPr>
        <w:pStyle w:val="3"/>
        <w:numPr>
          <w:ilvl w:val="2"/>
          <w:numId w:val="13"/>
        </w:numPr>
        <w:spacing w:line="415" w:lineRule="auto"/>
      </w:pPr>
      <w:bookmarkStart w:id="667" w:name="_Toc398715562"/>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bookmarkEnd w:id="667"/>
    </w:p>
    <w:p w:rsidR="00425744" w:rsidRDefault="00425744" w:rsidP="00425744"/>
    <w:p w:rsidR="00425744" w:rsidRDefault="00425744" w:rsidP="00425744">
      <w:pPr>
        <w:pStyle w:val="3"/>
        <w:numPr>
          <w:ilvl w:val="2"/>
          <w:numId w:val="13"/>
        </w:numPr>
        <w:spacing w:line="415" w:lineRule="auto"/>
      </w:pPr>
      <w:bookmarkStart w:id="668" w:name="_Toc398715563"/>
      <w:r>
        <w:rPr>
          <w:rFonts w:hint="eastAsia"/>
        </w:rPr>
        <w:t>业务功能描述</w:t>
      </w:r>
      <w:bookmarkEnd w:id="668"/>
    </w:p>
    <w:p w:rsidR="00425744" w:rsidRDefault="00425744" w:rsidP="00425744">
      <w:pPr>
        <w:ind w:firstLineChars="50" w:firstLine="105"/>
      </w:pPr>
      <w:r>
        <w:rPr>
          <w:rFonts w:hint="eastAsia"/>
        </w:rPr>
        <w:t>刷卡或者快捷支付选择银行卡后请求后台，获得银联交易流水号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bookmarkStart w:id="669" w:name="_Toc398715564"/>
      <w:r>
        <w:rPr>
          <w:rFonts w:hint="eastAsia"/>
        </w:rPr>
        <w:lastRenderedPageBreak/>
        <w:t>请求</w:t>
      </w:r>
      <w:bookmarkEnd w:id="66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bookmarkStart w:id="670" w:name="_Toc398715565"/>
      <w:r>
        <w:rPr>
          <w:rFonts w:hint="eastAsia"/>
        </w:rPr>
        <w:t>应答</w:t>
      </w:r>
      <w:bookmarkEnd w:id="67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71" w:name="_Toc398715566"/>
      <w:r>
        <w:rPr>
          <w:rFonts w:hint="eastAsia"/>
        </w:rPr>
        <w:t>说明</w:t>
      </w:r>
      <w:bookmarkEnd w:id="67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bookmarkStart w:id="672" w:name="_Toc398715567"/>
      <w:r>
        <w:t>TFB_API_00</w:t>
      </w:r>
      <w:r>
        <w:rPr>
          <w:rFonts w:hint="eastAsia"/>
        </w:rPr>
        <w:t xml:space="preserve">73  </w:t>
      </w:r>
      <w:r>
        <w:rPr>
          <w:rFonts w:hint="eastAsia"/>
        </w:rPr>
        <w:t>内部购买刷卡器</w:t>
      </w:r>
      <w:r>
        <w:rPr>
          <w:rFonts w:hint="eastAsia"/>
        </w:rPr>
        <w:t>-</w:t>
      </w:r>
      <w:r>
        <w:rPr>
          <w:rFonts w:hint="eastAsia"/>
        </w:rPr>
        <w:t>银联支付成功反馈</w:t>
      </w:r>
      <w:bookmarkEnd w:id="672"/>
    </w:p>
    <w:p w:rsidR="00E27479" w:rsidRDefault="00E27479" w:rsidP="00E27479">
      <w:pPr>
        <w:pStyle w:val="3"/>
        <w:numPr>
          <w:ilvl w:val="2"/>
          <w:numId w:val="13"/>
        </w:numPr>
        <w:spacing w:line="415" w:lineRule="auto"/>
      </w:pPr>
      <w:bookmarkStart w:id="673" w:name="_Toc398715568"/>
      <w:r>
        <w:rPr>
          <w:rFonts w:hint="eastAsia"/>
        </w:rPr>
        <w:t>业务标识</w:t>
      </w:r>
      <w:r>
        <w:t xml:space="preserve"> </w:t>
      </w:r>
      <w:r w:rsidRPr="0012028F">
        <w:t>ApiBuyOderInfo</w:t>
      </w:r>
      <w:r>
        <w:rPr>
          <w:rFonts w:hint="eastAsia"/>
        </w:rPr>
        <w:t xml:space="preserve"> - &gt; orderPayrqStatus</w:t>
      </w:r>
      <w:bookmarkEnd w:id="673"/>
    </w:p>
    <w:p w:rsidR="00E27479" w:rsidRDefault="00E27479" w:rsidP="00E27479"/>
    <w:p w:rsidR="00E27479" w:rsidRDefault="00E27479" w:rsidP="00E27479">
      <w:pPr>
        <w:pStyle w:val="3"/>
        <w:numPr>
          <w:ilvl w:val="2"/>
          <w:numId w:val="13"/>
        </w:numPr>
        <w:spacing w:line="415" w:lineRule="auto"/>
      </w:pPr>
      <w:bookmarkStart w:id="674" w:name="_Toc398715569"/>
      <w:r>
        <w:rPr>
          <w:rFonts w:hint="eastAsia"/>
        </w:rPr>
        <w:t>业务功能描述</w:t>
      </w:r>
      <w:bookmarkEnd w:id="674"/>
    </w:p>
    <w:p w:rsidR="00E27479" w:rsidRDefault="00E27479" w:rsidP="00E27479">
      <w:pPr>
        <w:ind w:firstLineChars="50" w:firstLine="105"/>
      </w:pPr>
      <w:r>
        <w:rPr>
          <w:rFonts w:hint="eastAsia"/>
        </w:rPr>
        <w:t>银联交易成功后反馈交易状态</w:t>
      </w:r>
    </w:p>
    <w:p w:rsidR="00E27479" w:rsidRDefault="00E27479" w:rsidP="00E27479">
      <w:pPr>
        <w:pStyle w:val="3"/>
        <w:numPr>
          <w:ilvl w:val="2"/>
          <w:numId w:val="13"/>
        </w:numPr>
        <w:spacing w:line="415" w:lineRule="auto"/>
      </w:pPr>
      <w:bookmarkStart w:id="675" w:name="_Toc398715570"/>
      <w:r>
        <w:rPr>
          <w:rFonts w:hint="eastAsia"/>
        </w:rPr>
        <w:t>请求</w:t>
      </w:r>
      <w:bookmarkEnd w:id="67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bookmarkStart w:id="676" w:name="_Toc398715571"/>
      <w:r>
        <w:rPr>
          <w:rFonts w:hint="eastAsia"/>
        </w:rPr>
        <w:t>应答</w:t>
      </w:r>
      <w:bookmarkEnd w:id="67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bookmarkStart w:id="677" w:name="_Toc398715572"/>
      <w:r>
        <w:rPr>
          <w:rFonts w:hint="eastAsia"/>
        </w:rPr>
        <w:t>说明</w:t>
      </w:r>
      <w:bookmarkEnd w:id="67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bookmarkStart w:id="678" w:name="_Toc398715573"/>
      <w:r>
        <w:t>TFB_API_00</w:t>
      </w:r>
      <w:r>
        <w:rPr>
          <w:rFonts w:hint="eastAsia"/>
        </w:rPr>
        <w:t>74</w:t>
      </w:r>
      <w:r>
        <w:rPr>
          <w:rFonts w:hint="eastAsia"/>
        </w:rPr>
        <w:t>内部购买刷卡器</w:t>
      </w:r>
      <w:r>
        <w:rPr>
          <w:rFonts w:hint="eastAsia"/>
        </w:rPr>
        <w:t>-</w:t>
      </w:r>
      <w:r>
        <w:rPr>
          <w:rFonts w:hint="eastAsia"/>
        </w:rPr>
        <w:t>读取购买历史记录</w:t>
      </w:r>
      <w:bookmarkEnd w:id="678"/>
    </w:p>
    <w:p w:rsidR="00E27479" w:rsidRDefault="00E27479" w:rsidP="00E27479">
      <w:pPr>
        <w:pStyle w:val="3"/>
        <w:numPr>
          <w:ilvl w:val="2"/>
          <w:numId w:val="13"/>
        </w:numPr>
        <w:spacing w:line="415" w:lineRule="auto"/>
      </w:pPr>
      <w:bookmarkStart w:id="679" w:name="_Toc398715574"/>
      <w:r>
        <w:rPr>
          <w:rFonts w:hint="eastAsia"/>
        </w:rPr>
        <w:t>业务标识</w:t>
      </w:r>
      <w:r>
        <w:t xml:space="preserve"> </w:t>
      </w:r>
      <w:r w:rsidRPr="0012028F">
        <w:t>ApiBuyOderInfo</w:t>
      </w:r>
      <w:r>
        <w:rPr>
          <w:rFonts w:hint="eastAsia"/>
        </w:rPr>
        <w:t xml:space="preserve"> - &gt; readOrderlist</w:t>
      </w:r>
      <w:bookmarkEnd w:id="679"/>
    </w:p>
    <w:p w:rsidR="00E27479" w:rsidRDefault="00E27479" w:rsidP="00E27479"/>
    <w:p w:rsidR="00E27479" w:rsidRDefault="00E27479" w:rsidP="00E27479">
      <w:pPr>
        <w:pStyle w:val="3"/>
        <w:numPr>
          <w:ilvl w:val="2"/>
          <w:numId w:val="13"/>
        </w:numPr>
        <w:spacing w:line="415" w:lineRule="auto"/>
      </w:pPr>
      <w:bookmarkStart w:id="680" w:name="_Toc398715575"/>
      <w:r>
        <w:rPr>
          <w:rFonts w:hint="eastAsia"/>
        </w:rPr>
        <w:t>业务功能描述</w:t>
      </w:r>
      <w:bookmarkEnd w:id="680"/>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w:t>
      </w:r>
      <w:r>
        <w:rPr>
          <w:rFonts w:hint="eastAsia"/>
        </w:rPr>
        <w:lastRenderedPageBreak/>
        <w:t>获取物流承运信息即可。</w:t>
      </w:r>
    </w:p>
    <w:p w:rsidR="00E27479" w:rsidRDefault="00E27479" w:rsidP="00E27479">
      <w:pPr>
        <w:pStyle w:val="3"/>
        <w:numPr>
          <w:ilvl w:val="2"/>
          <w:numId w:val="13"/>
        </w:numPr>
        <w:spacing w:line="415" w:lineRule="auto"/>
      </w:pPr>
      <w:bookmarkStart w:id="681" w:name="_Toc398715576"/>
      <w:r>
        <w:rPr>
          <w:rFonts w:hint="eastAsia"/>
        </w:rPr>
        <w:t>请求</w:t>
      </w:r>
      <w:bookmarkEnd w:id="6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bookmarkStart w:id="682" w:name="_Toc398715577"/>
      <w:r>
        <w:rPr>
          <w:rFonts w:hint="eastAsia"/>
        </w:rPr>
        <w:t>应答</w:t>
      </w:r>
      <w:bookmarkEnd w:id="6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bookmarkStart w:id="683" w:name="_Toc398715578"/>
      <w:r>
        <w:rPr>
          <w:rFonts w:hint="eastAsia"/>
        </w:rPr>
        <w:t>说明</w:t>
      </w:r>
      <w:bookmarkEnd w:id="683"/>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bookmarkStart w:id="684" w:name="_Toc398715579"/>
      <w:r>
        <w:t>TFB_API_00</w:t>
      </w:r>
      <w:r>
        <w:rPr>
          <w:rFonts w:hint="eastAsia"/>
        </w:rPr>
        <w:t xml:space="preserve">75 </w:t>
      </w:r>
      <w:r>
        <w:rPr>
          <w:rFonts w:hint="eastAsia"/>
        </w:rPr>
        <w:t>代理商</w:t>
      </w:r>
      <w:r>
        <w:rPr>
          <w:rFonts w:hint="eastAsia"/>
        </w:rPr>
        <w:t>UI-</w:t>
      </w:r>
      <w:r>
        <w:rPr>
          <w:rFonts w:hint="eastAsia"/>
        </w:rPr>
        <w:t>读取基本信息</w:t>
      </w:r>
      <w:bookmarkEnd w:id="684"/>
    </w:p>
    <w:p w:rsidR="00272686" w:rsidRDefault="00272686" w:rsidP="00272686">
      <w:pPr>
        <w:pStyle w:val="3"/>
        <w:numPr>
          <w:ilvl w:val="2"/>
          <w:numId w:val="13"/>
        </w:numPr>
        <w:spacing w:line="415" w:lineRule="auto"/>
      </w:pPr>
      <w:bookmarkStart w:id="685" w:name="_Toc398715580"/>
      <w:r>
        <w:rPr>
          <w:rFonts w:hint="eastAsia"/>
        </w:rPr>
        <w:t>业务标识</w:t>
      </w:r>
      <w:r>
        <w:t xml:space="preserve"> </w:t>
      </w:r>
      <w:r w:rsidRPr="0012028F">
        <w:t>Api</w:t>
      </w:r>
      <w:r>
        <w:rPr>
          <w:rFonts w:hint="eastAsia"/>
        </w:rPr>
        <w:t>Agent</w:t>
      </w:r>
      <w:r w:rsidRPr="0012028F">
        <w:t>Info</w:t>
      </w:r>
      <w:r>
        <w:rPr>
          <w:rFonts w:hint="eastAsia"/>
        </w:rPr>
        <w:t xml:space="preserve"> - &gt; readagentinfo</w:t>
      </w:r>
      <w:bookmarkEnd w:id="685"/>
    </w:p>
    <w:p w:rsidR="00272686" w:rsidRDefault="00272686" w:rsidP="00272686"/>
    <w:p w:rsidR="00272686" w:rsidRDefault="00272686" w:rsidP="00272686">
      <w:pPr>
        <w:pStyle w:val="3"/>
        <w:numPr>
          <w:ilvl w:val="2"/>
          <w:numId w:val="13"/>
        </w:numPr>
        <w:spacing w:line="415" w:lineRule="auto"/>
      </w:pPr>
      <w:bookmarkStart w:id="686" w:name="_Toc398715581"/>
      <w:r>
        <w:rPr>
          <w:rFonts w:hint="eastAsia"/>
        </w:rPr>
        <w:t>业务功能描述</w:t>
      </w:r>
      <w:bookmarkEnd w:id="686"/>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bookmarkStart w:id="687" w:name="_Toc398715582"/>
      <w:r>
        <w:rPr>
          <w:rFonts w:hint="eastAsia"/>
        </w:rPr>
        <w:t>请求</w:t>
      </w:r>
      <w:bookmarkEnd w:id="68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bookmarkStart w:id="688" w:name="_Toc398715583"/>
      <w:r>
        <w:rPr>
          <w:rFonts w:hint="eastAsia"/>
        </w:rPr>
        <w:lastRenderedPageBreak/>
        <w:t>应答</w:t>
      </w:r>
      <w:bookmarkEnd w:id="68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89"/>
            <w:r>
              <w:rPr>
                <w:rFonts w:ascii="Courier New" w:hAnsi="Courier New" w:cs="Courier New"/>
                <w:sz w:val="18"/>
                <w:szCs w:val="18"/>
              </w:rPr>
              <w:t>1.2.</w:t>
            </w:r>
            <w:r>
              <w:rPr>
                <w:rFonts w:ascii="Courier New" w:hAnsi="Courier New" w:cs="Courier New" w:hint="eastAsia"/>
                <w:sz w:val="18"/>
                <w:szCs w:val="18"/>
              </w:rPr>
              <w:t>3.6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177D94" w:rsidP="00EC6766">
            <w:pPr>
              <w:rPr>
                <w:rFonts w:ascii="Courier New" w:hAnsi="Courier New" w:cs="Courier New"/>
                <w:sz w:val="18"/>
                <w:szCs w:val="18"/>
              </w:rPr>
            </w:pPr>
            <w:r>
              <w:rPr>
                <w:rFonts w:hint="eastAsia"/>
                <w:szCs w:val="21"/>
              </w:rPr>
              <w:t>agentlevel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代理商等级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w:t>
            </w:r>
            <w:r>
              <w:rPr>
                <w:rFonts w:ascii="Courier New" w:hAnsi="Courier New" w:cs="Courier New" w:hint="eastAsia"/>
                <w:sz w:val="18"/>
                <w:szCs w:val="18"/>
              </w:rPr>
              <w:t>1</w:t>
            </w:r>
            <w:r>
              <w:rPr>
                <w:rFonts w:ascii="Courier New" w:hAnsi="Courier New" w:cs="Courier New" w:hint="eastAsia"/>
                <w:sz w:val="18"/>
                <w:szCs w:val="18"/>
              </w:rPr>
              <w:t>级代理商</w:t>
            </w:r>
            <w:r>
              <w:rPr>
                <w:rFonts w:ascii="Courier New" w:hAnsi="Courier New" w:cs="Courier New" w:hint="eastAsia"/>
                <w:sz w:val="18"/>
                <w:szCs w:val="18"/>
              </w:rPr>
              <w:t xml:space="preserve"> 2</w:t>
            </w:r>
            <w:r>
              <w:rPr>
                <w:rFonts w:ascii="Courier New" w:hAnsi="Courier New" w:cs="Courier New" w:hint="eastAsia"/>
                <w:sz w:val="18"/>
                <w:szCs w:val="18"/>
              </w:rPr>
              <w:t>代表</w:t>
            </w:r>
            <w:r>
              <w:rPr>
                <w:rFonts w:ascii="Courier New" w:hAnsi="Courier New" w:cs="Courier New" w:hint="eastAsia"/>
                <w:sz w:val="18"/>
                <w:szCs w:val="18"/>
              </w:rPr>
              <w:t>2</w:t>
            </w:r>
            <w:r>
              <w:rPr>
                <w:rFonts w:ascii="Courier New" w:hAnsi="Courier New" w:cs="Courier New" w:hint="eastAsia"/>
                <w:sz w:val="18"/>
                <w:szCs w:val="18"/>
              </w:rPr>
              <w:t>级代理商</w:t>
            </w:r>
            <w:r>
              <w:rPr>
                <w:rFonts w:ascii="Courier New" w:hAnsi="Courier New" w:cs="Courier New" w:hint="eastAsia"/>
                <w:sz w:val="18"/>
                <w:szCs w:val="18"/>
              </w:rPr>
              <w:t xml:space="preserve"> </w:t>
            </w:r>
            <w:r>
              <w:rPr>
                <w:rFonts w:ascii="Courier New" w:hAnsi="Courier New" w:cs="Courier New" w:hint="eastAsia"/>
                <w:sz w:val="18"/>
                <w:szCs w:val="18"/>
              </w:rPr>
              <w:t>如果无代表旧数据，默认当作</w:t>
            </w:r>
            <w:r>
              <w:rPr>
                <w:rFonts w:ascii="Courier New" w:hAnsi="Courier New" w:cs="Courier New" w:hint="eastAsia"/>
                <w:sz w:val="18"/>
                <w:szCs w:val="18"/>
              </w:rPr>
              <w:t>1</w:t>
            </w:r>
            <w:commentRangeEnd w:id="689"/>
            <w:r>
              <w:rPr>
                <w:rStyle w:val="af9"/>
              </w:rPr>
              <w:commentReference w:id="689"/>
            </w: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90"/>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bookmarkStart w:id="691" w:name="_GoBack"/>
            <w:r>
              <w:rPr>
                <w:rFonts w:hint="eastAsia"/>
                <w:szCs w:val="21"/>
              </w:rPr>
              <w:t>todayyufenrun</w:t>
            </w:r>
            <w:bookmarkEnd w:id="69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lucida Grande" w:hAnsi="lucida Grande"/>
                <w:color w:val="000000"/>
                <w:szCs w:val="21"/>
              </w:rPr>
              <w:t>预估</w:t>
            </w:r>
            <w:r>
              <w:rPr>
                <w:rFonts w:ascii="lucida Grande" w:hAnsi="lucida Grande" w:hint="eastAsia"/>
                <w:color w:val="000000"/>
                <w:szCs w:val="21"/>
              </w:rPr>
              <w:t>分润</w:t>
            </w:r>
            <w:commentRangeEnd w:id="690"/>
            <w:r>
              <w:rPr>
                <w:rStyle w:val="af9"/>
              </w:rPr>
              <w:commentReference w:id="690"/>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692"/>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agentno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commentRangeEnd w:id="692"/>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Style w:val="af9"/>
              </w:rPr>
              <w:commentReference w:id="692"/>
            </w:r>
            <w:r>
              <w:rPr>
                <w:rFonts w:ascii="Courier New" w:hAnsi="Courier New" w:cs="Courier New" w:hint="eastAsia"/>
                <w:sz w:val="18"/>
                <w:szCs w:val="18"/>
              </w:rPr>
              <w:t>代理商号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bookmarkStart w:id="693" w:name="_Toc398715584"/>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bookmarkEnd w:id="693"/>
    </w:p>
    <w:p w:rsidR="00272686" w:rsidRDefault="00272686" w:rsidP="00272686">
      <w:pPr>
        <w:pStyle w:val="3"/>
        <w:numPr>
          <w:ilvl w:val="2"/>
          <w:numId w:val="13"/>
        </w:numPr>
        <w:spacing w:line="415" w:lineRule="auto"/>
      </w:pPr>
      <w:bookmarkStart w:id="694" w:name="_Toc398715585"/>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bookmarkEnd w:id="694"/>
    </w:p>
    <w:p w:rsidR="00272686" w:rsidRDefault="00272686" w:rsidP="00272686"/>
    <w:p w:rsidR="00272686" w:rsidRDefault="00272686" w:rsidP="00272686">
      <w:pPr>
        <w:pStyle w:val="3"/>
        <w:numPr>
          <w:ilvl w:val="2"/>
          <w:numId w:val="13"/>
        </w:numPr>
        <w:spacing w:line="415" w:lineRule="auto"/>
      </w:pPr>
      <w:bookmarkStart w:id="695" w:name="_Toc398715586"/>
      <w:r>
        <w:rPr>
          <w:rFonts w:hint="eastAsia"/>
        </w:rPr>
        <w:lastRenderedPageBreak/>
        <w:t>业务功能描述</w:t>
      </w:r>
      <w:bookmarkEnd w:id="695"/>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w:t>
      </w:r>
      <w:proofErr w:type="gramStart"/>
      <w:r>
        <w:rPr>
          <w:rFonts w:hint="eastAsia"/>
        </w:rPr>
        <w:t>通付宝支付</w:t>
      </w:r>
      <w:proofErr w:type="gramEnd"/>
      <w:r>
        <w:rPr>
          <w:rFonts w:hint="eastAsia"/>
        </w:rPr>
        <w:t>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bookmarkStart w:id="696" w:name="_Toc398715587"/>
      <w:r>
        <w:rPr>
          <w:rFonts w:hint="eastAsia"/>
        </w:rPr>
        <w:t>请求</w:t>
      </w:r>
      <w:bookmarkEnd w:id="69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bookmarkStart w:id="697" w:name="_Toc398715588"/>
      <w:r>
        <w:rPr>
          <w:rFonts w:hint="eastAsia"/>
        </w:rPr>
        <w:t>应答</w:t>
      </w:r>
      <w:bookmarkEnd w:id="69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183AAD" w:rsidP="007B084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lastRenderedPageBreak/>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bookmarkStart w:id="698" w:name="_Toc398715589"/>
      <w:r>
        <w:rPr>
          <w:rFonts w:hint="eastAsia"/>
        </w:rPr>
        <w:t>说明</w:t>
      </w:r>
      <w:bookmarkEnd w:id="698"/>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bookmarkStart w:id="699" w:name="OLE_LINK245"/>
      <w:bookmarkStart w:id="700" w:name="OLE_LINK246"/>
    </w:p>
    <w:p w:rsidR="0074436B" w:rsidRDefault="0074436B" w:rsidP="0074436B">
      <w:pPr>
        <w:pStyle w:val="2"/>
        <w:numPr>
          <w:ilvl w:val="1"/>
          <w:numId w:val="13"/>
        </w:numPr>
      </w:pPr>
      <w:bookmarkStart w:id="701" w:name="_Toc398715590"/>
      <w:r>
        <w:t>TFB_API_00</w:t>
      </w:r>
      <w:r>
        <w:rPr>
          <w:rFonts w:hint="eastAsia"/>
        </w:rPr>
        <w:t>77</w:t>
      </w:r>
      <w:r>
        <w:rPr>
          <w:rFonts w:hint="eastAsia"/>
        </w:rPr>
        <w:t>代理商</w:t>
      </w:r>
      <w:r>
        <w:rPr>
          <w:rFonts w:hint="eastAsia"/>
        </w:rPr>
        <w:t xml:space="preserve">UI </w:t>
      </w:r>
      <w:r>
        <w:t>–</w:t>
      </w:r>
      <w:r>
        <w:rPr>
          <w:rFonts w:hint="eastAsia"/>
        </w:rPr>
        <w:t>代理商补货发货状态提交</w:t>
      </w:r>
      <w:bookmarkEnd w:id="701"/>
    </w:p>
    <w:p w:rsidR="0074436B" w:rsidRDefault="0074436B" w:rsidP="0074436B">
      <w:pPr>
        <w:pStyle w:val="3"/>
        <w:numPr>
          <w:ilvl w:val="2"/>
          <w:numId w:val="13"/>
        </w:numPr>
        <w:spacing w:line="415" w:lineRule="auto"/>
      </w:pPr>
      <w:bookmarkStart w:id="702" w:name="_Toc398715591"/>
      <w:r>
        <w:rPr>
          <w:rFonts w:hint="eastAsia"/>
        </w:rPr>
        <w:t>业务标识</w:t>
      </w:r>
      <w:r>
        <w:t xml:space="preserve"> </w:t>
      </w:r>
      <w:r w:rsidRPr="0012028F">
        <w:t>Api</w:t>
      </w:r>
      <w:r>
        <w:rPr>
          <w:rFonts w:hint="eastAsia"/>
        </w:rPr>
        <w:t>Agent</w:t>
      </w:r>
      <w:r w:rsidRPr="0012028F">
        <w:t>Info</w:t>
      </w:r>
      <w:r>
        <w:rPr>
          <w:rFonts w:hint="eastAsia"/>
        </w:rPr>
        <w:t xml:space="preserve"> - &gt; agentorderstaterq</w:t>
      </w:r>
      <w:bookmarkEnd w:id="702"/>
    </w:p>
    <w:p w:rsidR="0074436B" w:rsidRDefault="0074436B" w:rsidP="0074436B"/>
    <w:p w:rsidR="0074436B" w:rsidRDefault="0074436B" w:rsidP="0074436B">
      <w:pPr>
        <w:pStyle w:val="3"/>
        <w:numPr>
          <w:ilvl w:val="2"/>
          <w:numId w:val="13"/>
        </w:numPr>
        <w:spacing w:line="415" w:lineRule="auto"/>
      </w:pPr>
      <w:bookmarkStart w:id="703" w:name="_Toc398715592"/>
      <w:r>
        <w:rPr>
          <w:rFonts w:hint="eastAsia"/>
        </w:rPr>
        <w:t>业务功能描述</w:t>
      </w:r>
      <w:bookmarkEnd w:id="703"/>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bookmarkStart w:id="704" w:name="_Toc398715593"/>
      <w:r>
        <w:rPr>
          <w:rFonts w:hint="eastAsia"/>
        </w:rPr>
        <w:t>请求</w:t>
      </w:r>
      <w:bookmarkEnd w:id="70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bookmarkStart w:id="705" w:name="_Toc398715594"/>
      <w:r>
        <w:rPr>
          <w:rFonts w:hint="eastAsia"/>
        </w:rPr>
        <w:t>应答</w:t>
      </w:r>
      <w:bookmarkEnd w:id="7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bookmarkStart w:id="706" w:name="_Toc398715595"/>
      <w:r>
        <w:rPr>
          <w:rFonts w:hint="eastAsia"/>
        </w:rPr>
        <w:lastRenderedPageBreak/>
        <w:t>说明</w:t>
      </w:r>
      <w:bookmarkEnd w:id="706"/>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bookmarkEnd w:id="699"/>
    <w:bookmarkEnd w:id="700"/>
    <w:p w:rsidR="00850009" w:rsidRDefault="00850009" w:rsidP="00850009">
      <w:pPr>
        <w:rPr>
          <w:sz w:val="22"/>
        </w:rPr>
      </w:pPr>
    </w:p>
    <w:p w:rsidR="00850009" w:rsidRDefault="00850009" w:rsidP="00850009">
      <w:pPr>
        <w:pStyle w:val="2"/>
        <w:numPr>
          <w:ilvl w:val="1"/>
          <w:numId w:val="13"/>
        </w:numPr>
      </w:pPr>
      <w:bookmarkStart w:id="707" w:name="_Toc398715596"/>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bookmarkEnd w:id="707"/>
    </w:p>
    <w:p w:rsidR="00850009" w:rsidRDefault="00850009" w:rsidP="00850009">
      <w:pPr>
        <w:pStyle w:val="3"/>
        <w:numPr>
          <w:ilvl w:val="2"/>
          <w:numId w:val="13"/>
        </w:numPr>
        <w:spacing w:line="415" w:lineRule="auto"/>
      </w:pPr>
      <w:bookmarkStart w:id="708" w:name="_Toc398715597"/>
      <w:r>
        <w:rPr>
          <w:rFonts w:hint="eastAsia"/>
        </w:rPr>
        <w:t>业务标识</w:t>
      </w:r>
      <w:r>
        <w:t xml:space="preserve"> </w:t>
      </w:r>
      <w:r w:rsidRPr="0012028F">
        <w:t>Api</w:t>
      </w:r>
      <w:r>
        <w:rPr>
          <w:rFonts w:hint="eastAsia"/>
        </w:rPr>
        <w:t>Agent</w:t>
      </w:r>
      <w:r w:rsidRPr="0012028F">
        <w:t>Info</w:t>
      </w:r>
      <w:r>
        <w:rPr>
          <w:rFonts w:hint="eastAsia"/>
        </w:rPr>
        <w:t xml:space="preserve"> - &gt;payagentOrderRq</w:t>
      </w:r>
      <w:bookmarkEnd w:id="708"/>
    </w:p>
    <w:p w:rsidR="00850009" w:rsidRDefault="00850009" w:rsidP="00850009"/>
    <w:p w:rsidR="00850009" w:rsidRDefault="00850009" w:rsidP="00850009">
      <w:pPr>
        <w:pStyle w:val="3"/>
        <w:numPr>
          <w:ilvl w:val="2"/>
          <w:numId w:val="13"/>
        </w:numPr>
        <w:spacing w:line="415" w:lineRule="auto"/>
      </w:pPr>
      <w:bookmarkStart w:id="709" w:name="_Toc398715598"/>
      <w:r>
        <w:rPr>
          <w:rFonts w:hint="eastAsia"/>
        </w:rPr>
        <w:t>业务功能描述</w:t>
      </w:r>
      <w:bookmarkEnd w:id="709"/>
    </w:p>
    <w:p w:rsidR="00850009" w:rsidRDefault="00850009" w:rsidP="00850009">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bookmarkStart w:id="710" w:name="_Toc398715599"/>
      <w:r>
        <w:rPr>
          <w:rFonts w:hint="eastAsia"/>
        </w:rPr>
        <w:t>请求</w:t>
      </w:r>
      <w:bookmarkEnd w:id="71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bookmarkStart w:id="711" w:name="_Toc398715600"/>
      <w:r>
        <w:rPr>
          <w:rFonts w:hint="eastAsia"/>
        </w:rPr>
        <w:t>应答</w:t>
      </w:r>
      <w:bookmarkEnd w:id="71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2" w:name="_Toc398715601"/>
      <w:r>
        <w:rPr>
          <w:rFonts w:hint="eastAsia"/>
        </w:rPr>
        <w:t>说明</w:t>
      </w:r>
      <w:bookmarkEnd w:id="7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bookmarkStart w:id="713" w:name="_Toc398715602"/>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w:t>
      </w:r>
      <w:proofErr w:type="gramStart"/>
      <w:r>
        <w:rPr>
          <w:rFonts w:hint="eastAsia"/>
        </w:rPr>
        <w:t>联支付</w:t>
      </w:r>
      <w:proofErr w:type="gramEnd"/>
      <w:r>
        <w:rPr>
          <w:rFonts w:hint="eastAsia"/>
        </w:rPr>
        <w:t>成功反馈</w:t>
      </w:r>
      <w:bookmarkEnd w:id="713"/>
    </w:p>
    <w:p w:rsidR="00850009" w:rsidRDefault="00850009" w:rsidP="00850009">
      <w:pPr>
        <w:pStyle w:val="3"/>
        <w:numPr>
          <w:ilvl w:val="2"/>
          <w:numId w:val="13"/>
        </w:numPr>
        <w:spacing w:line="415" w:lineRule="auto"/>
      </w:pPr>
      <w:bookmarkStart w:id="714" w:name="_Toc398715603"/>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bookmarkEnd w:id="714"/>
    </w:p>
    <w:p w:rsidR="00850009" w:rsidRDefault="00850009" w:rsidP="00850009"/>
    <w:p w:rsidR="00850009" w:rsidRDefault="00850009" w:rsidP="00850009">
      <w:pPr>
        <w:pStyle w:val="3"/>
        <w:numPr>
          <w:ilvl w:val="2"/>
          <w:numId w:val="13"/>
        </w:numPr>
        <w:spacing w:line="415" w:lineRule="auto"/>
      </w:pPr>
      <w:bookmarkStart w:id="715" w:name="_Toc398715604"/>
      <w:r>
        <w:rPr>
          <w:rFonts w:hint="eastAsia"/>
        </w:rPr>
        <w:t>业务功能描述</w:t>
      </w:r>
      <w:bookmarkEnd w:id="715"/>
    </w:p>
    <w:p w:rsidR="00850009" w:rsidRDefault="00850009" w:rsidP="00850009">
      <w:pPr>
        <w:ind w:firstLineChars="50" w:firstLine="105"/>
      </w:pPr>
      <w:r>
        <w:rPr>
          <w:rFonts w:hint="eastAsia"/>
        </w:rPr>
        <w:t>银</w:t>
      </w:r>
      <w:proofErr w:type="gramStart"/>
      <w:r>
        <w:rPr>
          <w:rFonts w:hint="eastAsia"/>
        </w:rPr>
        <w:t>联交易</w:t>
      </w:r>
      <w:proofErr w:type="gramEnd"/>
      <w:r>
        <w:rPr>
          <w:rFonts w:hint="eastAsia"/>
        </w:rPr>
        <w:t>成功后反馈交易状态</w:t>
      </w:r>
    </w:p>
    <w:p w:rsidR="00850009" w:rsidRDefault="00850009" w:rsidP="00850009">
      <w:pPr>
        <w:pStyle w:val="3"/>
        <w:numPr>
          <w:ilvl w:val="2"/>
          <w:numId w:val="13"/>
        </w:numPr>
        <w:spacing w:line="415" w:lineRule="auto"/>
      </w:pPr>
      <w:bookmarkStart w:id="716" w:name="_Toc398715605"/>
      <w:r>
        <w:rPr>
          <w:rFonts w:hint="eastAsia"/>
        </w:rPr>
        <w:t>请求</w:t>
      </w:r>
      <w:bookmarkEnd w:id="71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bookmarkStart w:id="717" w:name="_Toc398715606"/>
      <w:r>
        <w:rPr>
          <w:rFonts w:hint="eastAsia"/>
        </w:rPr>
        <w:t>应答</w:t>
      </w:r>
      <w:bookmarkEnd w:id="71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8" w:name="_Toc398715607"/>
      <w:r>
        <w:rPr>
          <w:rFonts w:hint="eastAsia"/>
        </w:rPr>
        <w:t>说明</w:t>
      </w:r>
      <w:bookmarkEnd w:id="7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bookmarkStart w:id="719" w:name="_Toc398715608"/>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bookmarkEnd w:id="719"/>
    </w:p>
    <w:p w:rsidR="006D59D1" w:rsidRDefault="006D59D1" w:rsidP="006D59D1">
      <w:pPr>
        <w:pStyle w:val="3"/>
        <w:numPr>
          <w:ilvl w:val="2"/>
          <w:numId w:val="13"/>
        </w:numPr>
        <w:spacing w:line="415" w:lineRule="auto"/>
      </w:pPr>
      <w:bookmarkStart w:id="720" w:name="_Toc398715609"/>
      <w:r>
        <w:rPr>
          <w:rFonts w:hint="eastAsia"/>
        </w:rPr>
        <w:t>业务标识</w:t>
      </w:r>
      <w:r>
        <w:t xml:space="preserve"> </w:t>
      </w:r>
      <w:r w:rsidRPr="0012028F">
        <w:t>Api</w:t>
      </w:r>
      <w:r>
        <w:rPr>
          <w:rFonts w:hint="eastAsia"/>
        </w:rPr>
        <w:t>Agent</w:t>
      </w:r>
      <w:r w:rsidRPr="0012028F">
        <w:t>Info</w:t>
      </w:r>
      <w:r>
        <w:rPr>
          <w:rFonts w:hint="eastAsia"/>
        </w:rPr>
        <w:t xml:space="preserve"> - &gt;payagentfenrunlist</w:t>
      </w:r>
      <w:bookmarkEnd w:id="720"/>
    </w:p>
    <w:p w:rsidR="006D59D1" w:rsidRDefault="006D59D1" w:rsidP="006D59D1">
      <w:pPr>
        <w:pStyle w:val="3"/>
        <w:numPr>
          <w:ilvl w:val="2"/>
          <w:numId w:val="13"/>
        </w:numPr>
        <w:spacing w:line="415" w:lineRule="auto"/>
      </w:pPr>
      <w:bookmarkStart w:id="721" w:name="_Toc398715610"/>
      <w:r>
        <w:rPr>
          <w:rFonts w:hint="eastAsia"/>
        </w:rPr>
        <w:t>业务功能描述</w:t>
      </w:r>
      <w:bookmarkEnd w:id="721"/>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bookmarkStart w:id="722" w:name="_Toc398715611"/>
      <w:r>
        <w:rPr>
          <w:rFonts w:hint="eastAsia"/>
        </w:rPr>
        <w:lastRenderedPageBreak/>
        <w:t>请求</w:t>
      </w:r>
      <w:bookmarkEnd w:id="72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bookmarkStart w:id="723" w:name="_Toc398715612"/>
      <w:r>
        <w:rPr>
          <w:rFonts w:hint="eastAsia"/>
        </w:rPr>
        <w:t>应答</w:t>
      </w:r>
      <w:bookmarkEnd w:id="72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bookmarkStart w:id="724" w:name="_Toc398715613"/>
      <w:r>
        <w:rPr>
          <w:rFonts w:hint="eastAsia"/>
        </w:rPr>
        <w:t>说明</w:t>
      </w:r>
      <w:bookmarkEnd w:id="72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bookmarkStart w:id="725" w:name="_Toc398715614"/>
      <w:r>
        <w:lastRenderedPageBreak/>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bookmarkEnd w:id="725"/>
    </w:p>
    <w:p w:rsidR="00F22B7E" w:rsidRDefault="00F22B7E" w:rsidP="00F22B7E">
      <w:pPr>
        <w:pStyle w:val="3"/>
        <w:numPr>
          <w:ilvl w:val="2"/>
          <w:numId w:val="13"/>
        </w:numPr>
        <w:spacing w:line="415" w:lineRule="auto"/>
      </w:pPr>
      <w:bookmarkStart w:id="726" w:name="_Toc398715615"/>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bookmarkEnd w:id="726"/>
    </w:p>
    <w:p w:rsidR="00F22B7E" w:rsidRDefault="00F22B7E" w:rsidP="00F22B7E">
      <w:pPr>
        <w:pStyle w:val="3"/>
        <w:numPr>
          <w:ilvl w:val="2"/>
          <w:numId w:val="13"/>
        </w:numPr>
        <w:spacing w:line="415" w:lineRule="auto"/>
      </w:pPr>
      <w:bookmarkStart w:id="727" w:name="_Toc398715616"/>
      <w:r>
        <w:rPr>
          <w:rFonts w:hint="eastAsia"/>
        </w:rPr>
        <w:t>业务功能描述</w:t>
      </w:r>
      <w:bookmarkEnd w:id="727"/>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bookmarkStart w:id="728" w:name="_Toc398715617"/>
      <w:r>
        <w:rPr>
          <w:rFonts w:hint="eastAsia"/>
        </w:rPr>
        <w:t>请求</w:t>
      </w:r>
      <w:bookmarkEnd w:id="72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bookmarkStart w:id="729" w:name="_Toc398715618"/>
      <w:r>
        <w:rPr>
          <w:rFonts w:hint="eastAsia"/>
        </w:rPr>
        <w:t>应答</w:t>
      </w:r>
      <w:bookmarkEnd w:id="72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bookmarkStart w:id="730" w:name="_Toc398715619"/>
      <w:r>
        <w:rPr>
          <w:rFonts w:hint="eastAsia"/>
        </w:rPr>
        <w:lastRenderedPageBreak/>
        <w:t>说明</w:t>
      </w:r>
      <w:bookmarkEnd w:id="7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bookmarkStart w:id="731" w:name="_Toc398715620"/>
      <w:r>
        <w:t>TFB_API_00</w:t>
      </w:r>
      <w:r>
        <w:rPr>
          <w:rFonts w:hint="eastAsia"/>
        </w:rPr>
        <w:t>82</w:t>
      </w:r>
      <w:r>
        <w:rPr>
          <w:rFonts w:hint="eastAsia"/>
        </w:rPr>
        <w:t>代理商</w:t>
      </w:r>
      <w:r>
        <w:rPr>
          <w:rFonts w:hint="eastAsia"/>
        </w:rPr>
        <w:t xml:space="preserve">UI </w:t>
      </w:r>
      <w:r>
        <w:t>–</w:t>
      </w:r>
      <w:r>
        <w:rPr>
          <w:rFonts w:hint="eastAsia"/>
        </w:rPr>
        <w:t>绑定代理商功能</w:t>
      </w:r>
      <w:bookmarkEnd w:id="731"/>
    </w:p>
    <w:p w:rsidR="005C23EF" w:rsidRDefault="005C23EF" w:rsidP="005C23EF">
      <w:pPr>
        <w:pStyle w:val="3"/>
        <w:numPr>
          <w:ilvl w:val="2"/>
          <w:numId w:val="13"/>
        </w:numPr>
        <w:spacing w:line="415" w:lineRule="auto"/>
      </w:pPr>
      <w:bookmarkStart w:id="732" w:name="_Toc398715621"/>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733" w:name="OLE_LINK73"/>
      <w:bookmarkStart w:id="734" w:name="OLE_LINK74"/>
      <w:r w:rsidRPr="005C23EF">
        <w:t>authorBindAgent</w:t>
      </w:r>
      <w:bookmarkEnd w:id="732"/>
      <w:bookmarkEnd w:id="733"/>
      <w:bookmarkEnd w:id="734"/>
    </w:p>
    <w:p w:rsidR="005C23EF" w:rsidRDefault="005C23EF" w:rsidP="005C23EF">
      <w:pPr>
        <w:pStyle w:val="3"/>
        <w:numPr>
          <w:ilvl w:val="2"/>
          <w:numId w:val="13"/>
        </w:numPr>
        <w:spacing w:line="415" w:lineRule="auto"/>
      </w:pPr>
      <w:bookmarkStart w:id="735" w:name="_Toc398715622"/>
      <w:r>
        <w:rPr>
          <w:rFonts w:hint="eastAsia"/>
        </w:rPr>
        <w:t>业务功能描述</w:t>
      </w:r>
      <w:bookmarkEnd w:id="735"/>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bookmarkStart w:id="736" w:name="_Toc398715623"/>
      <w:r>
        <w:rPr>
          <w:rFonts w:hint="eastAsia"/>
        </w:rPr>
        <w:t>请求</w:t>
      </w:r>
      <w:bookmarkEnd w:id="73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bookmarkStart w:id="737" w:name="_Toc398715624"/>
      <w:r>
        <w:rPr>
          <w:rFonts w:hint="eastAsia"/>
        </w:rPr>
        <w:t>应答</w:t>
      </w:r>
      <w:bookmarkEnd w:id="7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lastRenderedPageBreak/>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738" w:name="OLE_LINK105"/>
            <w:bookmarkStart w:id="739" w:name="OLE_LINK106"/>
            <w:r>
              <w:rPr>
                <w:rFonts w:hint="eastAsia"/>
                <w:szCs w:val="21"/>
              </w:rPr>
              <w:t>agentno</w:t>
            </w:r>
            <w:bookmarkEnd w:id="738"/>
            <w:bookmarkEnd w:id="73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bookmarkStart w:id="740" w:name="_Toc398715625"/>
      <w:r>
        <w:rPr>
          <w:rFonts w:hint="eastAsia"/>
        </w:rPr>
        <w:t>说明</w:t>
      </w:r>
      <w:bookmarkEnd w:id="7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F07247" w:rsidRDefault="00F07247" w:rsidP="00F07247">
      <w:bookmarkStart w:id="741" w:name="OLE_LINK3"/>
      <w:bookmarkStart w:id="742" w:name="OLE_LINK4"/>
    </w:p>
    <w:p w:rsidR="00F07247" w:rsidRDefault="00F07247" w:rsidP="00F07247">
      <w:pPr>
        <w:pStyle w:val="2"/>
        <w:numPr>
          <w:ilvl w:val="1"/>
          <w:numId w:val="13"/>
        </w:numPr>
      </w:pPr>
      <w:bookmarkStart w:id="743" w:name="_Toc398715626"/>
      <w:r>
        <w:t>TFB_API_00</w:t>
      </w:r>
      <w:r>
        <w:rPr>
          <w:rFonts w:hint="eastAsia"/>
        </w:rPr>
        <w:t>83    APP</w:t>
      </w:r>
      <w:r>
        <w:rPr>
          <w:rFonts w:hint="eastAsia"/>
        </w:rPr>
        <w:t>功能</w:t>
      </w:r>
      <w:r>
        <w:rPr>
          <w:rFonts w:hint="eastAsia"/>
        </w:rPr>
        <w:t xml:space="preserve"> </w:t>
      </w:r>
      <w:r>
        <w:t>–</w:t>
      </w:r>
      <w:r>
        <w:rPr>
          <w:rFonts w:hint="eastAsia"/>
        </w:rPr>
        <w:t>商户点击功能菜单累计使用次数</w:t>
      </w:r>
      <w:bookmarkEnd w:id="743"/>
    </w:p>
    <w:p w:rsidR="00F07247" w:rsidRDefault="00F07247" w:rsidP="00F07247">
      <w:pPr>
        <w:pStyle w:val="3"/>
        <w:numPr>
          <w:ilvl w:val="2"/>
          <w:numId w:val="13"/>
        </w:numPr>
        <w:spacing w:line="415" w:lineRule="auto"/>
      </w:pPr>
      <w:bookmarkStart w:id="744" w:name="_Toc398715627"/>
      <w:r>
        <w:rPr>
          <w:rFonts w:hint="eastAsia"/>
        </w:rPr>
        <w:t>业务标识</w:t>
      </w:r>
      <w:r>
        <w:t xml:space="preserve"> </w:t>
      </w:r>
      <w:r w:rsidRPr="0012028F">
        <w:t>Api</w:t>
      </w:r>
      <w:r>
        <w:rPr>
          <w:rFonts w:hint="eastAsia"/>
        </w:rPr>
        <w:t>AppInfo - &gt;</w:t>
      </w:r>
      <w:r w:rsidRPr="005C23EF">
        <w:t xml:space="preserve"> author</w:t>
      </w:r>
      <w:r>
        <w:rPr>
          <w:rFonts w:hint="eastAsia"/>
        </w:rPr>
        <w:t>MenuCount</w:t>
      </w:r>
      <w:bookmarkEnd w:id="744"/>
    </w:p>
    <w:p w:rsidR="00F07247" w:rsidRDefault="00F07247" w:rsidP="00F07247">
      <w:pPr>
        <w:pStyle w:val="3"/>
        <w:numPr>
          <w:ilvl w:val="2"/>
          <w:numId w:val="13"/>
        </w:numPr>
        <w:spacing w:line="415" w:lineRule="auto"/>
      </w:pPr>
      <w:bookmarkStart w:id="745" w:name="_Toc398715628"/>
      <w:r>
        <w:rPr>
          <w:rFonts w:hint="eastAsia"/>
        </w:rPr>
        <w:t>业务功能描述</w:t>
      </w:r>
      <w:bookmarkEnd w:id="745"/>
    </w:p>
    <w:p w:rsidR="00F07247" w:rsidRPr="00CC4995" w:rsidRDefault="00F07247" w:rsidP="00F07247">
      <w:pPr>
        <w:ind w:firstLineChars="50" w:firstLine="105"/>
      </w:pPr>
      <w:r>
        <w:rPr>
          <w:rFonts w:hint="eastAsia"/>
        </w:rPr>
        <w:t>商户点击功能菜单累计使用次数</w:t>
      </w:r>
    </w:p>
    <w:p w:rsidR="00F07247" w:rsidRDefault="00F07247" w:rsidP="00F07247">
      <w:pPr>
        <w:pStyle w:val="3"/>
        <w:numPr>
          <w:ilvl w:val="2"/>
          <w:numId w:val="13"/>
        </w:numPr>
        <w:spacing w:line="415" w:lineRule="auto"/>
      </w:pPr>
      <w:bookmarkStart w:id="746" w:name="_Toc398715629"/>
      <w:r>
        <w:rPr>
          <w:rFonts w:hint="eastAsia"/>
        </w:rPr>
        <w:t>请求</w:t>
      </w:r>
      <w:bookmarkEnd w:id="74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07247" w:rsidTr="00F0724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取值说明</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appmnuid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 xml:space="preserve">ID </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pStyle w:val="3"/>
        <w:numPr>
          <w:ilvl w:val="2"/>
          <w:numId w:val="13"/>
        </w:numPr>
        <w:spacing w:line="415" w:lineRule="auto"/>
      </w:pPr>
      <w:bookmarkStart w:id="747" w:name="_Toc398715630"/>
      <w:r>
        <w:rPr>
          <w:rFonts w:hint="eastAsia"/>
        </w:rPr>
        <w:t>应答</w:t>
      </w:r>
      <w:bookmarkEnd w:id="74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07247" w:rsidTr="00F0724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取值说明</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lastRenderedPageBreak/>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成功或失败（文字描述）</w:t>
            </w:r>
          </w:p>
        </w:tc>
      </w:tr>
    </w:tbl>
    <w:p w:rsidR="00F07247" w:rsidRDefault="00F07247" w:rsidP="00F07247">
      <w:pPr>
        <w:pStyle w:val="3"/>
        <w:numPr>
          <w:ilvl w:val="2"/>
          <w:numId w:val="13"/>
        </w:numPr>
        <w:spacing w:line="415" w:lineRule="auto"/>
      </w:pPr>
      <w:bookmarkStart w:id="748" w:name="_Toc398715631"/>
      <w:r>
        <w:rPr>
          <w:rFonts w:hint="eastAsia"/>
        </w:rPr>
        <w:t>说明</w:t>
      </w:r>
      <w:bookmarkEnd w:id="7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12028F">
              <w:t>Api</w:t>
            </w:r>
            <w:r>
              <w:rPr>
                <w:rFonts w:hint="eastAsia"/>
              </w:rPr>
              <w:t>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5C23EF">
              <w:t>author</w:t>
            </w:r>
            <w:r>
              <w:rPr>
                <w:rFonts w:hint="eastAsia"/>
              </w:rPr>
              <w:t>MenuCount</w:t>
            </w:r>
          </w:p>
        </w:tc>
        <w:tc>
          <w:tcPr>
            <w:tcW w:w="5837"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retmsg</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0D4802" w:rsidRDefault="000D4802" w:rsidP="00F07247"/>
    <w:bookmarkEnd w:id="741"/>
    <w:bookmarkEnd w:id="742"/>
    <w:p w:rsidR="000D4802" w:rsidRDefault="000D4802" w:rsidP="000D4802"/>
    <w:p w:rsidR="000D4802" w:rsidRDefault="000D4802" w:rsidP="000D4802">
      <w:pPr>
        <w:pStyle w:val="2"/>
        <w:numPr>
          <w:ilvl w:val="1"/>
          <w:numId w:val="13"/>
        </w:numPr>
      </w:pPr>
      <w:bookmarkStart w:id="749" w:name="_Toc398715632"/>
      <w:r>
        <w:t>TFB_API_00</w:t>
      </w:r>
      <w:r w:rsidR="00E937C1">
        <w:rPr>
          <w:rFonts w:hint="eastAsia"/>
        </w:rPr>
        <w:t xml:space="preserve">84   </w:t>
      </w:r>
      <w:r>
        <w:rPr>
          <w:rFonts w:hint="eastAsia"/>
        </w:rPr>
        <w:t>代理商在线申请</w:t>
      </w:r>
      <w:r w:rsidR="00E937C1">
        <w:rPr>
          <w:rFonts w:hint="eastAsia"/>
        </w:rPr>
        <w:t>-</w:t>
      </w:r>
      <w:r w:rsidR="00E937C1">
        <w:rPr>
          <w:rFonts w:hint="eastAsia"/>
        </w:rPr>
        <w:t>读取省份</w:t>
      </w:r>
      <w:bookmarkEnd w:id="749"/>
    </w:p>
    <w:p w:rsidR="00E937C1" w:rsidRDefault="00E937C1" w:rsidP="00E937C1">
      <w:pPr>
        <w:pStyle w:val="3"/>
        <w:numPr>
          <w:ilvl w:val="2"/>
          <w:numId w:val="13"/>
        </w:numPr>
        <w:spacing w:line="415" w:lineRule="auto"/>
      </w:pPr>
      <w:bookmarkStart w:id="750" w:name="_Toc398715633"/>
      <w:r>
        <w:rPr>
          <w:rFonts w:hint="eastAsia"/>
        </w:rPr>
        <w:t>业务标识</w:t>
      </w:r>
      <w:r>
        <w:t xml:space="preserve"> </w:t>
      </w:r>
      <w:r w:rsidRPr="00E937C1">
        <w:t>ApiAgentApply</w:t>
      </w:r>
      <w:r>
        <w:rPr>
          <w:rFonts w:hint="eastAsia"/>
        </w:rPr>
        <w:t>- &gt;</w:t>
      </w:r>
      <w:r w:rsidRPr="005C23EF">
        <w:t xml:space="preserve"> </w:t>
      </w:r>
      <w:r w:rsidRPr="00E937C1">
        <w:t>readChinaProv</w:t>
      </w:r>
      <w:bookmarkEnd w:id="750"/>
    </w:p>
    <w:p w:rsidR="00E937C1" w:rsidRDefault="00E937C1" w:rsidP="00E937C1">
      <w:pPr>
        <w:pStyle w:val="3"/>
        <w:numPr>
          <w:ilvl w:val="2"/>
          <w:numId w:val="13"/>
        </w:numPr>
        <w:spacing w:line="415" w:lineRule="auto"/>
      </w:pPr>
      <w:bookmarkStart w:id="751" w:name="_Toc398715634"/>
      <w:r>
        <w:rPr>
          <w:rFonts w:hint="eastAsia"/>
        </w:rPr>
        <w:t>业务功能描述</w:t>
      </w:r>
      <w:bookmarkEnd w:id="751"/>
    </w:p>
    <w:p w:rsidR="00E937C1" w:rsidRPr="00CC4995" w:rsidRDefault="00E937C1" w:rsidP="00E937C1">
      <w:pPr>
        <w:ind w:firstLineChars="50" w:firstLine="105"/>
      </w:pPr>
      <w:r>
        <w:rPr>
          <w:rFonts w:hint="eastAsia"/>
        </w:rPr>
        <w:t>点击进入代理商申请界面读取省份接口</w:t>
      </w:r>
    </w:p>
    <w:p w:rsidR="00E937C1" w:rsidRDefault="00E937C1" w:rsidP="00E937C1">
      <w:pPr>
        <w:pStyle w:val="3"/>
        <w:numPr>
          <w:ilvl w:val="2"/>
          <w:numId w:val="13"/>
        </w:numPr>
        <w:spacing w:line="415" w:lineRule="auto"/>
      </w:pPr>
      <w:bookmarkStart w:id="752" w:name="_Toc398715635"/>
      <w:r>
        <w:rPr>
          <w:rFonts w:hint="eastAsia"/>
        </w:rPr>
        <w:t>请求</w:t>
      </w:r>
      <w:bookmarkEnd w:id="75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3" w:name="_Toc398715636"/>
      <w:r>
        <w:rPr>
          <w:rFonts w:hint="eastAsia"/>
        </w:rPr>
        <w:t>应答</w:t>
      </w:r>
      <w:bookmarkEnd w:id="75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54" w:name="_Toc398715637"/>
      <w:r>
        <w:rPr>
          <w:rFonts w:hint="eastAsia"/>
        </w:rPr>
        <w:t>说明</w:t>
      </w:r>
      <w:bookmarkEnd w:id="75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 w:rsidR="00E937C1" w:rsidRDefault="00E937C1" w:rsidP="00E937C1">
      <w:pPr>
        <w:pStyle w:val="2"/>
        <w:numPr>
          <w:ilvl w:val="1"/>
          <w:numId w:val="13"/>
        </w:numPr>
      </w:pPr>
      <w:bookmarkStart w:id="755" w:name="_Toc398715638"/>
      <w:r>
        <w:t>TFB_API_00</w:t>
      </w:r>
      <w:r>
        <w:rPr>
          <w:rFonts w:hint="eastAsia"/>
        </w:rPr>
        <w:t xml:space="preserve">85   </w:t>
      </w:r>
      <w:r>
        <w:rPr>
          <w:rFonts w:hint="eastAsia"/>
        </w:rPr>
        <w:t>代理商在线申请</w:t>
      </w:r>
      <w:r>
        <w:rPr>
          <w:rFonts w:hint="eastAsia"/>
        </w:rPr>
        <w:t>-</w:t>
      </w:r>
      <w:r>
        <w:rPr>
          <w:rFonts w:hint="eastAsia"/>
        </w:rPr>
        <w:t>读取地级市</w:t>
      </w:r>
      <w:bookmarkEnd w:id="755"/>
    </w:p>
    <w:p w:rsidR="00E937C1" w:rsidRDefault="00E937C1" w:rsidP="00E937C1">
      <w:pPr>
        <w:pStyle w:val="3"/>
        <w:numPr>
          <w:ilvl w:val="2"/>
          <w:numId w:val="13"/>
        </w:numPr>
        <w:spacing w:line="415" w:lineRule="auto"/>
      </w:pPr>
      <w:bookmarkStart w:id="756" w:name="_Toc398715639"/>
      <w:r>
        <w:rPr>
          <w:rFonts w:hint="eastAsia"/>
        </w:rPr>
        <w:t>业务标识</w:t>
      </w:r>
      <w:r>
        <w:t xml:space="preserve"> </w:t>
      </w:r>
      <w:r w:rsidRPr="00E937C1">
        <w:t>ApiAgentApply</w:t>
      </w:r>
      <w:r>
        <w:rPr>
          <w:rFonts w:hint="eastAsia"/>
        </w:rPr>
        <w:t>- &gt;</w:t>
      </w:r>
      <w:r w:rsidRPr="005C23EF">
        <w:t xml:space="preserve"> </w:t>
      </w:r>
      <w:r>
        <w:t>readChina</w:t>
      </w:r>
      <w:r>
        <w:rPr>
          <w:rFonts w:hint="eastAsia"/>
        </w:rPr>
        <w:t>City</w:t>
      </w:r>
      <w:bookmarkEnd w:id="756"/>
    </w:p>
    <w:p w:rsidR="00E937C1" w:rsidRDefault="00E937C1" w:rsidP="00E937C1">
      <w:pPr>
        <w:pStyle w:val="3"/>
        <w:numPr>
          <w:ilvl w:val="2"/>
          <w:numId w:val="13"/>
        </w:numPr>
        <w:spacing w:line="415" w:lineRule="auto"/>
      </w:pPr>
      <w:bookmarkStart w:id="757" w:name="_Toc398715640"/>
      <w:r>
        <w:rPr>
          <w:rFonts w:hint="eastAsia"/>
        </w:rPr>
        <w:t>业务功能描述</w:t>
      </w:r>
      <w:bookmarkEnd w:id="757"/>
    </w:p>
    <w:p w:rsidR="00E937C1" w:rsidRPr="00CC4995" w:rsidRDefault="00E937C1" w:rsidP="00E937C1">
      <w:pPr>
        <w:ind w:firstLineChars="50" w:firstLine="105"/>
      </w:pPr>
      <w:r>
        <w:rPr>
          <w:rFonts w:hint="eastAsia"/>
        </w:rPr>
        <w:t>进入代理商申请界面读取地级市接口，如果前端没有请求省份，默认：</w:t>
      </w:r>
      <w:r>
        <w:rPr>
          <w:rFonts w:hint="eastAsia"/>
        </w:rPr>
        <w:t xml:space="preserve"> </w:t>
      </w:r>
      <w:r>
        <w:rPr>
          <w:rFonts w:hint="eastAsia"/>
        </w:rPr>
        <w:t>北京市</w:t>
      </w:r>
    </w:p>
    <w:p w:rsidR="00E937C1" w:rsidRDefault="00E937C1" w:rsidP="00E937C1">
      <w:pPr>
        <w:pStyle w:val="3"/>
        <w:numPr>
          <w:ilvl w:val="2"/>
          <w:numId w:val="13"/>
        </w:numPr>
        <w:spacing w:line="415" w:lineRule="auto"/>
      </w:pPr>
      <w:bookmarkStart w:id="758" w:name="_Toc398715641"/>
      <w:r>
        <w:rPr>
          <w:rFonts w:hint="eastAsia"/>
        </w:rPr>
        <w:t>请求</w:t>
      </w:r>
      <w:bookmarkEnd w:id="75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9" w:name="_Toc398715642"/>
      <w:r>
        <w:rPr>
          <w:rFonts w:hint="eastAsia"/>
        </w:rPr>
        <w:lastRenderedPageBreak/>
        <w:t>应答</w:t>
      </w:r>
      <w:bookmarkEnd w:id="75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60" w:name="_Toc398715643"/>
      <w:r>
        <w:rPr>
          <w:rFonts w:hint="eastAsia"/>
        </w:rPr>
        <w:t>说明</w:t>
      </w:r>
      <w:bookmarkEnd w:id="76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bookmarkStart w:id="761" w:name="OLE_LINK148"/>
      <w:bookmarkStart w:id="762" w:name="OLE_LINK149"/>
    </w:p>
    <w:p w:rsidR="00E937C1" w:rsidRDefault="00E937C1" w:rsidP="00E937C1">
      <w:pPr>
        <w:pStyle w:val="2"/>
        <w:numPr>
          <w:ilvl w:val="1"/>
          <w:numId w:val="13"/>
        </w:numPr>
      </w:pPr>
      <w:bookmarkStart w:id="763" w:name="_Toc398715644"/>
      <w:r>
        <w:t>TFB_API_00</w:t>
      </w:r>
      <w:r>
        <w:rPr>
          <w:rFonts w:hint="eastAsia"/>
        </w:rPr>
        <w:t xml:space="preserve">86   </w:t>
      </w:r>
      <w:r>
        <w:rPr>
          <w:rFonts w:hint="eastAsia"/>
        </w:rPr>
        <w:t>代理商在线申请</w:t>
      </w:r>
      <w:r>
        <w:rPr>
          <w:rFonts w:hint="eastAsia"/>
        </w:rPr>
        <w:t>-</w:t>
      </w:r>
      <w:proofErr w:type="gramStart"/>
      <w:r>
        <w:rPr>
          <w:rFonts w:hint="eastAsia"/>
        </w:rPr>
        <w:t>读取县</w:t>
      </w:r>
      <w:proofErr w:type="gramEnd"/>
      <w:r>
        <w:rPr>
          <w:rFonts w:hint="eastAsia"/>
        </w:rPr>
        <w:t>或者区</w:t>
      </w:r>
      <w:bookmarkEnd w:id="763"/>
    </w:p>
    <w:p w:rsidR="00E937C1" w:rsidRDefault="00E937C1" w:rsidP="00E937C1">
      <w:pPr>
        <w:pStyle w:val="3"/>
        <w:numPr>
          <w:ilvl w:val="2"/>
          <w:numId w:val="13"/>
        </w:numPr>
        <w:spacing w:line="415" w:lineRule="auto"/>
      </w:pPr>
      <w:bookmarkStart w:id="764" w:name="_Toc398715645"/>
      <w:r>
        <w:rPr>
          <w:rFonts w:hint="eastAsia"/>
        </w:rPr>
        <w:t>业务标识</w:t>
      </w:r>
      <w:r>
        <w:t xml:space="preserve"> </w:t>
      </w:r>
      <w:r w:rsidRPr="00E937C1">
        <w:t>ApiAgentApply</w:t>
      </w:r>
      <w:r>
        <w:rPr>
          <w:rFonts w:hint="eastAsia"/>
        </w:rPr>
        <w:t>- &gt;</w:t>
      </w:r>
      <w:r w:rsidRPr="005C23EF">
        <w:t xml:space="preserve"> </w:t>
      </w:r>
      <w:r>
        <w:t>readChin</w:t>
      </w:r>
      <w:r>
        <w:rPr>
          <w:rFonts w:hint="eastAsia"/>
        </w:rPr>
        <w:t>aTown</w:t>
      </w:r>
      <w:bookmarkEnd w:id="764"/>
    </w:p>
    <w:p w:rsidR="00E937C1" w:rsidRDefault="00E937C1" w:rsidP="00E937C1">
      <w:pPr>
        <w:pStyle w:val="3"/>
        <w:numPr>
          <w:ilvl w:val="2"/>
          <w:numId w:val="13"/>
        </w:numPr>
        <w:spacing w:line="415" w:lineRule="auto"/>
      </w:pPr>
      <w:bookmarkStart w:id="765" w:name="_Toc398715646"/>
      <w:r>
        <w:rPr>
          <w:rFonts w:hint="eastAsia"/>
        </w:rPr>
        <w:t>业务功能描述</w:t>
      </w:r>
      <w:bookmarkEnd w:id="765"/>
    </w:p>
    <w:p w:rsidR="00E937C1" w:rsidRPr="00CC4995" w:rsidRDefault="00E937C1" w:rsidP="00E937C1">
      <w:pPr>
        <w:ind w:firstLineChars="50" w:firstLine="105"/>
      </w:pPr>
      <w:r>
        <w:rPr>
          <w:rFonts w:hint="eastAsia"/>
        </w:rPr>
        <w:t>进入代理商申请界面读取地级市接口，如果前端没有请求省份</w:t>
      </w:r>
      <w:r>
        <w:rPr>
          <w:rFonts w:hint="eastAsia"/>
        </w:rPr>
        <w:t>-</w:t>
      </w:r>
      <w:r>
        <w:rPr>
          <w:rFonts w:hint="eastAsia"/>
        </w:rPr>
        <w:t>市，默认：</w:t>
      </w:r>
      <w:r>
        <w:rPr>
          <w:rFonts w:hint="eastAsia"/>
        </w:rPr>
        <w:t xml:space="preserve"> </w:t>
      </w:r>
      <w:r>
        <w:rPr>
          <w:rFonts w:hint="eastAsia"/>
        </w:rPr>
        <w:t>北京市</w:t>
      </w:r>
      <w:r>
        <w:rPr>
          <w:rFonts w:hint="eastAsia"/>
        </w:rPr>
        <w:t>-</w:t>
      </w:r>
      <w:r>
        <w:rPr>
          <w:rFonts w:hint="eastAsia"/>
        </w:rPr>
        <w:t>北京市</w:t>
      </w:r>
    </w:p>
    <w:p w:rsidR="00E937C1" w:rsidRDefault="00E937C1" w:rsidP="00E937C1">
      <w:pPr>
        <w:pStyle w:val="3"/>
        <w:numPr>
          <w:ilvl w:val="2"/>
          <w:numId w:val="13"/>
        </w:numPr>
        <w:spacing w:line="415" w:lineRule="auto"/>
      </w:pPr>
      <w:bookmarkStart w:id="766" w:name="_Toc398715647"/>
      <w:r>
        <w:rPr>
          <w:rFonts w:hint="eastAsia"/>
        </w:rPr>
        <w:t>请求</w:t>
      </w:r>
      <w:bookmarkEnd w:id="76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D2EB4"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D2EB4" w:rsidRDefault="00ED2EB4"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D2EB4" w:rsidRDefault="00ED2EB4" w:rsidP="00475B43">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r w:rsidR="00ED2EB4">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市区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67" w:name="_Toc398715648"/>
      <w:r>
        <w:rPr>
          <w:rFonts w:hint="eastAsia"/>
        </w:rPr>
        <w:t>应答</w:t>
      </w:r>
      <w:bookmarkEnd w:id="7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68" w:name="_Toc398715649"/>
      <w:r>
        <w:rPr>
          <w:rFonts w:hint="eastAsia"/>
        </w:rPr>
        <w:t>说明</w:t>
      </w:r>
      <w:bookmarkEnd w:id="7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w:t>
            </w:r>
            <w:r>
              <w:rPr>
                <w:rFonts w:hint="eastAsia"/>
              </w:rPr>
              <w:t>aTown</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bookmarkEnd w:id="761"/>
      <w:bookmarkEnd w:id="762"/>
    </w:tbl>
    <w:p w:rsidR="00E937C1" w:rsidRDefault="00E937C1" w:rsidP="00E937C1"/>
    <w:p w:rsidR="00D06D07" w:rsidRDefault="00D06D07" w:rsidP="00D06D07">
      <w:pPr>
        <w:pStyle w:val="2"/>
        <w:numPr>
          <w:ilvl w:val="1"/>
          <w:numId w:val="13"/>
        </w:numPr>
      </w:pPr>
      <w:bookmarkStart w:id="769" w:name="_Toc398715650"/>
      <w:r>
        <w:t>TFB_API_00</w:t>
      </w:r>
      <w:r w:rsidR="00DD56FD">
        <w:rPr>
          <w:rFonts w:hint="eastAsia"/>
        </w:rPr>
        <w:t>87</w:t>
      </w:r>
      <w:r>
        <w:rPr>
          <w:rFonts w:hint="eastAsia"/>
        </w:rPr>
        <w:t xml:space="preserve">   </w:t>
      </w:r>
      <w:r>
        <w:rPr>
          <w:rFonts w:hint="eastAsia"/>
        </w:rPr>
        <w:t>代理商在线申请</w:t>
      </w:r>
      <w:r>
        <w:rPr>
          <w:rFonts w:hint="eastAsia"/>
        </w:rPr>
        <w:t>-</w:t>
      </w:r>
      <w:r>
        <w:rPr>
          <w:rFonts w:hint="eastAsia"/>
        </w:rPr>
        <w:t>读取基本信息</w:t>
      </w:r>
      <w:bookmarkEnd w:id="769"/>
    </w:p>
    <w:p w:rsidR="00D06D07" w:rsidRDefault="00D06D07" w:rsidP="00D06D07">
      <w:pPr>
        <w:pStyle w:val="3"/>
        <w:numPr>
          <w:ilvl w:val="2"/>
          <w:numId w:val="13"/>
        </w:numPr>
        <w:spacing w:line="415" w:lineRule="auto"/>
      </w:pPr>
      <w:bookmarkStart w:id="770" w:name="_Toc398715651"/>
      <w:r>
        <w:rPr>
          <w:rFonts w:hint="eastAsia"/>
        </w:rPr>
        <w:t>业务标识</w:t>
      </w:r>
      <w:r>
        <w:t xml:space="preserve"> </w:t>
      </w:r>
      <w:r w:rsidRPr="00E937C1">
        <w:t>ApiAgentApply</w:t>
      </w:r>
      <w:r>
        <w:rPr>
          <w:rFonts w:hint="eastAsia"/>
        </w:rPr>
        <w:t>- &gt;</w:t>
      </w:r>
      <w:r w:rsidRPr="005C23EF">
        <w:t xml:space="preserve"> </w:t>
      </w:r>
      <w:r w:rsidRPr="00D06D07">
        <w:t>readAgentbasinfo</w:t>
      </w:r>
      <w:bookmarkEnd w:id="770"/>
    </w:p>
    <w:p w:rsidR="00D06D07" w:rsidRDefault="00D06D07" w:rsidP="00D06D07">
      <w:pPr>
        <w:pStyle w:val="3"/>
        <w:numPr>
          <w:ilvl w:val="2"/>
          <w:numId w:val="13"/>
        </w:numPr>
        <w:spacing w:line="415" w:lineRule="auto"/>
      </w:pPr>
      <w:bookmarkStart w:id="771" w:name="_Toc398715652"/>
      <w:r>
        <w:rPr>
          <w:rFonts w:hint="eastAsia"/>
        </w:rPr>
        <w:t>业务功能描述</w:t>
      </w:r>
      <w:bookmarkEnd w:id="771"/>
    </w:p>
    <w:p w:rsidR="00D06D07" w:rsidRPr="00CC4995" w:rsidRDefault="00D06D07" w:rsidP="00D06D07">
      <w:pPr>
        <w:ind w:firstLineChars="50" w:firstLine="105"/>
      </w:pPr>
      <w:r>
        <w:rPr>
          <w:rFonts w:hint="eastAsia"/>
        </w:rPr>
        <w:t>进入代理商申请界面读取基本信息，代理商分类，代理商协议，代理商分类需要上传的资质类型以及对应需要上传到哪个路径等信息。</w:t>
      </w:r>
    </w:p>
    <w:p w:rsidR="00D06D07" w:rsidRDefault="00D06D07" w:rsidP="00D06D07">
      <w:pPr>
        <w:pStyle w:val="3"/>
        <w:numPr>
          <w:ilvl w:val="2"/>
          <w:numId w:val="13"/>
        </w:numPr>
        <w:spacing w:line="415" w:lineRule="auto"/>
      </w:pPr>
      <w:bookmarkStart w:id="772" w:name="_Toc398715653"/>
      <w:r>
        <w:rPr>
          <w:rFonts w:hint="eastAsia"/>
        </w:rPr>
        <w:t>请求</w:t>
      </w:r>
      <w:bookmarkEnd w:id="77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06D07"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取值说明</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pStyle w:val="3"/>
        <w:numPr>
          <w:ilvl w:val="2"/>
          <w:numId w:val="13"/>
        </w:numPr>
        <w:spacing w:line="415" w:lineRule="auto"/>
      </w:pPr>
      <w:bookmarkStart w:id="773" w:name="_Toc398715654"/>
      <w:r>
        <w:rPr>
          <w:rFonts w:hint="eastAsia"/>
        </w:rPr>
        <w:t>应答</w:t>
      </w:r>
      <w:bookmarkEnd w:id="7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06D07" w:rsidTr="00D06D07">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取值说明</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成功或失败（文字描述）</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hint="eastAsia"/>
                <w:szCs w:val="21"/>
              </w:rPr>
              <w:t>agent</w:t>
            </w:r>
            <w:r w:rsidRPr="00D06D07">
              <w:rPr>
                <w:szCs w:val="21"/>
              </w:rPr>
              <w:t>protocol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协议</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634662">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custypeid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custype</w:t>
            </w:r>
            <w:r>
              <w:rPr>
                <w:rFonts w:ascii="Courier New" w:hAnsi="Courier New" w:cs="Courier New" w:hint="eastAsia"/>
                <w:sz w:val="18"/>
                <w:szCs w:val="18"/>
              </w:rPr>
              <w: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r>
              <w:rPr>
                <w:rFonts w:ascii="Courier New" w:hAnsi="Courier New" w:cs="Courier New" w:hint="eastAsia"/>
                <w:sz w:val="18"/>
                <w:szCs w:val="18"/>
              </w:rPr>
              <w:t>．</w:t>
            </w:r>
            <w:r>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bookmarkStart w:id="774" w:name="OLE_LINK163"/>
            <w:bookmarkStart w:id="775" w:name="OLE_LINK164"/>
            <w:r w:rsidRPr="00D06D07">
              <w:rPr>
                <w:rFonts w:ascii="Courier New" w:hAnsi="Courier New" w:cs="Courier New"/>
                <w:sz w:val="18"/>
                <w:szCs w:val="18"/>
              </w:rPr>
              <w:t>msgfile</w:t>
            </w:r>
            <w:bookmarkEnd w:id="774"/>
            <w:bookmarkEnd w:id="775"/>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msgfile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183AAD">
            <w:pPr>
              <w:ind w:right="360"/>
              <w:jc w:val="right"/>
              <w:rPr>
                <w:rFonts w:ascii="Courier New" w:hAnsi="Courier New" w:cs="Courier New"/>
                <w:sz w:val="18"/>
                <w:szCs w:val="18"/>
              </w:rPr>
            </w:pPr>
            <w:r>
              <w:rPr>
                <w:rFonts w:ascii="Courier New" w:hAnsi="Courier New" w:cs="Courier New" w:hint="eastAsia"/>
                <w:sz w:val="18"/>
                <w:szCs w:val="18"/>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picuploadurl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图片上传地址</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bl>
    <w:p w:rsidR="00D06D07" w:rsidRDefault="00D06D07" w:rsidP="00D06D07">
      <w:pPr>
        <w:pStyle w:val="3"/>
        <w:numPr>
          <w:ilvl w:val="2"/>
          <w:numId w:val="13"/>
        </w:numPr>
        <w:spacing w:line="415" w:lineRule="auto"/>
      </w:pPr>
      <w:bookmarkStart w:id="776" w:name="_Toc398715655"/>
      <w:r>
        <w:rPr>
          <w:rFonts w:hint="eastAsia"/>
        </w:rPr>
        <w:t>说明</w:t>
      </w:r>
      <w:bookmarkEnd w:id="7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D06D07">
              <w:t>readAgentbasinfo</w:t>
            </w:r>
          </w:p>
        </w:tc>
        <w:tc>
          <w:tcPr>
            <w:tcW w:w="5837"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retmsg</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E937C1" w:rsidRDefault="00E937C1" w:rsidP="00E937C1"/>
    <w:p w:rsidR="00183AAD" w:rsidRDefault="00183AAD" w:rsidP="00183AAD">
      <w:bookmarkStart w:id="777" w:name="OLE_LINK165"/>
      <w:bookmarkStart w:id="778" w:name="OLE_LINK166"/>
    </w:p>
    <w:p w:rsidR="00183AAD" w:rsidRDefault="00183AAD" w:rsidP="00183AAD">
      <w:pPr>
        <w:pStyle w:val="2"/>
        <w:numPr>
          <w:ilvl w:val="1"/>
          <w:numId w:val="13"/>
        </w:numPr>
      </w:pPr>
      <w:bookmarkStart w:id="779" w:name="_Toc398715656"/>
      <w:r>
        <w:t>TFB_API_00</w:t>
      </w:r>
      <w:r w:rsidR="00507AA8">
        <w:rPr>
          <w:rFonts w:hint="eastAsia"/>
        </w:rPr>
        <w:t>88</w:t>
      </w:r>
      <w:r>
        <w:rPr>
          <w:rFonts w:hint="eastAsia"/>
        </w:rPr>
        <w:t xml:space="preserve">   </w:t>
      </w:r>
      <w:r>
        <w:rPr>
          <w:rFonts w:hint="eastAsia"/>
        </w:rPr>
        <w:t>代理商在线申请</w:t>
      </w:r>
      <w:r>
        <w:rPr>
          <w:rFonts w:hint="eastAsia"/>
        </w:rPr>
        <w:t>-</w:t>
      </w:r>
      <w:r>
        <w:rPr>
          <w:rFonts w:hint="eastAsia"/>
        </w:rPr>
        <w:t>提交申请</w:t>
      </w:r>
      <w:bookmarkEnd w:id="779"/>
    </w:p>
    <w:p w:rsidR="00183AAD" w:rsidRDefault="00183AAD" w:rsidP="00183AAD">
      <w:pPr>
        <w:pStyle w:val="3"/>
        <w:numPr>
          <w:ilvl w:val="2"/>
          <w:numId w:val="13"/>
        </w:numPr>
        <w:spacing w:line="415" w:lineRule="auto"/>
      </w:pPr>
      <w:bookmarkStart w:id="780" w:name="_Toc398715657"/>
      <w:r>
        <w:rPr>
          <w:rFonts w:hint="eastAsia"/>
        </w:rPr>
        <w:t>业务标识</w:t>
      </w:r>
      <w:r>
        <w:t xml:space="preserve"> </w:t>
      </w:r>
      <w:r w:rsidRPr="00E937C1">
        <w:t>ApiAgentApply</w:t>
      </w:r>
      <w:r>
        <w:rPr>
          <w:rFonts w:hint="eastAsia"/>
        </w:rPr>
        <w:t>- &gt;</w:t>
      </w:r>
      <w:r w:rsidRPr="005C23EF">
        <w:t xml:space="preserve"> </w:t>
      </w:r>
      <w:r w:rsidRPr="00183AAD">
        <w:t>insertapplyAgent</w:t>
      </w:r>
      <w:bookmarkEnd w:id="780"/>
    </w:p>
    <w:p w:rsidR="00183AAD" w:rsidRDefault="00183AAD" w:rsidP="00183AAD">
      <w:pPr>
        <w:pStyle w:val="3"/>
        <w:numPr>
          <w:ilvl w:val="2"/>
          <w:numId w:val="13"/>
        </w:numPr>
        <w:spacing w:line="415" w:lineRule="auto"/>
      </w:pPr>
      <w:bookmarkStart w:id="781" w:name="_Toc398715658"/>
      <w:r>
        <w:rPr>
          <w:rFonts w:hint="eastAsia"/>
        </w:rPr>
        <w:t>业务功能描述</w:t>
      </w:r>
      <w:bookmarkEnd w:id="781"/>
    </w:p>
    <w:p w:rsidR="00183AAD" w:rsidRPr="00CC4995" w:rsidRDefault="00183AAD" w:rsidP="00183AAD">
      <w:pPr>
        <w:ind w:firstLineChars="50" w:firstLine="105"/>
      </w:pPr>
      <w:r>
        <w:rPr>
          <w:rFonts w:hint="eastAsia"/>
        </w:rPr>
        <w:t>进入代理商申请界面读取基本信息，代理商分类，代理商协议，代理商分类需要上传的资质类型以及对应需要上传到哪个路径等信息。</w:t>
      </w:r>
    </w:p>
    <w:p w:rsidR="00183AAD" w:rsidRDefault="00183AAD" w:rsidP="00183AAD">
      <w:pPr>
        <w:pStyle w:val="3"/>
        <w:numPr>
          <w:ilvl w:val="2"/>
          <w:numId w:val="13"/>
        </w:numPr>
        <w:spacing w:line="415" w:lineRule="auto"/>
      </w:pPr>
      <w:bookmarkStart w:id="782" w:name="_Toc398715659"/>
      <w:r>
        <w:rPr>
          <w:rFonts w:hint="eastAsia"/>
        </w:rPr>
        <w:t>请求</w:t>
      </w:r>
      <w:bookmarkEnd w:id="7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183AAD"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取值说明</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custypeid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代理商分类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自定义地址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市</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E412D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town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县或者区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picpath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保存的绝对地址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pictypeid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pictype</w:t>
            </w:r>
            <w:r>
              <w:rPr>
                <w:rFonts w:ascii="Courier New" w:hAnsi="Courier New" w:cs="Courier New" w:hint="eastAsia"/>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sidR="009A56F9">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9A56F9">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phone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634662">
            <w:pPr>
              <w:rPr>
                <w:rFonts w:ascii="Courier New" w:hAnsi="Courier New" w:cs="Courier New"/>
                <w:sz w:val="18"/>
                <w:szCs w:val="18"/>
              </w:rPr>
            </w:pPr>
          </w:p>
        </w:tc>
      </w:tr>
    </w:tbl>
    <w:p w:rsidR="00183AAD" w:rsidRDefault="00183AAD" w:rsidP="00183AAD"/>
    <w:p w:rsidR="00183AAD" w:rsidRDefault="00183AAD" w:rsidP="00183AAD">
      <w:pPr>
        <w:pStyle w:val="3"/>
        <w:numPr>
          <w:ilvl w:val="2"/>
          <w:numId w:val="13"/>
        </w:numPr>
        <w:spacing w:line="415" w:lineRule="auto"/>
      </w:pPr>
      <w:bookmarkStart w:id="783" w:name="_Toc398715660"/>
      <w:r>
        <w:rPr>
          <w:rFonts w:hint="eastAsia"/>
        </w:rPr>
        <w:lastRenderedPageBreak/>
        <w:t>应答</w:t>
      </w:r>
      <w:bookmarkEnd w:id="7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183AAD" w:rsidTr="0063466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取值说明</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成功或失败（文字描述）</w:t>
            </w:r>
          </w:p>
        </w:tc>
      </w:tr>
    </w:tbl>
    <w:p w:rsidR="00183AAD" w:rsidRDefault="00183AAD" w:rsidP="00183AAD">
      <w:pPr>
        <w:pStyle w:val="3"/>
        <w:numPr>
          <w:ilvl w:val="2"/>
          <w:numId w:val="13"/>
        </w:numPr>
        <w:spacing w:line="415" w:lineRule="auto"/>
      </w:pPr>
      <w:bookmarkStart w:id="784" w:name="_Toc398715661"/>
      <w:r>
        <w:rPr>
          <w:rFonts w:hint="eastAsia"/>
        </w:rPr>
        <w:t>说明</w:t>
      </w:r>
      <w:bookmarkEnd w:id="7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bookmarkEnd w:id="777"/>
          <w:bookmarkEnd w:id="778"/>
          <w:p w:rsidR="00183AAD" w:rsidRDefault="00183AAD"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183AAD">
              <w:t>insertapplyAgent</w:t>
            </w:r>
          </w:p>
        </w:tc>
        <w:tc>
          <w:tcPr>
            <w:tcW w:w="5837"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183AAD" w:rsidRDefault="00183AAD" w:rsidP="00183AA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retmsg</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BE3AB8" w:rsidRPr="00E937C1" w:rsidRDefault="00BE3AB8" w:rsidP="00BE3AB8">
      <w:proofErr w:type="gramStart"/>
      <w:r w:rsidRPr="00BE3AB8">
        <w:t>readauthorareaagent</w:t>
      </w:r>
      <w:proofErr w:type="gramEnd"/>
    </w:p>
    <w:p w:rsidR="00BE3AB8" w:rsidRDefault="00BE3AB8" w:rsidP="00BE3AB8"/>
    <w:p w:rsidR="00BE3AB8" w:rsidRDefault="00BE3AB8" w:rsidP="00BE3AB8">
      <w:pPr>
        <w:pStyle w:val="2"/>
        <w:numPr>
          <w:ilvl w:val="1"/>
          <w:numId w:val="13"/>
        </w:numPr>
      </w:pPr>
      <w:bookmarkStart w:id="785" w:name="_Toc398715662"/>
      <w:r>
        <w:t>TFB_API_00</w:t>
      </w:r>
      <w:r>
        <w:rPr>
          <w:rFonts w:hint="eastAsia"/>
        </w:rPr>
        <w:t xml:space="preserve">89   </w:t>
      </w:r>
      <w:r>
        <w:rPr>
          <w:rFonts w:hint="eastAsia"/>
        </w:rPr>
        <w:t>读取所在地区代理商信息</w:t>
      </w:r>
      <w:bookmarkEnd w:id="785"/>
    </w:p>
    <w:p w:rsidR="00BE3AB8" w:rsidRPr="00E937C1" w:rsidRDefault="00BE3AB8" w:rsidP="00BE3AB8">
      <w:r>
        <w:rPr>
          <w:rFonts w:hint="eastAsia"/>
        </w:rPr>
        <w:t>业务标识</w:t>
      </w:r>
      <w:r>
        <w:t xml:space="preserve"> </w:t>
      </w:r>
      <w:r w:rsidRPr="00BE3AB8">
        <w:t>ApiAgentInfo</w:t>
      </w:r>
      <w:r>
        <w:rPr>
          <w:rFonts w:hint="eastAsia"/>
        </w:rPr>
        <w:t>- &gt;</w:t>
      </w:r>
      <w:r w:rsidRPr="005C23EF">
        <w:t xml:space="preserve"> </w:t>
      </w:r>
      <w:r w:rsidRPr="00BE3AB8">
        <w:t>readauthorareaagent</w:t>
      </w:r>
    </w:p>
    <w:p w:rsidR="00BE3AB8" w:rsidRDefault="00BE3AB8" w:rsidP="00BE3AB8">
      <w:pPr>
        <w:pStyle w:val="3"/>
        <w:numPr>
          <w:ilvl w:val="2"/>
          <w:numId w:val="13"/>
        </w:numPr>
        <w:spacing w:line="415" w:lineRule="auto"/>
      </w:pPr>
      <w:bookmarkStart w:id="786" w:name="_Toc398715663"/>
      <w:bookmarkEnd w:id="786"/>
    </w:p>
    <w:p w:rsidR="00BE3AB8" w:rsidRPr="00BE3AB8" w:rsidRDefault="00BE3AB8" w:rsidP="00BE3AB8"/>
    <w:p w:rsidR="00BE3AB8" w:rsidRDefault="00BE3AB8" w:rsidP="00BE3AB8">
      <w:pPr>
        <w:pStyle w:val="3"/>
        <w:numPr>
          <w:ilvl w:val="2"/>
          <w:numId w:val="13"/>
        </w:numPr>
        <w:spacing w:line="415" w:lineRule="auto"/>
      </w:pPr>
      <w:bookmarkStart w:id="787" w:name="_Toc398715664"/>
      <w:r>
        <w:rPr>
          <w:rFonts w:hint="eastAsia"/>
        </w:rPr>
        <w:t>业务功能描述</w:t>
      </w:r>
      <w:bookmarkEnd w:id="787"/>
    </w:p>
    <w:p w:rsidR="00BE3AB8" w:rsidRPr="00CC4995" w:rsidRDefault="00BE3AB8" w:rsidP="00BE3AB8">
      <w:pPr>
        <w:ind w:firstLineChars="50" w:firstLine="105"/>
      </w:pPr>
      <w:r>
        <w:rPr>
          <w:rFonts w:hint="eastAsia"/>
        </w:rPr>
        <w:t>读取商户所在地区代理商信息。</w:t>
      </w:r>
    </w:p>
    <w:p w:rsidR="00BE3AB8" w:rsidRDefault="00BE3AB8" w:rsidP="00BE3AB8">
      <w:pPr>
        <w:pStyle w:val="3"/>
        <w:numPr>
          <w:ilvl w:val="2"/>
          <w:numId w:val="13"/>
        </w:numPr>
        <w:spacing w:line="415" w:lineRule="auto"/>
      </w:pPr>
      <w:bookmarkStart w:id="788" w:name="_Toc398715665"/>
      <w:r>
        <w:rPr>
          <w:rFonts w:hint="eastAsia"/>
        </w:rPr>
        <w:t>请求</w:t>
      </w:r>
      <w:bookmarkEnd w:id="78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E3AB8" w:rsidTr="00475B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取值说明</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E3AB8" w:rsidRDefault="00BE3AB8"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pStyle w:val="3"/>
        <w:numPr>
          <w:ilvl w:val="2"/>
          <w:numId w:val="13"/>
        </w:numPr>
        <w:spacing w:line="415" w:lineRule="auto"/>
      </w:pPr>
      <w:bookmarkStart w:id="789" w:name="_Toc398715666"/>
      <w:r>
        <w:rPr>
          <w:rFonts w:hint="eastAsia"/>
        </w:rPr>
        <w:t>应答</w:t>
      </w:r>
      <w:bookmarkEnd w:id="78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E3AB8" w:rsidTr="00475B43">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取值说明</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成功或失败（文字描述）</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代理商代码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agentmobile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代理商联系电话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agentarea</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代理商负责区域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bl>
    <w:p w:rsidR="00BE3AB8" w:rsidRDefault="00BE3AB8" w:rsidP="00BE3AB8">
      <w:pPr>
        <w:pStyle w:val="3"/>
        <w:numPr>
          <w:ilvl w:val="2"/>
          <w:numId w:val="13"/>
        </w:numPr>
        <w:spacing w:line="415" w:lineRule="auto"/>
      </w:pPr>
      <w:bookmarkStart w:id="790" w:name="_Toc398715667"/>
      <w:r>
        <w:rPr>
          <w:rFonts w:hint="eastAsia"/>
        </w:rPr>
        <w:t>说明</w:t>
      </w:r>
      <w:bookmarkEnd w:id="7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ApiAgentInfo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readauthorareaagent</w:t>
            </w:r>
          </w:p>
        </w:tc>
        <w:tc>
          <w:tcPr>
            <w:tcW w:w="5837"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retmsg</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C8074B" w:rsidRDefault="00C8074B" w:rsidP="00C8074B"/>
    <w:p w:rsidR="00C8074B" w:rsidRDefault="00C8074B" w:rsidP="00C8074B">
      <w:pPr>
        <w:pStyle w:val="2"/>
        <w:numPr>
          <w:ilvl w:val="1"/>
          <w:numId w:val="13"/>
        </w:numPr>
      </w:pPr>
      <w:bookmarkStart w:id="791" w:name="_Toc398715668"/>
      <w:r>
        <w:t>TFB_API_00</w:t>
      </w:r>
      <w:r>
        <w:rPr>
          <w:rFonts w:hint="eastAsia"/>
        </w:rPr>
        <w:t xml:space="preserve">90   </w:t>
      </w:r>
      <w:r>
        <w:rPr>
          <w:rFonts w:hint="eastAsia"/>
        </w:rPr>
        <w:t>虚拟代理商在线申请</w:t>
      </w:r>
      <w:r>
        <w:rPr>
          <w:rFonts w:hint="eastAsia"/>
        </w:rPr>
        <w:t>-</w:t>
      </w:r>
      <w:r>
        <w:rPr>
          <w:rFonts w:hint="eastAsia"/>
        </w:rPr>
        <w:t>提交申请</w:t>
      </w:r>
      <w:bookmarkEnd w:id="791"/>
    </w:p>
    <w:p w:rsidR="00C8074B" w:rsidRPr="00C8074B" w:rsidRDefault="00C8074B" w:rsidP="00C8074B">
      <w:pPr>
        <w:pStyle w:val="af6"/>
        <w:rPr>
          <w:rFonts w:asciiTheme="majorEastAsia" w:eastAsiaTheme="majorEastAsia" w:hAnsiTheme="majorEastAsia" w:cs="Arial"/>
          <w:color w:val="313131"/>
          <w:sz w:val="21"/>
          <w:szCs w:val="21"/>
        </w:rPr>
      </w:pPr>
      <w:r>
        <w:rPr>
          <w:rFonts w:hint="eastAsia"/>
        </w:rPr>
        <w:t>业务标识</w:t>
      </w:r>
      <w:r>
        <w:t xml:space="preserve"> </w:t>
      </w:r>
      <w:bookmarkStart w:id="792" w:name="OLE_LINK171"/>
      <w:bookmarkStart w:id="793" w:name="OLE_LINK172"/>
      <w:r w:rsidRPr="00E937C1">
        <w:t>ApiAgentApply</w:t>
      </w:r>
      <w:r>
        <w:rPr>
          <w:rFonts w:hint="eastAsia"/>
        </w:rPr>
        <w:t>- &gt;</w:t>
      </w:r>
      <w:r w:rsidRPr="005C23EF">
        <w:t xml:space="preserve"> </w:t>
      </w:r>
      <w:bookmarkStart w:id="794" w:name="OLE_LINK169"/>
      <w:bookmarkStart w:id="795" w:name="OLE_LINK170"/>
      <w:r w:rsidRPr="00C8074B">
        <w:rPr>
          <w:rFonts w:asciiTheme="majorEastAsia" w:eastAsiaTheme="majorEastAsia" w:hAnsiTheme="majorEastAsia"/>
          <w:sz w:val="21"/>
          <w:szCs w:val="21"/>
        </w:rPr>
        <w:t>insert</w:t>
      </w:r>
      <w:r w:rsidRPr="00C8074B">
        <w:rPr>
          <w:rFonts w:asciiTheme="majorEastAsia" w:eastAsiaTheme="majorEastAsia" w:hAnsiTheme="majorEastAsia" w:cs="Arial"/>
          <w:color w:val="313131"/>
          <w:sz w:val="21"/>
          <w:szCs w:val="21"/>
        </w:rPr>
        <w:t>Parttim</w:t>
      </w:r>
      <w:r w:rsidRPr="00C8074B">
        <w:rPr>
          <w:rFonts w:asciiTheme="majorEastAsia" w:eastAsiaTheme="majorEastAsia" w:hAnsiTheme="majorEastAsia" w:cs="Arial" w:hint="eastAsia"/>
          <w:color w:val="313131"/>
          <w:sz w:val="21"/>
          <w:szCs w:val="21"/>
        </w:rPr>
        <w:t>e</w:t>
      </w:r>
      <w:r w:rsidRPr="00C8074B">
        <w:rPr>
          <w:rFonts w:asciiTheme="majorEastAsia" w:eastAsiaTheme="majorEastAsia" w:hAnsiTheme="majorEastAsia" w:cs="Arial"/>
          <w:color w:val="313131"/>
          <w:sz w:val="21"/>
          <w:szCs w:val="21"/>
        </w:rPr>
        <w:t>agent</w:t>
      </w:r>
      <w:bookmarkEnd w:id="792"/>
      <w:bookmarkEnd w:id="793"/>
      <w:bookmarkEnd w:id="794"/>
      <w:bookmarkEnd w:id="795"/>
    </w:p>
    <w:p w:rsidR="00C8074B" w:rsidRDefault="00C8074B" w:rsidP="00C8074B">
      <w:pPr>
        <w:pStyle w:val="3"/>
        <w:numPr>
          <w:ilvl w:val="2"/>
          <w:numId w:val="13"/>
        </w:numPr>
        <w:spacing w:line="415" w:lineRule="auto"/>
      </w:pPr>
      <w:bookmarkStart w:id="796" w:name="_Toc398715669"/>
      <w:bookmarkEnd w:id="796"/>
    </w:p>
    <w:p w:rsidR="00C8074B" w:rsidRDefault="00C8074B" w:rsidP="00C8074B">
      <w:pPr>
        <w:pStyle w:val="3"/>
        <w:numPr>
          <w:ilvl w:val="2"/>
          <w:numId w:val="13"/>
        </w:numPr>
        <w:spacing w:line="415" w:lineRule="auto"/>
      </w:pPr>
      <w:bookmarkStart w:id="797" w:name="_Toc398715670"/>
      <w:r>
        <w:rPr>
          <w:rFonts w:hint="eastAsia"/>
        </w:rPr>
        <w:t>业务功能描述</w:t>
      </w:r>
      <w:bookmarkEnd w:id="797"/>
    </w:p>
    <w:p w:rsidR="00C8074B" w:rsidRDefault="00314F90" w:rsidP="00C8074B">
      <w:pPr>
        <w:ind w:firstLineChars="50" w:firstLine="105"/>
      </w:pPr>
      <w:r>
        <w:rPr>
          <w:rFonts w:hint="eastAsia"/>
        </w:rPr>
        <w:t>直接一键申请虚拟代理商的</w:t>
      </w:r>
      <w:r w:rsidR="00C8074B">
        <w:rPr>
          <w:rFonts w:hint="eastAsia"/>
        </w:rPr>
        <w:t>界面</w:t>
      </w:r>
      <w:r>
        <w:rPr>
          <w:rFonts w:hint="eastAsia"/>
        </w:rPr>
        <w:t>，返回代理商代号和代理商</w:t>
      </w:r>
      <w:r>
        <w:rPr>
          <w:rFonts w:hint="eastAsia"/>
        </w:rPr>
        <w:t>id</w:t>
      </w:r>
      <w:r w:rsidR="00C723D9">
        <w:rPr>
          <w:rFonts w:hint="eastAsia"/>
        </w:rPr>
        <w:t>和代理商类型</w:t>
      </w:r>
      <w:r w:rsidR="00C723D9">
        <w:rPr>
          <w:rFonts w:hint="eastAsia"/>
        </w:rPr>
        <w:t xml:space="preserve"> </w:t>
      </w:r>
    </w:p>
    <w:p w:rsidR="00C723D9" w:rsidRDefault="00C723D9" w:rsidP="00C8074B">
      <w:pPr>
        <w:ind w:firstLineChars="50" w:firstLine="105"/>
      </w:pPr>
      <w:r>
        <w:rPr>
          <w:rFonts w:hint="eastAsia"/>
        </w:rPr>
        <w:t xml:space="preserve"> </w:t>
      </w:r>
    </w:p>
    <w:p w:rsidR="00C723D9" w:rsidRPr="00CC4995" w:rsidRDefault="00C723D9" w:rsidP="00C723D9">
      <w:pPr>
        <w:ind w:leftChars="50" w:left="105" w:firstLineChars="50" w:firstLine="105"/>
      </w:pPr>
      <w:r>
        <w:rPr>
          <w:rFonts w:hint="eastAsia"/>
        </w:rPr>
        <w:t>返回代理商信息后，前端工程师请将</w:t>
      </w:r>
      <w:r>
        <w:rPr>
          <w:rFonts w:hint="eastAsia"/>
        </w:rPr>
        <w:t>msgheader</w:t>
      </w:r>
      <w:r>
        <w:rPr>
          <w:rFonts w:hint="eastAsia"/>
        </w:rPr>
        <w:t>部分的</w:t>
      </w:r>
      <w:r>
        <w:rPr>
          <w:rFonts w:hint="eastAsia"/>
        </w:rPr>
        <w:t xml:space="preserve">agentid </w:t>
      </w:r>
      <w:r>
        <w:rPr>
          <w:rFonts w:hint="eastAsia"/>
        </w:rPr>
        <w:t>和</w:t>
      </w:r>
      <w:r>
        <w:rPr>
          <w:rFonts w:hint="eastAsia"/>
        </w:rPr>
        <w:t xml:space="preserve">agenttypeid </w:t>
      </w:r>
      <w:r>
        <w:rPr>
          <w:rFonts w:hint="eastAsia"/>
        </w:rPr>
        <w:t>的值替换。</w:t>
      </w:r>
    </w:p>
    <w:p w:rsidR="00C8074B" w:rsidRDefault="00C8074B" w:rsidP="00C8074B">
      <w:pPr>
        <w:pStyle w:val="3"/>
        <w:numPr>
          <w:ilvl w:val="2"/>
          <w:numId w:val="13"/>
        </w:numPr>
        <w:spacing w:line="415" w:lineRule="auto"/>
      </w:pPr>
      <w:bookmarkStart w:id="798" w:name="_Toc398715671"/>
      <w:r>
        <w:rPr>
          <w:rFonts w:hint="eastAsia"/>
        </w:rPr>
        <w:t>请求</w:t>
      </w:r>
      <w:bookmarkEnd w:id="79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8074B" w:rsidTr="00C8074B">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取值说明</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8074B" w:rsidRDefault="00C8074B" w:rsidP="00C8074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8074B" w:rsidRDefault="00C8074B" w:rsidP="00C8074B">
            <w:pPr>
              <w:rPr>
                <w:rFonts w:ascii="Courier New" w:hAnsi="Courier New" w:cs="Courier New"/>
                <w:sz w:val="18"/>
                <w:szCs w:val="18"/>
              </w:rPr>
            </w:pPr>
          </w:p>
        </w:tc>
      </w:tr>
    </w:tbl>
    <w:p w:rsidR="00C8074B" w:rsidRDefault="00C8074B" w:rsidP="00C8074B"/>
    <w:p w:rsidR="00C8074B" w:rsidRDefault="00C8074B" w:rsidP="00C8074B">
      <w:pPr>
        <w:pStyle w:val="3"/>
        <w:numPr>
          <w:ilvl w:val="2"/>
          <w:numId w:val="13"/>
        </w:numPr>
        <w:spacing w:line="415" w:lineRule="auto"/>
      </w:pPr>
      <w:bookmarkStart w:id="799" w:name="_Toc398715672"/>
      <w:r>
        <w:rPr>
          <w:rFonts w:hint="eastAsia"/>
        </w:rPr>
        <w:t>应答</w:t>
      </w:r>
      <w:bookmarkEnd w:id="79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8074B" w:rsidTr="00C8074B">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取值说明</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成功或失败（文字描述）</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agentcode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代理商代号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p>
        </w:tc>
      </w:tr>
      <w:tr w:rsidR="00C723D9" w:rsidTr="00C57FF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23D9" w:rsidRDefault="00C723D9" w:rsidP="00C57FF3">
            <w:pPr>
              <w:rPr>
                <w:rFonts w:ascii="Courier New" w:hAnsi="Courier New" w:cs="Courier New"/>
                <w:sz w:val="18"/>
                <w:szCs w:val="18"/>
              </w:rPr>
            </w:pPr>
            <w:r>
              <w:rPr>
                <w:rFonts w:hint="eastAsia"/>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23D9" w:rsidRDefault="00C723D9" w:rsidP="00C57FF3">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sidR="00C723D9">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hint="eastAsia"/>
                <w:szCs w:val="21"/>
              </w:rPr>
              <w:t>agent</w:t>
            </w:r>
            <w:r w:rsidR="00C723D9">
              <w:rPr>
                <w:rFonts w:hint="eastAsia"/>
                <w:szCs w:val="21"/>
              </w:rPr>
              <w:t>type</w:t>
            </w:r>
            <w:r>
              <w:rPr>
                <w:rFonts w:hint="eastAsia"/>
                <w:szCs w:val="21"/>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w:t>
            </w:r>
            <w:r w:rsidR="00C723D9">
              <w:rPr>
                <w:rFonts w:ascii="Courier New" w:hAnsi="Courier New" w:cs="Courier New" w:hint="eastAsia"/>
                <w:sz w:val="18"/>
                <w:szCs w:val="18"/>
              </w:rPr>
              <w:t>类型</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723D9" w:rsidP="00C8074B">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：正式</w:t>
            </w:r>
            <w:r>
              <w:rPr>
                <w:rFonts w:ascii="Courier New" w:hAnsi="Courier New" w:cs="Courier New" w:hint="eastAsia"/>
                <w:sz w:val="18"/>
                <w:szCs w:val="18"/>
              </w:rPr>
              <w:t xml:space="preserve">  2</w:t>
            </w:r>
            <w:r>
              <w:rPr>
                <w:rFonts w:ascii="Courier New" w:hAnsi="Courier New" w:cs="Courier New" w:hint="eastAsia"/>
                <w:sz w:val="18"/>
                <w:szCs w:val="18"/>
              </w:rPr>
              <w:t>：虚拟</w:t>
            </w:r>
          </w:p>
        </w:tc>
      </w:tr>
    </w:tbl>
    <w:p w:rsidR="00C8074B" w:rsidRDefault="00C8074B" w:rsidP="00C8074B">
      <w:pPr>
        <w:pStyle w:val="3"/>
        <w:numPr>
          <w:ilvl w:val="2"/>
          <w:numId w:val="13"/>
        </w:numPr>
        <w:spacing w:line="415" w:lineRule="auto"/>
      </w:pPr>
      <w:bookmarkStart w:id="800" w:name="_Toc398715673"/>
      <w:r>
        <w:rPr>
          <w:rFonts w:hint="eastAsia"/>
        </w:rPr>
        <w:t>说明</w:t>
      </w:r>
      <w:bookmarkEnd w:id="800"/>
    </w:p>
    <w:p w:rsidR="00DE4AC2" w:rsidRDefault="00DE4AC2" w:rsidP="00DE4AC2"/>
    <w:p w:rsidR="00DE4AC2" w:rsidRDefault="00DE4AC2" w:rsidP="00DE4AC2">
      <w:pPr>
        <w:pStyle w:val="2"/>
        <w:numPr>
          <w:ilvl w:val="1"/>
          <w:numId w:val="13"/>
        </w:numPr>
      </w:pPr>
      <w:bookmarkStart w:id="801" w:name="_Toc398715674"/>
      <w:r>
        <w:t>TFB_API_00</w:t>
      </w:r>
      <w:r>
        <w:rPr>
          <w:rFonts w:hint="eastAsia"/>
        </w:rPr>
        <w:t xml:space="preserve">91   </w:t>
      </w:r>
      <w:r w:rsidR="00C2553A">
        <w:rPr>
          <w:rFonts w:hint="eastAsia"/>
        </w:rPr>
        <w:t>通知公告</w:t>
      </w:r>
      <w:r>
        <w:rPr>
          <w:rFonts w:hint="eastAsia"/>
        </w:rPr>
        <w:t>-</w:t>
      </w:r>
      <w:r w:rsidR="00C2553A">
        <w:rPr>
          <w:rFonts w:hint="eastAsia"/>
        </w:rPr>
        <w:t>读取最新的</w:t>
      </w:r>
      <w:r>
        <w:rPr>
          <w:rFonts w:hint="eastAsia"/>
        </w:rPr>
        <w:t>通知公告</w:t>
      </w:r>
      <w:bookmarkEnd w:id="801"/>
    </w:p>
    <w:p w:rsidR="00DE4AC2" w:rsidRPr="00C8074B" w:rsidRDefault="00DE4AC2" w:rsidP="00DE4AC2">
      <w:pPr>
        <w:pStyle w:val="af6"/>
        <w:rPr>
          <w:rFonts w:asciiTheme="majorEastAsia" w:eastAsiaTheme="majorEastAsia" w:hAnsiTheme="majorEastAsia" w:cs="Arial"/>
          <w:color w:val="313131"/>
          <w:sz w:val="21"/>
          <w:szCs w:val="21"/>
        </w:rPr>
      </w:pPr>
      <w:r>
        <w:rPr>
          <w:rFonts w:hint="eastAsia"/>
        </w:rPr>
        <w:t>业务标识</w:t>
      </w:r>
      <w:r>
        <w:t xml:space="preserve"> </w:t>
      </w:r>
      <w:r w:rsidR="00C2553A" w:rsidRPr="00C2553A">
        <w:t>ApiAppInfo</w:t>
      </w:r>
      <w:r w:rsidR="00C2553A">
        <w:rPr>
          <w:rFonts w:hint="eastAsia"/>
        </w:rPr>
        <w:t xml:space="preserve"> -</w:t>
      </w:r>
      <w:r>
        <w:rPr>
          <w:rFonts w:hint="eastAsia"/>
        </w:rPr>
        <w:t>&gt;</w:t>
      </w:r>
      <w:r w:rsidRPr="005C23EF">
        <w:t xml:space="preserve"> </w:t>
      </w:r>
      <w:bookmarkStart w:id="802" w:name="OLE_LINK175"/>
      <w:bookmarkStart w:id="803" w:name="OLE_LINK176"/>
      <w:r w:rsidR="00C2553A">
        <w:rPr>
          <w:rFonts w:asciiTheme="majorEastAsia" w:eastAsiaTheme="majorEastAsia" w:hAnsiTheme="majorEastAsia" w:hint="eastAsia"/>
          <w:sz w:val="21"/>
          <w:szCs w:val="21"/>
        </w:rPr>
        <w:t>readNewNotice</w:t>
      </w:r>
      <w:bookmarkEnd w:id="802"/>
      <w:bookmarkEnd w:id="803"/>
    </w:p>
    <w:p w:rsidR="00DE4AC2" w:rsidRDefault="00DE4AC2" w:rsidP="00DE4AC2">
      <w:pPr>
        <w:pStyle w:val="3"/>
        <w:numPr>
          <w:ilvl w:val="2"/>
          <w:numId w:val="13"/>
        </w:numPr>
        <w:spacing w:line="415" w:lineRule="auto"/>
      </w:pPr>
      <w:bookmarkStart w:id="804" w:name="_Toc398715675"/>
      <w:bookmarkEnd w:id="804"/>
    </w:p>
    <w:p w:rsidR="00DE4AC2" w:rsidRDefault="00DE4AC2" w:rsidP="00DE4AC2">
      <w:pPr>
        <w:pStyle w:val="3"/>
        <w:numPr>
          <w:ilvl w:val="2"/>
          <w:numId w:val="13"/>
        </w:numPr>
        <w:spacing w:line="415" w:lineRule="auto"/>
      </w:pPr>
      <w:bookmarkStart w:id="805" w:name="_Toc398715676"/>
      <w:r>
        <w:rPr>
          <w:rFonts w:hint="eastAsia"/>
        </w:rPr>
        <w:t>业务功能描述</w:t>
      </w:r>
      <w:bookmarkEnd w:id="805"/>
    </w:p>
    <w:p w:rsidR="00DE4AC2" w:rsidRDefault="00DE4AC2" w:rsidP="00C2553A">
      <w:pPr>
        <w:ind w:firstLineChars="50" w:firstLine="105"/>
      </w:pPr>
      <w:r>
        <w:rPr>
          <w:rFonts w:hint="eastAsia"/>
        </w:rPr>
        <w:t>通知公告后需要注意</w:t>
      </w:r>
      <w:r w:rsidR="00C2553A">
        <w:rPr>
          <w:rFonts w:hint="eastAsia"/>
        </w:rPr>
        <w:t>,</w:t>
      </w:r>
      <w:r w:rsidR="00C2553A">
        <w:rPr>
          <w:rFonts w:hint="eastAsia"/>
        </w:rPr>
        <w:t>前端</w:t>
      </w:r>
      <w:r>
        <w:rPr>
          <w:rFonts w:hint="eastAsia"/>
        </w:rPr>
        <w:t>获取到公告信息后</w:t>
      </w:r>
      <w:r w:rsidR="00C2553A">
        <w:rPr>
          <w:rFonts w:hint="eastAsia"/>
        </w:rPr>
        <w:t>需要本地存储发布号，下次再获取公告内容</w:t>
      </w:r>
      <w:proofErr w:type="gramStart"/>
      <w:r w:rsidR="00C2553A">
        <w:rPr>
          <w:rFonts w:hint="eastAsia"/>
        </w:rPr>
        <w:t>时判断</w:t>
      </w:r>
      <w:proofErr w:type="gramEnd"/>
      <w:r w:rsidR="00C2553A">
        <w:rPr>
          <w:rFonts w:hint="eastAsia"/>
        </w:rPr>
        <w:t>发布号来决定是否有新的公告并显示。</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E4AC2" w:rsidTr="00DE4AC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取值说明</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E4AC2" w:rsidRDefault="00DE4AC2" w:rsidP="00DE4AC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E4AC2" w:rsidRDefault="00DE4AC2" w:rsidP="00DE4AC2">
            <w:pPr>
              <w:rPr>
                <w:rFonts w:ascii="Courier New" w:hAnsi="Courier New" w:cs="Courier New"/>
                <w:sz w:val="18"/>
                <w:szCs w:val="18"/>
              </w:rPr>
            </w:pPr>
          </w:p>
        </w:tc>
      </w:tr>
    </w:tbl>
    <w:p w:rsidR="00DE4AC2" w:rsidRDefault="00DE4AC2" w:rsidP="00DE4AC2"/>
    <w:p w:rsidR="00DE4AC2" w:rsidRDefault="00DE4AC2" w:rsidP="00DE4AC2">
      <w:pPr>
        <w:pStyle w:val="3"/>
        <w:numPr>
          <w:ilvl w:val="2"/>
          <w:numId w:val="13"/>
        </w:numPr>
        <w:spacing w:line="415" w:lineRule="auto"/>
      </w:pPr>
      <w:bookmarkStart w:id="806" w:name="_Toc398715677"/>
      <w:r>
        <w:rPr>
          <w:rFonts w:hint="eastAsia"/>
        </w:rPr>
        <w:t>应答</w:t>
      </w:r>
      <w:bookmarkEnd w:id="8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E4AC2" w:rsidTr="00DE4AC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取值说明</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成功或失败（文字描述）</w:t>
            </w: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sidR="00921F3F">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szCs w:val="21"/>
              </w:rPr>
            </w:pP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tcPr>
          <w:p w:rsidR="00B66E11" w:rsidRDefault="00B66E11"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宋体" w:cs="Courier New"/>
                <w:sz w:val="18"/>
                <w:szCs w:val="18"/>
              </w:rPr>
            </w:pP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CC49B9">
            <w:pPr>
              <w:rPr>
                <w:rFonts w:ascii="Courier New" w:hAnsi="Courier New" w:cs="Courier New"/>
                <w:sz w:val="18"/>
                <w:szCs w:val="18"/>
              </w:rPr>
            </w:pPr>
          </w:p>
        </w:tc>
      </w:tr>
    </w:tbl>
    <w:p w:rsidR="00DE4AC2" w:rsidRDefault="00DE4AC2" w:rsidP="00DE4AC2">
      <w:pPr>
        <w:pStyle w:val="3"/>
        <w:numPr>
          <w:ilvl w:val="2"/>
          <w:numId w:val="13"/>
        </w:numPr>
        <w:spacing w:line="415" w:lineRule="auto"/>
      </w:pPr>
      <w:bookmarkStart w:id="807" w:name="_Toc398715678"/>
      <w:r>
        <w:rPr>
          <w:rFonts w:hint="eastAsia"/>
        </w:rPr>
        <w:t>说明</w:t>
      </w:r>
      <w:bookmarkEnd w:id="8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Theme="majorEastAsia" w:eastAsiaTheme="majorEastAsia" w:hAnsiTheme="majorEastAsia" w:hint="eastAsia"/>
                <w:szCs w:val="21"/>
              </w:rPr>
              <w:t>readNewNotice</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DE4AC2" w:rsidRPr="00DE4AC2" w:rsidRDefault="00DE4AC2" w:rsidP="00DE4AC2"/>
    <w:p w:rsidR="00C2553A" w:rsidRDefault="00C2553A" w:rsidP="00C2553A">
      <w:bookmarkStart w:id="808" w:name="OLE_LINK173"/>
      <w:bookmarkStart w:id="809" w:name="OLE_LINK174"/>
    </w:p>
    <w:p w:rsidR="00C2553A" w:rsidRDefault="00C2553A" w:rsidP="00C2553A">
      <w:pPr>
        <w:pStyle w:val="2"/>
        <w:numPr>
          <w:ilvl w:val="1"/>
          <w:numId w:val="13"/>
        </w:numPr>
      </w:pPr>
      <w:bookmarkStart w:id="810" w:name="_Toc398715679"/>
      <w:r>
        <w:t>TFB_API_00</w:t>
      </w:r>
      <w:r>
        <w:rPr>
          <w:rFonts w:hint="eastAsia"/>
        </w:rPr>
        <w:t xml:space="preserve">92   </w:t>
      </w:r>
      <w:r>
        <w:rPr>
          <w:rFonts w:hint="eastAsia"/>
        </w:rPr>
        <w:t>通知公告</w:t>
      </w:r>
      <w:r>
        <w:rPr>
          <w:rFonts w:hint="eastAsia"/>
        </w:rPr>
        <w:t>-</w:t>
      </w:r>
      <w:r>
        <w:rPr>
          <w:rFonts w:hint="eastAsia"/>
        </w:rPr>
        <w:t>读取通知公告的列表</w:t>
      </w:r>
      <w:bookmarkEnd w:id="810"/>
    </w:p>
    <w:p w:rsidR="00C2553A" w:rsidRPr="00C8074B" w:rsidRDefault="00C2553A" w:rsidP="00C2553A">
      <w:pPr>
        <w:pStyle w:val="af6"/>
        <w:rPr>
          <w:rFonts w:asciiTheme="majorEastAsia" w:eastAsiaTheme="majorEastAsia" w:hAnsiTheme="majorEastAsia" w:cs="Arial"/>
          <w:color w:val="313131"/>
          <w:sz w:val="21"/>
          <w:szCs w:val="21"/>
        </w:rPr>
      </w:pPr>
      <w:r>
        <w:rPr>
          <w:rFonts w:hint="eastAsia"/>
        </w:rPr>
        <w:t>业务标识</w:t>
      </w:r>
      <w:r>
        <w:t xml:space="preserve"> </w:t>
      </w:r>
      <w:r w:rsidRPr="00C2553A">
        <w:t>ApiAppInfo</w:t>
      </w:r>
      <w:r>
        <w:rPr>
          <w:rFonts w:hint="eastAsia"/>
        </w:rPr>
        <w:t xml:space="preserve"> -&gt;</w:t>
      </w:r>
      <w:r w:rsidRPr="005C23EF">
        <w:t xml:space="preserve"> </w:t>
      </w:r>
      <w:bookmarkStart w:id="811" w:name="OLE_LINK177"/>
      <w:bookmarkStart w:id="812" w:name="OLE_LINK178"/>
      <w:r w:rsidR="008C5A80">
        <w:rPr>
          <w:rFonts w:asciiTheme="majorEastAsia" w:eastAsiaTheme="majorEastAsia" w:hAnsiTheme="majorEastAsia" w:hint="eastAsia"/>
          <w:sz w:val="21"/>
          <w:szCs w:val="21"/>
        </w:rPr>
        <w:t>read</w:t>
      </w:r>
      <w:r>
        <w:rPr>
          <w:rFonts w:asciiTheme="majorEastAsia" w:eastAsiaTheme="majorEastAsia" w:hAnsiTheme="majorEastAsia" w:hint="eastAsia"/>
          <w:sz w:val="21"/>
          <w:szCs w:val="21"/>
        </w:rPr>
        <w:t>Notice</w:t>
      </w:r>
      <w:r w:rsidR="008C5A80">
        <w:rPr>
          <w:rFonts w:asciiTheme="majorEastAsia" w:eastAsiaTheme="majorEastAsia" w:hAnsiTheme="majorEastAsia" w:hint="eastAsia"/>
          <w:sz w:val="21"/>
          <w:szCs w:val="21"/>
        </w:rPr>
        <w:t>List</w:t>
      </w:r>
      <w:bookmarkEnd w:id="811"/>
      <w:bookmarkEnd w:id="812"/>
    </w:p>
    <w:p w:rsidR="00C2553A" w:rsidRDefault="00C2553A" w:rsidP="00C2553A">
      <w:pPr>
        <w:pStyle w:val="3"/>
        <w:numPr>
          <w:ilvl w:val="2"/>
          <w:numId w:val="13"/>
        </w:numPr>
        <w:spacing w:line="415" w:lineRule="auto"/>
      </w:pPr>
      <w:bookmarkStart w:id="813" w:name="_Toc398715680"/>
      <w:bookmarkEnd w:id="813"/>
    </w:p>
    <w:p w:rsidR="00C2553A" w:rsidRDefault="00C2553A" w:rsidP="00C2553A">
      <w:pPr>
        <w:pStyle w:val="3"/>
        <w:numPr>
          <w:ilvl w:val="2"/>
          <w:numId w:val="13"/>
        </w:numPr>
        <w:spacing w:line="415" w:lineRule="auto"/>
      </w:pPr>
      <w:bookmarkStart w:id="814" w:name="_Toc398715681"/>
      <w:r>
        <w:rPr>
          <w:rFonts w:hint="eastAsia"/>
        </w:rPr>
        <w:t>业务功能描述</w:t>
      </w:r>
      <w:bookmarkEnd w:id="814"/>
    </w:p>
    <w:p w:rsidR="00C2553A" w:rsidRDefault="008C5A80" w:rsidP="00C2553A">
      <w:pPr>
        <w:ind w:firstLineChars="50" w:firstLine="105"/>
      </w:pPr>
      <w:r>
        <w:rPr>
          <w:rFonts w:hint="eastAsia"/>
        </w:rPr>
        <w:t>读取所有的公告列表</w:t>
      </w:r>
    </w:p>
    <w:p w:rsidR="008C5A80" w:rsidRDefault="008C5A80" w:rsidP="00C2553A">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553A"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取值说明</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553A" w:rsidRDefault="00C2553A"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pStyle w:val="3"/>
        <w:numPr>
          <w:ilvl w:val="2"/>
          <w:numId w:val="13"/>
        </w:numPr>
        <w:spacing w:line="415" w:lineRule="auto"/>
      </w:pPr>
      <w:bookmarkStart w:id="815" w:name="_Toc398715682"/>
      <w:r>
        <w:rPr>
          <w:rFonts w:hint="eastAsia"/>
        </w:rPr>
        <w:t>应答</w:t>
      </w:r>
      <w:bookmarkEnd w:id="8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2553A"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取值说明</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sidR="00B66E11">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bl>
    <w:p w:rsidR="00C2553A" w:rsidRDefault="00C2553A" w:rsidP="00C2553A">
      <w:pPr>
        <w:pStyle w:val="3"/>
        <w:numPr>
          <w:ilvl w:val="2"/>
          <w:numId w:val="13"/>
        </w:numPr>
        <w:spacing w:line="415" w:lineRule="auto"/>
      </w:pPr>
      <w:bookmarkStart w:id="816" w:name="_Toc398715683"/>
      <w:r>
        <w:rPr>
          <w:rFonts w:hint="eastAsia"/>
        </w:rPr>
        <w:lastRenderedPageBreak/>
        <w:t>说明</w:t>
      </w:r>
      <w:bookmarkEnd w:id="8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8C5A80" w:rsidP="00CC49B9">
            <w:pPr>
              <w:rPr>
                <w:rFonts w:ascii="Courier New" w:hAnsi="Courier New" w:cs="Courier New"/>
                <w:sz w:val="18"/>
                <w:szCs w:val="18"/>
              </w:rPr>
            </w:pPr>
            <w:r>
              <w:rPr>
                <w:rFonts w:asciiTheme="majorEastAsia" w:eastAsiaTheme="majorEastAsia" w:hAnsiTheme="majorEastAsia" w:hint="eastAsia"/>
                <w:szCs w:val="21"/>
              </w:rPr>
              <w:t>readNoticeList</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bookmarkEnd w:id="808"/>
      <w:bookmarkEnd w:id="809"/>
    </w:tbl>
    <w:p w:rsidR="00D6097B" w:rsidRDefault="00D6097B" w:rsidP="00E937C1"/>
    <w:p w:rsidR="00CC49B9" w:rsidRDefault="00CC49B9" w:rsidP="00CC49B9"/>
    <w:p w:rsidR="00CC49B9" w:rsidRDefault="00CC49B9" w:rsidP="00CC49B9">
      <w:pPr>
        <w:pStyle w:val="2"/>
        <w:numPr>
          <w:ilvl w:val="1"/>
          <w:numId w:val="13"/>
        </w:numPr>
      </w:pPr>
      <w:bookmarkStart w:id="817" w:name="_Toc398715684"/>
      <w:r>
        <w:t>TFB_API_00</w:t>
      </w:r>
      <w:r>
        <w:rPr>
          <w:rFonts w:hint="eastAsia"/>
        </w:rPr>
        <w:t xml:space="preserve">93   </w:t>
      </w:r>
      <w:r>
        <w:rPr>
          <w:rFonts w:hint="eastAsia"/>
        </w:rPr>
        <w:t>快捷银行卡设置</w:t>
      </w:r>
      <w:r>
        <w:rPr>
          <w:rFonts w:hint="eastAsia"/>
        </w:rPr>
        <w:t xml:space="preserve"> </w:t>
      </w:r>
      <w:r>
        <w:t>–</w:t>
      </w:r>
      <w:r>
        <w:rPr>
          <w:rFonts w:hint="eastAsia"/>
        </w:rPr>
        <w:t xml:space="preserve"> </w:t>
      </w:r>
      <w:r>
        <w:rPr>
          <w:rFonts w:hint="eastAsia"/>
        </w:rPr>
        <w:t>读取商户快捷银行卡列表</w:t>
      </w:r>
      <w:bookmarkEnd w:id="817"/>
    </w:p>
    <w:p w:rsidR="00CC49B9" w:rsidRPr="00C8074B" w:rsidRDefault="00CC49B9" w:rsidP="00CC49B9">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readKuaibkcardLists</w:t>
      </w:r>
    </w:p>
    <w:p w:rsidR="00CC49B9" w:rsidRDefault="00CC49B9" w:rsidP="00CC49B9">
      <w:pPr>
        <w:pStyle w:val="3"/>
        <w:numPr>
          <w:ilvl w:val="2"/>
          <w:numId w:val="13"/>
        </w:numPr>
        <w:spacing w:line="415" w:lineRule="auto"/>
      </w:pPr>
      <w:bookmarkStart w:id="818" w:name="_Toc398715685"/>
      <w:bookmarkEnd w:id="818"/>
    </w:p>
    <w:p w:rsidR="00CC49B9" w:rsidRDefault="00CC49B9" w:rsidP="00CC49B9">
      <w:pPr>
        <w:pStyle w:val="3"/>
        <w:numPr>
          <w:ilvl w:val="2"/>
          <w:numId w:val="13"/>
        </w:numPr>
        <w:spacing w:line="415" w:lineRule="auto"/>
      </w:pPr>
      <w:bookmarkStart w:id="819" w:name="_Toc398715686"/>
      <w:r>
        <w:rPr>
          <w:rFonts w:hint="eastAsia"/>
        </w:rPr>
        <w:t>业务功能描述</w:t>
      </w:r>
      <w:bookmarkEnd w:id="819"/>
    </w:p>
    <w:p w:rsidR="00CC49B9" w:rsidRDefault="00CC49B9" w:rsidP="00CC49B9">
      <w:pPr>
        <w:ind w:firstLineChars="50" w:firstLine="105"/>
      </w:pPr>
      <w:r>
        <w:rPr>
          <w:rFonts w:hint="eastAsia"/>
        </w:rPr>
        <w:t>读取商户的快捷银行卡设置</w:t>
      </w:r>
    </w:p>
    <w:p w:rsidR="00CC49B9" w:rsidRDefault="00CC49B9" w:rsidP="00CC49B9">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C49B9"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取值说明</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3C07" w:rsidTr="00903C0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3C07" w:rsidRDefault="00903C07" w:rsidP="00903C0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03C07" w:rsidRDefault="00903C07" w:rsidP="00903C07">
            <w:pPr>
              <w:rPr>
                <w:rFonts w:ascii="Courier New" w:hAnsi="Courier New" w:cs="Courier New"/>
                <w:sz w:val="18"/>
                <w:szCs w:val="18"/>
              </w:rPr>
            </w:pPr>
          </w:p>
        </w:tc>
      </w:tr>
    </w:tbl>
    <w:p w:rsidR="00CC49B9" w:rsidRDefault="00CC49B9" w:rsidP="00CC49B9"/>
    <w:p w:rsidR="00CC49B9" w:rsidRDefault="00CC49B9" w:rsidP="00CC49B9">
      <w:pPr>
        <w:pStyle w:val="3"/>
        <w:numPr>
          <w:ilvl w:val="2"/>
          <w:numId w:val="13"/>
        </w:numPr>
        <w:spacing w:line="415" w:lineRule="auto"/>
      </w:pPr>
      <w:bookmarkStart w:id="820" w:name="_Toc398715687"/>
      <w:r>
        <w:rPr>
          <w:rFonts w:hint="eastAsia"/>
        </w:rPr>
        <w:t>应答</w:t>
      </w:r>
      <w:bookmarkEnd w:id="82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C49B9"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取值说明</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3D310D" w:rsidP="00CC49B9">
            <w:pPr>
              <w:rPr>
                <w:rFonts w:ascii="Courier New" w:hAnsi="Courier New" w:cs="Courier New"/>
                <w:sz w:val="18"/>
                <w:szCs w:val="18"/>
              </w:rPr>
            </w:pPr>
            <w:r>
              <w:rPr>
                <w:rFonts w:ascii="Courier New" w:hAnsi="Courier New" w:cs="Courier New" w:hint="eastAsia"/>
                <w:sz w:val="18"/>
                <w:szCs w:val="18"/>
              </w:rPr>
              <w:t>b</w:t>
            </w:r>
            <w:r w:rsidR="00CC49B9">
              <w:rPr>
                <w:rFonts w:ascii="Courier New" w:hAnsi="Courier New" w:cs="Courier New" w:hint="eastAsia"/>
                <w:sz w:val="18"/>
                <w:szCs w:val="18"/>
              </w:rPr>
              <w:t>kcardbank</w:t>
            </w:r>
            <w:r w:rsidR="005B72E6">
              <w:rPr>
                <w:rFonts w:ascii="Courier New" w:hAnsi="Courier New" w:cs="Courier New" w:hint="eastAsia"/>
                <w:sz w:val="18"/>
                <w:szCs w:val="18"/>
              </w:rPr>
              <w:t>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005B72E6">
              <w:rPr>
                <w:rFonts w:ascii="Courier New" w:hAnsi="Courier New" w:cs="Courier New" w:hint="eastAsia"/>
                <w:sz w:val="18"/>
                <w:szCs w:val="18"/>
              </w:rPr>
              <w:t>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commentRangeStart w:id="821"/>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commentRangeEnd w:id="821"/>
            <w:r w:rsidR="00C669BD">
              <w:rPr>
                <w:rStyle w:val="af9"/>
              </w:rPr>
              <w:commentReference w:id="821"/>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commentRangeStart w:id="822"/>
            <w:r>
              <w:rPr>
                <w:rFonts w:ascii="Courier New" w:hAnsi="Courier New" w:cs="Courier New"/>
                <w:sz w:val="18"/>
                <w:szCs w:val="18"/>
              </w:rPr>
              <w:t>1.2.</w:t>
            </w:r>
            <w:r>
              <w:rPr>
                <w:rFonts w:ascii="Courier New" w:hAnsi="Courier New" w:cs="Courier New" w:hint="eastAsia"/>
                <w:sz w:val="18"/>
                <w:szCs w:val="18"/>
              </w:rPr>
              <w:t>3.14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C669BD">
            <w:pPr>
              <w:rPr>
                <w:rFonts w:ascii="Courier New" w:hAnsi="Courier New" w:cs="Courier New"/>
                <w:sz w:val="18"/>
                <w:szCs w:val="18"/>
              </w:rPr>
            </w:pPr>
            <w:r>
              <w:rPr>
                <w:rFonts w:ascii="Courier New" w:hAnsi="Courier New" w:cs="Courier New" w:hint="eastAsia"/>
                <w:sz w:val="18"/>
                <w:szCs w:val="18"/>
              </w:rPr>
              <w:t>bkcardshoudefault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commentRangeEnd w:id="822"/>
            <w:proofErr w:type="gramEnd"/>
            <w:r>
              <w:rPr>
                <w:rStyle w:val="af9"/>
              </w:rPr>
              <w:commentReference w:id="822"/>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
        </w:tc>
      </w:tr>
      <w:tr w:rsidR="00CC49B9" w:rsidTr="00C669BD">
        <w:trPr>
          <w:cantSplit/>
          <w:trHeight w:val="662"/>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commentRangeStart w:id="823"/>
            <w:r>
              <w:rPr>
                <w:rFonts w:ascii="Courier New" w:hAnsi="Courier New" w:cs="Courier New"/>
                <w:sz w:val="18"/>
                <w:szCs w:val="18"/>
              </w:rPr>
              <w:t>1.2.</w:t>
            </w:r>
            <w:r w:rsidR="00C669BD">
              <w:rPr>
                <w:rFonts w:ascii="Courier New" w:hAnsi="Courier New" w:cs="Courier New" w:hint="eastAsia"/>
                <w:sz w:val="18"/>
                <w:szCs w:val="18"/>
              </w:rPr>
              <w:t>3.15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669BD">
            <w:pPr>
              <w:rPr>
                <w:rFonts w:ascii="Courier New" w:hAnsi="Courier New" w:cs="Courier New"/>
                <w:sz w:val="18"/>
                <w:szCs w:val="18"/>
              </w:rPr>
            </w:pPr>
            <w:r>
              <w:rPr>
                <w:rFonts w:ascii="Courier New" w:hAnsi="Courier New" w:cs="Courier New" w:hint="eastAsia"/>
                <w:sz w:val="18"/>
                <w:szCs w:val="18"/>
              </w:rPr>
              <w:t>bkcard</w:t>
            </w:r>
            <w:r w:rsidR="00C669BD">
              <w:rPr>
                <w:rFonts w:ascii="Courier New" w:hAnsi="Courier New" w:cs="Courier New" w:hint="eastAsia"/>
                <w:sz w:val="18"/>
                <w:szCs w:val="18"/>
              </w:rPr>
              <w:t>fudefault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669BD" w:rsidP="00CC49B9">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commentRangeEnd w:id="823"/>
            <w:proofErr w:type="gramEnd"/>
            <w:r>
              <w:rPr>
                <w:rStyle w:val="af9"/>
              </w:rPr>
              <w:commentReference w:id="823"/>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bl>
    <w:p w:rsidR="00CC49B9" w:rsidRDefault="00CC49B9" w:rsidP="00CC49B9">
      <w:pPr>
        <w:pStyle w:val="3"/>
        <w:numPr>
          <w:ilvl w:val="2"/>
          <w:numId w:val="13"/>
        </w:numPr>
        <w:spacing w:line="415" w:lineRule="auto"/>
      </w:pPr>
      <w:bookmarkStart w:id="824" w:name="_Toc398715688"/>
      <w:r>
        <w:rPr>
          <w:rFonts w:hint="eastAsia"/>
        </w:rPr>
        <w:t>说明</w:t>
      </w:r>
      <w:bookmarkEnd w:id="82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Theme="majorEastAsia" w:eastAsiaTheme="majorEastAsia" w:hAnsiTheme="majorEastAsia" w:hint="eastAsia"/>
                <w:szCs w:val="21"/>
              </w:rPr>
              <w:t>readKuaibkcardLists</w:t>
            </w:r>
          </w:p>
        </w:tc>
        <w:tc>
          <w:tcPr>
            <w:tcW w:w="5837"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retmsg</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5B72E6" w:rsidRDefault="005B72E6" w:rsidP="005B72E6"/>
    <w:p w:rsidR="005B72E6" w:rsidRDefault="005B72E6" w:rsidP="005B72E6">
      <w:pPr>
        <w:pStyle w:val="2"/>
        <w:numPr>
          <w:ilvl w:val="1"/>
          <w:numId w:val="13"/>
        </w:numPr>
      </w:pPr>
      <w:bookmarkStart w:id="825" w:name="_Toc398715689"/>
      <w:r>
        <w:lastRenderedPageBreak/>
        <w:t>TFB_API_00</w:t>
      </w:r>
      <w:r>
        <w:rPr>
          <w:rFonts w:hint="eastAsia"/>
        </w:rPr>
        <w:t xml:space="preserve">94   </w:t>
      </w:r>
      <w:r>
        <w:rPr>
          <w:rFonts w:hint="eastAsia"/>
        </w:rPr>
        <w:t>快捷银行卡设置</w:t>
      </w:r>
      <w:r>
        <w:rPr>
          <w:rFonts w:hint="eastAsia"/>
        </w:rPr>
        <w:t xml:space="preserve"> </w:t>
      </w:r>
      <w:r>
        <w:t>–</w:t>
      </w:r>
      <w:r>
        <w:rPr>
          <w:rFonts w:hint="eastAsia"/>
        </w:rPr>
        <w:t xml:space="preserve"> </w:t>
      </w:r>
      <w:r>
        <w:rPr>
          <w:rFonts w:hint="eastAsia"/>
        </w:rPr>
        <w:t>新增快捷银行卡</w:t>
      </w:r>
      <w:bookmarkEnd w:id="825"/>
    </w:p>
    <w:p w:rsidR="005B72E6" w:rsidRPr="00C8074B" w:rsidRDefault="005B72E6" w:rsidP="005B72E6">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AddKuaibkcard</w:t>
      </w:r>
    </w:p>
    <w:p w:rsidR="005B72E6" w:rsidRDefault="005B72E6" w:rsidP="005B72E6">
      <w:pPr>
        <w:pStyle w:val="3"/>
        <w:numPr>
          <w:ilvl w:val="2"/>
          <w:numId w:val="13"/>
        </w:numPr>
        <w:spacing w:line="415" w:lineRule="auto"/>
      </w:pPr>
      <w:bookmarkStart w:id="826" w:name="_Toc398715690"/>
      <w:bookmarkEnd w:id="826"/>
    </w:p>
    <w:p w:rsidR="005B72E6" w:rsidRDefault="005B72E6" w:rsidP="005B72E6">
      <w:pPr>
        <w:pStyle w:val="3"/>
        <w:numPr>
          <w:ilvl w:val="2"/>
          <w:numId w:val="13"/>
        </w:numPr>
        <w:spacing w:line="415" w:lineRule="auto"/>
      </w:pPr>
      <w:bookmarkStart w:id="827" w:name="_Toc398715691"/>
      <w:r>
        <w:rPr>
          <w:rFonts w:hint="eastAsia"/>
        </w:rPr>
        <w:t>业务功能描述</w:t>
      </w:r>
      <w:bookmarkEnd w:id="827"/>
    </w:p>
    <w:p w:rsidR="005B72E6" w:rsidRDefault="00C00643" w:rsidP="005B72E6">
      <w:pPr>
        <w:ind w:firstLineChars="50" w:firstLine="105"/>
      </w:pPr>
      <w:r>
        <w:rPr>
          <w:rFonts w:hint="eastAsia"/>
        </w:rPr>
        <w:t>新增快捷银行卡，用户快捷支付时使用。</w:t>
      </w:r>
    </w:p>
    <w:p w:rsidR="005B72E6" w:rsidRDefault="005B72E6" w:rsidP="005B72E6">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5B72E6" w:rsidTr="00C00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取值说明</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B72E6" w:rsidRDefault="005B72E6"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B72E6" w:rsidRDefault="005B72E6"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C00643">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8"/>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8"/>
            <w:r>
              <w:rPr>
                <w:rStyle w:val="af9"/>
              </w:rPr>
              <w:commentReference w:id="828"/>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9"/>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9"/>
            <w:r>
              <w:rPr>
                <w:rStyle w:val="af9"/>
              </w:rPr>
              <w:commentReference w:id="829"/>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commentRangeStart w:id="830"/>
            <w:r>
              <w:rPr>
                <w:rFonts w:ascii="Courier New" w:hAnsi="Courier New" w:cs="Courier New"/>
                <w:sz w:val="18"/>
                <w:szCs w:val="18"/>
              </w:rPr>
              <w:t>1.2</w:t>
            </w:r>
            <w:r w:rsidR="00C669BD">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0"/>
            <w:r w:rsidR="00C669BD">
              <w:rPr>
                <w:rStyle w:val="af9"/>
              </w:rPr>
              <w:commentReference w:id="830"/>
            </w:r>
          </w:p>
        </w:tc>
      </w:tr>
    </w:tbl>
    <w:p w:rsidR="005B72E6" w:rsidRDefault="005B72E6" w:rsidP="005B72E6"/>
    <w:p w:rsidR="005B72E6" w:rsidRDefault="005B72E6" w:rsidP="005B72E6">
      <w:pPr>
        <w:pStyle w:val="3"/>
        <w:numPr>
          <w:ilvl w:val="2"/>
          <w:numId w:val="13"/>
        </w:numPr>
        <w:spacing w:line="415" w:lineRule="auto"/>
      </w:pPr>
      <w:bookmarkStart w:id="831" w:name="_Toc398715692"/>
      <w:r>
        <w:rPr>
          <w:rFonts w:hint="eastAsia"/>
        </w:rPr>
        <w:t>应答</w:t>
      </w:r>
      <w:bookmarkEnd w:id="83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5B72E6"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取值说明</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lastRenderedPageBreak/>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5B72E6" w:rsidRDefault="005B72E6" w:rsidP="005B72E6">
      <w:pPr>
        <w:pStyle w:val="3"/>
        <w:numPr>
          <w:ilvl w:val="2"/>
          <w:numId w:val="13"/>
        </w:numPr>
        <w:spacing w:line="415" w:lineRule="auto"/>
      </w:pPr>
      <w:bookmarkStart w:id="832" w:name="_Toc398715693"/>
      <w:r>
        <w:rPr>
          <w:rFonts w:hint="eastAsia"/>
        </w:rPr>
        <w:t>说明</w:t>
      </w:r>
      <w:bookmarkEnd w:id="8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C00643" w:rsidP="002F36D1">
            <w:pPr>
              <w:rPr>
                <w:rFonts w:ascii="Courier New" w:hAnsi="Courier New" w:cs="Courier New"/>
                <w:sz w:val="18"/>
                <w:szCs w:val="18"/>
              </w:rPr>
            </w:pPr>
            <w:r>
              <w:rPr>
                <w:rFonts w:asciiTheme="majorEastAsia" w:eastAsiaTheme="majorEastAsia" w:hAnsiTheme="majorEastAsia" w:hint="eastAsia"/>
                <w:szCs w:val="21"/>
              </w:rPr>
              <w:t>AddKuaibkcard</w:t>
            </w:r>
          </w:p>
        </w:tc>
        <w:tc>
          <w:tcPr>
            <w:tcW w:w="5837"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5B72E6" w:rsidRDefault="005B72E6" w:rsidP="005B72E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retmsg</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B57677" w:rsidRDefault="00B57677" w:rsidP="00B57677"/>
    <w:p w:rsidR="00B57677" w:rsidRDefault="00B57677" w:rsidP="00B57677">
      <w:pPr>
        <w:pStyle w:val="2"/>
        <w:numPr>
          <w:ilvl w:val="1"/>
          <w:numId w:val="13"/>
        </w:numPr>
      </w:pPr>
      <w:bookmarkStart w:id="833" w:name="_Toc398715694"/>
      <w:r>
        <w:t>TFB_API_00</w:t>
      </w:r>
      <w:r w:rsidR="002212B0">
        <w:rPr>
          <w:rFonts w:hint="eastAsia"/>
        </w:rPr>
        <w:t>95</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修改快捷银行卡</w:t>
      </w:r>
      <w:bookmarkEnd w:id="833"/>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EditKuaibkcard</w:t>
      </w:r>
    </w:p>
    <w:p w:rsidR="00B57677" w:rsidRDefault="00B57677" w:rsidP="00B57677">
      <w:pPr>
        <w:pStyle w:val="3"/>
        <w:numPr>
          <w:ilvl w:val="2"/>
          <w:numId w:val="13"/>
        </w:numPr>
        <w:spacing w:line="415" w:lineRule="auto"/>
      </w:pPr>
      <w:bookmarkStart w:id="834" w:name="_Toc398715695"/>
      <w:bookmarkEnd w:id="834"/>
    </w:p>
    <w:p w:rsidR="00B57677" w:rsidRDefault="00B57677" w:rsidP="00B57677">
      <w:pPr>
        <w:pStyle w:val="3"/>
        <w:numPr>
          <w:ilvl w:val="2"/>
          <w:numId w:val="13"/>
        </w:numPr>
        <w:spacing w:line="415" w:lineRule="auto"/>
      </w:pPr>
      <w:bookmarkStart w:id="835" w:name="_Toc398715696"/>
      <w:r>
        <w:rPr>
          <w:rFonts w:hint="eastAsia"/>
        </w:rPr>
        <w:t>业务功能描述</w:t>
      </w:r>
      <w:bookmarkEnd w:id="835"/>
    </w:p>
    <w:p w:rsidR="00B57677" w:rsidRDefault="00B57677" w:rsidP="00B57677">
      <w:pPr>
        <w:ind w:firstLineChars="50" w:firstLine="105"/>
      </w:pPr>
      <w:r>
        <w:rPr>
          <w:rFonts w:hint="eastAsia"/>
        </w:rPr>
        <w:t>修改快捷银行卡信息。</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6"/>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6"/>
            <w:r>
              <w:rPr>
                <w:rStyle w:val="af9"/>
              </w:rPr>
              <w:commentReference w:id="836"/>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7"/>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7"/>
            <w:r>
              <w:rPr>
                <w:rStyle w:val="af9"/>
              </w:rPr>
              <w:commentReference w:id="837"/>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8"/>
            <w:r>
              <w:rPr>
                <w:rFonts w:ascii="Courier New" w:hAnsi="Courier New" w:cs="Courier New"/>
                <w:sz w:val="18"/>
                <w:szCs w:val="18"/>
              </w:rPr>
              <w:t>1.2</w:t>
            </w:r>
            <w:r>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8"/>
            <w:r>
              <w:rPr>
                <w:rStyle w:val="af9"/>
              </w:rPr>
              <w:commentReference w:id="838"/>
            </w:r>
          </w:p>
        </w:tc>
      </w:tr>
    </w:tbl>
    <w:p w:rsidR="00B57677" w:rsidRDefault="00B57677" w:rsidP="00B57677"/>
    <w:p w:rsidR="00B57677" w:rsidRDefault="00B57677" w:rsidP="00B57677">
      <w:pPr>
        <w:pStyle w:val="3"/>
        <w:numPr>
          <w:ilvl w:val="2"/>
          <w:numId w:val="13"/>
        </w:numPr>
        <w:spacing w:line="415" w:lineRule="auto"/>
      </w:pPr>
      <w:bookmarkStart w:id="839" w:name="_Toc398715697"/>
      <w:r>
        <w:rPr>
          <w:rFonts w:hint="eastAsia"/>
        </w:rPr>
        <w:t>应答</w:t>
      </w:r>
      <w:bookmarkEnd w:id="8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40" w:name="_Toc398715698"/>
      <w:r>
        <w:rPr>
          <w:rFonts w:hint="eastAsia"/>
        </w:rPr>
        <w:t>说明</w:t>
      </w:r>
      <w:bookmarkEnd w:id="8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EditKuaibkcard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41" w:name="_Toc398715699"/>
      <w:r>
        <w:t>TFB_API_00</w:t>
      </w:r>
      <w:r w:rsidR="002212B0">
        <w:rPr>
          <w:rFonts w:hint="eastAsia"/>
        </w:rPr>
        <w:t>96</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解除快捷银行卡</w:t>
      </w:r>
      <w:bookmarkEnd w:id="841"/>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DeleteKuaibkcard</w:t>
      </w:r>
    </w:p>
    <w:p w:rsidR="00B57677" w:rsidRDefault="00B57677" w:rsidP="00B57677">
      <w:pPr>
        <w:pStyle w:val="3"/>
        <w:numPr>
          <w:ilvl w:val="2"/>
          <w:numId w:val="13"/>
        </w:numPr>
        <w:spacing w:line="415" w:lineRule="auto"/>
      </w:pPr>
      <w:bookmarkStart w:id="842" w:name="_Toc398715700"/>
      <w:bookmarkEnd w:id="842"/>
    </w:p>
    <w:p w:rsidR="00B57677" w:rsidRDefault="00B57677" w:rsidP="00B57677">
      <w:pPr>
        <w:pStyle w:val="3"/>
        <w:numPr>
          <w:ilvl w:val="2"/>
          <w:numId w:val="13"/>
        </w:numPr>
        <w:spacing w:line="415" w:lineRule="auto"/>
      </w:pPr>
      <w:bookmarkStart w:id="843" w:name="_Toc398715701"/>
      <w:r>
        <w:rPr>
          <w:rFonts w:hint="eastAsia"/>
        </w:rPr>
        <w:t>业务功能描述</w:t>
      </w:r>
      <w:bookmarkEnd w:id="843"/>
    </w:p>
    <w:p w:rsidR="00B57677" w:rsidRDefault="00B57677" w:rsidP="00B57677">
      <w:pPr>
        <w:ind w:firstLineChars="50" w:firstLine="105"/>
      </w:pPr>
      <w:r>
        <w:rPr>
          <w:rFonts w:hint="eastAsia"/>
        </w:rPr>
        <w:t>解除快捷银行卡信息，删除用户添加的快捷银行卡信息，如果删除的</w:t>
      </w:r>
      <w:proofErr w:type="gramStart"/>
      <w:r>
        <w:rPr>
          <w:rFonts w:hint="eastAsia"/>
        </w:rPr>
        <w:t>快捷卡</w:t>
      </w:r>
      <w:proofErr w:type="gramEnd"/>
      <w:r>
        <w:rPr>
          <w:rFonts w:hint="eastAsia"/>
        </w:rPr>
        <w:t>为默认银</w:t>
      </w:r>
      <w:proofErr w:type="gramStart"/>
      <w:r>
        <w:rPr>
          <w:rFonts w:hint="eastAsia"/>
        </w:rPr>
        <w:t>联卡信息框内容</w:t>
      </w:r>
      <w:proofErr w:type="gramEnd"/>
      <w:r>
        <w:rPr>
          <w:rFonts w:hint="eastAsia"/>
        </w:rPr>
        <w:t>提醒用户</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bl>
    <w:p w:rsidR="00B57677" w:rsidRDefault="00B57677" w:rsidP="00B57677"/>
    <w:p w:rsidR="00B57677" w:rsidRDefault="00B57677" w:rsidP="00B57677">
      <w:pPr>
        <w:pStyle w:val="3"/>
        <w:numPr>
          <w:ilvl w:val="2"/>
          <w:numId w:val="13"/>
        </w:numPr>
        <w:spacing w:line="415" w:lineRule="auto"/>
      </w:pPr>
      <w:bookmarkStart w:id="844" w:name="_Toc398715702"/>
      <w:r>
        <w:rPr>
          <w:rFonts w:hint="eastAsia"/>
        </w:rPr>
        <w:t>应答</w:t>
      </w:r>
      <w:bookmarkEnd w:id="84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45" w:name="_Toc398715703"/>
      <w:r>
        <w:rPr>
          <w:rFonts w:hint="eastAsia"/>
        </w:rPr>
        <w:t>说明</w:t>
      </w:r>
      <w:bookmarkEnd w:id="8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DeleteKuaibkcard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46" w:name="_Toc398715704"/>
      <w:r>
        <w:t>TFB_API_00</w:t>
      </w:r>
      <w:r w:rsidR="002212B0">
        <w:rPr>
          <w:rFonts w:hint="eastAsia"/>
        </w:rPr>
        <w:t>97</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快捷银行卡设为默认</w:t>
      </w:r>
      <w:bookmarkEnd w:id="846"/>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DefaultKuaibkcard</w:t>
      </w:r>
    </w:p>
    <w:p w:rsidR="00B57677" w:rsidRDefault="00B57677" w:rsidP="00B57677">
      <w:pPr>
        <w:pStyle w:val="3"/>
        <w:numPr>
          <w:ilvl w:val="2"/>
          <w:numId w:val="13"/>
        </w:numPr>
        <w:spacing w:line="415" w:lineRule="auto"/>
      </w:pPr>
      <w:bookmarkStart w:id="847" w:name="_Toc398715705"/>
      <w:bookmarkEnd w:id="847"/>
    </w:p>
    <w:p w:rsidR="00B57677" w:rsidRDefault="00B57677" w:rsidP="00B57677">
      <w:pPr>
        <w:pStyle w:val="3"/>
        <w:numPr>
          <w:ilvl w:val="2"/>
          <w:numId w:val="13"/>
        </w:numPr>
        <w:spacing w:line="415" w:lineRule="auto"/>
      </w:pPr>
      <w:bookmarkStart w:id="848" w:name="_Toc398715706"/>
      <w:r>
        <w:rPr>
          <w:rFonts w:hint="eastAsia"/>
        </w:rPr>
        <w:t>业务功能描述</w:t>
      </w:r>
      <w:bookmarkEnd w:id="848"/>
    </w:p>
    <w:p w:rsidR="00B57677" w:rsidRDefault="00B57677" w:rsidP="00B57677">
      <w:pPr>
        <w:ind w:firstLineChars="50" w:firstLine="105"/>
      </w:pPr>
      <w:r>
        <w:rPr>
          <w:rFonts w:hint="eastAsia"/>
        </w:rPr>
        <w:t>快捷银行卡设为默认，分：设为默认和接触默认两种状态。</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9"/>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9"/>
            <w:r>
              <w:rPr>
                <w:rStyle w:val="af9"/>
              </w:rPr>
              <w:commentReference w:id="849"/>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50"/>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50"/>
            <w:r>
              <w:rPr>
                <w:rStyle w:val="af9"/>
              </w:rPr>
              <w:commentReference w:id="850"/>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51"/>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51"/>
            <w:r>
              <w:rPr>
                <w:rStyle w:val="af9"/>
              </w:rPr>
              <w:commentReference w:id="851"/>
            </w:r>
          </w:p>
        </w:tc>
      </w:tr>
    </w:tbl>
    <w:p w:rsidR="00B57677" w:rsidRDefault="00B57677" w:rsidP="00B57677"/>
    <w:p w:rsidR="00B57677" w:rsidRDefault="00B57677" w:rsidP="00B57677">
      <w:pPr>
        <w:pStyle w:val="3"/>
        <w:numPr>
          <w:ilvl w:val="2"/>
          <w:numId w:val="13"/>
        </w:numPr>
        <w:spacing w:line="415" w:lineRule="auto"/>
      </w:pPr>
      <w:bookmarkStart w:id="852" w:name="_Toc398715707"/>
      <w:r>
        <w:rPr>
          <w:rFonts w:hint="eastAsia"/>
        </w:rPr>
        <w:t>应答</w:t>
      </w:r>
      <w:bookmarkEnd w:id="8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53" w:name="_Toc398715708"/>
      <w:r>
        <w:rPr>
          <w:rFonts w:hint="eastAsia"/>
        </w:rPr>
        <w:t>说明</w:t>
      </w:r>
      <w:bookmarkEnd w:id="8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DefaultKuaibkcard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2212B0" w:rsidRDefault="002212B0" w:rsidP="002212B0"/>
    <w:p w:rsidR="002212B0" w:rsidRDefault="002212B0" w:rsidP="002212B0">
      <w:pPr>
        <w:pStyle w:val="2"/>
        <w:numPr>
          <w:ilvl w:val="1"/>
          <w:numId w:val="13"/>
        </w:numPr>
      </w:pPr>
      <w:bookmarkStart w:id="854" w:name="_Toc398715709"/>
      <w:r>
        <w:t>TFB_API_00</w:t>
      </w:r>
      <w:r>
        <w:rPr>
          <w:rFonts w:hint="eastAsia"/>
        </w:rPr>
        <w:t xml:space="preserve">98   </w:t>
      </w:r>
      <w:r>
        <w:rPr>
          <w:rFonts w:hint="eastAsia"/>
        </w:rPr>
        <w:t>支付通道管理</w:t>
      </w:r>
      <w:r>
        <w:rPr>
          <w:rFonts w:hint="eastAsia"/>
        </w:rPr>
        <w:t xml:space="preserve"> </w:t>
      </w:r>
      <w:r>
        <w:t>–</w:t>
      </w:r>
      <w:r>
        <w:rPr>
          <w:rFonts w:hint="eastAsia"/>
        </w:rPr>
        <w:t xml:space="preserve"> </w:t>
      </w:r>
      <w:r w:rsidR="00E6627B">
        <w:rPr>
          <w:rFonts w:hint="eastAsia"/>
        </w:rPr>
        <w:t>交易功能</w:t>
      </w:r>
      <w:r>
        <w:rPr>
          <w:rFonts w:hint="eastAsia"/>
        </w:rPr>
        <w:t>读取支付通道</w:t>
      </w:r>
      <w:bookmarkEnd w:id="854"/>
    </w:p>
    <w:p w:rsidR="002212B0" w:rsidRPr="00C8074B" w:rsidRDefault="002212B0" w:rsidP="002212B0">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855" w:name="OLE_LINK78"/>
      <w:bookmarkStart w:id="856" w:name="OLE_LINK79"/>
      <w:r w:rsidR="00E6627B">
        <w:rPr>
          <w:rFonts w:asciiTheme="majorEastAsia" w:eastAsiaTheme="majorEastAsia" w:hAnsiTheme="majorEastAsia" w:hint="eastAsia"/>
          <w:sz w:val="21"/>
          <w:szCs w:val="21"/>
        </w:rPr>
        <w:t>Appmenu</w:t>
      </w:r>
      <w:r w:rsidR="00E6627B">
        <w:rPr>
          <w:rFonts w:asciiTheme="majorEastAsia" w:eastAsiaTheme="majorEastAsia" w:hAnsiTheme="majorEastAsia"/>
          <w:sz w:val="21"/>
          <w:szCs w:val="21"/>
        </w:rPr>
        <w:t>paychannel</w:t>
      </w:r>
      <w:r w:rsidR="00E6627B">
        <w:rPr>
          <w:rFonts w:asciiTheme="majorEastAsia" w:eastAsiaTheme="majorEastAsia" w:hAnsiTheme="majorEastAsia" w:hint="eastAsia"/>
          <w:sz w:val="21"/>
          <w:szCs w:val="21"/>
        </w:rPr>
        <w:t>sList</w:t>
      </w:r>
      <w:bookmarkEnd w:id="855"/>
      <w:bookmarkEnd w:id="856"/>
    </w:p>
    <w:p w:rsidR="002212B0" w:rsidRDefault="002212B0" w:rsidP="002212B0">
      <w:pPr>
        <w:pStyle w:val="3"/>
        <w:numPr>
          <w:ilvl w:val="2"/>
          <w:numId w:val="13"/>
        </w:numPr>
        <w:spacing w:line="415" w:lineRule="auto"/>
      </w:pPr>
      <w:bookmarkStart w:id="857" w:name="_Toc398715710"/>
      <w:bookmarkEnd w:id="857"/>
    </w:p>
    <w:p w:rsidR="002212B0" w:rsidRDefault="002212B0" w:rsidP="002212B0">
      <w:pPr>
        <w:pStyle w:val="3"/>
        <w:numPr>
          <w:ilvl w:val="2"/>
          <w:numId w:val="13"/>
        </w:numPr>
        <w:spacing w:line="415" w:lineRule="auto"/>
      </w:pPr>
      <w:bookmarkStart w:id="858" w:name="_Toc398715711"/>
      <w:r>
        <w:rPr>
          <w:rFonts w:hint="eastAsia"/>
        </w:rPr>
        <w:t>业务功能描述</w:t>
      </w:r>
      <w:bookmarkEnd w:id="858"/>
    </w:p>
    <w:p w:rsidR="00847F84" w:rsidRDefault="002212B0" w:rsidP="002212B0">
      <w:pPr>
        <w:ind w:firstLineChars="50" w:firstLine="105"/>
      </w:pPr>
      <w:r>
        <w:rPr>
          <w:rFonts w:hint="eastAsia"/>
        </w:rPr>
        <w:t>进入功能图标后，读取该</w:t>
      </w:r>
      <w:r w:rsidR="00AE3441">
        <w:rPr>
          <w:rFonts w:hint="eastAsia"/>
        </w:rPr>
        <w:t>功能可以支持的支付通道信息。</w:t>
      </w:r>
    </w:p>
    <w:p w:rsidR="00847F84" w:rsidRDefault="00847F84" w:rsidP="002212B0">
      <w:pPr>
        <w:ind w:firstLineChars="50" w:firstLine="105"/>
      </w:pPr>
    </w:p>
    <w:p w:rsidR="002212B0" w:rsidRDefault="00847F84" w:rsidP="002212B0">
      <w:pPr>
        <w:ind w:firstLineChars="50" w:firstLine="105"/>
      </w:pPr>
      <w:r>
        <w:rPr>
          <w:rFonts w:hint="eastAsia"/>
        </w:rPr>
        <w:t>需要后台配置功能可支持哪几种支付通道</w:t>
      </w:r>
    </w:p>
    <w:p w:rsidR="00847F84" w:rsidRPr="00847F84" w:rsidRDefault="00847F84" w:rsidP="002212B0">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2212B0"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取值说明</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2212B0" w:rsidP="002F36D1">
            <w:pPr>
              <w:rPr>
                <w:rFonts w:ascii="Courier New" w:hAnsi="Courier New" w:cs="Courier New"/>
                <w:sz w:val="18"/>
                <w:szCs w:val="18"/>
              </w:rPr>
            </w:pP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E3441" w:rsidP="002F36D1">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r w:rsidR="00EB0706">
              <w:rPr>
                <w:rFonts w:ascii="Courier New" w:hAnsi="Courier New" w:cs="Courier New" w:hint="eastAsia"/>
                <w:sz w:val="18"/>
                <w:szCs w:val="18"/>
              </w:rPr>
              <w:t>：</w:t>
            </w:r>
          </w:p>
        </w:tc>
      </w:tr>
    </w:tbl>
    <w:p w:rsidR="002212B0" w:rsidRDefault="00EB0706" w:rsidP="002212B0">
      <w:r>
        <w:rPr>
          <w:rFonts w:hint="eastAsia"/>
        </w:rPr>
        <w:t>交易类型解析：</w:t>
      </w:r>
    </w:p>
    <w:p w:rsidR="00EB0706" w:rsidRDefault="00EB0706" w:rsidP="002212B0">
      <w:r>
        <w:rPr>
          <w:noProof/>
        </w:rPr>
        <w:lastRenderedPageBreak/>
        <w:drawing>
          <wp:inline distT="0" distB="0" distL="0" distR="0" wp14:anchorId="59239720" wp14:editId="45697E37">
            <wp:extent cx="2581275" cy="3657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275" cy="3657600"/>
                    </a:xfrm>
                    <a:prstGeom prst="rect">
                      <a:avLst/>
                    </a:prstGeom>
                  </pic:spPr>
                </pic:pic>
              </a:graphicData>
            </a:graphic>
          </wp:inline>
        </w:drawing>
      </w:r>
    </w:p>
    <w:p w:rsidR="002212B0" w:rsidRDefault="002212B0" w:rsidP="002212B0">
      <w:pPr>
        <w:pStyle w:val="3"/>
        <w:numPr>
          <w:ilvl w:val="2"/>
          <w:numId w:val="13"/>
        </w:numPr>
        <w:spacing w:line="415" w:lineRule="auto"/>
      </w:pPr>
      <w:bookmarkStart w:id="859" w:name="_Toc398715712"/>
      <w:r>
        <w:rPr>
          <w:rFonts w:hint="eastAsia"/>
        </w:rPr>
        <w:t>应答</w:t>
      </w:r>
      <w:bookmarkEnd w:id="85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2212B0"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取值说明</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AF5FD9">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25654"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5654" w:rsidRDefault="00A25654" w:rsidP="002F36D1">
            <w:pPr>
              <w:rPr>
                <w:rFonts w:ascii="Courier New" w:hAnsi="Courier New" w:cs="Courier New"/>
                <w:sz w:val="18"/>
                <w:szCs w:val="18"/>
              </w:rPr>
            </w:pP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paychalshowname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APP</w:t>
            </w:r>
            <w:r>
              <w:rPr>
                <w:rFonts w:ascii="Courier New" w:hAnsi="Courier New" w:cs="Courier New" w:hint="eastAsia"/>
                <w:sz w:val="18"/>
                <w:szCs w:val="18"/>
              </w:rPr>
              <w:t>显示通道名称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roofErr w:type="gramStart"/>
            <w:r>
              <w:rPr>
                <w:rFonts w:ascii="Courier New" w:hAnsi="Courier New" w:cs="Courier New" w:hint="eastAsia"/>
                <w:sz w:val="18"/>
                <w:szCs w:val="18"/>
              </w:rPr>
              <w:t>空按照</w:t>
            </w:r>
            <w:proofErr w:type="gramEnd"/>
            <w:r>
              <w:rPr>
                <w:rFonts w:ascii="Courier New" w:hAnsi="Courier New" w:cs="Courier New" w:hint="eastAsia"/>
                <w:sz w:val="18"/>
                <w:szCs w:val="18"/>
              </w:rPr>
              <w:t>通道名或者前端直接写死，否者按照这个名字在前端显示</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paychalmemo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描述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说明描述</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paychalmaxmoney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每次最大支付金额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DB2907">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AF5FD9">
            <w:pPr>
              <w:rPr>
                <w:rFonts w:ascii="Courier New" w:hAnsi="Courier New" w:cs="Courier New"/>
                <w:sz w:val="18"/>
                <w:szCs w:val="18"/>
              </w:rPr>
            </w:pPr>
            <w:r>
              <w:rPr>
                <w:rFonts w:ascii="Courier New" w:hAnsi="Courier New" w:cs="Courier New" w:hint="eastAsia"/>
                <w:sz w:val="18"/>
                <w:szCs w:val="18"/>
              </w:rPr>
              <w:t>paychal</w:t>
            </w:r>
            <w:r w:rsidR="00DB2907">
              <w:rPr>
                <w:rFonts w:ascii="Courier New" w:hAnsi="Courier New" w:cs="Courier New" w:hint="eastAsia"/>
                <w:sz w:val="18"/>
                <w:szCs w:val="18"/>
              </w:rPr>
              <w:t>parent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350DFC" w:rsidP="00DB2907">
            <w:pPr>
              <w:rPr>
                <w:rFonts w:ascii="Courier New" w:hAnsi="Courier New" w:cs="Courier New"/>
                <w:sz w:val="18"/>
                <w:szCs w:val="18"/>
              </w:rPr>
            </w:pPr>
            <w:r>
              <w:rPr>
                <w:rFonts w:ascii="Courier New" w:hAnsi="Courier New" w:cs="Courier New" w:hint="eastAsia"/>
                <w:sz w:val="18"/>
                <w:szCs w:val="18"/>
              </w:rPr>
              <w:t>手续费</w:t>
            </w:r>
            <w:r w:rsidR="00DB2907">
              <w:rPr>
                <w:rFonts w:ascii="Courier New" w:hAnsi="Courier New" w:cs="Courier New" w:hint="eastAsia"/>
                <w:sz w:val="18"/>
                <w:szCs w:val="18"/>
              </w:rPr>
              <w:t>利率</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bl>
    <w:p w:rsidR="002212B0" w:rsidRDefault="002212B0" w:rsidP="002212B0">
      <w:pPr>
        <w:pStyle w:val="3"/>
        <w:numPr>
          <w:ilvl w:val="2"/>
          <w:numId w:val="13"/>
        </w:numPr>
        <w:spacing w:line="415" w:lineRule="auto"/>
      </w:pPr>
      <w:bookmarkStart w:id="860" w:name="_Toc398715713"/>
      <w:r>
        <w:rPr>
          <w:rFonts w:hint="eastAsia"/>
        </w:rPr>
        <w:lastRenderedPageBreak/>
        <w:t>说明</w:t>
      </w:r>
      <w:bookmarkEnd w:id="86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5C3280" w:rsidP="002F36D1">
            <w:pPr>
              <w:rPr>
                <w:rFonts w:ascii="Courier New" w:hAnsi="Courier New" w:cs="Courier New"/>
                <w:sz w:val="18"/>
                <w:szCs w:val="18"/>
              </w:rPr>
            </w:pPr>
            <w:r>
              <w:t>Api</w:t>
            </w:r>
            <w:r>
              <w:rPr>
                <w:rFonts w:hint="eastAsia"/>
              </w:rPr>
              <w:t>P</w:t>
            </w:r>
            <w:r>
              <w:t>aychannel</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2212B0"/>
    <w:p w:rsidR="002212B0" w:rsidRDefault="002212B0" w:rsidP="002212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retmsg</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B57677"/>
    <w:p w:rsidR="00E6627B" w:rsidRDefault="00E6627B" w:rsidP="00E6627B"/>
    <w:p w:rsidR="00E6627B" w:rsidRDefault="00E6627B" w:rsidP="00E6627B">
      <w:pPr>
        <w:pStyle w:val="2"/>
        <w:numPr>
          <w:ilvl w:val="1"/>
          <w:numId w:val="13"/>
        </w:numPr>
      </w:pPr>
      <w:bookmarkStart w:id="861" w:name="_Toc398715714"/>
      <w:r>
        <w:t>TFB_API_00</w:t>
      </w:r>
      <w:r w:rsidR="002F36D1">
        <w:rPr>
          <w:rFonts w:hint="eastAsia"/>
        </w:rPr>
        <w:t>99</w:t>
      </w:r>
      <w:r>
        <w:rPr>
          <w:rFonts w:hint="eastAsia"/>
        </w:rPr>
        <w:t xml:space="preserve">   </w:t>
      </w:r>
      <w:r>
        <w:rPr>
          <w:rFonts w:hint="eastAsia"/>
        </w:rPr>
        <w:t>支付通道管理</w:t>
      </w:r>
      <w:r>
        <w:rPr>
          <w:rFonts w:hint="eastAsia"/>
        </w:rPr>
        <w:t xml:space="preserve"> </w:t>
      </w:r>
      <w:r>
        <w:t>–</w:t>
      </w:r>
      <w:r>
        <w:rPr>
          <w:rFonts w:hint="eastAsia"/>
        </w:rPr>
        <w:t xml:space="preserve"> </w:t>
      </w:r>
      <w:r>
        <w:rPr>
          <w:rFonts w:hint="eastAsia"/>
        </w:rPr>
        <w:t>读取快捷支付默认信用卡号</w:t>
      </w:r>
      <w:bookmarkEnd w:id="861"/>
    </w:p>
    <w:p w:rsidR="00E6627B" w:rsidRPr="00C8074B" w:rsidRDefault="00E6627B" w:rsidP="00E6627B">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r>
        <w:rPr>
          <w:rFonts w:asciiTheme="majorEastAsia" w:eastAsiaTheme="majorEastAsia" w:hAnsiTheme="majorEastAsia" w:hint="eastAsia"/>
          <w:sz w:val="21"/>
          <w:szCs w:val="21"/>
        </w:rPr>
        <w:t>readKuaipaybkcardInfo</w:t>
      </w:r>
    </w:p>
    <w:p w:rsidR="00E6627B" w:rsidRDefault="00E6627B" w:rsidP="00E6627B">
      <w:pPr>
        <w:pStyle w:val="3"/>
        <w:numPr>
          <w:ilvl w:val="2"/>
          <w:numId w:val="13"/>
        </w:numPr>
        <w:spacing w:line="415" w:lineRule="auto"/>
      </w:pPr>
      <w:bookmarkStart w:id="862" w:name="_Toc398715715"/>
      <w:bookmarkEnd w:id="862"/>
    </w:p>
    <w:p w:rsidR="00E6627B" w:rsidRDefault="00E6627B" w:rsidP="00E6627B">
      <w:pPr>
        <w:pStyle w:val="3"/>
        <w:numPr>
          <w:ilvl w:val="2"/>
          <w:numId w:val="13"/>
        </w:numPr>
        <w:spacing w:line="415" w:lineRule="auto"/>
      </w:pPr>
      <w:bookmarkStart w:id="863" w:name="_Toc398715716"/>
      <w:r>
        <w:rPr>
          <w:rFonts w:hint="eastAsia"/>
        </w:rPr>
        <w:t>业务功能描述</w:t>
      </w:r>
      <w:bookmarkEnd w:id="863"/>
    </w:p>
    <w:p w:rsidR="00E6627B" w:rsidRDefault="001878A7" w:rsidP="001878A7">
      <w:pPr>
        <w:ind w:leftChars="50" w:left="105"/>
      </w:pPr>
      <w:r>
        <w:rPr>
          <w:rFonts w:hint="eastAsia"/>
        </w:rPr>
        <w:t>读取快捷支付默认信用卡号信息，该信息读取适合手机充值，</w:t>
      </w:r>
      <w:r>
        <w:rPr>
          <w:rFonts w:hint="eastAsia"/>
        </w:rPr>
        <w:t>QQ</w:t>
      </w:r>
      <w:r>
        <w:rPr>
          <w:rFonts w:hint="eastAsia"/>
        </w:rPr>
        <w:t>币充值等便民接口通用。这个接口也可以扩展指定快捷银行卡</w:t>
      </w:r>
      <w:r>
        <w:rPr>
          <w:rFonts w:hint="eastAsia"/>
        </w:rPr>
        <w:t>id</w:t>
      </w:r>
      <w:r>
        <w:rPr>
          <w:rFonts w:hint="eastAsia"/>
        </w:rPr>
        <w:t>读取银行卡信息。</w:t>
      </w:r>
    </w:p>
    <w:p w:rsidR="00E6627B" w:rsidRPr="00AE3441" w:rsidRDefault="00E6627B" w:rsidP="00E6627B">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E6627B"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取值说明</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E6627B"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1878A7" w:rsidP="002F36D1">
            <w:pPr>
              <w:rPr>
                <w:rFonts w:ascii="Courier New" w:hAnsi="Courier New" w:cs="Courier New"/>
                <w:sz w:val="18"/>
                <w:szCs w:val="18"/>
              </w:rPr>
            </w:pPr>
            <w:r>
              <w:rPr>
                <w:rFonts w:ascii="Courier New" w:hAnsi="Courier New" w:cs="Courier New" w:hint="eastAsia"/>
                <w:sz w:val="18"/>
                <w:szCs w:val="18"/>
              </w:rPr>
              <w:t>可选</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864"/>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默认银行卡</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4"/>
            <w:r>
              <w:rPr>
                <w:rStyle w:val="af9"/>
              </w:rPr>
              <w:commentReference w:id="864"/>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865"/>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sidRPr="00EB79B5">
              <w:rPr>
                <w:rFonts w:ascii="Courier New" w:hAnsi="Courier New" w:cs="Courier New"/>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5"/>
            <w:r>
              <w:rPr>
                <w:rStyle w:val="af9"/>
              </w:rPr>
              <w:commentReference w:id="865"/>
            </w:r>
          </w:p>
        </w:tc>
      </w:tr>
      <w:tr w:rsidR="001878A7" w:rsidTr="001878A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commentRangeStart w:id="866"/>
            <w:r>
              <w:rPr>
                <w:rFonts w:ascii="Courier New" w:hAnsi="Courier New" w:cs="Courier New"/>
                <w:sz w:val="18"/>
                <w:szCs w:val="18"/>
              </w:rPr>
              <w:t>1.2</w:t>
            </w:r>
            <w:r w:rsidR="00EB79B5">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EB79B5" w:rsidP="002F36D1">
            <w:pPr>
              <w:rPr>
                <w:rFonts w:ascii="Courier New" w:hAnsi="Courier New" w:cs="Courier New"/>
                <w:sz w:val="18"/>
                <w:szCs w:val="18"/>
              </w:rPr>
            </w:pPr>
            <w:r w:rsidRPr="00EB79B5">
              <w:rPr>
                <w:rFonts w:ascii="Courier New" w:hAnsi="Courier New" w:cs="Courier New"/>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78A7" w:rsidRDefault="00EB79B5" w:rsidP="002F36D1">
            <w:pPr>
              <w:rPr>
                <w:rFonts w:ascii="Courier New" w:hAnsi="Courier New" w:cs="Courier New"/>
                <w:sz w:val="18"/>
                <w:szCs w:val="18"/>
              </w:rPr>
            </w:pPr>
            <w:r>
              <w:rPr>
                <w:rFonts w:ascii="Courier New" w:hAnsi="Courier New" w:cs="Courier New" w:hint="eastAsia"/>
                <w:sz w:val="18"/>
                <w:szCs w:val="18"/>
              </w:rPr>
              <w:t>选</w:t>
            </w:r>
            <w:r>
              <w:rPr>
                <w:rFonts w:ascii="Courier New" w:hAnsi="Courier New"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EB79B5" w:rsidP="002F36D1">
            <w:pPr>
              <w:rPr>
                <w:rFonts w:ascii="Courier New" w:hAnsi="Courier New" w:cs="Courier New"/>
                <w:sz w:val="18"/>
                <w:szCs w:val="18"/>
              </w:rPr>
            </w:pPr>
            <w:proofErr w:type="gramStart"/>
            <w:r>
              <w:rPr>
                <w:rFonts w:ascii="Courier New" w:hAnsi="Courier New" w:cs="Courier New" w:hint="eastAsia"/>
                <w:sz w:val="18"/>
                <w:szCs w:val="18"/>
              </w:rPr>
              <w:t>付款卡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78A7" w:rsidRDefault="001878A7" w:rsidP="002F36D1">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6"/>
            <w:r w:rsidR="00EB79B5">
              <w:rPr>
                <w:rStyle w:val="af9"/>
              </w:rPr>
              <w:commentReference w:id="866"/>
            </w:r>
          </w:p>
        </w:tc>
      </w:tr>
    </w:tbl>
    <w:p w:rsidR="00E6627B" w:rsidRPr="001878A7" w:rsidRDefault="00E6627B" w:rsidP="00E6627B"/>
    <w:p w:rsidR="00E6627B" w:rsidRDefault="00E6627B" w:rsidP="00E6627B">
      <w:pPr>
        <w:pStyle w:val="3"/>
        <w:numPr>
          <w:ilvl w:val="2"/>
          <w:numId w:val="13"/>
        </w:numPr>
        <w:spacing w:line="415" w:lineRule="auto"/>
      </w:pPr>
      <w:bookmarkStart w:id="867" w:name="_Toc398715717"/>
      <w:r>
        <w:rPr>
          <w:rFonts w:hint="eastAsia"/>
        </w:rPr>
        <w:lastRenderedPageBreak/>
        <w:t>应答</w:t>
      </w:r>
      <w:bookmarkEnd w:id="8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E6627B"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取值说明</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1878A7" w:rsidTr="001878A7">
        <w:trPr>
          <w:cantSplit/>
          <w:trHeight w:val="578"/>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1878A7">
        <w:trPr>
          <w:cantSplit/>
          <w:trHeight w:val="416"/>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sz w:val="18"/>
                <w:szCs w:val="18"/>
              </w:rPr>
              <w:t>B</w:t>
            </w:r>
            <w:r>
              <w:rPr>
                <w:rFonts w:ascii="Courier New" w:hAnsi="Courier New" w:cs="Courier New" w:hint="eastAsia"/>
                <w:sz w:val="18"/>
                <w:szCs w:val="18"/>
              </w:rPr>
              <w:t>kcardbanklogo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银行卡类型</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p>
        </w:tc>
      </w:tr>
    </w:tbl>
    <w:p w:rsidR="00E6627B" w:rsidRDefault="00E6627B" w:rsidP="00E6627B">
      <w:pPr>
        <w:pStyle w:val="3"/>
        <w:numPr>
          <w:ilvl w:val="2"/>
          <w:numId w:val="13"/>
        </w:numPr>
        <w:spacing w:line="415" w:lineRule="auto"/>
      </w:pPr>
      <w:bookmarkStart w:id="868" w:name="_Toc398715718"/>
      <w:r>
        <w:rPr>
          <w:rFonts w:hint="eastAsia"/>
        </w:rPr>
        <w:t>说明</w:t>
      </w:r>
      <w:bookmarkEnd w:id="8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5C3280" w:rsidP="002F36D1">
            <w:pPr>
              <w:rPr>
                <w:rFonts w:ascii="Courier New" w:hAnsi="Courier New" w:cs="Courier New"/>
                <w:sz w:val="18"/>
                <w:szCs w:val="18"/>
              </w:rPr>
            </w:pPr>
            <w:r>
              <w:t>Api</w:t>
            </w:r>
            <w:r>
              <w:rPr>
                <w:rFonts w:hint="eastAsia"/>
              </w:rPr>
              <w:t>P</w:t>
            </w:r>
            <w:r>
              <w:t>aychannel</w:t>
            </w:r>
            <w:r w:rsidR="00E6627B"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E6627B" w:rsidRDefault="00E6627B" w:rsidP="00E6627B"/>
    <w:p w:rsidR="00E6627B" w:rsidRDefault="00E6627B" w:rsidP="00E662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retmsg</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CC49B9" w:rsidRDefault="00CC49B9" w:rsidP="00CC49B9"/>
    <w:p w:rsidR="00B66E11" w:rsidRDefault="00B66E11" w:rsidP="00B66E11"/>
    <w:p w:rsidR="00B66E11" w:rsidRDefault="00B66E11" w:rsidP="00B66E11">
      <w:pPr>
        <w:pStyle w:val="2"/>
        <w:numPr>
          <w:ilvl w:val="1"/>
          <w:numId w:val="13"/>
        </w:numPr>
      </w:pPr>
      <w:bookmarkStart w:id="869" w:name="_Toc398715719"/>
      <w:r>
        <w:t>TFB_API_00</w:t>
      </w:r>
      <w:r>
        <w:rPr>
          <w:rFonts w:hint="eastAsia"/>
        </w:rPr>
        <w:t xml:space="preserve">100   </w:t>
      </w:r>
      <w:r>
        <w:rPr>
          <w:rFonts w:hint="eastAsia"/>
        </w:rPr>
        <w:t>我的银行卡</w:t>
      </w:r>
      <w:r>
        <w:rPr>
          <w:rFonts w:hint="eastAsia"/>
        </w:rPr>
        <w:t>-</w:t>
      </w:r>
      <w:r>
        <w:rPr>
          <w:rFonts w:hint="eastAsia"/>
        </w:rPr>
        <w:t>读取省份</w:t>
      </w:r>
      <w:bookmarkEnd w:id="869"/>
    </w:p>
    <w:p w:rsidR="00B66E11" w:rsidRDefault="00B66E11" w:rsidP="00B66E11">
      <w:pPr>
        <w:pStyle w:val="3"/>
        <w:numPr>
          <w:ilvl w:val="2"/>
          <w:numId w:val="13"/>
        </w:numPr>
        <w:spacing w:line="415" w:lineRule="auto"/>
      </w:pPr>
      <w:bookmarkStart w:id="870" w:name="_Toc398715720"/>
      <w:r>
        <w:rPr>
          <w:rFonts w:hint="eastAsia"/>
        </w:rPr>
        <w:t>业务标识</w:t>
      </w:r>
      <w:r>
        <w:t xml:space="preserve"> </w:t>
      </w:r>
      <w:r w:rsidRPr="00B66E11">
        <w:t>ApiAppInfo</w:t>
      </w:r>
      <w:r>
        <w:rPr>
          <w:rFonts w:hint="eastAsia"/>
        </w:rPr>
        <w:t>- &gt;</w:t>
      </w:r>
      <w:r w:rsidRPr="005C23EF">
        <w:t xml:space="preserve"> </w:t>
      </w:r>
      <w:r w:rsidRPr="00E937C1">
        <w:t>readChinaProv</w:t>
      </w:r>
      <w:bookmarkEnd w:id="870"/>
    </w:p>
    <w:p w:rsidR="00B66E11" w:rsidRDefault="00B66E11" w:rsidP="00B66E11">
      <w:pPr>
        <w:pStyle w:val="3"/>
        <w:numPr>
          <w:ilvl w:val="2"/>
          <w:numId w:val="13"/>
        </w:numPr>
        <w:spacing w:line="415" w:lineRule="auto"/>
      </w:pPr>
      <w:bookmarkStart w:id="871" w:name="_Toc398715721"/>
      <w:r>
        <w:rPr>
          <w:rFonts w:hint="eastAsia"/>
        </w:rPr>
        <w:t>业务功能描述</w:t>
      </w:r>
      <w:bookmarkEnd w:id="871"/>
    </w:p>
    <w:p w:rsidR="00B66E11" w:rsidRPr="00CC4995" w:rsidRDefault="00B66E11" w:rsidP="00B66E11">
      <w:pPr>
        <w:ind w:firstLineChars="50" w:firstLine="105"/>
      </w:pPr>
      <w:r>
        <w:rPr>
          <w:rFonts w:hint="eastAsia"/>
        </w:rPr>
        <w:t>点击进入我的银行卡读取省份接口</w:t>
      </w:r>
    </w:p>
    <w:p w:rsidR="00B66E11" w:rsidRDefault="00B66E11" w:rsidP="00B66E11">
      <w:pPr>
        <w:pStyle w:val="3"/>
        <w:numPr>
          <w:ilvl w:val="2"/>
          <w:numId w:val="13"/>
        </w:numPr>
        <w:spacing w:line="415" w:lineRule="auto"/>
      </w:pPr>
      <w:bookmarkStart w:id="872" w:name="_Toc398715722"/>
      <w:r>
        <w:rPr>
          <w:rFonts w:hint="eastAsia"/>
        </w:rPr>
        <w:t>请求</w:t>
      </w:r>
      <w:bookmarkEnd w:id="87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73" w:name="_Toc398715723"/>
      <w:r>
        <w:rPr>
          <w:rFonts w:hint="eastAsia"/>
        </w:rPr>
        <w:t>应答</w:t>
      </w:r>
      <w:bookmarkEnd w:id="8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74" w:name="_Toc398715724"/>
      <w:r>
        <w:rPr>
          <w:rFonts w:hint="eastAsia"/>
        </w:rPr>
        <w:t>说明</w:t>
      </w:r>
      <w:bookmarkEnd w:id="8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lastRenderedPageBreak/>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 w:rsidR="00B66E11" w:rsidRDefault="00B66E11" w:rsidP="00B66E11">
      <w:pPr>
        <w:pStyle w:val="2"/>
        <w:numPr>
          <w:ilvl w:val="1"/>
          <w:numId w:val="13"/>
        </w:numPr>
      </w:pPr>
      <w:bookmarkStart w:id="875" w:name="_Toc398715725"/>
      <w:r>
        <w:t>TFB_API_0</w:t>
      </w:r>
      <w:r>
        <w:rPr>
          <w:rFonts w:hint="eastAsia"/>
        </w:rPr>
        <w:t xml:space="preserve">101  </w:t>
      </w:r>
      <w:r>
        <w:rPr>
          <w:rFonts w:hint="eastAsia"/>
        </w:rPr>
        <w:t>我的银行卡</w:t>
      </w:r>
      <w:r>
        <w:rPr>
          <w:rFonts w:hint="eastAsia"/>
        </w:rPr>
        <w:t>-</w:t>
      </w:r>
      <w:r>
        <w:rPr>
          <w:rFonts w:hint="eastAsia"/>
        </w:rPr>
        <w:t>读取地级市</w:t>
      </w:r>
      <w:bookmarkEnd w:id="875"/>
    </w:p>
    <w:p w:rsidR="00B66E11" w:rsidRDefault="00B66E11" w:rsidP="00B66E11">
      <w:pPr>
        <w:pStyle w:val="3"/>
        <w:numPr>
          <w:ilvl w:val="2"/>
          <w:numId w:val="13"/>
        </w:numPr>
        <w:spacing w:line="415" w:lineRule="auto"/>
      </w:pPr>
      <w:bookmarkStart w:id="876" w:name="_Toc398715726"/>
      <w:r>
        <w:rPr>
          <w:rFonts w:hint="eastAsia"/>
        </w:rPr>
        <w:t>业务标识</w:t>
      </w:r>
      <w:r>
        <w:t xml:space="preserve"> </w:t>
      </w:r>
      <w:r w:rsidRPr="00B66E11">
        <w:t>ApiAppInfo</w:t>
      </w:r>
      <w:r>
        <w:rPr>
          <w:rFonts w:hint="eastAsia"/>
        </w:rPr>
        <w:t>- &gt;</w:t>
      </w:r>
      <w:r w:rsidRPr="005C23EF">
        <w:t xml:space="preserve"> </w:t>
      </w:r>
      <w:r>
        <w:t>readChina</w:t>
      </w:r>
      <w:r>
        <w:rPr>
          <w:rFonts w:hint="eastAsia"/>
        </w:rPr>
        <w:t>City</w:t>
      </w:r>
      <w:bookmarkEnd w:id="876"/>
    </w:p>
    <w:p w:rsidR="00B66E11" w:rsidRDefault="00B66E11" w:rsidP="00B66E11">
      <w:pPr>
        <w:pStyle w:val="3"/>
        <w:numPr>
          <w:ilvl w:val="2"/>
          <w:numId w:val="13"/>
        </w:numPr>
        <w:spacing w:line="415" w:lineRule="auto"/>
      </w:pPr>
      <w:bookmarkStart w:id="877" w:name="_Toc398715727"/>
      <w:r>
        <w:rPr>
          <w:rFonts w:hint="eastAsia"/>
        </w:rPr>
        <w:t>业务功能描述</w:t>
      </w:r>
      <w:bookmarkEnd w:id="877"/>
    </w:p>
    <w:p w:rsidR="00B66E11" w:rsidRPr="00CC4995" w:rsidRDefault="00B66E11" w:rsidP="00B66E11">
      <w:pPr>
        <w:ind w:firstLineChars="50" w:firstLine="105"/>
      </w:pPr>
      <w:r>
        <w:rPr>
          <w:rFonts w:hint="eastAsia"/>
        </w:rPr>
        <w:t>进入我的银行卡读取地级市接口，如果前端没有请求省份，默认：</w:t>
      </w:r>
      <w:r>
        <w:rPr>
          <w:rFonts w:hint="eastAsia"/>
        </w:rPr>
        <w:t xml:space="preserve"> </w:t>
      </w:r>
      <w:r>
        <w:rPr>
          <w:rFonts w:hint="eastAsia"/>
        </w:rPr>
        <w:t>北京市</w:t>
      </w:r>
    </w:p>
    <w:p w:rsidR="00B66E11" w:rsidRDefault="00B66E11" w:rsidP="00B66E11">
      <w:pPr>
        <w:pStyle w:val="3"/>
        <w:numPr>
          <w:ilvl w:val="2"/>
          <w:numId w:val="13"/>
        </w:numPr>
        <w:spacing w:line="415" w:lineRule="auto"/>
      </w:pPr>
      <w:bookmarkStart w:id="878" w:name="_Toc398715728"/>
      <w:r>
        <w:rPr>
          <w:rFonts w:hint="eastAsia"/>
        </w:rPr>
        <w:t>请求</w:t>
      </w:r>
      <w:bookmarkEnd w:id="87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79" w:name="_Toc398715729"/>
      <w:r>
        <w:rPr>
          <w:rFonts w:hint="eastAsia"/>
        </w:rPr>
        <w:t>应答</w:t>
      </w:r>
      <w:bookmarkEnd w:id="87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80" w:name="_Toc398715730"/>
      <w:r>
        <w:rPr>
          <w:rFonts w:hint="eastAsia"/>
        </w:rPr>
        <w:lastRenderedPageBreak/>
        <w:t>说明</w:t>
      </w:r>
      <w:bookmarkEnd w:id="88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6145CB" w:rsidRDefault="006145CB" w:rsidP="006145CB">
      <w:pPr>
        <w:pStyle w:val="2"/>
        <w:numPr>
          <w:ilvl w:val="1"/>
          <w:numId w:val="13"/>
        </w:numPr>
      </w:pPr>
      <w:bookmarkStart w:id="881" w:name="_Toc398715731"/>
      <w:r>
        <w:t>TFB_API_0</w:t>
      </w:r>
      <w:r w:rsidR="003E5173">
        <w:rPr>
          <w:rFonts w:hint="eastAsia"/>
        </w:rPr>
        <w:t>102</w:t>
      </w:r>
      <w:r>
        <w:rPr>
          <w:rFonts w:hint="eastAsia"/>
        </w:rPr>
        <w:t xml:space="preserve">  </w:t>
      </w:r>
      <w:r w:rsidR="003E5173">
        <w:rPr>
          <w:rFonts w:hint="eastAsia"/>
        </w:rPr>
        <w:t>易宝支付</w:t>
      </w:r>
      <w:r w:rsidR="003E5173">
        <w:rPr>
          <w:rFonts w:hint="eastAsia"/>
        </w:rPr>
        <w:t xml:space="preserve"> </w:t>
      </w:r>
      <w:r w:rsidR="003E5173">
        <w:t>–</w:t>
      </w:r>
      <w:r w:rsidR="003E5173">
        <w:rPr>
          <w:rFonts w:hint="eastAsia"/>
        </w:rPr>
        <w:t xml:space="preserve"> QQ</w:t>
      </w:r>
      <w:r w:rsidR="003E5173">
        <w:rPr>
          <w:rFonts w:hint="eastAsia"/>
        </w:rPr>
        <w:t>币充值请求交易</w:t>
      </w:r>
      <w:bookmarkEnd w:id="881"/>
    </w:p>
    <w:p w:rsidR="006145CB" w:rsidRDefault="006145CB" w:rsidP="006145CB">
      <w:pPr>
        <w:pStyle w:val="3"/>
        <w:numPr>
          <w:ilvl w:val="2"/>
          <w:numId w:val="13"/>
        </w:numPr>
        <w:spacing w:line="415" w:lineRule="auto"/>
      </w:pPr>
      <w:bookmarkStart w:id="882" w:name="_Toc398715732"/>
      <w:r>
        <w:rPr>
          <w:rFonts w:hint="eastAsia"/>
        </w:rPr>
        <w:t>业务标识</w:t>
      </w:r>
      <w:r>
        <w:t xml:space="preserve"> </w:t>
      </w:r>
      <w:r w:rsidR="003E5173">
        <w:t>Api</w:t>
      </w:r>
      <w:r w:rsidR="00905AD6">
        <w:rPr>
          <w:rFonts w:hint="eastAsia"/>
        </w:rPr>
        <w:t>yi</w:t>
      </w:r>
      <w:r w:rsidR="003E5173">
        <w:rPr>
          <w:rFonts w:hint="eastAsia"/>
        </w:rPr>
        <w:t>bao</w:t>
      </w:r>
      <w:r w:rsidR="00905AD6">
        <w:rPr>
          <w:rFonts w:hint="eastAsia"/>
        </w:rPr>
        <w:t>Pay</w:t>
      </w:r>
      <w:r w:rsidRPr="00B66E11">
        <w:t>Info</w:t>
      </w:r>
      <w:r>
        <w:rPr>
          <w:rFonts w:hint="eastAsia"/>
        </w:rPr>
        <w:t>- &gt;</w:t>
      </w:r>
      <w:r w:rsidRPr="005C23EF">
        <w:t xml:space="preserve"> </w:t>
      </w:r>
      <w:r w:rsidR="003E5173">
        <w:rPr>
          <w:rFonts w:hint="eastAsia"/>
        </w:rPr>
        <w:t>qqrechargeReq</w:t>
      </w:r>
      <w:bookmarkEnd w:id="882"/>
    </w:p>
    <w:p w:rsidR="006145CB" w:rsidRDefault="006145CB" w:rsidP="006145CB">
      <w:pPr>
        <w:pStyle w:val="3"/>
        <w:numPr>
          <w:ilvl w:val="2"/>
          <w:numId w:val="13"/>
        </w:numPr>
        <w:spacing w:line="415" w:lineRule="auto"/>
      </w:pPr>
      <w:bookmarkStart w:id="883" w:name="_Toc398715733"/>
      <w:r>
        <w:rPr>
          <w:rFonts w:hint="eastAsia"/>
        </w:rPr>
        <w:t>业务功能描述</w:t>
      </w:r>
      <w:bookmarkEnd w:id="883"/>
    </w:p>
    <w:p w:rsidR="006145CB" w:rsidRPr="00CC4995" w:rsidRDefault="003E5173" w:rsidP="006145CB">
      <w:pPr>
        <w:ind w:firstLineChars="50" w:firstLine="105"/>
      </w:pPr>
      <w:r>
        <w:rPr>
          <w:rFonts w:hint="eastAsia"/>
        </w:rPr>
        <w:t>易宝支付</w:t>
      </w:r>
      <w:r>
        <w:rPr>
          <w:rFonts w:hint="eastAsia"/>
        </w:rPr>
        <w:t>QQ</w:t>
      </w:r>
      <w:r>
        <w:rPr>
          <w:rFonts w:hint="eastAsia"/>
        </w:rPr>
        <w:t>充值请求交易</w:t>
      </w:r>
    </w:p>
    <w:p w:rsidR="006145CB" w:rsidRDefault="006145CB" w:rsidP="006145CB">
      <w:pPr>
        <w:pStyle w:val="3"/>
        <w:numPr>
          <w:ilvl w:val="2"/>
          <w:numId w:val="13"/>
        </w:numPr>
        <w:spacing w:line="415" w:lineRule="auto"/>
      </w:pPr>
      <w:bookmarkStart w:id="884" w:name="_Toc398715734"/>
      <w:r>
        <w:rPr>
          <w:rFonts w:hint="eastAsia"/>
        </w:rPr>
        <w:t>请求</w:t>
      </w:r>
      <w:bookmarkEnd w:id="88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145CB" w:rsidTr="00905AD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取值说明</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sidRPr="003E5173">
              <w:rPr>
                <w:rFonts w:ascii="Courier New" w:hAnsi="Courier New" w:cs="Courier New"/>
                <w:sz w:val="18"/>
                <w:szCs w:val="18"/>
              </w:rPr>
              <w:t>payMoney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D3CAD"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QQ</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w:t>
            </w:r>
            <w:r>
              <w:rPr>
                <w:rFonts w:ascii="Courier New" w:hAnsi="Courier New" w:cs="Courier New" w:hint="eastAsia"/>
                <w:sz w:val="18"/>
                <w:szCs w:val="18"/>
              </w:rPr>
              <w:t>QQ</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00905AD6">
              <w:rPr>
                <w:rFonts w:ascii="Courier New" w:hAnsi="Courier New" w:cs="Courier New"/>
                <w:sz w:val="18"/>
                <w:szCs w:val="18"/>
              </w:rPr>
              <w:t>man</w:t>
            </w:r>
            <w:r w:rsidR="00905AD6">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lastRenderedPageBreak/>
              <w:t>1.2</w:t>
            </w:r>
            <w:r w:rsidR="00905AD6">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bkcard</w:t>
            </w:r>
            <w:r w:rsidR="003E5173"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905AD6">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BA7BD4"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qqrecharge</w:t>
            </w: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1.2.13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p</w:t>
            </w:r>
            <w:r w:rsidR="00376CB0">
              <w:rPr>
                <w:rFonts w:ascii="Courier New" w:hAnsi="Courier New" w:cs="Courier New" w:hint="eastAsia"/>
                <w:sz w:val="18"/>
                <w:szCs w:val="18"/>
              </w:rPr>
              <w:t>aycardid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刷卡器设备号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读取刷卡器设备号，无为空</w:t>
            </w:r>
          </w:p>
        </w:tc>
      </w:tr>
    </w:tbl>
    <w:p w:rsidR="006145CB" w:rsidRDefault="006145CB" w:rsidP="006145CB"/>
    <w:p w:rsidR="006145CB" w:rsidRDefault="006145CB" w:rsidP="006145CB">
      <w:pPr>
        <w:pStyle w:val="3"/>
        <w:numPr>
          <w:ilvl w:val="2"/>
          <w:numId w:val="13"/>
        </w:numPr>
        <w:spacing w:line="415" w:lineRule="auto"/>
      </w:pPr>
      <w:bookmarkStart w:id="885" w:name="_Toc398715735"/>
      <w:r>
        <w:rPr>
          <w:rFonts w:hint="eastAsia"/>
        </w:rPr>
        <w:t>应答</w:t>
      </w:r>
      <w:bookmarkEnd w:id="8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145CB"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取值说明</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905AD6"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是否需要</w:t>
            </w:r>
            <w:r w:rsidR="00905AD6">
              <w:rPr>
                <w:rFonts w:ascii="Courier New" w:hAnsi="Courier New" w:cs="Courier New" w:hint="eastAsia"/>
                <w:sz w:val="18"/>
                <w:szCs w:val="18"/>
              </w:rPr>
              <w:t>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653769"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53769" w:rsidRDefault="00653769"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返回订单编号</w:t>
            </w:r>
          </w:p>
        </w:tc>
      </w:tr>
      <w:tr w:rsidR="00EB4252"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4252" w:rsidRDefault="00653769"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EB4252" w:rsidP="00905AD6">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145CB" w:rsidRDefault="006145CB" w:rsidP="006145CB">
      <w:pPr>
        <w:pStyle w:val="3"/>
        <w:numPr>
          <w:ilvl w:val="2"/>
          <w:numId w:val="13"/>
        </w:numPr>
        <w:spacing w:line="415" w:lineRule="auto"/>
      </w:pPr>
      <w:bookmarkStart w:id="886" w:name="_Toc398715736"/>
      <w:r>
        <w:rPr>
          <w:rFonts w:hint="eastAsia"/>
        </w:rPr>
        <w:t>说明</w:t>
      </w:r>
      <w:bookmarkEnd w:id="8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rPr>
                <w:rFonts w:hint="eastAsia"/>
              </w:rPr>
              <w:t>qqrechargeReq</w:t>
            </w:r>
          </w:p>
        </w:tc>
        <w:tc>
          <w:tcPr>
            <w:tcW w:w="5837"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6145CB" w:rsidRDefault="006145CB" w:rsidP="006145CB"/>
    <w:p w:rsidR="006145CB" w:rsidRDefault="006145CB" w:rsidP="006145C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retmsg</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E13E2A" w:rsidRDefault="00E13E2A" w:rsidP="00E937C1">
      <w:pPr>
        <w:rPr>
          <w:b/>
        </w:rPr>
      </w:pPr>
    </w:p>
    <w:p w:rsidR="00905AD6" w:rsidRDefault="00905AD6" w:rsidP="00905AD6"/>
    <w:p w:rsidR="00905AD6" w:rsidRDefault="00905AD6" w:rsidP="00905AD6">
      <w:pPr>
        <w:pStyle w:val="2"/>
        <w:numPr>
          <w:ilvl w:val="1"/>
          <w:numId w:val="13"/>
        </w:numPr>
      </w:pPr>
      <w:bookmarkStart w:id="887" w:name="_Toc398715737"/>
      <w:r>
        <w:lastRenderedPageBreak/>
        <w:t>TFB_API_0</w:t>
      </w:r>
      <w:r>
        <w:rPr>
          <w:rFonts w:hint="eastAsia"/>
        </w:rPr>
        <w:t xml:space="preserve">103  </w:t>
      </w:r>
      <w:r>
        <w:rPr>
          <w:rFonts w:hint="eastAsia"/>
        </w:rPr>
        <w:t>易宝支付</w:t>
      </w:r>
      <w:r>
        <w:rPr>
          <w:rFonts w:hint="eastAsia"/>
        </w:rPr>
        <w:t xml:space="preserve"> </w:t>
      </w:r>
      <w:r>
        <w:t>–</w:t>
      </w:r>
      <w:r>
        <w:rPr>
          <w:rFonts w:hint="eastAsia"/>
        </w:rPr>
        <w:t xml:space="preserve"> QQ</w:t>
      </w:r>
      <w:r>
        <w:rPr>
          <w:rFonts w:hint="eastAsia"/>
        </w:rPr>
        <w:t>币充值短信验证码验证返回</w:t>
      </w:r>
      <w:bookmarkEnd w:id="887"/>
    </w:p>
    <w:p w:rsidR="00905AD6" w:rsidRDefault="00905AD6" w:rsidP="00905AD6">
      <w:pPr>
        <w:pStyle w:val="3"/>
        <w:numPr>
          <w:ilvl w:val="2"/>
          <w:numId w:val="13"/>
        </w:numPr>
        <w:spacing w:line="415" w:lineRule="auto"/>
      </w:pPr>
      <w:bookmarkStart w:id="888" w:name="_Toc39871573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qqrechargeSMS</w:t>
      </w:r>
      <w:r w:rsidRPr="00905AD6">
        <w:rPr>
          <w:rFonts w:hint="eastAsia"/>
          <w:b/>
        </w:rPr>
        <w:t>verify</w:t>
      </w:r>
      <w:bookmarkEnd w:id="888"/>
    </w:p>
    <w:p w:rsidR="00905AD6" w:rsidRDefault="00905AD6" w:rsidP="00905AD6">
      <w:pPr>
        <w:pStyle w:val="3"/>
        <w:numPr>
          <w:ilvl w:val="2"/>
          <w:numId w:val="13"/>
        </w:numPr>
        <w:spacing w:line="415" w:lineRule="auto"/>
      </w:pPr>
      <w:bookmarkStart w:id="889" w:name="_Toc398715739"/>
      <w:r>
        <w:rPr>
          <w:rFonts w:hint="eastAsia"/>
        </w:rPr>
        <w:t>业务功能描述</w:t>
      </w:r>
      <w:bookmarkEnd w:id="889"/>
    </w:p>
    <w:p w:rsidR="00905AD6" w:rsidRPr="00CC4995" w:rsidRDefault="00905AD6" w:rsidP="00905AD6">
      <w:pPr>
        <w:ind w:firstLineChars="50" w:firstLine="105"/>
      </w:pPr>
      <w:r>
        <w:rPr>
          <w:rFonts w:hint="eastAsia"/>
        </w:rPr>
        <w:t>易宝支付短信验证码验证返回。</w:t>
      </w:r>
    </w:p>
    <w:p w:rsidR="00905AD6" w:rsidRDefault="00905AD6" w:rsidP="00905AD6">
      <w:pPr>
        <w:pStyle w:val="3"/>
        <w:numPr>
          <w:ilvl w:val="2"/>
          <w:numId w:val="13"/>
        </w:numPr>
        <w:spacing w:line="415" w:lineRule="auto"/>
      </w:pPr>
      <w:bookmarkStart w:id="890" w:name="_Toc398715740"/>
      <w:r>
        <w:rPr>
          <w:rFonts w:hint="eastAsia"/>
        </w:rPr>
        <w:t>请求</w:t>
      </w:r>
      <w:bookmarkEnd w:id="89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905AD6"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取值说明</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EB4252"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4252" w:rsidRDefault="00EB4252"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B4252" w:rsidRDefault="00EB4252"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pStyle w:val="3"/>
        <w:numPr>
          <w:ilvl w:val="2"/>
          <w:numId w:val="13"/>
        </w:numPr>
        <w:spacing w:line="415" w:lineRule="auto"/>
      </w:pPr>
      <w:bookmarkStart w:id="891" w:name="_Toc398715741"/>
      <w:r>
        <w:rPr>
          <w:rFonts w:hint="eastAsia"/>
        </w:rPr>
        <w:t>应答</w:t>
      </w:r>
      <w:bookmarkEnd w:id="89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05AD6"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取值说明</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905AD6" w:rsidRDefault="00905AD6" w:rsidP="00905AD6">
      <w:pPr>
        <w:pStyle w:val="3"/>
        <w:numPr>
          <w:ilvl w:val="2"/>
          <w:numId w:val="13"/>
        </w:numPr>
        <w:spacing w:line="415" w:lineRule="auto"/>
      </w:pPr>
      <w:bookmarkStart w:id="892" w:name="_Toc398715742"/>
      <w:r>
        <w:rPr>
          <w:rFonts w:hint="eastAsia"/>
        </w:rPr>
        <w:t>说明</w:t>
      </w:r>
      <w:bookmarkEnd w:id="89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EB4252" w:rsidP="00F06643">
            <w:pPr>
              <w:rPr>
                <w:rFonts w:ascii="Courier New" w:hAnsi="Courier New" w:cs="Courier New"/>
                <w:sz w:val="18"/>
                <w:szCs w:val="18"/>
              </w:rPr>
            </w:pPr>
            <w:r>
              <w:rPr>
                <w:rFonts w:hint="eastAsia"/>
              </w:rPr>
              <w:t>qqrechargeSMS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376CB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retmsg</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376CB0" w:rsidRDefault="00376CB0" w:rsidP="00376CB0"/>
    <w:p w:rsidR="00376CB0" w:rsidRDefault="00376CB0" w:rsidP="00376CB0">
      <w:pPr>
        <w:pStyle w:val="2"/>
        <w:numPr>
          <w:ilvl w:val="1"/>
          <w:numId w:val="13"/>
        </w:numPr>
      </w:pPr>
      <w:bookmarkStart w:id="893" w:name="_Toc398715743"/>
      <w:r>
        <w:t>TFB_API_0</w:t>
      </w:r>
      <w:r>
        <w:rPr>
          <w:rFonts w:hint="eastAsia"/>
        </w:rPr>
        <w:t xml:space="preserve">104  </w:t>
      </w:r>
      <w:r>
        <w:rPr>
          <w:rFonts w:hint="eastAsia"/>
        </w:rPr>
        <w:t>易宝支付</w:t>
      </w:r>
      <w:r>
        <w:rPr>
          <w:rFonts w:hint="eastAsia"/>
        </w:rPr>
        <w:t xml:space="preserve"> </w:t>
      </w:r>
      <w:r>
        <w:t>–</w:t>
      </w:r>
      <w:r>
        <w:rPr>
          <w:rFonts w:hint="eastAsia"/>
        </w:rPr>
        <w:t xml:space="preserve"> </w:t>
      </w:r>
      <w:r>
        <w:rPr>
          <w:rFonts w:hint="eastAsia"/>
        </w:rPr>
        <w:t>商户收款（原购买抵用券）请求交易</w:t>
      </w:r>
      <w:bookmarkEnd w:id="893"/>
    </w:p>
    <w:p w:rsidR="00376CB0" w:rsidRDefault="00376CB0" w:rsidP="00376CB0">
      <w:pPr>
        <w:pStyle w:val="3"/>
        <w:numPr>
          <w:ilvl w:val="2"/>
          <w:numId w:val="13"/>
        </w:numPr>
        <w:spacing w:line="415" w:lineRule="auto"/>
      </w:pPr>
      <w:bookmarkStart w:id="894" w:name="_Toc398715744"/>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couponPayReq</w:t>
      </w:r>
      <w:bookmarkEnd w:id="894"/>
    </w:p>
    <w:p w:rsidR="00376CB0" w:rsidRDefault="00376CB0" w:rsidP="00376CB0">
      <w:pPr>
        <w:pStyle w:val="3"/>
        <w:numPr>
          <w:ilvl w:val="2"/>
          <w:numId w:val="13"/>
        </w:numPr>
        <w:spacing w:line="415" w:lineRule="auto"/>
      </w:pPr>
      <w:bookmarkStart w:id="895" w:name="_Toc398715745"/>
      <w:r>
        <w:rPr>
          <w:rFonts w:hint="eastAsia"/>
        </w:rPr>
        <w:t>业务功能描述</w:t>
      </w:r>
      <w:bookmarkEnd w:id="895"/>
    </w:p>
    <w:p w:rsidR="00376CB0" w:rsidRPr="00CC4995" w:rsidRDefault="00376CB0" w:rsidP="00376CB0">
      <w:pPr>
        <w:ind w:firstLineChars="50" w:firstLine="105"/>
      </w:pPr>
      <w:r>
        <w:rPr>
          <w:rFonts w:hint="eastAsia"/>
        </w:rPr>
        <w:t>易宝支付购买抵用券请求交易</w:t>
      </w:r>
    </w:p>
    <w:p w:rsidR="00376CB0" w:rsidRDefault="00376CB0" w:rsidP="00376CB0">
      <w:pPr>
        <w:pStyle w:val="3"/>
        <w:numPr>
          <w:ilvl w:val="2"/>
          <w:numId w:val="13"/>
        </w:numPr>
        <w:spacing w:line="415" w:lineRule="auto"/>
      </w:pPr>
      <w:bookmarkStart w:id="896" w:name="_Toc398715746"/>
      <w:r>
        <w:rPr>
          <w:rFonts w:hint="eastAsia"/>
        </w:rPr>
        <w:t>请求</w:t>
      </w:r>
      <w:bookmarkEnd w:id="89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2"/>
        <w:gridCol w:w="2041"/>
        <w:gridCol w:w="8"/>
        <w:gridCol w:w="1324"/>
        <w:gridCol w:w="391"/>
        <w:gridCol w:w="34"/>
        <w:gridCol w:w="1134"/>
        <w:gridCol w:w="547"/>
        <w:gridCol w:w="21"/>
        <w:gridCol w:w="1276"/>
        <w:gridCol w:w="1979"/>
      </w:tblGrid>
      <w:tr w:rsidR="00376CB0" w:rsidTr="00376CB0">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w:t>
            </w:r>
            <w:r>
              <w:rPr>
                <w:rFonts w:hint="eastAsia"/>
              </w:rPr>
              <w:t>nid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oupon</w:t>
            </w:r>
            <w:r>
              <w:rPr>
                <w:rFonts w:hint="eastAsia"/>
              </w:rPr>
              <w:t>money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paycardid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信用卡刷卡器</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信用卡银行名</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默认：</w:t>
            </w:r>
            <w:r>
              <w:rPr>
                <w:rFonts w:hint="eastAsia"/>
              </w:rPr>
              <w:t>c</w:t>
            </w:r>
            <w:r>
              <w:t>oupon</w:t>
            </w:r>
          </w:p>
        </w:tc>
      </w:tr>
    </w:tbl>
    <w:p w:rsidR="00376CB0" w:rsidRDefault="00376CB0" w:rsidP="00376CB0"/>
    <w:p w:rsidR="00376CB0" w:rsidRDefault="00376CB0" w:rsidP="00376CB0">
      <w:pPr>
        <w:pStyle w:val="3"/>
        <w:numPr>
          <w:ilvl w:val="2"/>
          <w:numId w:val="13"/>
        </w:numPr>
        <w:spacing w:line="415" w:lineRule="auto"/>
      </w:pPr>
      <w:bookmarkStart w:id="897" w:name="_Toc398715747"/>
      <w:r>
        <w:rPr>
          <w:rFonts w:hint="eastAsia"/>
        </w:rPr>
        <w:lastRenderedPageBreak/>
        <w:t>应答</w:t>
      </w:r>
      <w:bookmarkEnd w:id="89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返回订单编号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返回易宝订单号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76CB0" w:rsidRDefault="00376CB0" w:rsidP="00376CB0">
      <w:pPr>
        <w:pStyle w:val="3"/>
        <w:numPr>
          <w:ilvl w:val="2"/>
          <w:numId w:val="13"/>
        </w:numPr>
        <w:spacing w:line="415" w:lineRule="auto"/>
      </w:pPr>
      <w:bookmarkStart w:id="898" w:name="_Toc398715748"/>
      <w:r>
        <w:rPr>
          <w:rFonts w:hint="eastAsia"/>
        </w:rPr>
        <w:t>说明</w:t>
      </w:r>
      <w:bookmarkEnd w:id="89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couponPayReq</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376CB0" w:rsidRDefault="00376CB0" w:rsidP="00376CB0"/>
    <w:p w:rsidR="00376CB0" w:rsidRDefault="00376CB0" w:rsidP="00376CB0">
      <w:pPr>
        <w:pStyle w:val="2"/>
        <w:numPr>
          <w:ilvl w:val="1"/>
          <w:numId w:val="13"/>
        </w:numPr>
      </w:pPr>
      <w:bookmarkStart w:id="899" w:name="_Toc398715749"/>
      <w:r>
        <w:t>TFB_API_0</w:t>
      </w:r>
      <w:r w:rsidR="00F06643">
        <w:rPr>
          <w:rFonts w:hint="eastAsia"/>
        </w:rPr>
        <w:t>105</w:t>
      </w:r>
      <w:r>
        <w:rPr>
          <w:rFonts w:hint="eastAsia"/>
        </w:rPr>
        <w:t xml:space="preserve">  </w:t>
      </w:r>
      <w:r>
        <w:rPr>
          <w:rFonts w:hint="eastAsia"/>
        </w:rPr>
        <w:t>易宝支付</w:t>
      </w:r>
      <w:r>
        <w:rPr>
          <w:rFonts w:hint="eastAsia"/>
        </w:rPr>
        <w:t xml:space="preserve"> </w:t>
      </w:r>
      <w:r>
        <w:t>–</w:t>
      </w:r>
      <w:r w:rsidR="00653769">
        <w:rPr>
          <w:rFonts w:hint="eastAsia"/>
        </w:rPr>
        <w:t>商户收款（原购买抵用券）</w:t>
      </w:r>
      <w:r>
        <w:rPr>
          <w:rFonts w:hint="eastAsia"/>
        </w:rPr>
        <w:t>短信验证码验证返回</w:t>
      </w:r>
      <w:bookmarkEnd w:id="899"/>
    </w:p>
    <w:p w:rsidR="00376CB0" w:rsidRDefault="00376CB0" w:rsidP="00376CB0">
      <w:pPr>
        <w:pStyle w:val="3"/>
        <w:numPr>
          <w:ilvl w:val="2"/>
          <w:numId w:val="13"/>
        </w:numPr>
        <w:spacing w:line="415" w:lineRule="auto"/>
      </w:pPr>
      <w:bookmarkStart w:id="900" w:name="_Toc398715750"/>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couponPaySMS</w:t>
      </w:r>
      <w:r w:rsidRPr="00905AD6">
        <w:rPr>
          <w:rFonts w:hint="eastAsia"/>
          <w:b/>
        </w:rPr>
        <w:t>verify</w:t>
      </w:r>
      <w:bookmarkEnd w:id="900"/>
    </w:p>
    <w:p w:rsidR="00376CB0" w:rsidRDefault="00376CB0" w:rsidP="00376CB0">
      <w:pPr>
        <w:pStyle w:val="3"/>
        <w:numPr>
          <w:ilvl w:val="2"/>
          <w:numId w:val="13"/>
        </w:numPr>
        <w:spacing w:line="415" w:lineRule="auto"/>
      </w:pPr>
      <w:bookmarkStart w:id="901" w:name="_Toc398715751"/>
      <w:r>
        <w:rPr>
          <w:rFonts w:hint="eastAsia"/>
        </w:rPr>
        <w:t>业务功能描述</w:t>
      </w:r>
      <w:bookmarkEnd w:id="901"/>
    </w:p>
    <w:p w:rsidR="00376CB0" w:rsidRPr="00CC4995" w:rsidRDefault="00376CB0" w:rsidP="00376CB0">
      <w:pPr>
        <w:ind w:firstLineChars="50" w:firstLine="105"/>
      </w:pPr>
      <w:r>
        <w:rPr>
          <w:rFonts w:hint="eastAsia"/>
        </w:rPr>
        <w:t>易宝支付短信验证码验证返回。</w:t>
      </w:r>
    </w:p>
    <w:p w:rsidR="00376CB0" w:rsidRDefault="00376CB0" w:rsidP="00376CB0">
      <w:pPr>
        <w:pStyle w:val="3"/>
        <w:numPr>
          <w:ilvl w:val="2"/>
          <w:numId w:val="13"/>
        </w:numPr>
        <w:spacing w:line="415" w:lineRule="auto"/>
      </w:pPr>
      <w:bookmarkStart w:id="902" w:name="_Toc398715752"/>
      <w:r>
        <w:rPr>
          <w:rFonts w:hint="eastAsia"/>
        </w:rPr>
        <w:lastRenderedPageBreak/>
        <w:t>请求</w:t>
      </w:r>
      <w:bookmarkEnd w:id="90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76CB0"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376CB0">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pStyle w:val="3"/>
        <w:numPr>
          <w:ilvl w:val="2"/>
          <w:numId w:val="13"/>
        </w:numPr>
        <w:spacing w:line="415" w:lineRule="auto"/>
      </w:pPr>
      <w:bookmarkStart w:id="903" w:name="_Toc398715753"/>
      <w:r>
        <w:rPr>
          <w:rFonts w:hint="eastAsia"/>
        </w:rPr>
        <w:t>应答</w:t>
      </w:r>
      <w:bookmarkEnd w:id="90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376CB0" w:rsidRDefault="00376CB0" w:rsidP="00376CB0">
      <w:pPr>
        <w:pStyle w:val="3"/>
        <w:numPr>
          <w:ilvl w:val="2"/>
          <w:numId w:val="13"/>
        </w:numPr>
        <w:spacing w:line="415" w:lineRule="auto"/>
      </w:pPr>
      <w:bookmarkStart w:id="904" w:name="_Toc398715754"/>
      <w:r>
        <w:rPr>
          <w:rFonts w:hint="eastAsia"/>
        </w:rPr>
        <w:t>说明</w:t>
      </w:r>
      <w:bookmarkEnd w:id="9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F06643" w:rsidRDefault="00F06643" w:rsidP="00376CB0">
      <w:pPr>
        <w:rPr>
          <w:b/>
        </w:rPr>
      </w:pPr>
    </w:p>
    <w:p w:rsidR="00F06643" w:rsidRDefault="00F06643" w:rsidP="00F06643">
      <w:pPr>
        <w:rPr>
          <w:sz w:val="22"/>
        </w:rPr>
      </w:pPr>
    </w:p>
    <w:p w:rsidR="00F06643" w:rsidRDefault="00F06643" w:rsidP="00F06643">
      <w:pPr>
        <w:pStyle w:val="2"/>
        <w:numPr>
          <w:ilvl w:val="1"/>
          <w:numId w:val="13"/>
        </w:numPr>
      </w:pPr>
      <w:bookmarkStart w:id="905" w:name="_Toc398715755"/>
      <w:r>
        <w:t>TFB_API_0</w:t>
      </w:r>
      <w:r>
        <w:rPr>
          <w:rFonts w:hint="eastAsia"/>
        </w:rPr>
        <w:t xml:space="preserve">106 </w:t>
      </w:r>
      <w:r>
        <w:rPr>
          <w:rFonts w:hint="eastAsia"/>
        </w:rPr>
        <w:t>信用卡还款手续费计算</w:t>
      </w:r>
      <w:bookmarkEnd w:id="905"/>
    </w:p>
    <w:p w:rsidR="00F06643" w:rsidRDefault="00F06643" w:rsidP="00F06643">
      <w:pPr>
        <w:pStyle w:val="3"/>
        <w:numPr>
          <w:ilvl w:val="2"/>
          <w:numId w:val="13"/>
        </w:numPr>
        <w:spacing w:line="415" w:lineRule="auto"/>
      </w:pPr>
      <w:bookmarkStart w:id="906" w:name="_Toc398715756"/>
      <w:r>
        <w:rPr>
          <w:rFonts w:hint="eastAsia"/>
        </w:rPr>
        <w:t>业务标识</w:t>
      </w:r>
      <w:r>
        <w:t xml:space="preserve"> Api</w:t>
      </w:r>
      <w:r>
        <w:rPr>
          <w:rFonts w:hint="eastAsia"/>
        </w:rPr>
        <w:t xml:space="preserve">Payinfo - &gt; </w:t>
      </w:r>
      <w:r w:rsidRPr="00F06643">
        <w:t>getcreditCardMoneyPayfee</w:t>
      </w:r>
      <w:bookmarkEnd w:id="906"/>
    </w:p>
    <w:p w:rsidR="00F06643" w:rsidRDefault="00F06643" w:rsidP="00F06643">
      <w:r>
        <w:rPr>
          <w:rFonts w:hint="eastAsia"/>
        </w:rPr>
        <w:t>修改日期：</w:t>
      </w:r>
      <w:r w:rsidR="00B63186">
        <w:rPr>
          <w:rFonts w:hint="eastAsia"/>
        </w:rPr>
        <w:t>2014-08-14</w:t>
      </w:r>
    </w:p>
    <w:p w:rsidR="00F06643" w:rsidRDefault="00F06643" w:rsidP="00F06643">
      <w:pPr>
        <w:pStyle w:val="3"/>
        <w:numPr>
          <w:ilvl w:val="2"/>
          <w:numId w:val="13"/>
        </w:numPr>
        <w:spacing w:line="415" w:lineRule="auto"/>
      </w:pPr>
      <w:bookmarkStart w:id="907" w:name="_Toc398715757"/>
      <w:r>
        <w:rPr>
          <w:rFonts w:hint="eastAsia"/>
        </w:rPr>
        <w:lastRenderedPageBreak/>
        <w:t>业务功能描述</w:t>
      </w:r>
      <w:bookmarkEnd w:id="907"/>
    </w:p>
    <w:p w:rsidR="00F06643" w:rsidRDefault="00F06643" w:rsidP="00F06643">
      <w:pPr>
        <w:ind w:firstLineChars="50" w:firstLine="105"/>
      </w:pPr>
      <w:r>
        <w:rPr>
          <w:rFonts w:hint="eastAsia"/>
        </w:rPr>
        <w:t>信用卡还款手续费计算</w:t>
      </w:r>
    </w:p>
    <w:p w:rsidR="00F06643" w:rsidRDefault="00F06643" w:rsidP="00F06643">
      <w:pPr>
        <w:pStyle w:val="3"/>
        <w:numPr>
          <w:ilvl w:val="2"/>
          <w:numId w:val="13"/>
        </w:numPr>
        <w:spacing w:line="415" w:lineRule="auto"/>
      </w:pPr>
      <w:bookmarkStart w:id="908" w:name="_Toc398715758"/>
      <w:r>
        <w:rPr>
          <w:rFonts w:hint="eastAsia"/>
        </w:rPr>
        <w:t>请求</w:t>
      </w:r>
      <w:bookmarkEnd w:id="90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F06643" w:rsidTr="00F0664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取值说明</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hint="eastAsia"/>
              </w:rPr>
              <w:t>选择银行响应</w:t>
            </w:r>
            <w:r>
              <w:rPr>
                <w:rFonts w:hint="eastAsia"/>
              </w:rPr>
              <w:t>bankid</w:t>
            </w:r>
            <w:r w:rsidR="007F7E60">
              <w:rPr>
                <w:rFonts w:hint="eastAsia"/>
              </w:rPr>
              <w:t>（扩展</w:t>
            </w:r>
            <w:r w:rsidR="007F7E60">
              <w:rPr>
                <w:rFonts w:hint="eastAsia"/>
              </w:rPr>
              <w:t>id</w:t>
            </w:r>
            <w:r w:rsidR="007F7E60">
              <w:rPr>
                <w:rFonts w:hint="eastAsia"/>
              </w:rPr>
              <w:t>，暂为空）</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r>
    </w:tbl>
    <w:p w:rsidR="00F06643" w:rsidRDefault="00F06643" w:rsidP="00F06643"/>
    <w:p w:rsidR="00F06643" w:rsidRDefault="00F06643" w:rsidP="00F06643">
      <w:pPr>
        <w:pStyle w:val="3"/>
        <w:numPr>
          <w:ilvl w:val="2"/>
          <w:numId w:val="13"/>
        </w:numPr>
        <w:spacing w:line="415" w:lineRule="auto"/>
      </w:pPr>
      <w:bookmarkStart w:id="909" w:name="_Toc398715759"/>
      <w:r>
        <w:rPr>
          <w:rFonts w:hint="eastAsia"/>
        </w:rPr>
        <w:t>应答</w:t>
      </w:r>
      <w:bookmarkEnd w:id="90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银行交易流水号</w:t>
            </w:r>
          </w:p>
        </w:tc>
      </w:tr>
    </w:tbl>
    <w:p w:rsidR="00522185" w:rsidRPr="00522185" w:rsidRDefault="00522185" w:rsidP="00522185"/>
    <w:p w:rsidR="00F06643" w:rsidRDefault="00F06643" w:rsidP="00F06643">
      <w:pPr>
        <w:pStyle w:val="3"/>
        <w:numPr>
          <w:ilvl w:val="2"/>
          <w:numId w:val="13"/>
        </w:numPr>
        <w:spacing w:line="415" w:lineRule="auto"/>
      </w:pPr>
      <w:bookmarkStart w:id="910" w:name="_Toc398715760"/>
      <w:r>
        <w:rPr>
          <w:rFonts w:hint="eastAsia"/>
        </w:rPr>
        <w:t>说明</w:t>
      </w:r>
      <w:bookmarkEnd w:id="91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6643"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6643" w:rsidRDefault="00B63186" w:rsidP="00F06643">
            <w:pPr>
              <w:rPr>
                <w:rFonts w:ascii="Courier New" w:hAnsi="Courier New" w:cs="Courier New"/>
                <w:sz w:val="18"/>
                <w:szCs w:val="18"/>
              </w:rPr>
            </w:pPr>
            <w:r w:rsidRPr="00F06643">
              <w:t>getcreditCardMoneyPayfee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6643" w:rsidRDefault="00F06643" w:rsidP="00F06643">
            <w:pPr>
              <w:rPr>
                <w:rFonts w:ascii="Courier New" w:hAnsi="Courier New" w:cs="Courier New"/>
                <w:sz w:val="18"/>
                <w:szCs w:val="18"/>
              </w:rPr>
            </w:pPr>
          </w:p>
        </w:tc>
      </w:tr>
    </w:tbl>
    <w:p w:rsidR="00F06643" w:rsidRDefault="00F06643" w:rsidP="00F06643"/>
    <w:p w:rsidR="00B63186" w:rsidRDefault="00B63186" w:rsidP="00B63186">
      <w:pPr>
        <w:rPr>
          <w:sz w:val="22"/>
        </w:rPr>
      </w:pPr>
    </w:p>
    <w:p w:rsidR="00B63186" w:rsidRDefault="00B63186" w:rsidP="00B63186">
      <w:pPr>
        <w:pStyle w:val="2"/>
        <w:numPr>
          <w:ilvl w:val="1"/>
          <w:numId w:val="13"/>
        </w:numPr>
      </w:pPr>
      <w:bookmarkStart w:id="911" w:name="_Toc398715761"/>
      <w:r>
        <w:lastRenderedPageBreak/>
        <w:t>TFB_API_0</w:t>
      </w:r>
      <w:r>
        <w:rPr>
          <w:rFonts w:hint="eastAsia"/>
        </w:rPr>
        <w:t xml:space="preserve">107 </w:t>
      </w:r>
      <w:r>
        <w:rPr>
          <w:rFonts w:hint="eastAsia"/>
        </w:rPr>
        <w:t>易宝支付</w:t>
      </w:r>
      <w:r>
        <w:rPr>
          <w:rFonts w:hint="eastAsia"/>
        </w:rPr>
        <w:t>-</w:t>
      </w:r>
      <w:r>
        <w:rPr>
          <w:rFonts w:hint="eastAsia"/>
        </w:rPr>
        <w:t>信用卡还款请求</w:t>
      </w:r>
      <w:bookmarkEnd w:id="911"/>
    </w:p>
    <w:p w:rsidR="00B63186" w:rsidRDefault="00B63186" w:rsidP="00B63186">
      <w:pPr>
        <w:pStyle w:val="3"/>
        <w:numPr>
          <w:ilvl w:val="2"/>
          <w:numId w:val="13"/>
        </w:numPr>
        <w:spacing w:line="415" w:lineRule="auto"/>
      </w:pPr>
      <w:bookmarkStart w:id="912" w:name="_Toc398715762"/>
      <w:r>
        <w:rPr>
          <w:rFonts w:hint="eastAsia"/>
        </w:rPr>
        <w:t>业务标识</w:t>
      </w:r>
      <w:r>
        <w:t>Api</w:t>
      </w:r>
      <w:r>
        <w:rPr>
          <w:rFonts w:hint="eastAsia"/>
        </w:rPr>
        <w:t>yibaoPay</w:t>
      </w:r>
      <w:r w:rsidRPr="00B66E11">
        <w:t>Info</w:t>
      </w:r>
      <w:r>
        <w:rPr>
          <w:rFonts w:hint="eastAsia"/>
        </w:rPr>
        <w:t xml:space="preserve"> - &gt;c</w:t>
      </w:r>
      <w:r>
        <w:t>redit</w:t>
      </w:r>
      <w:r>
        <w:rPr>
          <w:rFonts w:hint="eastAsia"/>
        </w:rPr>
        <w:t>C</w:t>
      </w:r>
      <w:r w:rsidRPr="008B5BDF">
        <w:t>ard</w:t>
      </w:r>
      <w:r>
        <w:rPr>
          <w:rFonts w:hint="eastAsia"/>
        </w:rPr>
        <w:t>MoneyRq</w:t>
      </w:r>
      <w:bookmarkEnd w:id="912"/>
    </w:p>
    <w:p w:rsidR="00B63186" w:rsidRDefault="00B63186" w:rsidP="00B63186"/>
    <w:p w:rsidR="00B63186" w:rsidRDefault="00B63186" w:rsidP="00B63186">
      <w:pPr>
        <w:pStyle w:val="3"/>
        <w:numPr>
          <w:ilvl w:val="2"/>
          <w:numId w:val="13"/>
        </w:numPr>
        <w:spacing w:line="415" w:lineRule="auto"/>
      </w:pPr>
      <w:bookmarkStart w:id="913" w:name="_Toc398715763"/>
      <w:r>
        <w:rPr>
          <w:rFonts w:hint="eastAsia"/>
        </w:rPr>
        <w:t>业务功能描述</w:t>
      </w:r>
      <w:bookmarkEnd w:id="913"/>
    </w:p>
    <w:p w:rsidR="00B63186" w:rsidRDefault="00B63186" w:rsidP="00B63186">
      <w:pPr>
        <w:ind w:firstLineChars="50" w:firstLine="105"/>
      </w:pPr>
      <w:r>
        <w:rPr>
          <w:rFonts w:hint="eastAsia"/>
        </w:rPr>
        <w:t>获取交易的手续费和其他信息</w:t>
      </w:r>
    </w:p>
    <w:p w:rsidR="00B63186" w:rsidRDefault="00B63186" w:rsidP="00B63186">
      <w:pPr>
        <w:pStyle w:val="3"/>
        <w:numPr>
          <w:ilvl w:val="2"/>
          <w:numId w:val="13"/>
        </w:numPr>
        <w:spacing w:line="415" w:lineRule="auto"/>
      </w:pPr>
      <w:bookmarkStart w:id="914" w:name="_Toc398715764"/>
      <w:r>
        <w:rPr>
          <w:rFonts w:hint="eastAsia"/>
        </w:rPr>
        <w:t>请求</w:t>
      </w:r>
      <w:bookmarkEnd w:id="91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1"/>
        <w:gridCol w:w="2042"/>
        <w:gridCol w:w="7"/>
        <w:gridCol w:w="1290"/>
        <w:gridCol w:w="35"/>
        <w:gridCol w:w="391"/>
        <w:gridCol w:w="34"/>
        <w:gridCol w:w="1134"/>
        <w:gridCol w:w="547"/>
        <w:gridCol w:w="21"/>
        <w:gridCol w:w="946"/>
        <w:gridCol w:w="330"/>
        <w:gridCol w:w="1979"/>
      </w:tblGrid>
      <w:tr w:rsidR="00B63186" w:rsidTr="00B63186">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交易类型</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默认：</w:t>
            </w:r>
            <w:r w:rsidRPr="00B63186">
              <w:rPr>
                <w:rFonts w:ascii="Courier New" w:hAnsi="Courier New" w:cs="Courier New"/>
                <w:sz w:val="18"/>
                <w:szCs w:val="18"/>
              </w:rPr>
              <w:t>creditcard</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paymoney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交易金额</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收款卡号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到帐信用卡</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shoucardmobile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收款人手机</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收款人姓名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收款银行</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到帐银行名</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current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币种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RMB </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paycardid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sidRPr="00390622">
              <w:rPr>
                <w:rFonts w:ascii="Courier New" w:hAnsi="Courier New" w:cs="Courier New"/>
                <w:sz w:val="18"/>
                <w:szCs w:val="18"/>
              </w:rPr>
              <w:t>merReserved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pStyle w:val="af3"/>
              <w:ind w:firstLineChars="0" w:firstLine="0"/>
            </w:pPr>
            <w:r>
              <w:rPr>
                <w:rFonts w:hint="eastAsia"/>
              </w:rPr>
              <w:t>格式：base64</w:t>
            </w:r>
          </w:p>
          <w:p w:rsidR="00B63186" w:rsidRDefault="00B63186" w:rsidP="00522185">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 </w:t>
            </w:r>
          </w:p>
        </w:tc>
      </w:tr>
      <w:tr w:rsidR="00B63186" w:rsidTr="00B63186">
        <w:trPr>
          <w:cantSplit/>
        </w:trPr>
        <w:tc>
          <w:tcPr>
            <w:tcW w:w="844"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信用卡银行名</w:t>
            </w: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B6318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allmoney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sidR="004B2D78">
              <w:rPr>
                <w:rFonts w:ascii="Courier New" w:hAnsi="Courier New" w:cs="Courier New" w:hint="eastAsia"/>
                <w:sz w:val="18"/>
                <w:szCs w:val="18"/>
              </w:rPr>
              <w:t>.24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feemoney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手续费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522185" w:rsidRDefault="00B63186" w:rsidP="00522185">
      <w:pPr>
        <w:pStyle w:val="3"/>
        <w:numPr>
          <w:ilvl w:val="2"/>
          <w:numId w:val="13"/>
        </w:numPr>
        <w:spacing w:line="415" w:lineRule="auto"/>
      </w:pPr>
      <w:bookmarkStart w:id="915" w:name="_Toc398715765"/>
      <w:r>
        <w:rPr>
          <w:rFonts w:hint="eastAsia"/>
        </w:rPr>
        <w:t>应答</w:t>
      </w:r>
      <w:bookmarkEnd w:id="915"/>
    </w:p>
    <w:p w:rsidR="00522185" w:rsidRPr="00522185" w:rsidRDefault="00522185" w:rsidP="00522185"/>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返回是否需要验证码</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返回订单编号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返回易宝订单号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22185" w:rsidRPr="00B63186" w:rsidRDefault="00522185" w:rsidP="00522185">
            <w:pPr>
              <w:rPr>
                <w:rFonts w:ascii="Courier New" w:hAnsi="Courier New" w:cs="Courier New"/>
                <w:sz w:val="18"/>
                <w:szCs w:val="18"/>
              </w:rPr>
            </w:pP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22185" w:rsidRDefault="00522185" w:rsidP="00522185">
            <w:pPr>
              <w:rPr>
                <w:szCs w:val="21"/>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宋体"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bl>
    <w:p w:rsidR="00522185" w:rsidRPr="00522185" w:rsidRDefault="00522185" w:rsidP="00522185"/>
    <w:p w:rsidR="00B63186" w:rsidRDefault="00B63186" w:rsidP="00B63186">
      <w:pPr>
        <w:pStyle w:val="3"/>
        <w:numPr>
          <w:ilvl w:val="2"/>
          <w:numId w:val="13"/>
        </w:numPr>
        <w:spacing w:line="415" w:lineRule="auto"/>
      </w:pPr>
      <w:bookmarkStart w:id="916" w:name="_Toc398715766"/>
      <w:r>
        <w:rPr>
          <w:rFonts w:hint="eastAsia"/>
        </w:rPr>
        <w:t>说明</w:t>
      </w:r>
      <w:bookmarkEnd w:id="9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rPr>
          <w:sz w:val="22"/>
        </w:rPr>
      </w:pPr>
    </w:p>
    <w:p w:rsidR="00B63186" w:rsidRDefault="00B63186" w:rsidP="00B63186"/>
    <w:p w:rsidR="00B63186" w:rsidRDefault="00B63186" w:rsidP="00B63186">
      <w:pPr>
        <w:pStyle w:val="2"/>
        <w:numPr>
          <w:ilvl w:val="1"/>
          <w:numId w:val="13"/>
        </w:numPr>
      </w:pPr>
      <w:bookmarkStart w:id="917" w:name="_Toc398715767"/>
      <w:r>
        <w:t>TFB_API_0</w:t>
      </w:r>
      <w:r w:rsidR="00455436">
        <w:rPr>
          <w:rFonts w:hint="eastAsia"/>
        </w:rPr>
        <w:t>108</w:t>
      </w:r>
      <w:r>
        <w:rPr>
          <w:rFonts w:hint="eastAsia"/>
        </w:rPr>
        <w:t xml:space="preserve">  </w:t>
      </w:r>
      <w:r>
        <w:rPr>
          <w:rFonts w:hint="eastAsia"/>
        </w:rPr>
        <w:t>易宝支付</w:t>
      </w:r>
      <w:r>
        <w:rPr>
          <w:rFonts w:hint="eastAsia"/>
        </w:rPr>
        <w:t xml:space="preserve"> </w:t>
      </w:r>
      <w:r>
        <w:t>–</w:t>
      </w:r>
      <w:r w:rsidR="004B2D78">
        <w:rPr>
          <w:rFonts w:hint="eastAsia"/>
        </w:rPr>
        <w:t>信用卡还款</w:t>
      </w:r>
      <w:r>
        <w:rPr>
          <w:rFonts w:hint="eastAsia"/>
        </w:rPr>
        <w:t>短信验证码验证返回</w:t>
      </w:r>
      <w:bookmarkEnd w:id="917"/>
    </w:p>
    <w:p w:rsidR="00B63186" w:rsidRDefault="00B63186" w:rsidP="00B63186">
      <w:pPr>
        <w:pStyle w:val="3"/>
        <w:numPr>
          <w:ilvl w:val="2"/>
          <w:numId w:val="13"/>
        </w:numPr>
        <w:spacing w:line="415" w:lineRule="auto"/>
      </w:pPr>
      <w:bookmarkStart w:id="918" w:name="_Toc39871576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w:t>
      </w:r>
      <w:r>
        <w:t>redit</w:t>
      </w:r>
      <w:r>
        <w:rPr>
          <w:rFonts w:hint="eastAsia"/>
        </w:rPr>
        <w:t>C</w:t>
      </w:r>
      <w:r w:rsidRPr="008B5BDF">
        <w:t>ard</w:t>
      </w:r>
      <w:r>
        <w:rPr>
          <w:rFonts w:hint="eastAsia"/>
        </w:rPr>
        <w:t>MoneySMS</w:t>
      </w:r>
      <w:r w:rsidRPr="00905AD6">
        <w:rPr>
          <w:rFonts w:hint="eastAsia"/>
          <w:b/>
        </w:rPr>
        <w:t>verify</w:t>
      </w:r>
      <w:bookmarkEnd w:id="918"/>
    </w:p>
    <w:p w:rsidR="00B63186" w:rsidRDefault="00B63186" w:rsidP="00B63186">
      <w:pPr>
        <w:pStyle w:val="3"/>
        <w:numPr>
          <w:ilvl w:val="2"/>
          <w:numId w:val="13"/>
        </w:numPr>
        <w:spacing w:line="415" w:lineRule="auto"/>
      </w:pPr>
      <w:bookmarkStart w:id="919" w:name="_Toc398715769"/>
      <w:r>
        <w:rPr>
          <w:rFonts w:hint="eastAsia"/>
        </w:rPr>
        <w:t>业务功能描述</w:t>
      </w:r>
      <w:bookmarkEnd w:id="919"/>
    </w:p>
    <w:p w:rsidR="00B63186" w:rsidRPr="00CC4995" w:rsidRDefault="00B63186" w:rsidP="00B63186">
      <w:pPr>
        <w:ind w:firstLineChars="50" w:firstLine="105"/>
      </w:pPr>
      <w:r>
        <w:rPr>
          <w:rFonts w:hint="eastAsia"/>
        </w:rPr>
        <w:t>易宝支付短信验证码验证返回。</w:t>
      </w:r>
    </w:p>
    <w:p w:rsidR="00B63186" w:rsidRDefault="00B63186" w:rsidP="00B63186">
      <w:pPr>
        <w:pStyle w:val="3"/>
        <w:numPr>
          <w:ilvl w:val="2"/>
          <w:numId w:val="13"/>
        </w:numPr>
        <w:spacing w:line="415" w:lineRule="auto"/>
      </w:pPr>
      <w:bookmarkStart w:id="920" w:name="_Toc398715770"/>
      <w:r>
        <w:rPr>
          <w:rFonts w:hint="eastAsia"/>
        </w:rPr>
        <w:t>请求</w:t>
      </w:r>
      <w:bookmarkEnd w:id="92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B63186" w:rsidTr="0052218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pStyle w:val="3"/>
        <w:numPr>
          <w:ilvl w:val="2"/>
          <w:numId w:val="13"/>
        </w:numPr>
        <w:spacing w:line="415" w:lineRule="auto"/>
      </w:pPr>
      <w:bookmarkStart w:id="921" w:name="_Toc398715771"/>
      <w:r>
        <w:rPr>
          <w:rFonts w:hint="eastAsia"/>
        </w:rPr>
        <w:t>应答</w:t>
      </w:r>
      <w:bookmarkEnd w:id="92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3186"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取值说明</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成功或失败（文字描述）</w:t>
            </w:r>
          </w:p>
        </w:tc>
      </w:tr>
    </w:tbl>
    <w:p w:rsidR="00B63186" w:rsidRDefault="00B63186" w:rsidP="00B63186">
      <w:pPr>
        <w:pStyle w:val="3"/>
        <w:numPr>
          <w:ilvl w:val="2"/>
          <w:numId w:val="13"/>
        </w:numPr>
        <w:spacing w:line="415" w:lineRule="auto"/>
      </w:pPr>
      <w:bookmarkStart w:id="922" w:name="_Toc398715772"/>
      <w:r>
        <w:rPr>
          <w:rFonts w:hint="eastAsia"/>
        </w:rPr>
        <w:lastRenderedPageBreak/>
        <w:t>说明</w:t>
      </w:r>
      <w:bookmarkEnd w:id="9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Pr>
        <w:rPr>
          <w:b/>
        </w:rPr>
      </w:pPr>
    </w:p>
    <w:p w:rsidR="00B63186" w:rsidRDefault="00B63186" w:rsidP="00B63186">
      <w:pPr>
        <w:rPr>
          <w:b/>
        </w:rPr>
      </w:pPr>
    </w:p>
    <w:p w:rsidR="00987CA0" w:rsidRDefault="00987CA0" w:rsidP="00B63186">
      <w:pPr>
        <w:rPr>
          <w:b/>
        </w:rPr>
      </w:pPr>
    </w:p>
    <w:p w:rsidR="00987CA0" w:rsidRDefault="00987CA0" w:rsidP="00987CA0">
      <w:pPr>
        <w:pStyle w:val="2"/>
        <w:numPr>
          <w:ilvl w:val="1"/>
          <w:numId w:val="13"/>
        </w:numPr>
      </w:pPr>
      <w:bookmarkStart w:id="923" w:name="_Toc398715773"/>
      <w:r>
        <w:t>TFB_API_0</w:t>
      </w:r>
      <w:r w:rsidR="00C67E96">
        <w:rPr>
          <w:rFonts w:hint="eastAsia"/>
        </w:rPr>
        <w:t>1</w:t>
      </w:r>
      <w:r>
        <w:rPr>
          <w:rFonts w:hint="eastAsia"/>
        </w:rPr>
        <w:t xml:space="preserve">09  </w:t>
      </w:r>
      <w:r>
        <w:rPr>
          <w:rFonts w:hint="eastAsia"/>
        </w:rPr>
        <w:t>汇通宝</w:t>
      </w:r>
      <w:r>
        <w:rPr>
          <w:rFonts w:hint="eastAsia"/>
        </w:rPr>
        <w:t>-</w:t>
      </w:r>
      <w:r w:rsidR="00C67E96">
        <w:rPr>
          <w:rFonts w:hint="eastAsia"/>
        </w:rPr>
        <w:t>商户收款（抵用券）交易请求</w:t>
      </w:r>
      <w:bookmarkEnd w:id="923"/>
    </w:p>
    <w:p w:rsidR="00987CA0" w:rsidRPr="008E2BD5" w:rsidRDefault="00987CA0" w:rsidP="00987CA0"/>
    <w:p w:rsidR="00987CA0" w:rsidRDefault="00987CA0" w:rsidP="00C67E96">
      <w:pPr>
        <w:pStyle w:val="3"/>
        <w:numPr>
          <w:ilvl w:val="2"/>
          <w:numId w:val="13"/>
        </w:numPr>
        <w:spacing w:line="415" w:lineRule="auto"/>
      </w:pPr>
      <w:bookmarkStart w:id="924" w:name="_Toc398715774"/>
      <w:r>
        <w:rPr>
          <w:rFonts w:hint="eastAsia"/>
        </w:rPr>
        <w:t>业务标识</w:t>
      </w:r>
      <w:r>
        <w:t xml:space="preserve"> Api</w:t>
      </w:r>
      <w:r w:rsidR="00C67E96">
        <w:rPr>
          <w:rFonts w:hint="eastAsia"/>
        </w:rPr>
        <w:t>E</w:t>
      </w:r>
      <w:r w:rsidR="00C67E96" w:rsidRPr="00C67E96">
        <w:t>xpresspay</w:t>
      </w:r>
      <w:r>
        <w:t>Info</w:t>
      </w:r>
      <w:r>
        <w:rPr>
          <w:rFonts w:hint="eastAsia"/>
        </w:rPr>
        <w:t xml:space="preserve"> - &gt; </w:t>
      </w:r>
      <w:r w:rsidR="00C67E96">
        <w:t>coupo</w:t>
      </w:r>
      <w:r w:rsidR="00C67E96">
        <w:rPr>
          <w:rFonts w:hint="eastAsia"/>
        </w:rPr>
        <w:t>nReq</w:t>
      </w:r>
      <w:bookmarkEnd w:id="924"/>
    </w:p>
    <w:p w:rsidR="00987CA0" w:rsidRDefault="00987CA0" w:rsidP="00987CA0"/>
    <w:p w:rsidR="00987CA0" w:rsidRDefault="00987CA0" w:rsidP="00987CA0">
      <w:pPr>
        <w:pStyle w:val="3"/>
        <w:numPr>
          <w:ilvl w:val="2"/>
          <w:numId w:val="13"/>
        </w:numPr>
        <w:spacing w:line="415" w:lineRule="auto"/>
      </w:pPr>
      <w:bookmarkStart w:id="925" w:name="_Toc398715775"/>
      <w:r>
        <w:rPr>
          <w:rFonts w:hint="eastAsia"/>
        </w:rPr>
        <w:t>业务功能描述</w:t>
      </w:r>
      <w:bookmarkEnd w:id="925"/>
    </w:p>
    <w:p w:rsidR="00987CA0" w:rsidRDefault="00C67E96" w:rsidP="00987CA0">
      <w:pPr>
        <w:ind w:firstLineChars="50" w:firstLine="105"/>
      </w:pPr>
      <w:r>
        <w:rPr>
          <w:rFonts w:hint="eastAsia"/>
        </w:rPr>
        <w:t>请求汇通宝交易</w:t>
      </w:r>
    </w:p>
    <w:p w:rsidR="00987CA0" w:rsidRDefault="00987CA0" w:rsidP="00987CA0">
      <w:pPr>
        <w:pStyle w:val="3"/>
        <w:numPr>
          <w:ilvl w:val="2"/>
          <w:numId w:val="13"/>
        </w:numPr>
        <w:spacing w:line="415" w:lineRule="auto"/>
      </w:pPr>
      <w:bookmarkStart w:id="926" w:name="_Toc398715776"/>
      <w:r>
        <w:rPr>
          <w:rFonts w:hint="eastAsia"/>
        </w:rPr>
        <w:t>请求</w:t>
      </w:r>
      <w:bookmarkEnd w:id="9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987CA0"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取值说明</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r>
              <w:rPr>
                <w:rFonts w:ascii="Courier New" w:hAnsi="Courier New" w:cs="Courier New" w:hint="eastAsia"/>
                <w:sz w:val="18"/>
                <w:szCs w:val="18"/>
              </w:rPr>
              <w:t>默认：</w:t>
            </w:r>
            <w:r>
              <w:rPr>
                <w:rFonts w:ascii="Courier New" w:hAnsi="Courier New" w:cs="Courier New" w:hint="eastAsia"/>
                <w:sz w:val="18"/>
                <w:szCs w:val="18"/>
              </w:rPr>
              <w:t xml:space="preserve">4 </w:t>
            </w:r>
          </w:p>
        </w:tc>
      </w:tr>
    </w:tbl>
    <w:p w:rsidR="00987CA0" w:rsidRDefault="00987CA0" w:rsidP="00987CA0"/>
    <w:p w:rsidR="00987CA0" w:rsidRDefault="00987CA0" w:rsidP="00987CA0">
      <w:pPr>
        <w:pStyle w:val="3"/>
        <w:numPr>
          <w:ilvl w:val="2"/>
          <w:numId w:val="13"/>
        </w:numPr>
        <w:spacing w:line="415" w:lineRule="auto"/>
      </w:pPr>
      <w:bookmarkStart w:id="927" w:name="_Toc398715777"/>
      <w:r>
        <w:rPr>
          <w:rFonts w:hint="eastAsia"/>
        </w:rPr>
        <w:lastRenderedPageBreak/>
        <w:t>应答</w:t>
      </w:r>
      <w:bookmarkEnd w:id="9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87CA0"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取值说明</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376BA1"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BA1" w:rsidRDefault="00535810" w:rsidP="00DD611E">
            <w:pPr>
              <w:rPr>
                <w:rFonts w:ascii="Courier New" w:hAnsi="Courier New" w:cs="Courier New"/>
                <w:sz w:val="18"/>
                <w:szCs w:val="18"/>
              </w:rPr>
            </w:pPr>
            <w:r>
              <w:rPr>
                <w:rFonts w:hint="eastAsia"/>
                <w:szCs w:val="21"/>
              </w:rPr>
              <w:t>requrl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r>
      <w:tr w:rsidR="00F0322F"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322F" w:rsidRDefault="009E5E59" w:rsidP="00DD611E">
            <w:pPr>
              <w:rPr>
                <w:rFonts w:ascii="Courier New" w:hAnsi="Courier New" w:cs="Courier New"/>
                <w:sz w:val="18"/>
                <w:szCs w:val="18"/>
              </w:rPr>
            </w:pPr>
            <w:r>
              <w:rPr>
                <w:rFonts w:hint="eastAsia"/>
                <w:szCs w:val="21"/>
              </w:rPr>
              <w:t>bk</w:t>
            </w:r>
            <w:r w:rsidR="00F0322F">
              <w:rPr>
                <w:rFonts w:hint="eastAsia"/>
                <w:szCs w:val="21"/>
              </w:rPr>
              <w:t>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322F" w:rsidRDefault="00F0322F" w:rsidP="00DD611E">
            <w:pPr>
              <w:rPr>
                <w:rFonts w:ascii="Courier New" w:hAnsi="Courier New" w:cs="Courier New"/>
                <w:sz w:val="18"/>
                <w:szCs w:val="18"/>
              </w:rPr>
            </w:pPr>
          </w:p>
        </w:tc>
      </w:tr>
    </w:tbl>
    <w:p w:rsidR="00987CA0" w:rsidRDefault="00987CA0" w:rsidP="00987CA0">
      <w:pPr>
        <w:pStyle w:val="3"/>
        <w:numPr>
          <w:ilvl w:val="2"/>
          <w:numId w:val="13"/>
        </w:numPr>
        <w:spacing w:line="415" w:lineRule="auto"/>
      </w:pPr>
      <w:bookmarkStart w:id="928" w:name="_Toc398715778"/>
      <w:r>
        <w:rPr>
          <w:rFonts w:hint="eastAsia"/>
        </w:rPr>
        <w:t>说明</w:t>
      </w:r>
      <w:bookmarkEnd w:id="9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87CA0"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coupo</w:t>
            </w:r>
            <w:r>
              <w:rPr>
                <w:rFonts w:hint="eastAsia"/>
              </w:rPr>
              <w:t>nReq</w:t>
            </w:r>
          </w:p>
        </w:tc>
        <w:tc>
          <w:tcPr>
            <w:tcW w:w="5837"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D611E">
            <w:pPr>
              <w:rPr>
                <w:rFonts w:ascii="Courier New" w:hAnsi="Courier New" w:cs="Courier New"/>
                <w:sz w:val="18"/>
                <w:szCs w:val="18"/>
              </w:rPr>
            </w:pPr>
          </w:p>
        </w:tc>
      </w:tr>
    </w:tbl>
    <w:p w:rsidR="00F06643" w:rsidRDefault="00F06643" w:rsidP="00376CB0">
      <w:pPr>
        <w:rPr>
          <w:b/>
        </w:rPr>
      </w:pPr>
    </w:p>
    <w:p w:rsidR="00E239C8" w:rsidRDefault="00E239C8" w:rsidP="00E239C8">
      <w:pPr>
        <w:rPr>
          <w:b/>
        </w:rPr>
      </w:pPr>
    </w:p>
    <w:p w:rsidR="00E239C8" w:rsidRDefault="00E239C8" w:rsidP="00E239C8">
      <w:pPr>
        <w:pStyle w:val="2"/>
        <w:numPr>
          <w:ilvl w:val="1"/>
          <w:numId w:val="13"/>
        </w:numPr>
      </w:pPr>
      <w:bookmarkStart w:id="929" w:name="_Toc398715779"/>
      <w:r>
        <w:t>TFB_API_0</w:t>
      </w:r>
      <w:r>
        <w:rPr>
          <w:rFonts w:hint="eastAsia"/>
        </w:rPr>
        <w:t>1</w:t>
      </w:r>
      <w:r w:rsidR="00F0322F">
        <w:rPr>
          <w:rFonts w:hint="eastAsia"/>
        </w:rPr>
        <w:t>10</w:t>
      </w:r>
      <w:r>
        <w:rPr>
          <w:rFonts w:hint="eastAsia"/>
        </w:rPr>
        <w:t xml:space="preserve">  </w:t>
      </w:r>
      <w:r>
        <w:rPr>
          <w:rFonts w:hint="eastAsia"/>
        </w:rPr>
        <w:t>汇通宝</w:t>
      </w:r>
      <w:r>
        <w:rPr>
          <w:rFonts w:hint="eastAsia"/>
        </w:rPr>
        <w:t>-</w:t>
      </w:r>
      <w:r>
        <w:rPr>
          <w:rFonts w:hint="eastAsia"/>
        </w:rPr>
        <w:t>商户收款（抵用券）</w:t>
      </w:r>
      <w:r w:rsidR="00F0322F">
        <w:rPr>
          <w:rFonts w:hint="eastAsia"/>
        </w:rPr>
        <w:t>交易状态显示</w:t>
      </w:r>
      <w:bookmarkEnd w:id="929"/>
    </w:p>
    <w:p w:rsidR="00E239C8" w:rsidRPr="008E2BD5" w:rsidRDefault="00E239C8" w:rsidP="00E239C8"/>
    <w:p w:rsidR="00E239C8" w:rsidRDefault="00E239C8" w:rsidP="00E239C8">
      <w:pPr>
        <w:pStyle w:val="3"/>
        <w:numPr>
          <w:ilvl w:val="2"/>
          <w:numId w:val="13"/>
        </w:numPr>
        <w:spacing w:line="415" w:lineRule="auto"/>
      </w:pPr>
      <w:bookmarkStart w:id="930" w:name="_Toc398715780"/>
      <w:r>
        <w:rPr>
          <w:rFonts w:hint="eastAsia"/>
        </w:rPr>
        <w:t>业务标识</w:t>
      </w:r>
      <w:r>
        <w:t xml:space="preserve"> Api</w:t>
      </w:r>
      <w:r>
        <w:rPr>
          <w:rFonts w:hint="eastAsia"/>
        </w:rPr>
        <w:t>E</w:t>
      </w:r>
      <w:r w:rsidRPr="00C67E96">
        <w:t>xpresspay</w:t>
      </w:r>
      <w:r>
        <w:t>Info</w:t>
      </w:r>
      <w:r>
        <w:rPr>
          <w:rFonts w:hint="eastAsia"/>
        </w:rPr>
        <w:t xml:space="preserve"> - &gt; </w:t>
      </w:r>
      <w:r>
        <w:t>coupo</w:t>
      </w:r>
      <w:r>
        <w:rPr>
          <w:rFonts w:hint="eastAsia"/>
        </w:rPr>
        <w:t>n</w:t>
      </w:r>
      <w:r w:rsidR="00F0322F">
        <w:rPr>
          <w:rFonts w:hint="eastAsia"/>
        </w:rPr>
        <w:t>Get</w:t>
      </w:r>
      <w:r>
        <w:rPr>
          <w:rFonts w:hint="eastAsia"/>
        </w:rPr>
        <w:t>Status</w:t>
      </w:r>
      <w:bookmarkEnd w:id="930"/>
    </w:p>
    <w:p w:rsidR="00E239C8" w:rsidRDefault="00E239C8" w:rsidP="00E239C8"/>
    <w:p w:rsidR="00E239C8" w:rsidRDefault="00E239C8" w:rsidP="00E239C8">
      <w:pPr>
        <w:pStyle w:val="3"/>
        <w:numPr>
          <w:ilvl w:val="2"/>
          <w:numId w:val="13"/>
        </w:numPr>
        <w:spacing w:line="415" w:lineRule="auto"/>
      </w:pPr>
      <w:bookmarkStart w:id="931" w:name="_Toc398715781"/>
      <w:r>
        <w:rPr>
          <w:rFonts w:hint="eastAsia"/>
        </w:rPr>
        <w:t>业务功能描述</w:t>
      </w:r>
      <w:bookmarkEnd w:id="931"/>
    </w:p>
    <w:p w:rsidR="00E239C8" w:rsidRDefault="00F0322F" w:rsidP="00E239C8">
      <w:pPr>
        <w:ind w:firstLineChars="50" w:firstLine="105"/>
      </w:pPr>
      <w:r>
        <w:rPr>
          <w:rFonts w:hint="eastAsia"/>
        </w:rPr>
        <w:t>汇通宝支付得到交易日期</w:t>
      </w:r>
    </w:p>
    <w:p w:rsidR="00E239C8" w:rsidRDefault="00E239C8" w:rsidP="00E239C8">
      <w:pPr>
        <w:pStyle w:val="3"/>
        <w:numPr>
          <w:ilvl w:val="2"/>
          <w:numId w:val="13"/>
        </w:numPr>
        <w:spacing w:line="415" w:lineRule="auto"/>
      </w:pPr>
      <w:bookmarkStart w:id="932" w:name="_Toc398715782"/>
      <w:r>
        <w:rPr>
          <w:rFonts w:hint="eastAsia"/>
        </w:rPr>
        <w:t>请求</w:t>
      </w:r>
      <w:bookmarkEnd w:id="93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E239C8"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取值说明</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E239C8" w:rsidP="00DD611E">
            <w:pPr>
              <w:rPr>
                <w:rFonts w:ascii="Courier New" w:hAnsi="Courier New" w:cs="Courier New"/>
                <w:sz w:val="18"/>
                <w:szCs w:val="18"/>
              </w:rPr>
            </w:pP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hint="eastAsia"/>
              </w:rPr>
              <w:t>bkordernumber</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r>
    </w:tbl>
    <w:p w:rsidR="00E239C8" w:rsidRDefault="00E239C8" w:rsidP="00E239C8"/>
    <w:p w:rsidR="00E239C8" w:rsidRDefault="00E239C8" w:rsidP="00E239C8">
      <w:pPr>
        <w:pStyle w:val="3"/>
        <w:numPr>
          <w:ilvl w:val="2"/>
          <w:numId w:val="13"/>
        </w:numPr>
        <w:spacing w:line="415" w:lineRule="auto"/>
      </w:pPr>
      <w:bookmarkStart w:id="933" w:name="_Toc398715783"/>
      <w:r>
        <w:rPr>
          <w:rFonts w:hint="eastAsia"/>
        </w:rPr>
        <w:t>应答</w:t>
      </w:r>
      <w:bookmarkEnd w:id="9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39C8"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取值说明</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E239C8" w:rsidRDefault="00E239C8" w:rsidP="00E239C8">
      <w:pPr>
        <w:pStyle w:val="3"/>
        <w:numPr>
          <w:ilvl w:val="2"/>
          <w:numId w:val="13"/>
        </w:numPr>
        <w:spacing w:line="415" w:lineRule="auto"/>
      </w:pPr>
      <w:bookmarkStart w:id="934" w:name="_Toc398715784"/>
      <w:r>
        <w:rPr>
          <w:rFonts w:hint="eastAsia"/>
        </w:rPr>
        <w:t>说明</w:t>
      </w:r>
      <w:bookmarkEnd w:id="9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39C8"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39C8" w:rsidRDefault="00F0322F" w:rsidP="00DD611E">
            <w:pPr>
              <w:rPr>
                <w:rFonts w:ascii="Courier New" w:hAnsi="Courier New" w:cs="Courier New"/>
                <w:sz w:val="18"/>
                <w:szCs w:val="18"/>
              </w:rPr>
            </w:pPr>
            <w:r>
              <w:t>coupo</w:t>
            </w:r>
            <w:r>
              <w:rPr>
                <w:rFonts w:hint="eastAsia"/>
              </w:rPr>
              <w:t>nGetStatus</w:t>
            </w:r>
          </w:p>
        </w:tc>
        <w:tc>
          <w:tcPr>
            <w:tcW w:w="5837"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39C8" w:rsidRDefault="00E239C8" w:rsidP="00DD611E">
            <w:pPr>
              <w:rPr>
                <w:rFonts w:ascii="Courier New" w:hAnsi="Courier New" w:cs="Courier New"/>
                <w:sz w:val="18"/>
                <w:szCs w:val="18"/>
              </w:rPr>
            </w:pPr>
          </w:p>
        </w:tc>
      </w:tr>
    </w:tbl>
    <w:p w:rsidR="00E239C8" w:rsidRDefault="00E239C8" w:rsidP="00376CB0">
      <w:pPr>
        <w:rPr>
          <w:b/>
        </w:rPr>
      </w:pPr>
    </w:p>
    <w:p w:rsidR="00DD611E" w:rsidRDefault="00DD611E" w:rsidP="00376CB0">
      <w:pPr>
        <w:rPr>
          <w:b/>
        </w:rPr>
      </w:pPr>
    </w:p>
    <w:p w:rsidR="00DD611E" w:rsidRDefault="00DD611E" w:rsidP="00376CB0">
      <w:pPr>
        <w:rPr>
          <w:b/>
        </w:rPr>
      </w:pPr>
    </w:p>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35" w:name="_Toc398715785"/>
      <w:r>
        <w:t>TFB_API_00</w:t>
      </w:r>
      <w:r>
        <w:rPr>
          <w:rFonts w:hint="eastAsia"/>
        </w:rPr>
        <w:t xml:space="preserve">111 </w:t>
      </w:r>
      <w:r>
        <w:rPr>
          <w:rFonts w:hint="eastAsia"/>
        </w:rPr>
        <w:t>代理商</w:t>
      </w:r>
      <w:r>
        <w:rPr>
          <w:rFonts w:hint="eastAsia"/>
        </w:rPr>
        <w:t>UI</w:t>
      </w:r>
      <w:r>
        <w:t>–</w:t>
      </w:r>
      <w:r>
        <w:rPr>
          <w:rFonts w:hint="eastAsia"/>
        </w:rPr>
        <w:t>购买汇通卡读取记录</w:t>
      </w:r>
      <w:bookmarkEnd w:id="935"/>
    </w:p>
    <w:p w:rsidR="00DD611E" w:rsidRDefault="00DD611E" w:rsidP="00DD611E">
      <w:pPr>
        <w:pStyle w:val="3"/>
        <w:numPr>
          <w:ilvl w:val="2"/>
          <w:numId w:val="13"/>
        </w:numPr>
        <w:spacing w:line="415" w:lineRule="auto"/>
      </w:pPr>
      <w:bookmarkStart w:id="936" w:name="_Toc398715786"/>
      <w:r>
        <w:rPr>
          <w:rFonts w:hint="eastAsia"/>
        </w:rPr>
        <w:t>业务标识</w:t>
      </w:r>
      <w:r>
        <w:t xml:space="preserve"> Api</w:t>
      </w:r>
      <w:r>
        <w:rPr>
          <w:rFonts w:hint="eastAsia"/>
        </w:rPr>
        <w:t>E</w:t>
      </w:r>
      <w:r w:rsidRPr="00C67E96">
        <w:t>xpresspay</w:t>
      </w:r>
      <w:r>
        <w:t>Info</w:t>
      </w:r>
      <w:r>
        <w:rPr>
          <w:rFonts w:hint="eastAsia"/>
        </w:rPr>
        <w:t xml:space="preserve"> - &gt; readagentorder</w:t>
      </w:r>
      <w:bookmarkEnd w:id="936"/>
    </w:p>
    <w:p w:rsidR="00DD611E" w:rsidRDefault="00DD611E" w:rsidP="00DD611E"/>
    <w:p w:rsidR="00DD611E" w:rsidRDefault="00DD611E" w:rsidP="00DD611E">
      <w:pPr>
        <w:pStyle w:val="3"/>
        <w:numPr>
          <w:ilvl w:val="2"/>
          <w:numId w:val="13"/>
        </w:numPr>
        <w:spacing w:line="415" w:lineRule="auto"/>
      </w:pPr>
      <w:bookmarkStart w:id="937" w:name="_Toc398715787"/>
      <w:r>
        <w:rPr>
          <w:rFonts w:hint="eastAsia"/>
        </w:rPr>
        <w:t>业务功能描述</w:t>
      </w:r>
      <w:bookmarkEnd w:id="937"/>
    </w:p>
    <w:p w:rsidR="00DD611E" w:rsidRDefault="00DD611E" w:rsidP="00DD611E">
      <w:pPr>
        <w:ind w:firstLineChars="50" w:firstLine="105"/>
      </w:pPr>
      <w:r>
        <w:rPr>
          <w:rFonts w:hint="eastAsia"/>
        </w:rPr>
        <w:t>读取代理商购买汇通卡记录，可实现分页处理。注意这部分有当前该代理商的进货价和一次购买数量的最小起订量和最大起订量。</w:t>
      </w:r>
    </w:p>
    <w:p w:rsidR="00DD611E" w:rsidRDefault="00DD611E" w:rsidP="00DD611E">
      <w:pPr>
        <w:pStyle w:val="3"/>
        <w:numPr>
          <w:ilvl w:val="2"/>
          <w:numId w:val="13"/>
        </w:numPr>
        <w:spacing w:line="415" w:lineRule="auto"/>
      </w:pPr>
      <w:bookmarkStart w:id="938" w:name="_Toc398715788"/>
      <w:r>
        <w:rPr>
          <w:rFonts w:hint="eastAsia"/>
        </w:rPr>
        <w:t>请求</w:t>
      </w:r>
      <w:bookmarkEnd w:id="93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开始读取行数</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默认显示：自适应</w:t>
            </w:r>
          </w:p>
        </w:tc>
      </w:tr>
    </w:tbl>
    <w:p w:rsidR="00DD611E" w:rsidRDefault="00DD611E" w:rsidP="00DD611E"/>
    <w:p w:rsidR="00DD611E" w:rsidRDefault="00DD611E" w:rsidP="00DD611E">
      <w:pPr>
        <w:pStyle w:val="3"/>
        <w:numPr>
          <w:ilvl w:val="2"/>
          <w:numId w:val="13"/>
        </w:numPr>
        <w:spacing w:line="415" w:lineRule="auto"/>
      </w:pPr>
      <w:bookmarkStart w:id="939" w:name="_Toc398715789"/>
      <w:r>
        <w:rPr>
          <w:rFonts w:hint="eastAsia"/>
        </w:rPr>
        <w:t>应答</w:t>
      </w:r>
      <w:bookmarkEnd w:id="9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bl>
    <w:p w:rsidR="00DD611E" w:rsidRDefault="00DD611E" w:rsidP="00DD611E">
      <w:pPr>
        <w:pStyle w:val="3"/>
        <w:numPr>
          <w:ilvl w:val="2"/>
          <w:numId w:val="13"/>
        </w:numPr>
        <w:spacing w:line="415" w:lineRule="auto"/>
      </w:pPr>
      <w:bookmarkStart w:id="940" w:name="_Toc398715790"/>
      <w:r>
        <w:rPr>
          <w:rFonts w:hint="eastAsia"/>
        </w:rPr>
        <w:t>说明</w:t>
      </w:r>
      <w:bookmarkEnd w:id="940"/>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41" w:name="_Toc398715791"/>
      <w:r>
        <w:t>TFB_API_00</w:t>
      </w:r>
      <w:r>
        <w:rPr>
          <w:rFonts w:hint="eastAsia"/>
        </w:rPr>
        <w:t xml:space="preserve">112 </w:t>
      </w:r>
      <w:r>
        <w:rPr>
          <w:rFonts w:hint="eastAsia"/>
        </w:rPr>
        <w:t>代理商</w:t>
      </w:r>
      <w:r>
        <w:rPr>
          <w:rFonts w:hint="eastAsia"/>
        </w:rPr>
        <w:t xml:space="preserve">UI </w:t>
      </w:r>
      <w:r>
        <w:t>–</w:t>
      </w:r>
      <w:r>
        <w:rPr>
          <w:rFonts w:hint="eastAsia"/>
        </w:rPr>
        <w:t>购买汇通卡发货状态提交</w:t>
      </w:r>
      <w:bookmarkEnd w:id="941"/>
    </w:p>
    <w:p w:rsidR="00DD611E" w:rsidRDefault="00DD611E" w:rsidP="00DD611E">
      <w:pPr>
        <w:pStyle w:val="3"/>
        <w:numPr>
          <w:ilvl w:val="2"/>
          <w:numId w:val="13"/>
        </w:numPr>
        <w:spacing w:line="415" w:lineRule="auto"/>
      </w:pPr>
      <w:bookmarkStart w:id="942" w:name="_Toc398715792"/>
      <w:r>
        <w:rPr>
          <w:rFonts w:hint="eastAsia"/>
        </w:rPr>
        <w:t>业务标识</w:t>
      </w:r>
      <w:r>
        <w:t xml:space="preserve"> Api</w:t>
      </w:r>
      <w:r>
        <w:rPr>
          <w:rFonts w:hint="eastAsia"/>
        </w:rPr>
        <w:t>E</w:t>
      </w:r>
      <w:r w:rsidRPr="00C67E96">
        <w:t>xpresspay</w:t>
      </w:r>
      <w:r>
        <w:t>Info</w:t>
      </w:r>
      <w:r>
        <w:rPr>
          <w:rFonts w:hint="eastAsia"/>
        </w:rPr>
        <w:t xml:space="preserve"> - &gt; agentorderstaterq</w:t>
      </w:r>
      <w:bookmarkEnd w:id="942"/>
    </w:p>
    <w:p w:rsidR="00DD611E" w:rsidRDefault="00DD611E" w:rsidP="00DD611E"/>
    <w:p w:rsidR="00DD611E" w:rsidRDefault="00DD611E" w:rsidP="00DD611E">
      <w:pPr>
        <w:pStyle w:val="3"/>
        <w:numPr>
          <w:ilvl w:val="2"/>
          <w:numId w:val="13"/>
        </w:numPr>
        <w:spacing w:line="415" w:lineRule="auto"/>
      </w:pPr>
      <w:bookmarkStart w:id="943" w:name="_Toc398715793"/>
      <w:r>
        <w:rPr>
          <w:rFonts w:hint="eastAsia"/>
        </w:rPr>
        <w:t>业务功能描述</w:t>
      </w:r>
      <w:bookmarkEnd w:id="943"/>
    </w:p>
    <w:p w:rsidR="00DD611E" w:rsidRDefault="00DD611E" w:rsidP="00DD611E">
      <w:pPr>
        <w:ind w:firstLineChars="50" w:firstLine="105"/>
      </w:pPr>
      <w:r>
        <w:rPr>
          <w:rFonts w:hint="eastAsia"/>
        </w:rPr>
        <w:t>代理商</w:t>
      </w:r>
      <w:r w:rsidR="000B6D07">
        <w:rPr>
          <w:rFonts w:hint="eastAsia"/>
        </w:rPr>
        <w:t>购买汇通卡</w:t>
      </w:r>
      <w:r>
        <w:rPr>
          <w:rFonts w:hint="eastAsia"/>
        </w:rPr>
        <w:t>发货状态确认</w:t>
      </w:r>
    </w:p>
    <w:p w:rsidR="00DD611E" w:rsidRDefault="00DD611E" w:rsidP="00DD611E">
      <w:pPr>
        <w:pStyle w:val="3"/>
        <w:numPr>
          <w:ilvl w:val="2"/>
          <w:numId w:val="13"/>
        </w:numPr>
        <w:spacing w:line="415" w:lineRule="auto"/>
      </w:pPr>
      <w:bookmarkStart w:id="944" w:name="_Toc398715794"/>
      <w:r>
        <w:rPr>
          <w:rFonts w:hint="eastAsia"/>
        </w:rPr>
        <w:t>请求</w:t>
      </w:r>
      <w:bookmarkEnd w:id="94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45" w:name="_Toc398715795"/>
      <w:r>
        <w:rPr>
          <w:rFonts w:hint="eastAsia"/>
        </w:rPr>
        <w:t>应答</w:t>
      </w:r>
      <w:bookmarkEnd w:id="9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46" w:name="_Toc398715796"/>
      <w:r>
        <w:rPr>
          <w:rFonts w:hint="eastAsia"/>
        </w:rPr>
        <w:t>说明</w:t>
      </w:r>
      <w:bookmarkEnd w:id="946"/>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376CB0">
      <w:pPr>
        <w:rPr>
          <w:b/>
        </w:rPr>
      </w:pPr>
    </w:p>
    <w:p w:rsidR="00DD611E" w:rsidRDefault="00DD611E" w:rsidP="00DD611E">
      <w:pPr>
        <w:rPr>
          <w:sz w:val="22"/>
        </w:rPr>
      </w:pPr>
    </w:p>
    <w:p w:rsidR="00DD611E" w:rsidRDefault="008D0B73" w:rsidP="00DD611E">
      <w:pPr>
        <w:pStyle w:val="2"/>
        <w:numPr>
          <w:ilvl w:val="1"/>
          <w:numId w:val="13"/>
        </w:numPr>
      </w:pPr>
      <w:bookmarkStart w:id="947" w:name="_Toc398715797"/>
      <w:r>
        <w:lastRenderedPageBreak/>
        <w:t>TFB_API_0</w:t>
      </w:r>
      <w:r>
        <w:rPr>
          <w:rFonts w:hint="eastAsia"/>
        </w:rPr>
        <w:t xml:space="preserve">113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请求银行交易码</w:t>
      </w:r>
      <w:bookmarkEnd w:id="947"/>
    </w:p>
    <w:p w:rsidR="00DD611E" w:rsidRDefault="00DD611E" w:rsidP="00DD611E">
      <w:pPr>
        <w:pStyle w:val="3"/>
        <w:numPr>
          <w:ilvl w:val="2"/>
          <w:numId w:val="13"/>
        </w:numPr>
        <w:spacing w:line="415" w:lineRule="auto"/>
      </w:pPr>
      <w:bookmarkStart w:id="948" w:name="_Toc398715798"/>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&gt;payagentOrderRq</w:t>
      </w:r>
      <w:bookmarkEnd w:id="948"/>
    </w:p>
    <w:p w:rsidR="00DD611E" w:rsidRDefault="00DD611E" w:rsidP="00DD611E"/>
    <w:p w:rsidR="00DD611E" w:rsidRDefault="00DD611E" w:rsidP="00DD611E">
      <w:pPr>
        <w:pStyle w:val="3"/>
        <w:numPr>
          <w:ilvl w:val="2"/>
          <w:numId w:val="13"/>
        </w:numPr>
        <w:spacing w:line="415" w:lineRule="auto"/>
      </w:pPr>
      <w:bookmarkStart w:id="949" w:name="_Toc398715799"/>
      <w:r>
        <w:rPr>
          <w:rFonts w:hint="eastAsia"/>
        </w:rPr>
        <w:t>业务功能描述</w:t>
      </w:r>
      <w:bookmarkEnd w:id="949"/>
    </w:p>
    <w:p w:rsidR="00DD611E" w:rsidRDefault="00DD611E" w:rsidP="00DD611E">
      <w:pPr>
        <w:ind w:firstLineChars="50" w:firstLine="105"/>
      </w:pPr>
      <w:r>
        <w:rPr>
          <w:rFonts w:hint="eastAsia"/>
        </w:rPr>
        <w:t>刷卡或者快捷支付选择银行卡后请求后台，获得银联交易流水号。</w:t>
      </w:r>
    </w:p>
    <w:p w:rsidR="00DD611E" w:rsidRPr="00CC4995" w:rsidRDefault="00DD611E" w:rsidP="00DD611E">
      <w:pPr>
        <w:ind w:firstLineChars="50" w:firstLine="105"/>
      </w:pPr>
    </w:p>
    <w:p w:rsidR="00DD611E" w:rsidRDefault="00DD611E" w:rsidP="00DD611E">
      <w:pPr>
        <w:pStyle w:val="3"/>
        <w:numPr>
          <w:ilvl w:val="2"/>
          <w:numId w:val="13"/>
        </w:numPr>
        <w:spacing w:line="415" w:lineRule="auto"/>
      </w:pPr>
      <w:bookmarkStart w:id="950" w:name="_Toc398715800"/>
      <w:r>
        <w:rPr>
          <w:rFonts w:hint="eastAsia"/>
        </w:rPr>
        <w:t>请求</w:t>
      </w:r>
      <w:bookmarkEnd w:id="9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支付银行卡号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bl>
    <w:p w:rsidR="00DD611E" w:rsidRDefault="00DD611E" w:rsidP="00DD611E"/>
    <w:p w:rsidR="00DD611E" w:rsidRDefault="00DD611E" w:rsidP="00DD611E">
      <w:pPr>
        <w:pStyle w:val="3"/>
        <w:numPr>
          <w:ilvl w:val="2"/>
          <w:numId w:val="13"/>
        </w:numPr>
        <w:spacing w:line="415" w:lineRule="auto"/>
      </w:pPr>
      <w:bookmarkStart w:id="951" w:name="_Toc398715801"/>
      <w:r>
        <w:rPr>
          <w:rFonts w:hint="eastAsia"/>
        </w:rPr>
        <w:t>应答</w:t>
      </w:r>
      <w:bookmarkEnd w:id="9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Pr="00F30286"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银行交易流水号</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52" w:name="_Toc398715802"/>
      <w:r>
        <w:rPr>
          <w:rFonts w:hint="eastAsia"/>
        </w:rPr>
        <w:t>说明</w:t>
      </w:r>
      <w:bookmarkEnd w:id="9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rPr>
          <w:sz w:val="22"/>
        </w:rPr>
      </w:pPr>
    </w:p>
    <w:p w:rsidR="00DD611E" w:rsidRDefault="00804615" w:rsidP="00DD611E">
      <w:pPr>
        <w:pStyle w:val="2"/>
        <w:numPr>
          <w:ilvl w:val="1"/>
          <w:numId w:val="13"/>
        </w:numPr>
      </w:pPr>
      <w:bookmarkStart w:id="953" w:name="_Toc398715803"/>
      <w:r>
        <w:t>TFB_API_0</w:t>
      </w:r>
      <w:r>
        <w:rPr>
          <w:rFonts w:hint="eastAsia"/>
        </w:rPr>
        <w:t>114</w:t>
      </w:r>
      <w:r w:rsidR="00DD611E">
        <w:rPr>
          <w:rFonts w:hint="eastAsia"/>
        </w:rPr>
        <w:t xml:space="preserve">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银联支付成功反馈</w:t>
      </w:r>
      <w:bookmarkEnd w:id="953"/>
    </w:p>
    <w:p w:rsidR="00DD611E" w:rsidRDefault="00DD611E" w:rsidP="00DD611E">
      <w:pPr>
        <w:pStyle w:val="3"/>
        <w:numPr>
          <w:ilvl w:val="2"/>
          <w:numId w:val="13"/>
        </w:numPr>
        <w:spacing w:line="415" w:lineRule="auto"/>
      </w:pPr>
      <w:bookmarkStart w:id="954" w:name="_Toc398715804"/>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 agentorderPayrqStatus</w:t>
      </w:r>
      <w:bookmarkEnd w:id="954"/>
    </w:p>
    <w:p w:rsidR="00DD611E" w:rsidRDefault="00DD611E" w:rsidP="00DD611E"/>
    <w:p w:rsidR="00DD611E" w:rsidRDefault="00DD611E" w:rsidP="00DD611E">
      <w:pPr>
        <w:pStyle w:val="3"/>
        <w:numPr>
          <w:ilvl w:val="2"/>
          <w:numId w:val="13"/>
        </w:numPr>
        <w:spacing w:line="415" w:lineRule="auto"/>
      </w:pPr>
      <w:bookmarkStart w:id="955" w:name="_Toc398715805"/>
      <w:r>
        <w:rPr>
          <w:rFonts w:hint="eastAsia"/>
        </w:rPr>
        <w:t>业务功能描述</w:t>
      </w:r>
      <w:bookmarkEnd w:id="955"/>
    </w:p>
    <w:p w:rsidR="00DD611E" w:rsidRDefault="00DD611E" w:rsidP="00DD611E">
      <w:pPr>
        <w:ind w:firstLineChars="50" w:firstLine="105"/>
      </w:pPr>
      <w:r>
        <w:rPr>
          <w:rFonts w:hint="eastAsia"/>
        </w:rPr>
        <w:t>银联交易成功后反馈交易状态</w:t>
      </w:r>
    </w:p>
    <w:p w:rsidR="00DD611E" w:rsidRDefault="00DD611E" w:rsidP="00DD611E">
      <w:pPr>
        <w:pStyle w:val="3"/>
        <w:numPr>
          <w:ilvl w:val="2"/>
          <w:numId w:val="13"/>
        </w:numPr>
        <w:spacing w:line="415" w:lineRule="auto"/>
      </w:pPr>
      <w:bookmarkStart w:id="956" w:name="_Toc398715806"/>
      <w:r>
        <w:rPr>
          <w:rFonts w:hint="eastAsia"/>
        </w:rPr>
        <w:t>请求</w:t>
      </w:r>
      <w:bookmarkEnd w:id="9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57" w:name="_Toc398715807"/>
      <w:r>
        <w:rPr>
          <w:rFonts w:hint="eastAsia"/>
        </w:rPr>
        <w:lastRenderedPageBreak/>
        <w:t>应答</w:t>
      </w:r>
      <w:bookmarkEnd w:id="9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58" w:name="_Toc398715808"/>
      <w:r>
        <w:rPr>
          <w:rFonts w:hint="eastAsia"/>
        </w:rPr>
        <w:t>说明</w:t>
      </w:r>
      <w:bookmarkEnd w:id="9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376CB0">
      <w:pPr>
        <w:rPr>
          <w:b/>
        </w:rPr>
      </w:pPr>
    </w:p>
    <w:p w:rsidR="0068377B" w:rsidRDefault="0068377B" w:rsidP="00376CB0">
      <w:pPr>
        <w:rPr>
          <w:b/>
        </w:rPr>
      </w:pPr>
    </w:p>
    <w:p w:rsidR="0068377B" w:rsidRDefault="0068377B" w:rsidP="00376CB0">
      <w:pPr>
        <w:rPr>
          <w:b/>
        </w:rPr>
      </w:pPr>
    </w:p>
    <w:p w:rsidR="0068377B" w:rsidRDefault="0068377B" w:rsidP="00376CB0">
      <w:pPr>
        <w:rPr>
          <w:b/>
        </w:rPr>
      </w:pPr>
    </w:p>
    <w:p w:rsidR="0068377B" w:rsidRDefault="0068377B" w:rsidP="0068377B"/>
    <w:p w:rsidR="0068377B" w:rsidRDefault="0068377B" w:rsidP="0068377B">
      <w:pPr>
        <w:pStyle w:val="2"/>
        <w:numPr>
          <w:ilvl w:val="1"/>
          <w:numId w:val="13"/>
        </w:numPr>
      </w:pPr>
      <w:bookmarkStart w:id="959" w:name="_Toc398715809"/>
      <w:r>
        <w:t>TFB_API_0</w:t>
      </w:r>
      <w:r>
        <w:rPr>
          <w:rFonts w:hint="eastAsia"/>
        </w:rPr>
        <w:t xml:space="preserve">115  </w:t>
      </w:r>
      <w:r>
        <w:rPr>
          <w:rFonts w:hint="eastAsia"/>
        </w:rPr>
        <w:t>代理商</w:t>
      </w:r>
      <w:r>
        <w:rPr>
          <w:rFonts w:hint="eastAsia"/>
        </w:rPr>
        <w:t>UI-</w:t>
      </w:r>
      <w:r>
        <w:t>–</w:t>
      </w:r>
      <w:r>
        <w:rPr>
          <w:rFonts w:hint="eastAsia"/>
        </w:rPr>
        <w:t>购买汇通卡易宝支付请求交易</w:t>
      </w:r>
      <w:bookmarkEnd w:id="959"/>
    </w:p>
    <w:p w:rsidR="0068377B" w:rsidRDefault="0068377B" w:rsidP="0068377B">
      <w:pPr>
        <w:pStyle w:val="3"/>
        <w:numPr>
          <w:ilvl w:val="2"/>
          <w:numId w:val="13"/>
        </w:numPr>
        <w:spacing w:line="415" w:lineRule="auto"/>
      </w:pPr>
      <w:bookmarkStart w:id="960" w:name="_Toc398715810"/>
      <w:r>
        <w:rPr>
          <w:rFonts w:hint="eastAsia"/>
        </w:rPr>
        <w:t>业务标识</w:t>
      </w:r>
      <w:r>
        <w:t xml:space="preserve"> Api</w:t>
      </w:r>
      <w:r>
        <w:rPr>
          <w:rFonts w:hint="eastAsia"/>
        </w:rPr>
        <w:t>E</w:t>
      </w:r>
      <w:r w:rsidRPr="00C67E96">
        <w:t>xpresspay</w:t>
      </w:r>
      <w:r>
        <w:t>Info</w:t>
      </w:r>
      <w:r>
        <w:rPr>
          <w:rFonts w:hint="eastAsia"/>
        </w:rPr>
        <w:t xml:space="preserve"> - &gt;</w:t>
      </w:r>
      <w:r w:rsidRPr="005C23EF">
        <w:t xml:space="preserve"> </w:t>
      </w:r>
      <w:bookmarkStart w:id="961" w:name="OLE_LINK197"/>
      <w:bookmarkStart w:id="962" w:name="OLE_LINK198"/>
      <w:r>
        <w:rPr>
          <w:rFonts w:hint="eastAsia"/>
        </w:rPr>
        <w:t>ybagentorderPayrq</w:t>
      </w:r>
      <w:bookmarkEnd w:id="960"/>
      <w:bookmarkEnd w:id="961"/>
      <w:bookmarkEnd w:id="962"/>
    </w:p>
    <w:p w:rsidR="0068377B" w:rsidRDefault="0068377B" w:rsidP="0068377B">
      <w:pPr>
        <w:pStyle w:val="3"/>
        <w:numPr>
          <w:ilvl w:val="2"/>
          <w:numId w:val="13"/>
        </w:numPr>
        <w:spacing w:line="415" w:lineRule="auto"/>
      </w:pPr>
      <w:bookmarkStart w:id="963" w:name="_Toc398715811"/>
      <w:r>
        <w:rPr>
          <w:rFonts w:hint="eastAsia"/>
        </w:rPr>
        <w:t>业务功能描述</w:t>
      </w:r>
      <w:bookmarkEnd w:id="963"/>
    </w:p>
    <w:p w:rsidR="0068377B" w:rsidRPr="00CC4995" w:rsidRDefault="0068377B" w:rsidP="0068377B">
      <w:pPr>
        <w:ind w:firstLineChars="50" w:firstLine="105"/>
      </w:pPr>
      <w:r>
        <w:rPr>
          <w:rFonts w:hint="eastAsia"/>
        </w:rPr>
        <w:t>易宝支付购买汇通卡请求交易</w:t>
      </w:r>
    </w:p>
    <w:p w:rsidR="0068377B" w:rsidRDefault="0068377B" w:rsidP="0068377B">
      <w:pPr>
        <w:pStyle w:val="3"/>
        <w:numPr>
          <w:ilvl w:val="2"/>
          <w:numId w:val="13"/>
        </w:numPr>
        <w:spacing w:line="415" w:lineRule="auto"/>
      </w:pPr>
      <w:bookmarkStart w:id="964" w:name="_Toc398715812"/>
      <w:r>
        <w:rPr>
          <w:rFonts w:hint="eastAsia"/>
        </w:rPr>
        <w:t>请求</w:t>
      </w:r>
      <w:bookmarkEnd w:id="96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68377B" w:rsidTr="0068377B">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扩展</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信用卡刷卡器</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5" w:name="OLE_LINK167"/>
            <w:bookmarkStart w:id="966" w:name="OLE_LINK168"/>
            <w:r>
              <w:rPr>
                <w:rFonts w:ascii="Courier New" w:hAnsi="Courier New" w:cs="Courier New" w:hint="eastAsia"/>
                <w:sz w:val="18"/>
                <w:szCs w:val="18"/>
              </w:rPr>
              <w:t>bkcardbank</w:t>
            </w:r>
            <w:bookmarkEnd w:id="965"/>
            <w:bookmarkEnd w:id="966"/>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信用卡银行名</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7" w:name="OLE_LINK179"/>
            <w:bookmarkStart w:id="968" w:name="OLE_LINK180"/>
            <w:r>
              <w:rPr>
                <w:rFonts w:ascii="Courier New" w:hAnsi="Courier New" w:cs="Courier New"/>
                <w:sz w:val="18"/>
                <w:szCs w:val="18"/>
              </w:rPr>
              <w:t>bkCard</w:t>
            </w:r>
            <w:r>
              <w:rPr>
                <w:rFonts w:ascii="Courier New" w:hAnsi="Courier New" w:cs="Courier New" w:hint="eastAsia"/>
                <w:sz w:val="18"/>
                <w:szCs w:val="18"/>
              </w:rPr>
              <w:t>no</w:t>
            </w:r>
            <w:bookmarkEnd w:id="967"/>
            <w:bookmarkEnd w:id="968"/>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9" w:name="OLE_LINK181"/>
            <w:bookmarkStart w:id="970" w:name="OLE_LINK182"/>
            <w:r>
              <w:rPr>
                <w:rFonts w:ascii="Courier New" w:hAnsi="Courier New" w:cs="Courier New" w:hint="eastAsia"/>
                <w:sz w:val="18"/>
                <w:szCs w:val="18"/>
              </w:rPr>
              <w:t>bkcardman</w:t>
            </w:r>
            <w:bookmarkEnd w:id="969"/>
            <w:bookmarkEnd w:id="970"/>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1" w:name="OLE_LINK183"/>
            <w:bookmarkStart w:id="972" w:name="OLE_LINK184"/>
            <w:r>
              <w:rPr>
                <w:rFonts w:ascii="Courier New" w:hAnsi="Courier New" w:cs="Courier New" w:hint="eastAsia"/>
                <w:sz w:val="18"/>
                <w:szCs w:val="18"/>
              </w:rPr>
              <w:t>bkcard</w:t>
            </w:r>
            <w:r w:rsidRPr="003E5173">
              <w:rPr>
                <w:rFonts w:ascii="Courier New" w:hAnsi="Courier New" w:cs="Courier New"/>
                <w:sz w:val="18"/>
                <w:szCs w:val="18"/>
              </w:rPr>
              <w:t>expireMonth</w:t>
            </w:r>
            <w:bookmarkEnd w:id="971"/>
            <w:bookmarkEnd w:id="972"/>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3" w:name="OLE_LINK185"/>
            <w:bookmarkStart w:id="974" w:name="OLE_LINK186"/>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bookmarkEnd w:id="973"/>
            <w:bookmarkEnd w:id="974"/>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5" w:name="OLE_LINK187"/>
            <w:bookmarkStart w:id="976" w:name="OLE_LINK188"/>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bookmarkEnd w:id="975"/>
            <w:bookmarkEnd w:id="976"/>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7" w:name="OLE_LINK189"/>
            <w:bookmarkStart w:id="978" w:name="OLE_LINK190"/>
            <w:r>
              <w:rPr>
                <w:rFonts w:ascii="Courier New" w:hAnsi="Courier New" w:cs="Courier New" w:hint="eastAsia"/>
                <w:sz w:val="18"/>
                <w:szCs w:val="18"/>
              </w:rPr>
              <w:t>bkcard</w:t>
            </w:r>
            <w:r w:rsidRPr="003E5173">
              <w:rPr>
                <w:rFonts w:ascii="Courier New" w:hAnsi="Courier New" w:cs="Courier New"/>
                <w:sz w:val="18"/>
                <w:szCs w:val="18"/>
              </w:rPr>
              <w:t>expireYear</w:t>
            </w:r>
            <w:bookmarkEnd w:id="977"/>
            <w:bookmarkEnd w:id="978"/>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9" w:name="OLE_LINK191"/>
            <w:bookmarkStart w:id="980" w:name="OLE_LINK192"/>
            <w:r>
              <w:rPr>
                <w:rFonts w:ascii="Courier New" w:hAnsi="Courier New" w:cs="Courier New" w:hint="eastAsia"/>
                <w:sz w:val="18"/>
                <w:szCs w:val="18"/>
              </w:rPr>
              <w:t>bkcard</w:t>
            </w:r>
            <w:r w:rsidRPr="003E5173">
              <w:rPr>
                <w:rFonts w:ascii="Courier New" w:hAnsi="Courier New" w:cs="Courier New"/>
                <w:sz w:val="18"/>
                <w:szCs w:val="18"/>
              </w:rPr>
              <w:t>Phone</w:t>
            </w:r>
            <w:bookmarkEnd w:id="979"/>
            <w:bookmarkEnd w:id="980"/>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81" w:name="OLE_LINK193"/>
            <w:bookmarkStart w:id="982" w:name="OLE_LINK194"/>
            <w:r>
              <w:rPr>
                <w:rFonts w:ascii="Courier New" w:hAnsi="Courier New" w:cs="Courier New" w:hint="eastAsia"/>
                <w:sz w:val="18"/>
                <w:szCs w:val="18"/>
              </w:rPr>
              <w:t>bkcard</w:t>
            </w:r>
            <w:r w:rsidRPr="003E5173">
              <w:rPr>
                <w:rFonts w:ascii="Courier New" w:hAnsi="Courier New" w:cs="Courier New"/>
                <w:sz w:val="18"/>
                <w:szCs w:val="18"/>
              </w:rPr>
              <w:t>cvv</w:t>
            </w:r>
            <w:bookmarkEnd w:id="981"/>
            <w:bookmarkEnd w:id="982"/>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83" w:name="_Toc398715813"/>
      <w:r>
        <w:rPr>
          <w:rFonts w:hint="eastAsia"/>
        </w:rPr>
        <w:t>应答</w:t>
      </w:r>
      <w:bookmarkEnd w:id="9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返回是否需要验证码</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bookmarkStart w:id="984" w:name="OLE_LINK195"/>
            <w:bookmarkStart w:id="985" w:name="OLE_LINK196"/>
            <w:r>
              <w:rPr>
                <w:rFonts w:hint="eastAsia"/>
                <w:szCs w:val="21"/>
              </w:rPr>
              <w:t>bkordernumber</w:t>
            </w:r>
            <w:bookmarkEnd w:id="984"/>
            <w:bookmarkEnd w:id="98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返回订单编号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返回易宝订单号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8377B" w:rsidRDefault="0068377B" w:rsidP="0068377B">
      <w:pPr>
        <w:pStyle w:val="3"/>
        <w:numPr>
          <w:ilvl w:val="2"/>
          <w:numId w:val="13"/>
        </w:numPr>
        <w:spacing w:line="415" w:lineRule="auto"/>
      </w:pPr>
      <w:bookmarkStart w:id="986" w:name="_Toc398715814"/>
      <w:r>
        <w:rPr>
          <w:rFonts w:hint="eastAsia"/>
        </w:rPr>
        <w:lastRenderedPageBreak/>
        <w:t>说明</w:t>
      </w:r>
      <w:bookmarkEnd w:id="9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68377B" w:rsidRDefault="0068377B" w:rsidP="0068377B"/>
    <w:p w:rsidR="008A73EA" w:rsidRDefault="008A73EA" w:rsidP="008A73EA"/>
    <w:p w:rsidR="008A73EA" w:rsidRDefault="008A73EA" w:rsidP="008A73EA">
      <w:pPr>
        <w:pStyle w:val="2"/>
        <w:numPr>
          <w:ilvl w:val="1"/>
          <w:numId w:val="13"/>
        </w:numPr>
      </w:pPr>
      <w:bookmarkStart w:id="987" w:name="_Toc398715815"/>
      <w:r>
        <w:t>TFB_API_0</w:t>
      </w:r>
      <w:r>
        <w:rPr>
          <w:rFonts w:hint="eastAsia"/>
        </w:rPr>
        <w:t xml:space="preserve">116  </w:t>
      </w:r>
      <w:r>
        <w:rPr>
          <w:rFonts w:hint="eastAsia"/>
        </w:rPr>
        <w:t>代理商</w:t>
      </w:r>
      <w:r>
        <w:rPr>
          <w:rFonts w:hint="eastAsia"/>
        </w:rPr>
        <w:t>UI-</w:t>
      </w:r>
      <w:r>
        <w:t>–</w:t>
      </w:r>
      <w:r>
        <w:rPr>
          <w:rFonts w:hint="eastAsia"/>
        </w:rPr>
        <w:t>购买汇通卡易宝支付交易短信验证码</w:t>
      </w:r>
      <w:bookmarkEnd w:id="987"/>
    </w:p>
    <w:p w:rsidR="0068377B" w:rsidRDefault="0068377B" w:rsidP="0068377B">
      <w:pPr>
        <w:pStyle w:val="2"/>
        <w:numPr>
          <w:ilvl w:val="2"/>
          <w:numId w:val="13"/>
        </w:numPr>
        <w:spacing w:line="415" w:lineRule="auto"/>
      </w:pPr>
      <w:bookmarkStart w:id="988" w:name="_Toc398715816"/>
      <w:r>
        <w:rPr>
          <w:rFonts w:hint="eastAsia"/>
        </w:rPr>
        <w:t>业务标识</w:t>
      </w:r>
      <w:r>
        <w:t xml:space="preserve"> </w:t>
      </w:r>
      <w:r>
        <w:rPr>
          <w:rFonts w:hint="eastAsia"/>
        </w:rPr>
        <w:t>- &gt;</w:t>
      </w:r>
      <w:r w:rsidRPr="005C23EF">
        <w:t xml:space="preserve"> </w:t>
      </w:r>
      <w:bookmarkStart w:id="989" w:name="OLE_LINK199"/>
      <w:bookmarkStart w:id="990" w:name="OLE_LINK200"/>
      <w:r>
        <w:rPr>
          <w:rFonts w:hint="eastAsia"/>
        </w:rPr>
        <w:t>ybagentorderSMS</w:t>
      </w:r>
      <w:r w:rsidRPr="0068377B">
        <w:rPr>
          <w:rFonts w:hint="eastAsia"/>
          <w:b/>
        </w:rPr>
        <w:t>verify</w:t>
      </w:r>
      <w:bookmarkEnd w:id="988"/>
      <w:bookmarkEnd w:id="989"/>
      <w:bookmarkEnd w:id="990"/>
    </w:p>
    <w:p w:rsidR="0068377B" w:rsidRDefault="0068377B" w:rsidP="0068377B">
      <w:pPr>
        <w:pStyle w:val="3"/>
        <w:numPr>
          <w:ilvl w:val="2"/>
          <w:numId w:val="13"/>
        </w:numPr>
        <w:spacing w:line="415" w:lineRule="auto"/>
      </w:pPr>
      <w:bookmarkStart w:id="991" w:name="_Toc398715817"/>
      <w:r>
        <w:rPr>
          <w:rFonts w:hint="eastAsia"/>
        </w:rPr>
        <w:t>业务功能描述</w:t>
      </w:r>
      <w:bookmarkEnd w:id="991"/>
    </w:p>
    <w:p w:rsidR="0068377B" w:rsidRPr="00CC4995" w:rsidRDefault="0068377B" w:rsidP="0068377B">
      <w:pPr>
        <w:ind w:firstLineChars="50" w:firstLine="105"/>
      </w:pPr>
      <w:r>
        <w:rPr>
          <w:rFonts w:hint="eastAsia"/>
        </w:rPr>
        <w:t>易宝支付短信验证码验证返回。</w:t>
      </w:r>
    </w:p>
    <w:p w:rsidR="0068377B" w:rsidRDefault="0068377B" w:rsidP="0068377B">
      <w:pPr>
        <w:pStyle w:val="3"/>
        <w:numPr>
          <w:ilvl w:val="2"/>
          <w:numId w:val="13"/>
        </w:numPr>
        <w:spacing w:line="415" w:lineRule="auto"/>
      </w:pPr>
      <w:bookmarkStart w:id="992" w:name="_Toc398715818"/>
      <w:r>
        <w:rPr>
          <w:rFonts w:hint="eastAsia"/>
        </w:rPr>
        <w:t>请求</w:t>
      </w:r>
      <w:bookmarkEnd w:id="99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8377B"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93" w:name="_Toc398715819"/>
      <w:r>
        <w:rPr>
          <w:rFonts w:hint="eastAsia"/>
        </w:rPr>
        <w:t>应答</w:t>
      </w:r>
      <w:bookmarkEnd w:id="9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68377B" w:rsidRDefault="0068377B" w:rsidP="0068377B">
      <w:pPr>
        <w:pStyle w:val="3"/>
        <w:numPr>
          <w:ilvl w:val="2"/>
          <w:numId w:val="13"/>
        </w:numPr>
        <w:spacing w:line="415" w:lineRule="auto"/>
      </w:pPr>
      <w:bookmarkStart w:id="994" w:name="_Toc398715820"/>
      <w:r>
        <w:rPr>
          <w:rFonts w:hint="eastAsia"/>
        </w:rPr>
        <w:t>说明</w:t>
      </w:r>
      <w:bookmarkEnd w:id="9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8A73EA" w:rsidRDefault="008A73EA" w:rsidP="008A73EA"/>
    <w:p w:rsidR="008A73EA" w:rsidRDefault="008A73EA" w:rsidP="008A73EA">
      <w:pPr>
        <w:pStyle w:val="2"/>
        <w:numPr>
          <w:ilvl w:val="1"/>
          <w:numId w:val="13"/>
        </w:numPr>
      </w:pPr>
      <w:bookmarkStart w:id="995" w:name="_Toc398715821"/>
      <w:r>
        <w:t>TFB_API_0</w:t>
      </w:r>
      <w:r>
        <w:rPr>
          <w:rFonts w:hint="eastAsia"/>
        </w:rPr>
        <w:t xml:space="preserve">117  </w:t>
      </w:r>
      <w:r>
        <w:rPr>
          <w:rFonts w:hint="eastAsia"/>
        </w:rPr>
        <w:t>工资支付管理</w:t>
      </w:r>
      <w:r>
        <w:t>—</w:t>
      </w:r>
      <w:bookmarkStart w:id="996" w:name="OLE_LINK201"/>
      <w:bookmarkStart w:id="997" w:name="OLE_LINK202"/>
      <w:r>
        <w:rPr>
          <w:rFonts w:hint="eastAsia"/>
        </w:rPr>
        <w:t>绑定财务人员帐号</w:t>
      </w:r>
      <w:bookmarkEnd w:id="995"/>
      <w:bookmarkEnd w:id="996"/>
      <w:bookmarkEnd w:id="997"/>
    </w:p>
    <w:p w:rsidR="008A73EA" w:rsidRDefault="008A73EA" w:rsidP="008A73EA">
      <w:pPr>
        <w:pStyle w:val="2"/>
        <w:numPr>
          <w:ilvl w:val="2"/>
          <w:numId w:val="13"/>
        </w:numPr>
        <w:spacing w:line="415" w:lineRule="auto"/>
      </w:pPr>
      <w:bookmarkStart w:id="998" w:name="_Toc398715822"/>
      <w:r>
        <w:rPr>
          <w:rFonts w:hint="eastAsia"/>
        </w:rPr>
        <w:t>业务标识</w:t>
      </w:r>
      <w:r>
        <w:t xml:space="preserve"> </w:t>
      </w:r>
      <w:r>
        <w:rPr>
          <w:rFonts w:hint="eastAsia"/>
        </w:rPr>
        <w:t xml:space="preserve"> ApiWageInfo- &gt;</w:t>
      </w:r>
      <w:r w:rsidRPr="005C23EF">
        <w:t xml:space="preserve"> </w:t>
      </w:r>
      <w:r>
        <w:rPr>
          <w:rFonts w:hint="eastAsia"/>
        </w:rPr>
        <w:t>bdcaiwuAuthor</w:t>
      </w:r>
      <w:bookmarkEnd w:id="998"/>
    </w:p>
    <w:p w:rsidR="008A73EA" w:rsidRDefault="008A73EA" w:rsidP="008A73EA">
      <w:pPr>
        <w:pStyle w:val="3"/>
        <w:numPr>
          <w:ilvl w:val="2"/>
          <w:numId w:val="13"/>
        </w:numPr>
        <w:spacing w:line="415" w:lineRule="auto"/>
      </w:pPr>
      <w:bookmarkStart w:id="999" w:name="_Toc398715823"/>
      <w:r>
        <w:rPr>
          <w:rFonts w:hint="eastAsia"/>
        </w:rPr>
        <w:t>业务功能描述</w:t>
      </w:r>
      <w:bookmarkEnd w:id="999"/>
    </w:p>
    <w:p w:rsidR="008A73EA" w:rsidRPr="00CC4995" w:rsidRDefault="008A73EA" w:rsidP="008A73EA">
      <w:pPr>
        <w:ind w:firstLineChars="50" w:firstLine="105"/>
      </w:pPr>
      <w:r>
        <w:rPr>
          <w:rFonts w:hint="eastAsia"/>
        </w:rPr>
        <w:t>绑定财务人员帐号</w:t>
      </w:r>
    </w:p>
    <w:p w:rsidR="008A73EA" w:rsidRDefault="008A73EA" w:rsidP="008A73EA">
      <w:pPr>
        <w:pStyle w:val="3"/>
        <w:numPr>
          <w:ilvl w:val="2"/>
          <w:numId w:val="13"/>
        </w:numPr>
        <w:spacing w:line="415" w:lineRule="auto"/>
      </w:pPr>
      <w:bookmarkStart w:id="1000" w:name="_Toc398715824"/>
      <w:r>
        <w:rPr>
          <w:rFonts w:hint="eastAsia"/>
        </w:rPr>
        <w:t>请求</w:t>
      </w:r>
      <w:bookmarkEnd w:id="100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bookmarkStart w:id="1001" w:name="OLE_LINK203"/>
            <w:bookmarkStart w:id="1002" w:name="OLE_LINK204"/>
            <w:r>
              <w:rPr>
                <w:rFonts w:hint="eastAsia"/>
                <w:b/>
              </w:rPr>
              <w:t>authorusername</w:t>
            </w:r>
            <w:bookmarkEnd w:id="1001"/>
            <w:bookmarkEnd w:id="1002"/>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3"/>
        <w:numPr>
          <w:ilvl w:val="2"/>
          <w:numId w:val="13"/>
        </w:numPr>
        <w:spacing w:line="415" w:lineRule="auto"/>
      </w:pPr>
      <w:bookmarkStart w:id="1003" w:name="_Toc398715825"/>
      <w:r>
        <w:rPr>
          <w:rFonts w:hint="eastAsia"/>
        </w:rPr>
        <w:t>应答</w:t>
      </w:r>
      <w:bookmarkEnd w:id="100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A73EA"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8A73EA" w:rsidRDefault="008A73EA" w:rsidP="008A73EA">
      <w:pPr>
        <w:pStyle w:val="3"/>
        <w:numPr>
          <w:ilvl w:val="2"/>
          <w:numId w:val="13"/>
        </w:numPr>
        <w:spacing w:line="415" w:lineRule="auto"/>
      </w:pPr>
      <w:bookmarkStart w:id="1004" w:name="_Toc398715826"/>
      <w:r>
        <w:rPr>
          <w:rFonts w:hint="eastAsia"/>
        </w:rPr>
        <w:t>说明</w:t>
      </w:r>
      <w:bookmarkEnd w:id="10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bdcaiwuAuthor</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Pr>
        <w:rPr>
          <w:b/>
        </w:rPr>
      </w:pPr>
    </w:p>
    <w:p w:rsidR="008A73EA" w:rsidRDefault="008A73EA" w:rsidP="008A73EA"/>
    <w:p w:rsidR="008A73EA" w:rsidRDefault="008A73EA" w:rsidP="008A73EA">
      <w:pPr>
        <w:pStyle w:val="2"/>
        <w:numPr>
          <w:ilvl w:val="1"/>
          <w:numId w:val="13"/>
        </w:numPr>
      </w:pPr>
      <w:bookmarkStart w:id="1005" w:name="_Toc398715827"/>
      <w:r>
        <w:t>TFB_API_0</w:t>
      </w:r>
      <w:r>
        <w:rPr>
          <w:rFonts w:hint="eastAsia"/>
        </w:rPr>
        <w:t xml:space="preserve">118  </w:t>
      </w:r>
      <w:r>
        <w:rPr>
          <w:rFonts w:hint="eastAsia"/>
        </w:rPr>
        <w:t>工资支付管理</w:t>
      </w:r>
      <w:r>
        <w:t>—</w:t>
      </w:r>
      <w:r>
        <w:rPr>
          <w:rFonts w:hint="eastAsia"/>
        </w:rPr>
        <w:t>根据手机号码读取用户信息</w:t>
      </w:r>
      <w:bookmarkEnd w:id="1005"/>
    </w:p>
    <w:p w:rsidR="008A73EA" w:rsidRDefault="008A73EA" w:rsidP="008A73EA">
      <w:pPr>
        <w:pStyle w:val="2"/>
        <w:numPr>
          <w:ilvl w:val="2"/>
          <w:numId w:val="13"/>
        </w:numPr>
        <w:spacing w:line="415" w:lineRule="auto"/>
      </w:pPr>
      <w:bookmarkStart w:id="1006" w:name="_Toc398715828"/>
      <w:r>
        <w:rPr>
          <w:rFonts w:hint="eastAsia"/>
        </w:rPr>
        <w:t>业务标识</w:t>
      </w:r>
      <w:r>
        <w:t xml:space="preserve"> </w:t>
      </w:r>
      <w:r>
        <w:rPr>
          <w:rFonts w:hint="eastAsia"/>
        </w:rPr>
        <w:t xml:space="preserve"> ApiWageInfo- &gt;</w:t>
      </w:r>
      <w:r w:rsidRPr="005C23EF">
        <w:t xml:space="preserve"> </w:t>
      </w:r>
      <w:bookmarkStart w:id="1007" w:name="OLE_LINK205"/>
      <w:bookmarkStart w:id="1008" w:name="OLE_LINK206"/>
      <w:r>
        <w:rPr>
          <w:rFonts w:hint="eastAsia"/>
        </w:rPr>
        <w:t>readAuthorInfo</w:t>
      </w:r>
      <w:bookmarkEnd w:id="1006"/>
      <w:bookmarkEnd w:id="1007"/>
      <w:bookmarkEnd w:id="1008"/>
    </w:p>
    <w:p w:rsidR="008A73EA" w:rsidRDefault="008A73EA" w:rsidP="008A73EA">
      <w:pPr>
        <w:pStyle w:val="3"/>
        <w:numPr>
          <w:ilvl w:val="2"/>
          <w:numId w:val="13"/>
        </w:numPr>
        <w:spacing w:line="415" w:lineRule="auto"/>
      </w:pPr>
      <w:bookmarkStart w:id="1009" w:name="_Toc398715829"/>
      <w:r>
        <w:rPr>
          <w:rFonts w:hint="eastAsia"/>
        </w:rPr>
        <w:t>业务功能描述</w:t>
      </w:r>
      <w:bookmarkEnd w:id="1009"/>
    </w:p>
    <w:p w:rsidR="008A73EA" w:rsidRPr="00440B63" w:rsidRDefault="008A73EA" w:rsidP="008A73EA">
      <w:pPr>
        <w:ind w:firstLineChars="50" w:firstLine="105"/>
      </w:pPr>
      <w:r>
        <w:rPr>
          <w:rFonts w:hint="eastAsia"/>
        </w:rPr>
        <w:t>根据手机号码读取用户信息。</w:t>
      </w:r>
      <w:r w:rsidR="00440B63">
        <w:rPr>
          <w:rFonts w:hint="eastAsia"/>
        </w:rPr>
        <w:t xml:space="preserve"> </w:t>
      </w:r>
    </w:p>
    <w:p w:rsidR="008A73EA" w:rsidRDefault="008A73EA" w:rsidP="008A73EA">
      <w:pPr>
        <w:pStyle w:val="3"/>
        <w:numPr>
          <w:ilvl w:val="2"/>
          <w:numId w:val="13"/>
        </w:numPr>
        <w:spacing w:line="415" w:lineRule="auto"/>
      </w:pPr>
      <w:bookmarkStart w:id="1010" w:name="_Toc398715830"/>
      <w:r>
        <w:rPr>
          <w:rFonts w:hint="eastAsia"/>
        </w:rPr>
        <w:t>请求</w:t>
      </w:r>
      <w:bookmarkEnd w:id="101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authorusername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财务人员手机号码</w:t>
            </w:r>
          </w:p>
        </w:tc>
      </w:tr>
    </w:tbl>
    <w:p w:rsidR="008A73EA" w:rsidRDefault="008A73EA" w:rsidP="008A73EA"/>
    <w:p w:rsidR="008A73EA" w:rsidRDefault="008A73EA" w:rsidP="008A73EA">
      <w:pPr>
        <w:pStyle w:val="3"/>
        <w:numPr>
          <w:ilvl w:val="2"/>
          <w:numId w:val="13"/>
        </w:numPr>
        <w:spacing w:line="415" w:lineRule="auto"/>
      </w:pPr>
      <w:bookmarkStart w:id="1011" w:name="_Toc398715831"/>
      <w:r>
        <w:rPr>
          <w:rFonts w:hint="eastAsia"/>
        </w:rPr>
        <w:t>应答</w:t>
      </w:r>
      <w:bookmarkEnd w:id="101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bookmarkStart w:id="1012" w:name="OLE_LINK207"/>
            <w:bookmarkStart w:id="1013" w:name="OLE_LINK208"/>
            <w:r>
              <w:rPr>
                <w:rFonts w:hint="eastAsia"/>
                <w:szCs w:val="21"/>
              </w:rPr>
              <w:t>cw</w:t>
            </w:r>
            <w:r>
              <w:rPr>
                <w:szCs w:val="21"/>
              </w:rPr>
              <w:t>truename</w:t>
            </w:r>
            <w:bookmarkEnd w:id="1012"/>
            <w:bookmarkEnd w:id="1013"/>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bookmarkStart w:id="1014" w:name="OLE_LINK209"/>
            <w:bookmarkStart w:id="1015" w:name="OLE_LINK210"/>
            <w:r>
              <w:rPr>
                <w:rFonts w:hint="eastAsia"/>
                <w:szCs w:val="21"/>
              </w:rPr>
              <w:t>cw</w:t>
            </w:r>
            <w:r>
              <w:rPr>
                <w:szCs w:val="21"/>
              </w:rPr>
              <w:t>trueidcard</w:t>
            </w:r>
            <w:bookmarkEnd w:id="1014"/>
            <w:bookmarkEnd w:id="1015"/>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16" w:name="_Toc398715832"/>
      <w:r>
        <w:rPr>
          <w:rFonts w:hint="eastAsia"/>
        </w:rPr>
        <w:t>说明</w:t>
      </w:r>
      <w:bookmarkEnd w:id="10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2"/>
        <w:numPr>
          <w:ilvl w:val="1"/>
          <w:numId w:val="13"/>
        </w:numPr>
      </w:pPr>
      <w:bookmarkStart w:id="1017" w:name="_Toc398715833"/>
      <w:r>
        <w:t>TFB_API_0</w:t>
      </w:r>
      <w:r w:rsidR="007633AA">
        <w:rPr>
          <w:rFonts w:hint="eastAsia"/>
        </w:rPr>
        <w:t>119</w:t>
      </w:r>
      <w:r>
        <w:rPr>
          <w:rFonts w:hint="eastAsia"/>
        </w:rPr>
        <w:t xml:space="preserve">  </w:t>
      </w:r>
      <w:r>
        <w:rPr>
          <w:rFonts w:hint="eastAsia"/>
        </w:rPr>
        <w:t>工资支付管理</w:t>
      </w:r>
      <w:r>
        <w:t>—</w:t>
      </w:r>
      <w:r w:rsidR="007633AA">
        <w:rPr>
          <w:rFonts w:hint="eastAsia"/>
        </w:rPr>
        <w:t>读取工资信息</w:t>
      </w:r>
      <w:bookmarkEnd w:id="1017"/>
    </w:p>
    <w:p w:rsidR="008A73EA" w:rsidRDefault="008A73EA" w:rsidP="008A73EA">
      <w:pPr>
        <w:pStyle w:val="2"/>
        <w:numPr>
          <w:ilvl w:val="2"/>
          <w:numId w:val="13"/>
        </w:numPr>
        <w:spacing w:line="415" w:lineRule="auto"/>
      </w:pPr>
      <w:bookmarkStart w:id="1018" w:name="_Toc398715834"/>
      <w:r>
        <w:rPr>
          <w:rFonts w:hint="eastAsia"/>
        </w:rPr>
        <w:t>业务标识</w:t>
      </w:r>
      <w:r>
        <w:t xml:space="preserve"> </w:t>
      </w:r>
      <w:r>
        <w:rPr>
          <w:rFonts w:hint="eastAsia"/>
        </w:rPr>
        <w:t xml:space="preserve"> ApiWageInfo- &gt;</w:t>
      </w:r>
      <w:r w:rsidRPr="005C23EF">
        <w:t xml:space="preserve"> </w:t>
      </w:r>
      <w:bookmarkStart w:id="1019" w:name="OLE_LINK211"/>
      <w:bookmarkStart w:id="1020" w:name="OLE_LINK212"/>
      <w:r>
        <w:rPr>
          <w:rFonts w:hint="eastAsia"/>
        </w:rPr>
        <w:t>read</w:t>
      </w:r>
      <w:r w:rsidR="007633AA">
        <w:rPr>
          <w:rFonts w:hint="eastAsia"/>
        </w:rPr>
        <w:t>wagelists</w:t>
      </w:r>
      <w:bookmarkEnd w:id="1018"/>
      <w:bookmarkEnd w:id="1019"/>
      <w:bookmarkEnd w:id="1020"/>
    </w:p>
    <w:p w:rsidR="008A73EA" w:rsidRDefault="008A73EA" w:rsidP="008A73EA">
      <w:pPr>
        <w:pStyle w:val="3"/>
        <w:numPr>
          <w:ilvl w:val="2"/>
          <w:numId w:val="13"/>
        </w:numPr>
        <w:spacing w:line="415" w:lineRule="auto"/>
      </w:pPr>
      <w:bookmarkStart w:id="1021" w:name="_Toc398715835"/>
      <w:r>
        <w:rPr>
          <w:rFonts w:hint="eastAsia"/>
        </w:rPr>
        <w:t>业务功能描述</w:t>
      </w:r>
      <w:bookmarkEnd w:id="1021"/>
    </w:p>
    <w:p w:rsidR="008A73EA" w:rsidRPr="00CC4995" w:rsidRDefault="00DB2907" w:rsidP="008A73EA">
      <w:pPr>
        <w:ind w:firstLineChars="50" w:firstLine="105"/>
      </w:pPr>
      <w:r>
        <w:rPr>
          <w:rFonts w:hint="eastAsia"/>
        </w:rPr>
        <w:t>读取月份分类显示所有工资信息</w:t>
      </w:r>
    </w:p>
    <w:p w:rsidR="008A73EA" w:rsidRDefault="008A73EA" w:rsidP="008A73EA">
      <w:pPr>
        <w:pStyle w:val="3"/>
        <w:numPr>
          <w:ilvl w:val="2"/>
          <w:numId w:val="13"/>
        </w:numPr>
        <w:spacing w:line="415" w:lineRule="auto"/>
      </w:pPr>
      <w:bookmarkStart w:id="1022" w:name="_Toc398715836"/>
      <w:r>
        <w:rPr>
          <w:rFonts w:hint="eastAsia"/>
        </w:rPr>
        <w:t>请求</w:t>
      </w:r>
      <w:bookmarkEnd w:id="102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7633AA"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bookmarkStart w:id="1023" w:name="OLE_LINK223"/>
            <w:bookmarkStart w:id="1024" w:name="OLE_LINK224"/>
            <w:r>
              <w:rPr>
                <w:rFonts w:hint="eastAsia"/>
                <w:b/>
              </w:rPr>
              <w:t>querytype</w:t>
            </w:r>
            <w:bookmarkEnd w:id="1023"/>
            <w:bookmarkEnd w:id="1024"/>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33AA" w:rsidRDefault="007633AA"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33AA" w:rsidRDefault="007633AA" w:rsidP="00804615">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bookmarkStart w:id="1025" w:name="_Toc398715837"/>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bossauthorid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老总</w:t>
            </w:r>
            <w:r>
              <w:rPr>
                <w:rFonts w:ascii="Courier New" w:hAnsi="Courier New" w:cs="Courier New" w:hint="eastAsia"/>
                <w:sz w:val="18"/>
                <w:szCs w:val="18"/>
              </w:rPr>
              <w:t xml:space="preserve">authorid  </w:t>
            </w:r>
          </w:p>
        </w:tc>
      </w:tr>
    </w:tbl>
    <w:p w:rsidR="00686D2B" w:rsidRDefault="00686D2B" w:rsidP="00686D2B"/>
    <w:p w:rsidR="008A73EA" w:rsidRDefault="008A73EA" w:rsidP="008A73EA">
      <w:pPr>
        <w:pStyle w:val="3"/>
        <w:numPr>
          <w:ilvl w:val="2"/>
          <w:numId w:val="13"/>
        </w:numPr>
        <w:spacing w:line="415" w:lineRule="auto"/>
      </w:pPr>
      <w:r>
        <w:rPr>
          <w:rFonts w:hint="eastAsia"/>
        </w:rPr>
        <w:lastRenderedPageBreak/>
        <w:t>应答</w:t>
      </w:r>
      <w:bookmarkEnd w:id="102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rFonts w:ascii="Courier New" w:hAnsi="Courier New" w:cs="Courier New"/>
                <w:sz w:val="18"/>
                <w:szCs w:val="18"/>
              </w:rPr>
            </w:pPr>
            <w:r>
              <w:rPr>
                <w:rFonts w:hint="eastAsia"/>
                <w:szCs w:val="21"/>
              </w:rPr>
              <w:t>wagestanum</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sidR="007238B6">
              <w:rPr>
                <w:rFonts w:ascii="Courier New" w:hAnsi="Courier New" w:cs="Courier New" w:hint="eastAsia"/>
                <w:sz w:val="18"/>
                <w:szCs w:val="18"/>
              </w:rPr>
              <w:t>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bookmarkStart w:id="1026" w:name="OLE_LINK217"/>
            <w:bookmarkStart w:id="1027" w:name="OLE_LINK218"/>
            <w:r>
              <w:rPr>
                <w:rFonts w:hint="eastAsia"/>
                <w:szCs w:val="21"/>
              </w:rPr>
              <w:t>msgchild</w:t>
            </w:r>
            <w:bookmarkEnd w:id="1026"/>
            <w:bookmarkEnd w:id="1027"/>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238B6" w:rsidP="008A73EA">
            <w:pPr>
              <w:rPr>
                <w:rFonts w:ascii="Courier New" w:hAnsi="Courier New" w:cs="Courier New"/>
                <w:sz w:val="18"/>
                <w:szCs w:val="18"/>
              </w:rPr>
            </w:pPr>
            <w:bookmarkStart w:id="1028" w:name="OLE_LINK215"/>
            <w:bookmarkStart w:id="1029" w:name="OLE_LINK216"/>
            <w:r>
              <w:rPr>
                <w:rFonts w:hint="eastAsia"/>
                <w:szCs w:val="21"/>
              </w:rPr>
              <w:t>wagepaymoney</w:t>
            </w:r>
            <w:bookmarkEnd w:id="1028"/>
            <w:bookmarkEnd w:id="1029"/>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bookmarkStart w:id="1030" w:name="OLE_LINK213"/>
            <w:bookmarkStart w:id="1031" w:name="OLE_LINK214"/>
            <w:r>
              <w:rPr>
                <w:rFonts w:ascii="Courier New" w:hAnsi="Courier New" w:cs="Courier New" w:hint="eastAsia"/>
                <w:sz w:val="18"/>
                <w:szCs w:val="18"/>
              </w:rPr>
              <w:t>ilist</w:t>
            </w:r>
            <w:bookmarkEnd w:id="1030"/>
            <w:bookmarkEnd w:id="1031"/>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7238B6">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ilist</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staname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工资</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bkcardno</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银行卡号</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bookmarkStart w:id="1032" w:name="OLE_LINK219"/>
            <w:bookmarkStart w:id="1033" w:name="OLE_LINK220"/>
            <w:r>
              <w:rPr>
                <w:rFonts w:ascii="Courier New" w:hAnsi="Courier New" w:cs="Courier New" w:hint="eastAsia"/>
                <w:sz w:val="18"/>
                <w:szCs w:val="18"/>
              </w:rPr>
              <w:t>bkcardbank</w:t>
            </w:r>
            <w:bookmarkEnd w:id="1032"/>
            <w:bookmarkEnd w:id="1033"/>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7238B6">
            <w:pPr>
              <w:rPr>
                <w:rFonts w:ascii="Courier New" w:hAnsi="Courier New" w:cs="Courier New"/>
                <w:sz w:val="18"/>
                <w:szCs w:val="18"/>
              </w:rPr>
            </w:pPr>
            <w:r>
              <w:rPr>
                <w:rFonts w:ascii="Courier New" w:hAnsi="Courier New" w:cs="Courier New" w:hint="eastAsia"/>
                <w:sz w:val="18"/>
                <w:szCs w:val="18"/>
              </w:rPr>
              <w:t>银行名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34" w:name="_Toc398715838"/>
      <w:r>
        <w:rPr>
          <w:rFonts w:hint="eastAsia"/>
        </w:rPr>
        <w:t>说明</w:t>
      </w:r>
      <w:bookmarkEnd w:id="10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7238B6" w:rsidP="008A73EA">
            <w:pPr>
              <w:rPr>
                <w:rFonts w:ascii="Courier New" w:hAnsi="Courier New" w:cs="Courier New"/>
                <w:sz w:val="18"/>
                <w:szCs w:val="18"/>
              </w:rPr>
            </w:pPr>
            <w:bookmarkStart w:id="1035" w:name="OLE_LINK221"/>
            <w:bookmarkStart w:id="1036" w:name="OLE_LINK222"/>
            <w:r>
              <w:rPr>
                <w:rFonts w:hint="eastAsia"/>
              </w:rPr>
              <w:t>readwagelists</w:t>
            </w:r>
            <w:bookmarkEnd w:id="1035"/>
            <w:bookmarkEnd w:id="1036"/>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68377B" w:rsidRDefault="0068377B" w:rsidP="00376CB0">
      <w:pPr>
        <w:rPr>
          <w:b/>
        </w:rPr>
      </w:pPr>
    </w:p>
    <w:p w:rsidR="007238B6" w:rsidRDefault="007238B6" w:rsidP="007238B6"/>
    <w:p w:rsidR="007238B6" w:rsidRDefault="007238B6" w:rsidP="007238B6">
      <w:pPr>
        <w:pStyle w:val="2"/>
        <w:numPr>
          <w:ilvl w:val="1"/>
          <w:numId w:val="13"/>
        </w:numPr>
      </w:pPr>
      <w:bookmarkStart w:id="1037" w:name="_Toc398715839"/>
      <w:r>
        <w:lastRenderedPageBreak/>
        <w:t>TFB_API_0</w:t>
      </w:r>
      <w:r>
        <w:rPr>
          <w:rFonts w:hint="eastAsia"/>
        </w:rPr>
        <w:t xml:space="preserve">120  </w:t>
      </w:r>
      <w:r>
        <w:rPr>
          <w:rFonts w:hint="eastAsia"/>
        </w:rPr>
        <w:t>工资支付管理</w:t>
      </w:r>
      <w:r>
        <w:t>—</w:t>
      </w:r>
      <w:r>
        <w:rPr>
          <w:rFonts w:hint="eastAsia"/>
        </w:rPr>
        <w:t>支付工资</w:t>
      </w:r>
      <w:bookmarkEnd w:id="1037"/>
    </w:p>
    <w:p w:rsidR="007238B6" w:rsidRDefault="007238B6" w:rsidP="007238B6">
      <w:pPr>
        <w:pStyle w:val="2"/>
        <w:numPr>
          <w:ilvl w:val="2"/>
          <w:numId w:val="13"/>
        </w:numPr>
        <w:spacing w:line="415" w:lineRule="auto"/>
      </w:pPr>
      <w:bookmarkStart w:id="1038" w:name="_Toc398715840"/>
      <w:r>
        <w:rPr>
          <w:rFonts w:hint="eastAsia"/>
        </w:rPr>
        <w:t>业务标识</w:t>
      </w:r>
      <w:r>
        <w:t xml:space="preserve"> </w:t>
      </w:r>
      <w:r>
        <w:rPr>
          <w:rFonts w:hint="eastAsia"/>
        </w:rPr>
        <w:t xml:space="preserve"> ApiWageInfo- &gt;</w:t>
      </w:r>
      <w:r w:rsidRPr="005C23EF">
        <w:t xml:space="preserve"> </w:t>
      </w:r>
      <w:r>
        <w:rPr>
          <w:rFonts w:hint="eastAsia"/>
        </w:rPr>
        <w:t>pay</w:t>
      </w:r>
      <w:r w:rsidR="00DB2907">
        <w:rPr>
          <w:rFonts w:hint="eastAsia"/>
        </w:rPr>
        <w:t>month</w:t>
      </w:r>
      <w:r>
        <w:rPr>
          <w:rFonts w:hint="eastAsia"/>
        </w:rPr>
        <w:t>wage</w:t>
      </w:r>
      <w:bookmarkEnd w:id="1038"/>
    </w:p>
    <w:p w:rsidR="007238B6" w:rsidRDefault="007238B6" w:rsidP="007238B6">
      <w:pPr>
        <w:pStyle w:val="3"/>
        <w:numPr>
          <w:ilvl w:val="2"/>
          <w:numId w:val="13"/>
        </w:numPr>
        <w:spacing w:line="415" w:lineRule="auto"/>
      </w:pPr>
      <w:bookmarkStart w:id="1039" w:name="_Toc398715841"/>
      <w:r>
        <w:rPr>
          <w:rFonts w:hint="eastAsia"/>
        </w:rPr>
        <w:t>业务功能描述</w:t>
      </w:r>
      <w:bookmarkEnd w:id="1039"/>
    </w:p>
    <w:p w:rsidR="007238B6" w:rsidRPr="00CC4995" w:rsidRDefault="00DB2907" w:rsidP="007238B6">
      <w:pPr>
        <w:ind w:firstLineChars="50" w:firstLine="105"/>
      </w:pPr>
      <w:r>
        <w:rPr>
          <w:rFonts w:hint="eastAsia"/>
        </w:rPr>
        <w:t>读取当月的工资情况，进行支付</w:t>
      </w:r>
      <w:r w:rsidR="00765B11">
        <w:rPr>
          <w:rFonts w:hint="eastAsia"/>
        </w:rPr>
        <w:t>，利率和最大支付金额读取</w:t>
      </w:r>
      <w:r w:rsidR="00765B11">
        <w:rPr>
          <w:rFonts w:hint="eastAsia"/>
        </w:rPr>
        <w:t>0098</w:t>
      </w:r>
      <w:r w:rsidR="00765B11">
        <w:rPr>
          <w:rFonts w:hint="eastAsia"/>
        </w:rPr>
        <w:t>接口</w:t>
      </w:r>
      <w:r w:rsidR="003524FE">
        <w:rPr>
          <w:rFonts w:hint="eastAsia"/>
        </w:rPr>
        <w:t>（这部分管理的是一次性最多支付金额）</w:t>
      </w:r>
    </w:p>
    <w:p w:rsidR="007238B6" w:rsidRDefault="007238B6" w:rsidP="007238B6">
      <w:pPr>
        <w:pStyle w:val="3"/>
        <w:numPr>
          <w:ilvl w:val="2"/>
          <w:numId w:val="13"/>
        </w:numPr>
        <w:spacing w:line="415" w:lineRule="auto"/>
      </w:pPr>
      <w:bookmarkStart w:id="1040" w:name="_Toc398715842"/>
      <w:r>
        <w:rPr>
          <w:rFonts w:hint="eastAsia"/>
        </w:rPr>
        <w:t>请求</w:t>
      </w:r>
      <w:bookmarkEnd w:id="10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238B6"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取值说明</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804615">
            <w:pPr>
              <w:rPr>
                <w:rFonts w:ascii="Courier New" w:hAnsi="Courier New" w:cs="Courier New"/>
                <w:sz w:val="18"/>
                <w:szCs w:val="18"/>
              </w:rPr>
            </w:pP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bl>
    <w:p w:rsidR="007238B6" w:rsidRDefault="007238B6" w:rsidP="007238B6"/>
    <w:p w:rsidR="007238B6" w:rsidRDefault="007238B6" w:rsidP="007238B6">
      <w:pPr>
        <w:pStyle w:val="3"/>
        <w:numPr>
          <w:ilvl w:val="2"/>
          <w:numId w:val="13"/>
        </w:numPr>
        <w:spacing w:line="415" w:lineRule="auto"/>
      </w:pPr>
      <w:bookmarkStart w:id="1041" w:name="_Toc398715843"/>
      <w:r>
        <w:rPr>
          <w:rFonts w:hint="eastAsia"/>
        </w:rPr>
        <w:t>应答</w:t>
      </w:r>
      <w:bookmarkEnd w:id="10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7238B6" w:rsidTr="00804615">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取值说明</w:t>
            </w: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发放总工资金额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3D6D2A"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E07E3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wagepaymoney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wagelistid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needpaymoney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需支付总额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w:t>
            </w:r>
            <w:r>
              <w:rPr>
                <w:rFonts w:ascii="Courier New" w:hAnsi="Courier New" w:cs="Courier New" w:hint="eastAsia"/>
                <w:sz w:val="18"/>
                <w:szCs w:val="18"/>
              </w:rPr>
              <w:t>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payfee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本次需支付手续费</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支付的总手续费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minfee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手续费最低额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lastRenderedPageBreak/>
              <w:t>1.2.</w:t>
            </w:r>
            <w:r w:rsidR="00E07E38">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maxfee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手续费最高额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8E2C21" w:rsidP="00804615">
            <w:pPr>
              <w:rPr>
                <w:rFonts w:ascii="Courier New" w:hAnsi="Courier New" w:cs="Courier New"/>
                <w:sz w:val="18"/>
                <w:szCs w:val="18"/>
              </w:rPr>
            </w:pPr>
            <w:r w:rsidRPr="008E2C21">
              <w:rPr>
                <w:szCs w:val="21"/>
              </w:rPr>
              <w:t>feeperent</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8E2C21" w:rsidP="00804615">
            <w:pPr>
              <w:rPr>
                <w:rFonts w:ascii="Courier New" w:hAnsi="Courier New" w:cs="Courier New"/>
                <w:sz w:val="18"/>
                <w:szCs w:val="18"/>
              </w:rPr>
            </w:pPr>
            <w:r>
              <w:rPr>
                <w:rFonts w:ascii="Courier New" w:hAnsi="Courier New" w:cs="Courier New" w:hint="eastAsia"/>
                <w:sz w:val="18"/>
                <w:szCs w:val="18"/>
              </w:rPr>
              <w:t>手续费</w:t>
            </w:r>
            <w:r>
              <w:rPr>
                <w:rFonts w:ascii="Courier New" w:hAnsi="Courier New" w:cs="Courier New" w:hint="eastAsia"/>
                <w:sz w:val="18"/>
                <w:szCs w:val="18"/>
              </w:rPr>
              <w:t>%</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8E2C21" w:rsidP="00804615">
            <w:pPr>
              <w:rPr>
                <w:rFonts w:ascii="Courier New" w:hAnsi="Courier New" w:cs="Courier New"/>
                <w:sz w:val="18"/>
                <w:szCs w:val="18"/>
              </w:rPr>
            </w:pPr>
            <w:r>
              <w:rPr>
                <w:rFonts w:ascii="Courier New" w:hAnsi="Courier New" w:cs="Courier New" w:hint="eastAsia"/>
                <w:sz w:val="18"/>
                <w:szCs w:val="18"/>
              </w:rPr>
              <w:t>计算手续费的百分比</w:t>
            </w:r>
          </w:p>
        </w:tc>
      </w:tr>
    </w:tbl>
    <w:p w:rsidR="007238B6" w:rsidRDefault="007238B6" w:rsidP="007238B6">
      <w:pPr>
        <w:pStyle w:val="3"/>
        <w:numPr>
          <w:ilvl w:val="2"/>
          <w:numId w:val="13"/>
        </w:numPr>
        <w:spacing w:line="415" w:lineRule="auto"/>
      </w:pPr>
      <w:bookmarkStart w:id="1042" w:name="_Toc398715844"/>
      <w:r>
        <w:rPr>
          <w:rFonts w:hint="eastAsia"/>
        </w:rPr>
        <w:t>说明</w:t>
      </w:r>
      <w:bookmarkEnd w:id="10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DB2907" w:rsidP="00804615">
            <w:pPr>
              <w:rPr>
                <w:rFonts w:ascii="Courier New" w:hAnsi="Courier New" w:cs="Courier New"/>
                <w:sz w:val="18"/>
                <w:szCs w:val="18"/>
              </w:rPr>
            </w:pPr>
            <w:r>
              <w:rPr>
                <w:rFonts w:hint="eastAsia"/>
              </w:rPr>
              <w:t>paymonthwage</w:t>
            </w:r>
          </w:p>
        </w:tc>
        <w:tc>
          <w:tcPr>
            <w:tcW w:w="5837"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7238B6"/>
    <w:p w:rsidR="007238B6" w:rsidRDefault="007238B6" w:rsidP="007238B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DB29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retmsg</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成功</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376CB0">
      <w:pPr>
        <w:rPr>
          <w:b/>
        </w:rPr>
      </w:pPr>
    </w:p>
    <w:p w:rsidR="00765B11" w:rsidRDefault="00765B11" w:rsidP="00765B11">
      <w:pPr>
        <w:rPr>
          <w:sz w:val="22"/>
        </w:rPr>
      </w:pPr>
    </w:p>
    <w:p w:rsidR="00765B11" w:rsidRDefault="00765B11" w:rsidP="00765B11">
      <w:pPr>
        <w:rPr>
          <w:sz w:val="22"/>
        </w:rPr>
      </w:pPr>
    </w:p>
    <w:p w:rsidR="00765B11" w:rsidRDefault="00765B11" w:rsidP="00765B11">
      <w:pPr>
        <w:rPr>
          <w:sz w:val="22"/>
        </w:rPr>
      </w:pPr>
    </w:p>
    <w:p w:rsidR="00765B11" w:rsidRDefault="003E55CF" w:rsidP="00765B11">
      <w:pPr>
        <w:pStyle w:val="2"/>
        <w:numPr>
          <w:ilvl w:val="1"/>
          <w:numId w:val="13"/>
        </w:numPr>
      </w:pPr>
      <w:bookmarkStart w:id="1043" w:name="_Toc398715845"/>
      <w:r>
        <w:t>TFB_API_0</w:t>
      </w:r>
      <w:r>
        <w:rPr>
          <w:rFonts w:hint="eastAsia"/>
        </w:rPr>
        <w:t>121</w:t>
      </w:r>
      <w:r w:rsidR="00765B11">
        <w:rPr>
          <w:rFonts w:hint="eastAsia"/>
        </w:rPr>
        <w:t xml:space="preserve"> </w:t>
      </w:r>
      <w:r w:rsidR="00765B11">
        <w:rPr>
          <w:rFonts w:hint="eastAsia"/>
        </w:rPr>
        <w:t>工资支付管理</w:t>
      </w:r>
      <w:r w:rsidR="00765B11">
        <w:t>–</w:t>
      </w:r>
      <w:r w:rsidR="00765B11">
        <w:rPr>
          <w:rFonts w:hint="eastAsia"/>
        </w:rPr>
        <w:t>支付工资请求银行交易码</w:t>
      </w:r>
      <w:bookmarkEnd w:id="1043"/>
    </w:p>
    <w:p w:rsidR="00765B11" w:rsidRDefault="00765B11" w:rsidP="00765B11">
      <w:pPr>
        <w:pStyle w:val="3"/>
        <w:numPr>
          <w:ilvl w:val="2"/>
          <w:numId w:val="13"/>
        </w:numPr>
        <w:spacing w:line="415" w:lineRule="auto"/>
      </w:pPr>
      <w:bookmarkStart w:id="1044" w:name="_Toc398715846"/>
      <w:r>
        <w:rPr>
          <w:rFonts w:hint="eastAsia"/>
        </w:rPr>
        <w:t>业务标识</w:t>
      </w:r>
      <w:r>
        <w:t xml:space="preserve"> </w:t>
      </w:r>
      <w:r>
        <w:rPr>
          <w:rFonts w:hint="eastAsia"/>
        </w:rPr>
        <w:t xml:space="preserve">ApiWageInfo </w:t>
      </w:r>
      <w:r w:rsidR="003E55CF">
        <w:rPr>
          <w:rFonts w:hint="eastAsia"/>
        </w:rPr>
        <w:t>- &gt;paywage</w:t>
      </w:r>
      <w:r>
        <w:rPr>
          <w:rFonts w:hint="eastAsia"/>
        </w:rPr>
        <w:t>Rq</w:t>
      </w:r>
      <w:bookmarkEnd w:id="1044"/>
    </w:p>
    <w:p w:rsidR="00765B11" w:rsidRDefault="00765B11" w:rsidP="00765B11"/>
    <w:p w:rsidR="00765B11" w:rsidRDefault="00765B11" w:rsidP="00765B11">
      <w:pPr>
        <w:pStyle w:val="3"/>
        <w:numPr>
          <w:ilvl w:val="2"/>
          <w:numId w:val="13"/>
        </w:numPr>
        <w:spacing w:line="415" w:lineRule="auto"/>
      </w:pPr>
      <w:bookmarkStart w:id="1045" w:name="_Toc398715847"/>
      <w:r>
        <w:rPr>
          <w:rFonts w:hint="eastAsia"/>
        </w:rPr>
        <w:t>业务功能描述</w:t>
      </w:r>
      <w:bookmarkEnd w:id="1045"/>
    </w:p>
    <w:p w:rsidR="00765B11" w:rsidRDefault="00765B11" w:rsidP="00765B11">
      <w:pPr>
        <w:ind w:firstLineChars="50" w:firstLine="105"/>
      </w:pPr>
      <w:r>
        <w:rPr>
          <w:rFonts w:hint="eastAsia"/>
        </w:rPr>
        <w:t>刷卡或者快捷支付选择银行卡后请求后台，获得银联交易流水号。</w:t>
      </w:r>
    </w:p>
    <w:p w:rsidR="00765B11" w:rsidRPr="00CC4995" w:rsidRDefault="00765B11" w:rsidP="00765B11">
      <w:pPr>
        <w:ind w:firstLineChars="50" w:firstLine="105"/>
      </w:pPr>
    </w:p>
    <w:p w:rsidR="00765B11" w:rsidRDefault="00765B11" w:rsidP="00765B11">
      <w:pPr>
        <w:pStyle w:val="3"/>
        <w:numPr>
          <w:ilvl w:val="2"/>
          <w:numId w:val="13"/>
        </w:numPr>
        <w:spacing w:line="415" w:lineRule="auto"/>
      </w:pPr>
      <w:bookmarkStart w:id="1046" w:name="_Toc398715848"/>
      <w:r>
        <w:rPr>
          <w:rFonts w:hint="eastAsia"/>
        </w:rPr>
        <w:t>请求</w:t>
      </w:r>
      <w:bookmarkEnd w:id="104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7" w:name="OLE_LINK227"/>
            <w:bookmarkStart w:id="1048" w:name="OLE_LINK228"/>
            <w:r>
              <w:rPr>
                <w:rFonts w:hint="eastAsia"/>
                <w:szCs w:val="21"/>
              </w:rPr>
              <w:t>wagepaymoney</w:t>
            </w:r>
            <w:bookmarkEnd w:id="1047"/>
            <w:bookmarkEnd w:id="104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9" w:name="OLE_LINK229"/>
            <w:bookmarkStart w:id="1050" w:name="OLE_LINK230"/>
            <w:r>
              <w:rPr>
                <w:rFonts w:ascii="Courier New" w:hAnsi="Courier New" w:cs="Courier New" w:hint="eastAsia"/>
                <w:sz w:val="18"/>
                <w:szCs w:val="18"/>
              </w:rPr>
              <w:t>wagemonth</w:t>
            </w:r>
            <w:bookmarkEnd w:id="1049"/>
            <w:bookmarkEnd w:id="1050"/>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51" w:name="OLE_LINK231"/>
            <w:bookmarkStart w:id="1052" w:name="OLE_LINK232"/>
            <w:r>
              <w:rPr>
                <w:rFonts w:ascii="Courier New" w:hAnsi="Courier New" w:cs="Courier New" w:hint="eastAsia"/>
                <w:sz w:val="18"/>
                <w:szCs w:val="18"/>
              </w:rPr>
              <w:t>wage</w:t>
            </w:r>
            <w:r w:rsidR="00765B11">
              <w:rPr>
                <w:rFonts w:ascii="Courier New" w:hAnsi="Courier New" w:cs="Courier New" w:hint="eastAsia"/>
                <w:sz w:val="18"/>
                <w:szCs w:val="18"/>
              </w:rPr>
              <w:t>money</w:t>
            </w:r>
            <w:bookmarkEnd w:id="1051"/>
            <w:bookmarkEnd w:id="105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53" w:name="OLE_LINK233"/>
            <w:bookmarkStart w:id="1054" w:name="OLE_LINK234"/>
            <w:r>
              <w:rPr>
                <w:rFonts w:ascii="Courier New" w:hAnsi="Courier New" w:cs="Courier New" w:hint="eastAsia"/>
                <w:sz w:val="18"/>
                <w:szCs w:val="18"/>
              </w:rPr>
              <w:t>fucardno</w:t>
            </w:r>
            <w:bookmarkEnd w:id="1053"/>
            <w:bookmarkEnd w:id="105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支付银行卡号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55" w:name="OLE_LINK235"/>
            <w:bookmarkStart w:id="1056" w:name="OLE_LINK236"/>
            <w:r>
              <w:rPr>
                <w:rFonts w:ascii="Courier New" w:hAnsi="Courier New" w:cs="Courier New" w:hint="eastAsia"/>
                <w:sz w:val="18"/>
                <w:szCs w:val="18"/>
              </w:rPr>
              <w:t>fucardbank</w:t>
            </w:r>
            <w:bookmarkEnd w:id="1055"/>
            <w:bookmarkEnd w:id="105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扩展</w:t>
            </w:r>
          </w:p>
        </w:tc>
      </w:tr>
      <w:tr w:rsidR="008D0B73" w:rsidTr="008A050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wagelistid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B73" w:rsidRDefault="008D0B73" w:rsidP="008A050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B73" w:rsidRDefault="008D0B73" w:rsidP="008A0504">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7" w:name="_Toc398715849"/>
      <w:r>
        <w:rPr>
          <w:rFonts w:hint="eastAsia"/>
        </w:rPr>
        <w:t>应答</w:t>
      </w:r>
      <w:bookmarkEnd w:id="10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Pr="00F30286"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银行交易流水号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58" w:name="_Toc398715850"/>
      <w:r>
        <w:rPr>
          <w:rFonts w:hint="eastAsia"/>
        </w:rPr>
        <w:t>说明</w:t>
      </w:r>
      <w:bookmarkEnd w:id="10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paywageRq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sz w:val="22"/>
        </w:rPr>
      </w:pPr>
    </w:p>
    <w:p w:rsidR="00765B11" w:rsidRDefault="003E55CF" w:rsidP="00765B11">
      <w:pPr>
        <w:pStyle w:val="2"/>
        <w:numPr>
          <w:ilvl w:val="1"/>
          <w:numId w:val="13"/>
        </w:numPr>
      </w:pPr>
      <w:bookmarkStart w:id="1059" w:name="_Toc398715851"/>
      <w:r>
        <w:lastRenderedPageBreak/>
        <w:t>TFB_API_0</w:t>
      </w:r>
      <w:r>
        <w:rPr>
          <w:rFonts w:hint="eastAsia"/>
        </w:rPr>
        <w:t>122</w:t>
      </w:r>
      <w:r w:rsidR="00765B11">
        <w:rPr>
          <w:rFonts w:hint="eastAsia"/>
        </w:rPr>
        <w:t xml:space="preserve">  </w:t>
      </w:r>
      <w:r>
        <w:rPr>
          <w:rFonts w:hint="eastAsia"/>
        </w:rPr>
        <w:t>工资支付管理</w:t>
      </w:r>
      <w:r>
        <w:t>–</w:t>
      </w:r>
      <w:r>
        <w:rPr>
          <w:rFonts w:hint="eastAsia"/>
        </w:rPr>
        <w:t>支付工资</w:t>
      </w:r>
      <w:r w:rsidR="00765B11">
        <w:rPr>
          <w:rFonts w:hint="eastAsia"/>
        </w:rPr>
        <w:t>银联支付成功反馈</w:t>
      </w:r>
      <w:bookmarkEnd w:id="1059"/>
    </w:p>
    <w:p w:rsidR="00765B11" w:rsidRDefault="00765B11" w:rsidP="00765B11">
      <w:pPr>
        <w:pStyle w:val="3"/>
        <w:numPr>
          <w:ilvl w:val="2"/>
          <w:numId w:val="13"/>
        </w:numPr>
        <w:spacing w:line="415" w:lineRule="auto"/>
      </w:pPr>
      <w:bookmarkStart w:id="1060" w:name="_Toc398715852"/>
      <w:r>
        <w:rPr>
          <w:rFonts w:hint="eastAsia"/>
        </w:rPr>
        <w:t>业务标识</w:t>
      </w:r>
      <w:r>
        <w:t xml:space="preserve"> </w:t>
      </w:r>
      <w:r w:rsidR="003E55CF">
        <w:rPr>
          <w:rFonts w:hint="eastAsia"/>
        </w:rPr>
        <w:t>ApiWageInfo - &gt; wage</w:t>
      </w:r>
      <w:r>
        <w:rPr>
          <w:rFonts w:hint="eastAsia"/>
        </w:rPr>
        <w:t>PayrqStatus</w:t>
      </w:r>
      <w:bookmarkEnd w:id="1060"/>
    </w:p>
    <w:p w:rsidR="00765B11" w:rsidRDefault="00765B11" w:rsidP="00765B11"/>
    <w:p w:rsidR="00765B11" w:rsidRDefault="00765B11" w:rsidP="00765B11">
      <w:pPr>
        <w:pStyle w:val="3"/>
        <w:numPr>
          <w:ilvl w:val="2"/>
          <w:numId w:val="13"/>
        </w:numPr>
        <w:spacing w:line="415" w:lineRule="auto"/>
      </w:pPr>
      <w:bookmarkStart w:id="1061" w:name="_Toc398715853"/>
      <w:r>
        <w:rPr>
          <w:rFonts w:hint="eastAsia"/>
        </w:rPr>
        <w:t>业务功能描述</w:t>
      </w:r>
      <w:bookmarkEnd w:id="1061"/>
    </w:p>
    <w:p w:rsidR="00765B11" w:rsidRDefault="00765B11" w:rsidP="00765B11">
      <w:pPr>
        <w:ind w:firstLineChars="50" w:firstLine="105"/>
      </w:pPr>
      <w:r>
        <w:rPr>
          <w:rFonts w:hint="eastAsia"/>
        </w:rPr>
        <w:t>银联交易成功后反馈交易状态</w:t>
      </w:r>
    </w:p>
    <w:p w:rsidR="00765B11" w:rsidRDefault="00765B11" w:rsidP="00765B11">
      <w:pPr>
        <w:pStyle w:val="3"/>
        <w:numPr>
          <w:ilvl w:val="2"/>
          <w:numId w:val="13"/>
        </w:numPr>
        <w:spacing w:line="415" w:lineRule="auto"/>
      </w:pPr>
      <w:bookmarkStart w:id="1062" w:name="_Toc398715854"/>
      <w:r>
        <w:rPr>
          <w:rFonts w:hint="eastAsia"/>
        </w:rPr>
        <w:t>请求</w:t>
      </w:r>
      <w:bookmarkEnd w:id="106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63" w:name="_Toc398715855"/>
      <w:r>
        <w:rPr>
          <w:rFonts w:hint="eastAsia"/>
        </w:rPr>
        <w:t>应答</w:t>
      </w:r>
      <w:bookmarkEnd w:id="106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64" w:name="_Toc398715856"/>
      <w:r>
        <w:rPr>
          <w:rFonts w:hint="eastAsia"/>
        </w:rPr>
        <w:t>说明</w:t>
      </w:r>
      <w:bookmarkEnd w:id="10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wagePayrqStatus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 w:rsidR="00765B11" w:rsidRDefault="00765B11" w:rsidP="00765B11">
      <w:pPr>
        <w:pStyle w:val="2"/>
        <w:numPr>
          <w:ilvl w:val="1"/>
          <w:numId w:val="13"/>
        </w:numPr>
      </w:pPr>
      <w:bookmarkStart w:id="1065" w:name="_Toc398715857"/>
      <w:r>
        <w:t>TFB_API_0</w:t>
      </w:r>
      <w:r w:rsidR="003E55CF">
        <w:rPr>
          <w:rFonts w:hint="eastAsia"/>
        </w:rPr>
        <w:t>123</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易宝支付请求交易</w:t>
      </w:r>
      <w:bookmarkEnd w:id="1065"/>
    </w:p>
    <w:p w:rsidR="00765B11" w:rsidRDefault="00765B11" w:rsidP="00765B11">
      <w:pPr>
        <w:pStyle w:val="3"/>
        <w:numPr>
          <w:ilvl w:val="2"/>
          <w:numId w:val="13"/>
        </w:numPr>
        <w:spacing w:line="415" w:lineRule="auto"/>
      </w:pPr>
      <w:bookmarkStart w:id="1066" w:name="_Toc398715858"/>
      <w:r>
        <w:rPr>
          <w:rFonts w:hint="eastAsia"/>
        </w:rPr>
        <w:t>业务标识</w:t>
      </w:r>
      <w:r>
        <w:t xml:space="preserve"> </w:t>
      </w:r>
      <w:r w:rsidR="003E55CF">
        <w:rPr>
          <w:rFonts w:hint="eastAsia"/>
        </w:rPr>
        <w:t xml:space="preserve">ApiWageInfo </w:t>
      </w:r>
      <w:r>
        <w:rPr>
          <w:rFonts w:hint="eastAsia"/>
        </w:rPr>
        <w:t>- &gt;</w:t>
      </w:r>
      <w:r w:rsidRPr="005C23EF">
        <w:t xml:space="preserve"> </w:t>
      </w:r>
      <w:r>
        <w:rPr>
          <w:rFonts w:hint="eastAsia"/>
        </w:rPr>
        <w:t>yb</w:t>
      </w:r>
      <w:r w:rsidR="003E55CF">
        <w:rPr>
          <w:rFonts w:hint="eastAsia"/>
        </w:rPr>
        <w:t>wage</w:t>
      </w:r>
      <w:r>
        <w:rPr>
          <w:rFonts w:hint="eastAsia"/>
        </w:rPr>
        <w:t>Payrq</w:t>
      </w:r>
      <w:bookmarkEnd w:id="1066"/>
    </w:p>
    <w:p w:rsidR="00765B11" w:rsidRDefault="00765B11" w:rsidP="00765B11">
      <w:pPr>
        <w:pStyle w:val="3"/>
        <w:numPr>
          <w:ilvl w:val="2"/>
          <w:numId w:val="13"/>
        </w:numPr>
        <w:spacing w:line="415" w:lineRule="auto"/>
      </w:pPr>
      <w:bookmarkStart w:id="1067" w:name="_Toc398715859"/>
      <w:r>
        <w:rPr>
          <w:rFonts w:hint="eastAsia"/>
        </w:rPr>
        <w:t>业务功能描述</w:t>
      </w:r>
      <w:bookmarkEnd w:id="1067"/>
    </w:p>
    <w:p w:rsidR="00765B11" w:rsidRPr="00CC4995" w:rsidRDefault="003E55CF" w:rsidP="00765B11">
      <w:pPr>
        <w:ind w:firstLineChars="50" w:firstLine="105"/>
      </w:pPr>
      <w:r>
        <w:rPr>
          <w:rFonts w:hint="eastAsia"/>
        </w:rPr>
        <w:t>易宝支付工资</w:t>
      </w:r>
      <w:r w:rsidR="00765B11">
        <w:rPr>
          <w:rFonts w:hint="eastAsia"/>
        </w:rPr>
        <w:t>请求交易</w:t>
      </w:r>
    </w:p>
    <w:p w:rsidR="00765B11" w:rsidRDefault="00765B11" w:rsidP="00765B11">
      <w:pPr>
        <w:pStyle w:val="3"/>
        <w:numPr>
          <w:ilvl w:val="2"/>
          <w:numId w:val="13"/>
        </w:numPr>
        <w:spacing w:line="415" w:lineRule="auto"/>
      </w:pPr>
      <w:bookmarkStart w:id="1068" w:name="_Toc398715860"/>
      <w:r>
        <w:rPr>
          <w:rFonts w:hint="eastAsia"/>
        </w:rPr>
        <w:t>请求</w:t>
      </w:r>
      <w:bookmarkEnd w:id="106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4"/>
        <w:gridCol w:w="16"/>
        <w:gridCol w:w="2034"/>
        <w:gridCol w:w="14"/>
        <w:gridCol w:w="1328"/>
        <w:gridCol w:w="391"/>
        <w:gridCol w:w="36"/>
        <w:gridCol w:w="1134"/>
        <w:gridCol w:w="547"/>
        <w:gridCol w:w="21"/>
        <w:gridCol w:w="1276"/>
        <w:gridCol w:w="1979"/>
      </w:tblGrid>
      <w:tr w:rsidR="00765B11" w:rsidTr="003E55CF">
        <w:trPr>
          <w:cantSplit/>
        </w:trPr>
        <w:tc>
          <w:tcPr>
            <w:tcW w:w="82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42"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7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7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bookmarkStart w:id="1069" w:name="OLE_LINK237"/>
            <w:bookmarkStart w:id="1070" w:name="OLE_LINK238"/>
            <w:r>
              <w:rPr>
                <w:rFonts w:hint="eastAsia"/>
                <w:szCs w:val="21"/>
              </w:rPr>
              <w:t>wagepaymoney</w:t>
            </w:r>
            <w:bookmarkEnd w:id="1069"/>
            <w:bookmarkEnd w:id="1070"/>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wagemonth</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信用卡刷卡器</w:t>
            </w: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信用卡银行名</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D6D2A" w:rsidTr="008A0504">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3D6D2A">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71" w:name="_Toc398715861"/>
      <w:r>
        <w:rPr>
          <w:rFonts w:hint="eastAsia"/>
        </w:rPr>
        <w:t>应答</w:t>
      </w:r>
      <w:bookmarkEnd w:id="107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返回是否需要验证码</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返回订单编号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返回易宝订单号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765B11" w:rsidRDefault="00765B11" w:rsidP="00765B11">
      <w:pPr>
        <w:pStyle w:val="3"/>
        <w:numPr>
          <w:ilvl w:val="2"/>
          <w:numId w:val="13"/>
        </w:numPr>
        <w:spacing w:line="415" w:lineRule="auto"/>
      </w:pPr>
      <w:bookmarkStart w:id="1072" w:name="_Toc398715862"/>
      <w:r>
        <w:rPr>
          <w:rFonts w:hint="eastAsia"/>
        </w:rPr>
        <w:t>说明</w:t>
      </w:r>
      <w:bookmarkEnd w:id="10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Pr>
        <w:rPr>
          <w:b/>
        </w:rPr>
      </w:pPr>
    </w:p>
    <w:p w:rsidR="00765B11" w:rsidRDefault="00765B11" w:rsidP="00765B11"/>
    <w:p w:rsidR="00765B11" w:rsidRDefault="00765B11" w:rsidP="00765B11"/>
    <w:p w:rsidR="00765B11" w:rsidRDefault="00765B11" w:rsidP="00765B11">
      <w:pPr>
        <w:pStyle w:val="2"/>
        <w:numPr>
          <w:ilvl w:val="1"/>
          <w:numId w:val="13"/>
        </w:numPr>
      </w:pPr>
      <w:bookmarkStart w:id="1073" w:name="_Toc398715863"/>
      <w:r>
        <w:lastRenderedPageBreak/>
        <w:t>TFB_API_0</w:t>
      </w:r>
      <w:r w:rsidR="003E55CF">
        <w:rPr>
          <w:rFonts w:hint="eastAsia"/>
        </w:rPr>
        <w:t>124</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易宝支付交易短信验证码</w:t>
      </w:r>
      <w:bookmarkEnd w:id="1073"/>
    </w:p>
    <w:p w:rsidR="00765B11" w:rsidRDefault="00765B11" w:rsidP="00765B11">
      <w:pPr>
        <w:pStyle w:val="2"/>
        <w:numPr>
          <w:ilvl w:val="2"/>
          <w:numId w:val="13"/>
        </w:numPr>
        <w:spacing w:line="415" w:lineRule="auto"/>
      </w:pPr>
      <w:bookmarkStart w:id="1074" w:name="_Toc398715864"/>
      <w:r>
        <w:rPr>
          <w:rFonts w:hint="eastAsia"/>
        </w:rPr>
        <w:t>业务标识</w:t>
      </w:r>
      <w:r>
        <w:t xml:space="preserve"> </w:t>
      </w:r>
      <w:r>
        <w:rPr>
          <w:rFonts w:hint="eastAsia"/>
        </w:rPr>
        <w:t>- &gt;</w:t>
      </w:r>
      <w:r w:rsidRPr="005C23EF">
        <w:t xml:space="preserve"> </w:t>
      </w:r>
      <w:r>
        <w:rPr>
          <w:rFonts w:hint="eastAsia"/>
        </w:rPr>
        <w:t>yb</w:t>
      </w:r>
      <w:r w:rsidR="003E55CF">
        <w:rPr>
          <w:rFonts w:hint="eastAsia"/>
        </w:rPr>
        <w:t>wagepay</w:t>
      </w:r>
      <w:r>
        <w:rPr>
          <w:rFonts w:hint="eastAsia"/>
        </w:rPr>
        <w:t>SMS</w:t>
      </w:r>
      <w:r w:rsidRPr="0068377B">
        <w:rPr>
          <w:rFonts w:hint="eastAsia"/>
          <w:b/>
        </w:rPr>
        <w:t>verify</w:t>
      </w:r>
      <w:bookmarkEnd w:id="1074"/>
    </w:p>
    <w:p w:rsidR="00765B11" w:rsidRDefault="00765B11" w:rsidP="00765B11">
      <w:pPr>
        <w:pStyle w:val="3"/>
        <w:numPr>
          <w:ilvl w:val="2"/>
          <w:numId w:val="13"/>
        </w:numPr>
        <w:spacing w:line="415" w:lineRule="auto"/>
      </w:pPr>
      <w:bookmarkStart w:id="1075" w:name="_Toc398715865"/>
      <w:r>
        <w:rPr>
          <w:rFonts w:hint="eastAsia"/>
        </w:rPr>
        <w:t>业务功能描述</w:t>
      </w:r>
      <w:bookmarkEnd w:id="1075"/>
    </w:p>
    <w:p w:rsidR="00765B11" w:rsidRPr="00CC4995" w:rsidRDefault="00765B11" w:rsidP="00765B11">
      <w:pPr>
        <w:ind w:firstLineChars="50" w:firstLine="105"/>
      </w:pPr>
      <w:r>
        <w:rPr>
          <w:rFonts w:hint="eastAsia"/>
        </w:rPr>
        <w:t>易宝支付短信验证码验证返回。</w:t>
      </w:r>
    </w:p>
    <w:p w:rsidR="00765B11" w:rsidRDefault="00765B11" w:rsidP="00765B11">
      <w:pPr>
        <w:pStyle w:val="3"/>
        <w:numPr>
          <w:ilvl w:val="2"/>
          <w:numId w:val="13"/>
        </w:numPr>
        <w:spacing w:line="415" w:lineRule="auto"/>
      </w:pPr>
      <w:bookmarkStart w:id="1076" w:name="_Toc398715866"/>
      <w:r>
        <w:rPr>
          <w:rFonts w:hint="eastAsia"/>
        </w:rPr>
        <w:t>请求</w:t>
      </w:r>
      <w:bookmarkEnd w:id="107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65B11"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77" w:name="_Toc398715867"/>
      <w:r>
        <w:rPr>
          <w:rFonts w:hint="eastAsia"/>
        </w:rPr>
        <w:t>应答</w:t>
      </w:r>
      <w:bookmarkEnd w:id="107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78" w:name="_Toc398715868"/>
      <w:r>
        <w:rPr>
          <w:rFonts w:hint="eastAsia"/>
        </w:rPr>
        <w:t>说明</w:t>
      </w:r>
      <w:bookmarkEnd w:id="107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376CB0">
      <w:pPr>
        <w:rPr>
          <w:b/>
        </w:rPr>
      </w:pPr>
    </w:p>
    <w:p w:rsidR="00765B11" w:rsidRDefault="00765B11" w:rsidP="00765B11">
      <w:pPr>
        <w:rPr>
          <w:sz w:val="22"/>
        </w:rPr>
      </w:pPr>
    </w:p>
    <w:p w:rsidR="003D6D2A" w:rsidRDefault="003D6D2A" w:rsidP="003D6D2A"/>
    <w:p w:rsidR="003D6D2A" w:rsidRDefault="003D6D2A" w:rsidP="003D6D2A">
      <w:pPr>
        <w:pStyle w:val="2"/>
        <w:numPr>
          <w:ilvl w:val="1"/>
          <w:numId w:val="13"/>
        </w:numPr>
      </w:pPr>
      <w:bookmarkStart w:id="1079" w:name="_Toc398715869"/>
      <w:r>
        <w:lastRenderedPageBreak/>
        <w:t>TFB_API_0</w:t>
      </w:r>
      <w:r>
        <w:rPr>
          <w:rFonts w:hint="eastAsia"/>
        </w:rPr>
        <w:t xml:space="preserve">125  </w:t>
      </w:r>
      <w:r>
        <w:rPr>
          <w:rFonts w:hint="eastAsia"/>
        </w:rPr>
        <w:t>代理商</w:t>
      </w:r>
      <w:r>
        <w:rPr>
          <w:rFonts w:hint="eastAsia"/>
        </w:rPr>
        <w:t>UI</w:t>
      </w:r>
      <w:r>
        <w:t>—</w:t>
      </w:r>
      <w:r>
        <w:rPr>
          <w:rFonts w:hint="eastAsia"/>
        </w:rPr>
        <w:t>刷卡器补货易宝支付请求交易</w:t>
      </w:r>
      <w:bookmarkEnd w:id="1079"/>
    </w:p>
    <w:p w:rsidR="003D6D2A" w:rsidRDefault="003D6D2A" w:rsidP="003D6D2A">
      <w:pPr>
        <w:pStyle w:val="3"/>
        <w:numPr>
          <w:ilvl w:val="2"/>
          <w:numId w:val="13"/>
        </w:numPr>
        <w:spacing w:line="415" w:lineRule="auto"/>
      </w:pPr>
      <w:bookmarkStart w:id="1080" w:name="_Toc398715870"/>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ybagentorderPayrq</w:t>
      </w:r>
      <w:bookmarkEnd w:id="1080"/>
    </w:p>
    <w:p w:rsidR="003D6D2A" w:rsidRDefault="003D6D2A" w:rsidP="003D6D2A">
      <w:pPr>
        <w:pStyle w:val="3"/>
        <w:numPr>
          <w:ilvl w:val="2"/>
          <w:numId w:val="13"/>
        </w:numPr>
        <w:spacing w:line="415" w:lineRule="auto"/>
      </w:pPr>
      <w:bookmarkStart w:id="1081" w:name="_Toc398715871"/>
      <w:r>
        <w:rPr>
          <w:rFonts w:hint="eastAsia"/>
        </w:rPr>
        <w:t>业务功能描述</w:t>
      </w:r>
      <w:bookmarkEnd w:id="1081"/>
    </w:p>
    <w:p w:rsidR="003D6D2A" w:rsidRPr="00CC4995" w:rsidRDefault="003D6D2A" w:rsidP="003D6D2A">
      <w:pPr>
        <w:ind w:firstLineChars="50" w:firstLine="105"/>
      </w:pPr>
      <w:r>
        <w:rPr>
          <w:rFonts w:hint="eastAsia"/>
        </w:rPr>
        <w:t>易宝支付购买汇通卡请求交易</w:t>
      </w:r>
    </w:p>
    <w:p w:rsidR="003D6D2A" w:rsidRDefault="003D6D2A" w:rsidP="003D6D2A">
      <w:pPr>
        <w:pStyle w:val="3"/>
        <w:numPr>
          <w:ilvl w:val="2"/>
          <w:numId w:val="13"/>
        </w:numPr>
        <w:spacing w:line="415" w:lineRule="auto"/>
      </w:pPr>
      <w:bookmarkStart w:id="1082" w:name="_Toc398715872"/>
      <w:r>
        <w:rPr>
          <w:rFonts w:hint="eastAsia"/>
        </w:rPr>
        <w:t>请求</w:t>
      </w:r>
      <w:bookmarkEnd w:id="10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3D6D2A" w:rsidTr="008A0504">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扩展</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信用卡刷卡器</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信用卡银行名</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83" w:name="_Toc398715873"/>
      <w:r>
        <w:rPr>
          <w:rFonts w:hint="eastAsia"/>
        </w:rPr>
        <w:lastRenderedPageBreak/>
        <w:t>应答</w:t>
      </w:r>
      <w:bookmarkEnd w:id="10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返回是否需要验证码</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返回订单编号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返回易宝订单号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D6D2A" w:rsidRDefault="003D6D2A" w:rsidP="003D6D2A">
      <w:pPr>
        <w:pStyle w:val="3"/>
        <w:numPr>
          <w:ilvl w:val="2"/>
          <w:numId w:val="13"/>
        </w:numPr>
        <w:spacing w:line="415" w:lineRule="auto"/>
      </w:pPr>
      <w:bookmarkStart w:id="1084" w:name="_Toc398715874"/>
      <w:r>
        <w:rPr>
          <w:rFonts w:hint="eastAsia"/>
        </w:rPr>
        <w:t>说明</w:t>
      </w:r>
      <w:bookmarkEnd w:id="10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3D6D2A" w:rsidRDefault="003D6D2A" w:rsidP="003D6D2A"/>
    <w:p w:rsidR="003D6D2A" w:rsidRDefault="003D6D2A" w:rsidP="003D6D2A"/>
    <w:p w:rsidR="003D6D2A" w:rsidRDefault="003D6D2A" w:rsidP="003D6D2A">
      <w:pPr>
        <w:pStyle w:val="2"/>
        <w:numPr>
          <w:ilvl w:val="1"/>
          <w:numId w:val="13"/>
        </w:numPr>
      </w:pPr>
      <w:bookmarkStart w:id="1085" w:name="_Toc398715875"/>
      <w:r>
        <w:t>TFB_API_0</w:t>
      </w:r>
      <w:r w:rsidR="00C3731D">
        <w:rPr>
          <w:rFonts w:hint="eastAsia"/>
        </w:rPr>
        <w:t>12</w:t>
      </w:r>
      <w:r>
        <w:rPr>
          <w:rFonts w:hint="eastAsia"/>
        </w:rPr>
        <w:t xml:space="preserve">6  </w:t>
      </w:r>
      <w:r>
        <w:rPr>
          <w:rFonts w:hint="eastAsia"/>
        </w:rPr>
        <w:t>代理商</w:t>
      </w:r>
      <w:r>
        <w:rPr>
          <w:rFonts w:hint="eastAsia"/>
        </w:rPr>
        <w:t>UI-</w:t>
      </w:r>
      <w:r>
        <w:rPr>
          <w:rFonts w:hint="eastAsia"/>
        </w:rPr>
        <w:t>刷卡器补货易宝支付交易短信验证码</w:t>
      </w:r>
      <w:bookmarkEnd w:id="1085"/>
    </w:p>
    <w:p w:rsidR="003D6D2A" w:rsidRDefault="003D6D2A" w:rsidP="003D6D2A">
      <w:pPr>
        <w:pStyle w:val="2"/>
        <w:numPr>
          <w:ilvl w:val="2"/>
          <w:numId w:val="13"/>
        </w:numPr>
        <w:spacing w:line="415" w:lineRule="auto"/>
      </w:pPr>
      <w:bookmarkStart w:id="1086" w:name="_Toc398715876"/>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ybagentorderSMS</w:t>
      </w:r>
      <w:r w:rsidRPr="0068377B">
        <w:rPr>
          <w:rFonts w:hint="eastAsia"/>
          <w:b/>
        </w:rPr>
        <w:t>verify</w:t>
      </w:r>
      <w:bookmarkEnd w:id="1086"/>
    </w:p>
    <w:p w:rsidR="003D6D2A" w:rsidRDefault="003D6D2A" w:rsidP="003D6D2A">
      <w:pPr>
        <w:pStyle w:val="3"/>
        <w:numPr>
          <w:ilvl w:val="2"/>
          <w:numId w:val="13"/>
        </w:numPr>
        <w:spacing w:line="415" w:lineRule="auto"/>
      </w:pPr>
      <w:bookmarkStart w:id="1087" w:name="_Toc398715877"/>
      <w:r>
        <w:rPr>
          <w:rFonts w:hint="eastAsia"/>
        </w:rPr>
        <w:t>业务功能描述</w:t>
      </w:r>
      <w:bookmarkEnd w:id="1087"/>
    </w:p>
    <w:p w:rsidR="003D6D2A" w:rsidRPr="00CC4995" w:rsidRDefault="003D6D2A" w:rsidP="003D6D2A">
      <w:pPr>
        <w:ind w:firstLineChars="50" w:firstLine="105"/>
      </w:pPr>
      <w:r>
        <w:rPr>
          <w:rFonts w:hint="eastAsia"/>
        </w:rPr>
        <w:t>易宝支付短信验证码验证返回。</w:t>
      </w:r>
    </w:p>
    <w:p w:rsidR="003D6D2A" w:rsidRDefault="003D6D2A" w:rsidP="003D6D2A">
      <w:pPr>
        <w:pStyle w:val="3"/>
        <w:numPr>
          <w:ilvl w:val="2"/>
          <w:numId w:val="13"/>
        </w:numPr>
        <w:spacing w:line="415" w:lineRule="auto"/>
      </w:pPr>
      <w:bookmarkStart w:id="1088" w:name="_Toc398715878"/>
      <w:r>
        <w:rPr>
          <w:rFonts w:hint="eastAsia"/>
        </w:rPr>
        <w:lastRenderedPageBreak/>
        <w:t>请求</w:t>
      </w:r>
      <w:bookmarkEnd w:id="108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D6D2A"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89" w:name="_Toc398715879"/>
      <w:r>
        <w:rPr>
          <w:rFonts w:hint="eastAsia"/>
        </w:rPr>
        <w:t>应答</w:t>
      </w:r>
      <w:bookmarkEnd w:id="108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bl>
    <w:p w:rsidR="003D6D2A" w:rsidRDefault="003D6D2A" w:rsidP="003D6D2A">
      <w:pPr>
        <w:pStyle w:val="3"/>
        <w:numPr>
          <w:ilvl w:val="2"/>
          <w:numId w:val="13"/>
        </w:numPr>
        <w:spacing w:line="415" w:lineRule="auto"/>
      </w:pPr>
      <w:bookmarkStart w:id="1090" w:name="_Toc398715880"/>
      <w:r>
        <w:rPr>
          <w:rFonts w:hint="eastAsia"/>
        </w:rPr>
        <w:t>说明</w:t>
      </w:r>
      <w:bookmarkEnd w:id="10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8A0504" w:rsidRDefault="008A0504" w:rsidP="008A0504"/>
    <w:p w:rsidR="008A0504" w:rsidRDefault="008A0504" w:rsidP="008A0504">
      <w:pPr>
        <w:pStyle w:val="2"/>
        <w:numPr>
          <w:ilvl w:val="1"/>
          <w:numId w:val="13"/>
        </w:numPr>
      </w:pPr>
      <w:bookmarkStart w:id="1091" w:name="_Toc398715881"/>
      <w:r>
        <w:lastRenderedPageBreak/>
        <w:t>TFB_API_0</w:t>
      </w:r>
      <w:r>
        <w:rPr>
          <w:rFonts w:hint="eastAsia"/>
        </w:rPr>
        <w:t xml:space="preserve">127  </w:t>
      </w:r>
      <w:r>
        <w:rPr>
          <w:rFonts w:hint="eastAsia"/>
        </w:rPr>
        <w:t>工资支付管理</w:t>
      </w:r>
      <w:r>
        <w:t>—</w:t>
      </w:r>
      <w:r w:rsidR="006B7145">
        <w:rPr>
          <w:rFonts w:hint="eastAsia"/>
        </w:rPr>
        <w:t>指定员工工资发放列表</w:t>
      </w:r>
      <w:bookmarkEnd w:id="1091"/>
    </w:p>
    <w:p w:rsidR="008A0504" w:rsidRDefault="008A0504" w:rsidP="008A0504">
      <w:pPr>
        <w:pStyle w:val="2"/>
        <w:numPr>
          <w:ilvl w:val="2"/>
          <w:numId w:val="13"/>
        </w:numPr>
        <w:spacing w:line="415" w:lineRule="auto"/>
      </w:pPr>
      <w:bookmarkStart w:id="1092" w:name="_Toc398715882"/>
      <w:r>
        <w:rPr>
          <w:rFonts w:hint="eastAsia"/>
        </w:rPr>
        <w:t>业务标识</w:t>
      </w:r>
      <w:r>
        <w:t xml:space="preserve"> </w:t>
      </w:r>
      <w:r>
        <w:rPr>
          <w:rFonts w:hint="eastAsia"/>
        </w:rPr>
        <w:t xml:space="preserve"> ApiWageInfo- &gt;</w:t>
      </w:r>
      <w:r w:rsidRPr="005C23EF">
        <w:t xml:space="preserve"> </w:t>
      </w:r>
      <w:r>
        <w:rPr>
          <w:rFonts w:hint="eastAsia"/>
        </w:rPr>
        <w:t>readauthorwagelists</w:t>
      </w:r>
      <w:bookmarkEnd w:id="1092"/>
    </w:p>
    <w:p w:rsidR="008A0504" w:rsidRDefault="008A0504" w:rsidP="008A0504">
      <w:pPr>
        <w:pStyle w:val="3"/>
        <w:numPr>
          <w:ilvl w:val="2"/>
          <w:numId w:val="13"/>
        </w:numPr>
        <w:spacing w:line="415" w:lineRule="auto"/>
      </w:pPr>
      <w:bookmarkStart w:id="1093" w:name="_Toc398715883"/>
      <w:r>
        <w:rPr>
          <w:rFonts w:hint="eastAsia"/>
        </w:rPr>
        <w:t>业务功能描述</w:t>
      </w:r>
      <w:bookmarkEnd w:id="1093"/>
    </w:p>
    <w:p w:rsidR="008A0504" w:rsidRPr="00CC4995" w:rsidRDefault="008A0504" w:rsidP="008A0504">
      <w:pPr>
        <w:ind w:firstLineChars="50" w:firstLine="105"/>
      </w:pPr>
      <w:r>
        <w:rPr>
          <w:rFonts w:hint="eastAsia"/>
        </w:rPr>
        <w:t>员工读取月份分类显示所有工资信息。</w:t>
      </w:r>
    </w:p>
    <w:p w:rsidR="008A0504" w:rsidRDefault="008A0504" w:rsidP="008A0504">
      <w:pPr>
        <w:pStyle w:val="3"/>
        <w:numPr>
          <w:ilvl w:val="2"/>
          <w:numId w:val="13"/>
        </w:numPr>
        <w:spacing w:line="415" w:lineRule="auto"/>
      </w:pPr>
      <w:bookmarkStart w:id="1094" w:name="_Toc398715884"/>
      <w:r>
        <w:rPr>
          <w:rFonts w:hint="eastAsia"/>
        </w:rPr>
        <w:t>请求</w:t>
      </w:r>
      <w:bookmarkEnd w:id="109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0504"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取值说明</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bl>
    <w:p w:rsidR="008A0504" w:rsidRDefault="008A0504" w:rsidP="008A0504"/>
    <w:p w:rsidR="008A0504" w:rsidRDefault="008A0504" w:rsidP="008A0504">
      <w:pPr>
        <w:pStyle w:val="3"/>
        <w:numPr>
          <w:ilvl w:val="2"/>
          <w:numId w:val="13"/>
        </w:numPr>
        <w:spacing w:line="415" w:lineRule="auto"/>
      </w:pPr>
      <w:bookmarkStart w:id="1095" w:name="_Toc398715885"/>
      <w:r>
        <w:rPr>
          <w:rFonts w:hint="eastAsia"/>
        </w:rPr>
        <w:t>应答</w:t>
      </w:r>
      <w:bookmarkEnd w:id="109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0504" w:rsidTr="008A050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取值说明</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hint="eastAsia"/>
                <w:szCs w:val="21"/>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isqianshou</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签收状况</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：已签收</w:t>
            </w:r>
            <w:r>
              <w:rPr>
                <w:rFonts w:ascii="Courier New" w:hAnsi="Courier New" w:cs="Courier New" w:hint="eastAsia"/>
                <w:sz w:val="18"/>
                <w:szCs w:val="18"/>
              </w:rPr>
              <w:t xml:space="preserve"> 0</w:t>
            </w:r>
            <w:r>
              <w:rPr>
                <w:rFonts w:ascii="Courier New" w:hAnsi="Courier New" w:cs="Courier New" w:hint="eastAsia"/>
                <w:sz w:val="18"/>
                <w:szCs w:val="18"/>
              </w:rPr>
              <w:t>：未签收，可以签收</w:t>
            </w:r>
            <w:r>
              <w:rPr>
                <w:rFonts w:ascii="Courier New" w:hAnsi="Courier New" w:cs="Courier New" w:hint="eastAsia"/>
                <w:sz w:val="18"/>
                <w:szCs w:val="18"/>
              </w:rPr>
              <w:t xml:space="preserve">  -1</w:t>
            </w:r>
            <w:r>
              <w:rPr>
                <w:rFonts w:ascii="Courier New" w:hAnsi="Courier New" w:cs="Courier New" w:hint="eastAsia"/>
                <w:sz w:val="18"/>
                <w:szCs w:val="18"/>
              </w:rPr>
              <w:t>：还未发完工资，还不可以签收</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bl>
    <w:p w:rsidR="008A0504" w:rsidRDefault="008A0504" w:rsidP="008A0504">
      <w:pPr>
        <w:pStyle w:val="3"/>
        <w:numPr>
          <w:ilvl w:val="2"/>
          <w:numId w:val="13"/>
        </w:numPr>
        <w:spacing w:line="415" w:lineRule="auto"/>
      </w:pPr>
      <w:bookmarkStart w:id="1096" w:name="_Toc398715886"/>
      <w:r>
        <w:rPr>
          <w:rFonts w:hint="eastAsia"/>
        </w:rPr>
        <w:lastRenderedPageBreak/>
        <w:t>说明</w:t>
      </w:r>
      <w:bookmarkEnd w:id="10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readauthorwagelists</w:t>
            </w:r>
          </w:p>
        </w:tc>
        <w:tc>
          <w:tcPr>
            <w:tcW w:w="5837"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 w:rsidR="008A0504" w:rsidRDefault="008A0504" w:rsidP="008A050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retmsg</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成功</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Pr>
        <w:rPr>
          <w:b/>
        </w:rPr>
      </w:pPr>
    </w:p>
    <w:p w:rsidR="000B2CB7" w:rsidRDefault="000B2CB7" w:rsidP="000B2CB7"/>
    <w:p w:rsidR="000B2CB7" w:rsidRDefault="000B2CB7" w:rsidP="000B2CB7">
      <w:pPr>
        <w:pStyle w:val="2"/>
        <w:numPr>
          <w:ilvl w:val="1"/>
          <w:numId w:val="13"/>
        </w:numPr>
      </w:pPr>
      <w:bookmarkStart w:id="1097" w:name="_Toc398715887"/>
      <w:r>
        <w:t>TFB_API_0</w:t>
      </w:r>
      <w:r>
        <w:rPr>
          <w:rFonts w:hint="eastAsia"/>
        </w:rPr>
        <w:t xml:space="preserve">128  </w:t>
      </w:r>
      <w:r>
        <w:rPr>
          <w:rFonts w:hint="eastAsia"/>
        </w:rPr>
        <w:t>工资支付管理</w:t>
      </w:r>
      <w:r>
        <w:t>—</w:t>
      </w:r>
      <w:r>
        <w:rPr>
          <w:rFonts w:hint="eastAsia"/>
        </w:rPr>
        <w:t>员工支付工资</w:t>
      </w:r>
      <w:bookmarkEnd w:id="1097"/>
    </w:p>
    <w:p w:rsidR="000B2CB7" w:rsidRDefault="000B2CB7" w:rsidP="000B2CB7">
      <w:pPr>
        <w:pStyle w:val="2"/>
        <w:numPr>
          <w:ilvl w:val="2"/>
          <w:numId w:val="13"/>
        </w:numPr>
        <w:spacing w:line="415" w:lineRule="auto"/>
      </w:pPr>
      <w:bookmarkStart w:id="1098" w:name="_Toc398715888"/>
      <w:r>
        <w:rPr>
          <w:rFonts w:hint="eastAsia"/>
        </w:rPr>
        <w:t>业务标识</w:t>
      </w:r>
      <w:r>
        <w:t xml:space="preserve"> </w:t>
      </w:r>
      <w:r>
        <w:rPr>
          <w:rFonts w:hint="eastAsia"/>
        </w:rPr>
        <w:t xml:space="preserve"> ApiWageInfo- &gt;</w:t>
      </w:r>
      <w:r w:rsidRPr="005C23EF">
        <w:t xml:space="preserve"> </w:t>
      </w:r>
      <w:r>
        <w:rPr>
          <w:rFonts w:hint="eastAsia"/>
        </w:rPr>
        <w:t>payauthorwagecheck</w:t>
      </w:r>
      <w:bookmarkEnd w:id="1098"/>
    </w:p>
    <w:p w:rsidR="000B2CB7" w:rsidRDefault="000B2CB7" w:rsidP="000B2CB7">
      <w:pPr>
        <w:pStyle w:val="3"/>
        <w:numPr>
          <w:ilvl w:val="2"/>
          <w:numId w:val="13"/>
        </w:numPr>
        <w:spacing w:line="415" w:lineRule="auto"/>
      </w:pPr>
      <w:bookmarkStart w:id="1099" w:name="_Toc398715889"/>
      <w:r>
        <w:rPr>
          <w:rFonts w:hint="eastAsia"/>
        </w:rPr>
        <w:t>业务功能描述</w:t>
      </w:r>
      <w:bookmarkEnd w:id="1099"/>
    </w:p>
    <w:p w:rsidR="000B2CB7" w:rsidRPr="00CC4995" w:rsidRDefault="000B2CB7" w:rsidP="000B2CB7">
      <w:pPr>
        <w:ind w:firstLineChars="50" w:firstLine="105"/>
      </w:pPr>
      <w:r>
        <w:rPr>
          <w:rFonts w:hint="eastAsia"/>
        </w:rPr>
        <w:t>员工工资签收</w:t>
      </w:r>
    </w:p>
    <w:p w:rsidR="000B2CB7" w:rsidRDefault="000B2CB7" w:rsidP="000B2CB7">
      <w:pPr>
        <w:pStyle w:val="3"/>
        <w:numPr>
          <w:ilvl w:val="2"/>
          <w:numId w:val="13"/>
        </w:numPr>
        <w:spacing w:line="415" w:lineRule="auto"/>
      </w:pPr>
      <w:bookmarkStart w:id="1100" w:name="_Toc398715890"/>
      <w:r>
        <w:rPr>
          <w:rFonts w:hint="eastAsia"/>
        </w:rPr>
        <w:t>请求</w:t>
      </w:r>
      <w:bookmarkEnd w:id="110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wageid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101" w:name="_Toc398715891"/>
      <w:r>
        <w:rPr>
          <w:rFonts w:hint="eastAsia"/>
        </w:rPr>
        <w:t>应答</w:t>
      </w:r>
      <w:bookmarkEnd w:id="110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102" w:name="_Toc398715892"/>
      <w:r>
        <w:rPr>
          <w:rFonts w:hint="eastAsia"/>
        </w:rPr>
        <w:lastRenderedPageBreak/>
        <w:t>说明</w:t>
      </w:r>
      <w:bookmarkEnd w:id="11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payauthorwagecheck</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0B2CB7" w:rsidRDefault="000B2CB7" w:rsidP="000B2CB7"/>
    <w:p w:rsidR="000B2CB7" w:rsidRDefault="000B2CB7" w:rsidP="000B2CB7">
      <w:pPr>
        <w:pStyle w:val="2"/>
        <w:numPr>
          <w:ilvl w:val="1"/>
          <w:numId w:val="13"/>
        </w:numPr>
      </w:pPr>
      <w:bookmarkStart w:id="1103" w:name="_Toc398715893"/>
      <w:r>
        <w:t>TFB_API_0</w:t>
      </w:r>
      <w:r>
        <w:rPr>
          <w:rFonts w:hint="eastAsia"/>
        </w:rPr>
        <w:t xml:space="preserve">129  </w:t>
      </w:r>
      <w:r>
        <w:rPr>
          <w:rFonts w:hint="eastAsia"/>
        </w:rPr>
        <w:t>工资支付管理</w:t>
      </w:r>
      <w:r>
        <w:t>—</w:t>
      </w:r>
      <w:r>
        <w:rPr>
          <w:rFonts w:hint="eastAsia"/>
        </w:rPr>
        <w:t>退回财务修改</w:t>
      </w:r>
      <w:bookmarkEnd w:id="1103"/>
    </w:p>
    <w:p w:rsidR="000B2CB7" w:rsidRDefault="000B2CB7" w:rsidP="000B2CB7">
      <w:pPr>
        <w:pStyle w:val="2"/>
        <w:numPr>
          <w:ilvl w:val="2"/>
          <w:numId w:val="13"/>
        </w:numPr>
        <w:spacing w:line="415" w:lineRule="auto"/>
      </w:pPr>
      <w:bookmarkStart w:id="1104" w:name="_Toc398715894"/>
      <w:r>
        <w:rPr>
          <w:rFonts w:hint="eastAsia"/>
        </w:rPr>
        <w:t>业务标识</w:t>
      </w:r>
      <w:r>
        <w:t xml:space="preserve"> </w:t>
      </w:r>
      <w:r>
        <w:rPr>
          <w:rFonts w:hint="eastAsia"/>
        </w:rPr>
        <w:t xml:space="preserve"> ApiWageInfo- &gt;</w:t>
      </w:r>
      <w:r w:rsidRPr="005C23EF">
        <w:t xml:space="preserve"> </w:t>
      </w:r>
      <w:r w:rsidR="001A522C">
        <w:rPr>
          <w:rFonts w:hint="eastAsia"/>
        </w:rPr>
        <w:t>payW</w:t>
      </w:r>
      <w:r>
        <w:rPr>
          <w:rFonts w:hint="eastAsia"/>
        </w:rPr>
        <w:t>age</w:t>
      </w:r>
      <w:r w:rsidR="001A522C">
        <w:rPr>
          <w:rFonts w:hint="eastAsia"/>
        </w:rPr>
        <w:t>cw</w:t>
      </w:r>
      <w:r>
        <w:rPr>
          <w:rFonts w:hint="eastAsia"/>
        </w:rPr>
        <w:t>edit</w:t>
      </w:r>
      <w:bookmarkEnd w:id="1104"/>
    </w:p>
    <w:p w:rsidR="000B2CB7" w:rsidRDefault="000B2CB7" w:rsidP="000B2CB7">
      <w:pPr>
        <w:pStyle w:val="3"/>
        <w:numPr>
          <w:ilvl w:val="2"/>
          <w:numId w:val="13"/>
        </w:numPr>
        <w:spacing w:line="415" w:lineRule="auto"/>
      </w:pPr>
      <w:bookmarkStart w:id="1105" w:name="_Toc398715895"/>
      <w:r>
        <w:rPr>
          <w:rFonts w:hint="eastAsia"/>
        </w:rPr>
        <w:t>业务功能描述</w:t>
      </w:r>
      <w:bookmarkEnd w:id="1105"/>
    </w:p>
    <w:p w:rsidR="000B2CB7" w:rsidRPr="00CC4995" w:rsidRDefault="000B2CB7" w:rsidP="000B2CB7">
      <w:pPr>
        <w:ind w:firstLineChars="50" w:firstLine="105"/>
      </w:pPr>
      <w:r>
        <w:rPr>
          <w:rFonts w:hint="eastAsia"/>
        </w:rPr>
        <w:t>退回财务修改</w:t>
      </w:r>
    </w:p>
    <w:p w:rsidR="000B2CB7" w:rsidRDefault="000B2CB7" w:rsidP="000B2CB7">
      <w:pPr>
        <w:pStyle w:val="3"/>
        <w:numPr>
          <w:ilvl w:val="2"/>
          <w:numId w:val="13"/>
        </w:numPr>
        <w:spacing w:line="415" w:lineRule="auto"/>
      </w:pPr>
      <w:bookmarkStart w:id="1106" w:name="_Toc398715896"/>
      <w:r>
        <w:rPr>
          <w:rFonts w:hint="eastAsia"/>
        </w:rPr>
        <w:t>请求</w:t>
      </w:r>
      <w:bookmarkEnd w:id="110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58158D" w:rsidTr="0058158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1A522C" w:rsidTr="00A43C4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hint="eastAsia"/>
                <w:b/>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A522C" w:rsidRDefault="001A522C" w:rsidP="00A43C4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listid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listid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sidR="0058158D">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hint="eastAsia"/>
                <w:b/>
              </w:rPr>
              <w:t>changecwcanEdit</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ascii="Courier New" w:hAnsi="Courier New" w:cs="Courier New" w:hint="eastAsia"/>
                <w:sz w:val="18"/>
                <w:szCs w:val="18"/>
              </w:rPr>
              <w:t>提交财务状态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1A522C" w:rsidP="0058158D">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：可以修改</w:t>
            </w:r>
            <w:r>
              <w:rPr>
                <w:rFonts w:ascii="Courier New" w:hAnsi="Courier New" w:cs="Courier New" w:hint="eastAsia"/>
                <w:sz w:val="18"/>
                <w:szCs w:val="18"/>
              </w:rPr>
              <w:t xml:space="preserve">  0</w:t>
            </w:r>
            <w:r>
              <w:rPr>
                <w:rFonts w:ascii="Courier New" w:hAnsi="Courier New" w:cs="Courier New" w:hint="eastAsia"/>
                <w:sz w:val="18"/>
                <w:szCs w:val="18"/>
              </w:rPr>
              <w:t>：财务将不可以修改</w:t>
            </w: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107" w:name="_Toc398715897"/>
      <w:r>
        <w:rPr>
          <w:rFonts w:hint="eastAsia"/>
        </w:rPr>
        <w:t>应答</w:t>
      </w:r>
      <w:bookmarkEnd w:id="110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108" w:name="_Toc398715898"/>
      <w:r>
        <w:rPr>
          <w:rFonts w:hint="eastAsia"/>
        </w:rPr>
        <w:t>说明</w:t>
      </w:r>
      <w:bookmarkEnd w:id="1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1A522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1A522C" w:rsidP="000B2CB7">
            <w:pPr>
              <w:rPr>
                <w:rFonts w:ascii="Courier New" w:hAnsi="Courier New" w:cs="Courier New"/>
                <w:sz w:val="18"/>
                <w:szCs w:val="18"/>
              </w:rPr>
            </w:pPr>
            <w:r>
              <w:rPr>
                <w:rFonts w:hint="eastAsia"/>
              </w:rPr>
              <w:t>payWagecwedit</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440B63" w:rsidRDefault="00440B63" w:rsidP="00440B63"/>
    <w:p w:rsidR="00440B63" w:rsidRDefault="00440B63" w:rsidP="00440B63">
      <w:pPr>
        <w:pStyle w:val="2"/>
        <w:numPr>
          <w:ilvl w:val="1"/>
          <w:numId w:val="13"/>
        </w:numPr>
      </w:pPr>
      <w:bookmarkStart w:id="1109" w:name="_Toc398715899"/>
      <w:r>
        <w:t>TFB_API_0</w:t>
      </w:r>
      <w:r>
        <w:rPr>
          <w:rFonts w:hint="eastAsia"/>
        </w:rPr>
        <w:t>1</w:t>
      </w:r>
      <w:r w:rsidR="00A96DB9">
        <w:rPr>
          <w:rFonts w:hint="eastAsia"/>
        </w:rPr>
        <w:t>30</w:t>
      </w:r>
      <w:r>
        <w:rPr>
          <w:rFonts w:hint="eastAsia"/>
        </w:rPr>
        <w:t xml:space="preserve"> </w:t>
      </w:r>
      <w:r>
        <w:rPr>
          <w:rFonts w:hint="eastAsia"/>
        </w:rPr>
        <w:t>工资支付管理</w:t>
      </w:r>
      <w:r>
        <w:t>—</w:t>
      </w:r>
      <w:r>
        <w:rPr>
          <w:rFonts w:hint="eastAsia"/>
        </w:rPr>
        <w:t>读取已绑定的财务用户信息</w:t>
      </w:r>
      <w:bookmarkEnd w:id="1109"/>
    </w:p>
    <w:p w:rsidR="00440B63" w:rsidRDefault="00440B63" w:rsidP="00440B63">
      <w:pPr>
        <w:pStyle w:val="2"/>
        <w:numPr>
          <w:ilvl w:val="2"/>
          <w:numId w:val="13"/>
        </w:numPr>
        <w:spacing w:line="415" w:lineRule="auto"/>
      </w:pPr>
      <w:bookmarkStart w:id="1110" w:name="_Toc398715900"/>
      <w:r>
        <w:rPr>
          <w:rFonts w:hint="eastAsia"/>
        </w:rPr>
        <w:t>业务标识</w:t>
      </w:r>
      <w:r>
        <w:t xml:space="preserve"> </w:t>
      </w:r>
      <w:r>
        <w:rPr>
          <w:rFonts w:hint="eastAsia"/>
        </w:rPr>
        <w:t xml:space="preserve"> ApiWageInfo- &gt;</w:t>
      </w:r>
      <w:r w:rsidRPr="005C23EF">
        <w:t xml:space="preserve"> </w:t>
      </w:r>
      <w:r>
        <w:rPr>
          <w:rFonts w:hint="eastAsia"/>
        </w:rPr>
        <w:t>readcwAuthorInfo</w:t>
      </w:r>
      <w:bookmarkEnd w:id="1110"/>
    </w:p>
    <w:p w:rsidR="00440B63" w:rsidRDefault="00440B63" w:rsidP="00440B63">
      <w:pPr>
        <w:pStyle w:val="3"/>
        <w:numPr>
          <w:ilvl w:val="2"/>
          <w:numId w:val="13"/>
        </w:numPr>
        <w:spacing w:line="415" w:lineRule="auto"/>
      </w:pPr>
      <w:bookmarkStart w:id="1111" w:name="_Toc398715901"/>
      <w:r>
        <w:rPr>
          <w:rFonts w:hint="eastAsia"/>
        </w:rPr>
        <w:t>业务功能描述</w:t>
      </w:r>
      <w:bookmarkEnd w:id="1111"/>
    </w:p>
    <w:p w:rsidR="00440B63" w:rsidRPr="00440B63" w:rsidRDefault="00440B63" w:rsidP="00440B63">
      <w:pPr>
        <w:ind w:firstLineChars="50" w:firstLine="105"/>
      </w:pPr>
      <w:r>
        <w:rPr>
          <w:rFonts w:hint="eastAsia"/>
        </w:rPr>
        <w:t>读取已绑定的财务人员用户信息。</w:t>
      </w:r>
      <w:r>
        <w:rPr>
          <w:rFonts w:hint="eastAsia"/>
        </w:rPr>
        <w:t xml:space="preserve"> </w:t>
      </w:r>
    </w:p>
    <w:p w:rsidR="00440B63" w:rsidRDefault="00440B63" w:rsidP="00440B63">
      <w:pPr>
        <w:pStyle w:val="3"/>
        <w:numPr>
          <w:ilvl w:val="2"/>
          <w:numId w:val="13"/>
        </w:numPr>
        <w:spacing w:line="415" w:lineRule="auto"/>
      </w:pPr>
      <w:bookmarkStart w:id="1112" w:name="_Toc398715902"/>
      <w:r>
        <w:rPr>
          <w:rFonts w:hint="eastAsia"/>
        </w:rPr>
        <w:t>请求</w:t>
      </w:r>
      <w:bookmarkEnd w:id="111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440B63"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取值说明</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40B63" w:rsidRDefault="00440B63"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pStyle w:val="3"/>
        <w:numPr>
          <w:ilvl w:val="2"/>
          <w:numId w:val="13"/>
        </w:numPr>
        <w:spacing w:line="415" w:lineRule="auto"/>
      </w:pPr>
      <w:bookmarkStart w:id="1113" w:name="_Toc398715903"/>
      <w:r>
        <w:rPr>
          <w:rFonts w:hint="eastAsia"/>
        </w:rPr>
        <w:t>应答</w:t>
      </w:r>
      <w:bookmarkEnd w:id="111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440B63" w:rsidTr="00A120F8">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取值说明</w:t>
            </w: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hint="eastAsia"/>
                <w:szCs w:val="21"/>
              </w:rPr>
              <w:t>cw</w:t>
            </w:r>
            <w:r>
              <w:rPr>
                <w:szCs w:val="21"/>
              </w:rPr>
              <w:t>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hint="eastAsia"/>
                <w:szCs w:val="21"/>
              </w:rPr>
              <w:t>cw</w:t>
            </w:r>
            <w:r>
              <w:rPr>
                <w:szCs w:val="21"/>
              </w:rPr>
              <w:t>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bl>
    <w:p w:rsidR="00440B63" w:rsidRDefault="00440B63" w:rsidP="00440B63">
      <w:pPr>
        <w:pStyle w:val="3"/>
        <w:numPr>
          <w:ilvl w:val="2"/>
          <w:numId w:val="13"/>
        </w:numPr>
        <w:spacing w:line="415" w:lineRule="auto"/>
      </w:pPr>
      <w:bookmarkStart w:id="1114" w:name="_Toc398715904"/>
      <w:r>
        <w:rPr>
          <w:rFonts w:hint="eastAsia"/>
        </w:rPr>
        <w:t>说明</w:t>
      </w:r>
      <w:bookmarkEnd w:id="111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readcwAuthorInfo</w:t>
            </w:r>
          </w:p>
        </w:tc>
        <w:tc>
          <w:tcPr>
            <w:tcW w:w="5837"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retmsg</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成功</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765B11" w:rsidRDefault="00765B11" w:rsidP="000B2CB7">
      <w:pPr>
        <w:rPr>
          <w:b/>
        </w:rPr>
      </w:pPr>
    </w:p>
    <w:p w:rsidR="00A120F8" w:rsidRDefault="00A120F8" w:rsidP="00A120F8"/>
    <w:p w:rsidR="00A120F8" w:rsidRDefault="00A120F8" w:rsidP="00A120F8">
      <w:pPr>
        <w:pStyle w:val="2"/>
        <w:numPr>
          <w:ilvl w:val="1"/>
          <w:numId w:val="13"/>
        </w:numPr>
      </w:pPr>
      <w:r>
        <w:t>TFB_API_0</w:t>
      </w:r>
      <w:r>
        <w:rPr>
          <w:rFonts w:hint="eastAsia"/>
        </w:rPr>
        <w:t xml:space="preserve">131 </w:t>
      </w:r>
      <w:r>
        <w:rPr>
          <w:rFonts w:hint="eastAsia"/>
        </w:rPr>
        <w:t>支付管理</w:t>
      </w:r>
      <w:r>
        <w:t>—</w:t>
      </w:r>
      <w:r>
        <w:rPr>
          <w:rFonts w:hint="eastAsia"/>
        </w:rPr>
        <w:t>转账历史记录删除</w:t>
      </w:r>
    </w:p>
    <w:p w:rsidR="00A120F8" w:rsidRDefault="00A120F8" w:rsidP="00A120F8">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Pr>
          <w:rFonts w:hint="eastAsia"/>
        </w:rPr>
        <w:t>del</w:t>
      </w:r>
      <w:r w:rsidRPr="00A120F8">
        <w:rPr>
          <w:rFonts w:ascii="Arial" w:hAnsi="Arial"/>
          <w:bCs w:val="0"/>
          <w:kern w:val="0"/>
          <w:szCs w:val="24"/>
        </w:rPr>
        <w:t>TransferMoneyglist</w:t>
      </w:r>
    </w:p>
    <w:p w:rsidR="00A120F8" w:rsidRDefault="00A120F8" w:rsidP="00A120F8">
      <w:pPr>
        <w:pStyle w:val="3"/>
        <w:numPr>
          <w:ilvl w:val="2"/>
          <w:numId w:val="13"/>
        </w:numPr>
        <w:spacing w:line="415" w:lineRule="auto"/>
      </w:pPr>
      <w:r>
        <w:rPr>
          <w:rFonts w:hint="eastAsia"/>
        </w:rPr>
        <w:t>业务功能描述</w:t>
      </w:r>
    </w:p>
    <w:p w:rsidR="00A120F8" w:rsidRDefault="00A120F8" w:rsidP="00A120F8">
      <w:pPr>
        <w:ind w:firstLineChars="50" w:firstLine="105"/>
      </w:pPr>
      <w:r>
        <w:rPr>
          <w:rFonts w:hint="eastAsia"/>
        </w:rPr>
        <w:t>根据转账流水</w:t>
      </w:r>
      <w:r>
        <w:rPr>
          <w:rFonts w:hint="eastAsia"/>
        </w:rPr>
        <w:t>id</w:t>
      </w:r>
      <w:r>
        <w:rPr>
          <w:rFonts w:hint="eastAsia"/>
        </w:rPr>
        <w:t>删除转账历史记录，</w:t>
      </w:r>
      <w:r w:rsidR="008431A3">
        <w:rPr>
          <w:rFonts w:hint="eastAsia"/>
        </w:rPr>
        <w:t>批量格式：</w:t>
      </w:r>
      <w:r>
        <w:rPr>
          <w:rFonts w:hint="eastAsia"/>
        </w:rPr>
        <w:t xml:space="preserve"> 1,2,3</w:t>
      </w:r>
      <w:r w:rsidR="008431A3">
        <w:rPr>
          <w:rFonts w:hint="eastAsia"/>
        </w:rPr>
        <w:t xml:space="preserve"> </w:t>
      </w:r>
      <w:r>
        <w:rPr>
          <w:rFonts w:hint="eastAsia"/>
        </w:rPr>
        <w:t>逗号分隔。</w:t>
      </w:r>
    </w:p>
    <w:p w:rsidR="00A120F8" w:rsidRPr="00440B63" w:rsidRDefault="008431A3" w:rsidP="00A120F8">
      <w:pPr>
        <w:ind w:firstLineChars="50" w:firstLine="105"/>
      </w:pPr>
      <w:r>
        <w:rPr>
          <w:rFonts w:hint="eastAsia"/>
        </w:rPr>
        <w:t>删除以后要重新根据条件读取历史记录</w:t>
      </w:r>
      <w:r w:rsidR="00A120F8">
        <w:rPr>
          <w:rFonts w:hint="eastAsia"/>
        </w:rPr>
        <w:t>。</w:t>
      </w:r>
      <w:r w:rsidR="00A120F8">
        <w:rPr>
          <w:rFonts w:hint="eastAsia"/>
        </w:rPr>
        <w:t xml:space="preserve"> </w:t>
      </w:r>
    </w:p>
    <w:p w:rsidR="00A120F8" w:rsidRDefault="00A120F8" w:rsidP="00A120F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A120F8"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取值说明</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31A3"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431A3" w:rsidRDefault="008431A3"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431A3" w:rsidRDefault="008431A3" w:rsidP="007C459D">
            <w:pPr>
              <w:rPr>
                <w:rFonts w:ascii="Courier New" w:hAnsi="Courier New" w:cs="Courier New"/>
                <w:sz w:val="18"/>
                <w:szCs w:val="18"/>
              </w:rPr>
            </w:pP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tfmgid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r>
              <w:rPr>
                <w:rFonts w:ascii="Courier New" w:hAnsi="Courier New" w:cs="Courier New" w:hint="eastAsia"/>
                <w:sz w:val="18"/>
                <w:szCs w:val="18"/>
              </w:rPr>
              <w:t>，分隔</w:t>
            </w:r>
            <w:r>
              <w:rPr>
                <w:rFonts w:ascii="Courier New" w:hAnsi="Courier New" w:cs="Courier New" w:hint="eastAsia"/>
                <w:sz w:val="18"/>
                <w:szCs w:val="18"/>
              </w:rPr>
              <w:t xml:space="preserve"> </w:t>
            </w:r>
            <w:r>
              <w:rPr>
                <w:rFonts w:ascii="Courier New" w:hAnsi="Courier New" w:cs="Courier New" w:hint="eastAsia"/>
                <w:sz w:val="18"/>
                <w:szCs w:val="18"/>
              </w:rPr>
              <w:t>（业务历史账户接口提供）</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1.2</w:t>
            </w:r>
            <w:r w:rsidR="007C459D">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8431A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A120F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120F8" w:rsidRDefault="00A120F8"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交易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A120F8" w:rsidRDefault="008431A3" w:rsidP="00A120F8">
            <w:pPr>
              <w:rPr>
                <w:rFonts w:ascii="Courier New" w:hAnsi="Courier New" w:cs="Courier New"/>
                <w:sz w:val="18"/>
                <w:szCs w:val="18"/>
              </w:rPr>
            </w:pPr>
            <w:r>
              <w:rPr>
                <w:rFonts w:ascii="Courier New" w:hAnsi="Courier New" w:cs="Courier New" w:hint="eastAsia"/>
                <w:sz w:val="18"/>
                <w:szCs w:val="18"/>
              </w:rPr>
              <w:t>，分隔</w:t>
            </w:r>
            <w:r w:rsidR="007C459D">
              <w:rPr>
                <w:rFonts w:ascii="Courier New" w:hAnsi="Courier New" w:cs="Courier New" w:hint="eastAsia"/>
                <w:sz w:val="18"/>
                <w:szCs w:val="18"/>
              </w:rPr>
              <w:t xml:space="preserve"> (53</w:t>
            </w:r>
            <w:r w:rsidR="007C459D">
              <w:rPr>
                <w:rFonts w:ascii="Courier New" w:hAnsi="Courier New" w:cs="Courier New" w:hint="eastAsia"/>
                <w:sz w:val="18"/>
                <w:szCs w:val="18"/>
              </w:rPr>
              <w:t>号接口提供</w:t>
            </w:r>
            <w:r w:rsidR="007C459D">
              <w:rPr>
                <w:rFonts w:ascii="Courier New" w:hAnsi="Courier New" w:cs="Courier New" w:hint="eastAsia"/>
                <w:sz w:val="18"/>
                <w:szCs w:val="18"/>
              </w:rPr>
              <w:t>)</w:t>
            </w:r>
          </w:p>
        </w:tc>
      </w:tr>
    </w:tbl>
    <w:p w:rsidR="00A120F8" w:rsidRDefault="00A120F8" w:rsidP="00A120F8"/>
    <w:p w:rsidR="00A120F8" w:rsidRDefault="008431A3" w:rsidP="00A120F8">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431A3"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取值说明</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8431A3" w:rsidRDefault="008431A3" w:rsidP="008431A3">
      <w:pPr>
        <w:pStyle w:val="3"/>
        <w:numPr>
          <w:ilvl w:val="2"/>
          <w:numId w:val="13"/>
        </w:numPr>
        <w:spacing w:line="415" w:lineRule="auto"/>
      </w:pPr>
      <w:r>
        <w:rPr>
          <w:rFonts w:hint="eastAsia"/>
        </w:rPr>
        <w:t>说明</w:t>
      </w:r>
    </w:p>
    <w:p w:rsidR="008431A3" w:rsidRPr="008431A3" w:rsidRDefault="008431A3" w:rsidP="008431A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del</w:t>
            </w:r>
            <w:r w:rsidRPr="00A120F8">
              <w:rPr>
                <w:rFonts w:ascii="Arial" w:hAnsi="Arial"/>
                <w:bCs/>
                <w:kern w:val="0"/>
                <w:szCs w:val="24"/>
              </w:rPr>
              <w:t>TransferMoneyglist</w:t>
            </w:r>
          </w:p>
        </w:tc>
        <w:tc>
          <w:tcPr>
            <w:tcW w:w="5837" w:type="dxa"/>
            <w:tcBorders>
              <w:top w:val="single" w:sz="6"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 w:rsidR="00A120F8" w:rsidRDefault="00A120F8" w:rsidP="00A120F8">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retmsg</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成功</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Pr>
        <w:rPr>
          <w:b/>
        </w:rPr>
      </w:pPr>
    </w:p>
    <w:p w:rsidR="007C459D" w:rsidRDefault="007C459D"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7C459D" w:rsidRDefault="007C459D" w:rsidP="007C459D">
      <w:pPr>
        <w:pStyle w:val="2"/>
        <w:numPr>
          <w:ilvl w:val="1"/>
          <w:numId w:val="13"/>
        </w:numPr>
      </w:pPr>
      <w:r>
        <w:t>TFB_API_0</w:t>
      </w:r>
      <w:r w:rsidR="009A17C0">
        <w:rPr>
          <w:rFonts w:hint="eastAsia"/>
        </w:rPr>
        <w:t xml:space="preserve">132 </w:t>
      </w:r>
      <w:r>
        <w:rPr>
          <w:rFonts w:hint="eastAsia"/>
        </w:rPr>
        <w:t xml:space="preserve"> </w:t>
      </w:r>
      <w:r>
        <w:rPr>
          <w:rFonts w:hint="eastAsia"/>
        </w:rPr>
        <w:t>支付管理</w:t>
      </w:r>
      <w:r>
        <w:t>—</w:t>
      </w:r>
      <w:r w:rsidR="009A17C0">
        <w:rPr>
          <w:rFonts w:hint="eastAsia"/>
        </w:rPr>
        <w:t>删除收款卡记录删</w:t>
      </w:r>
    </w:p>
    <w:p w:rsidR="007C459D" w:rsidRDefault="007C459D" w:rsidP="007C459D">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sidRPr="007C459D">
        <w:t>delshoucardList</w:t>
      </w:r>
    </w:p>
    <w:p w:rsidR="007C459D" w:rsidRDefault="007C459D" w:rsidP="007C459D">
      <w:pPr>
        <w:pStyle w:val="3"/>
        <w:numPr>
          <w:ilvl w:val="2"/>
          <w:numId w:val="13"/>
        </w:numPr>
        <w:spacing w:line="415" w:lineRule="auto"/>
      </w:pPr>
      <w:r>
        <w:rPr>
          <w:rFonts w:hint="eastAsia"/>
        </w:rPr>
        <w:t>业务功能描述</w:t>
      </w:r>
    </w:p>
    <w:p w:rsidR="007C459D" w:rsidRPr="00440B63" w:rsidRDefault="009A17C0" w:rsidP="009A17C0">
      <w:pPr>
        <w:ind w:firstLineChars="50" w:firstLine="105"/>
      </w:pPr>
      <w:r>
        <w:rPr>
          <w:rFonts w:hint="eastAsia"/>
        </w:rPr>
        <w:t>删除收款卡历史记录</w:t>
      </w:r>
    </w:p>
    <w:p w:rsidR="007C459D" w:rsidRDefault="007C459D" w:rsidP="007C459D">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C459D" w:rsidTr="007C459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取值说明</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p>
        </w:tc>
      </w:tr>
      <w:tr w:rsidR="009A17C0"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sidRPr="009A17C0">
              <w:rPr>
                <w:rFonts w:ascii="Courier New" w:hAnsi="Courier New" w:cs="Courier New"/>
                <w:sz w:val="18"/>
                <w:szCs w:val="18"/>
              </w:rPr>
              <w:t>shoucardno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17C0" w:rsidRDefault="009A17C0"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A17C0" w:rsidRDefault="009A17C0" w:rsidP="00845A67">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sidR="009A17C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sidRPr="009A17C0">
              <w:rPr>
                <w:rFonts w:ascii="Courier New" w:hAnsi="Courier New" w:cs="Courier New"/>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9A17C0" w:rsidP="007C459D">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bl>
    <w:p w:rsidR="007C459D" w:rsidRDefault="007C459D" w:rsidP="007C459D"/>
    <w:p w:rsidR="007C459D" w:rsidRDefault="007C459D" w:rsidP="007C45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C459D"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取值说明</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7C459D" w:rsidRDefault="007C459D" w:rsidP="007C459D">
      <w:pPr>
        <w:pStyle w:val="3"/>
        <w:numPr>
          <w:ilvl w:val="2"/>
          <w:numId w:val="13"/>
        </w:numPr>
        <w:spacing w:line="415" w:lineRule="auto"/>
      </w:pPr>
      <w:r>
        <w:rPr>
          <w:rFonts w:hint="eastAsia"/>
        </w:rPr>
        <w:t>说明</w:t>
      </w:r>
    </w:p>
    <w:p w:rsidR="007C459D" w:rsidRPr="008431A3" w:rsidRDefault="007C459D" w:rsidP="007C45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sidRPr="007C459D">
              <w:t>delshoucardList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 w:rsidR="007C459D" w:rsidRDefault="007C459D" w:rsidP="007C45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retmsg</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Pr>
        <w:rPr>
          <w:b/>
        </w:rPr>
      </w:pPr>
    </w:p>
    <w:p w:rsidR="007C459D" w:rsidRDefault="007C459D" w:rsidP="007C459D">
      <w:pPr>
        <w:rPr>
          <w:b/>
        </w:rPr>
      </w:pPr>
    </w:p>
    <w:p w:rsidR="00B033FB" w:rsidRDefault="00B033FB" w:rsidP="00B033FB"/>
    <w:p w:rsidR="00B033FB" w:rsidRDefault="00B033FB" w:rsidP="00B033FB">
      <w:pPr>
        <w:pStyle w:val="2"/>
        <w:numPr>
          <w:ilvl w:val="1"/>
          <w:numId w:val="13"/>
        </w:numPr>
      </w:pPr>
      <w:r>
        <w:t>TFB_API_0</w:t>
      </w:r>
      <w:r>
        <w:rPr>
          <w:rFonts w:hint="eastAsia"/>
        </w:rPr>
        <w:t xml:space="preserve">133 </w:t>
      </w: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业务标识</w:t>
      </w:r>
      <w:r>
        <w:t xml:space="preserve"> Api</w:t>
      </w:r>
      <w:r>
        <w:rPr>
          <w:rFonts w:hint="eastAsia"/>
        </w:rPr>
        <w:t xml:space="preserve">Payinfo- &gt; readPayshoucardList </w:t>
      </w:r>
    </w:p>
    <w:p w:rsidR="00B033FB" w:rsidRDefault="00B033FB" w:rsidP="00B033FB"/>
    <w:p w:rsidR="00B033FB" w:rsidRDefault="00B033FB" w:rsidP="00B033FB">
      <w:pPr>
        <w:pStyle w:val="3"/>
        <w:numPr>
          <w:ilvl w:val="2"/>
          <w:numId w:val="13"/>
        </w:numPr>
        <w:spacing w:line="415" w:lineRule="auto"/>
      </w:pPr>
      <w:r>
        <w:rPr>
          <w:rFonts w:hint="eastAsia"/>
        </w:rPr>
        <w:lastRenderedPageBreak/>
        <w:t>业务功能描述</w:t>
      </w:r>
    </w:p>
    <w:p w:rsidR="00B033FB" w:rsidRDefault="00B033FB" w:rsidP="00B033FB">
      <w:pPr>
        <w:ind w:firstLineChars="50" w:firstLine="105"/>
      </w:pP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033FB"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取值说明</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sidRPr="008D0F2B">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bl>
    <w:p w:rsidR="00B033FB" w:rsidRDefault="00B033FB" w:rsidP="00B033FB"/>
    <w:p w:rsidR="00B033FB" w:rsidRDefault="00B033FB" w:rsidP="00B033F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B033FB"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取值说明</w:t>
            </w: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bl>
    <w:p w:rsidR="00B033FB" w:rsidRDefault="00B033FB" w:rsidP="00B033F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033FB"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hint="eastAsia"/>
              </w:rPr>
              <w:t>readPayshoucardList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033FB" w:rsidRDefault="00B033FB" w:rsidP="00845A67">
            <w:pPr>
              <w:rPr>
                <w:rFonts w:ascii="Courier New" w:hAnsi="Courier New" w:cs="Courier New"/>
                <w:sz w:val="18"/>
                <w:szCs w:val="18"/>
              </w:rPr>
            </w:pPr>
          </w:p>
        </w:tc>
      </w:tr>
    </w:tbl>
    <w:p w:rsidR="00B033FB" w:rsidRDefault="00B033FB" w:rsidP="00B033FB"/>
    <w:p w:rsidR="00845A67" w:rsidRDefault="00845A67" w:rsidP="00845A67"/>
    <w:p w:rsidR="00845A67" w:rsidRDefault="00845A67" w:rsidP="00845A67">
      <w:pPr>
        <w:pStyle w:val="2"/>
        <w:numPr>
          <w:ilvl w:val="1"/>
          <w:numId w:val="13"/>
        </w:numPr>
      </w:pPr>
      <w:r>
        <w:lastRenderedPageBreak/>
        <w:t>TFB_API_0</w:t>
      </w:r>
      <w:r>
        <w:rPr>
          <w:rFonts w:hint="eastAsia"/>
        </w:rPr>
        <w:t xml:space="preserve">134 </w:t>
      </w:r>
      <w:r>
        <w:rPr>
          <w:rFonts w:hint="eastAsia"/>
        </w:rPr>
        <w:t>读取所属公司老总关联账户</w:t>
      </w:r>
      <w:r>
        <w:rPr>
          <w:rFonts w:hint="eastAsia"/>
        </w:rPr>
        <w:t xml:space="preserve">ID </w:t>
      </w:r>
    </w:p>
    <w:p w:rsidR="00845A67" w:rsidRDefault="00845A67" w:rsidP="00845A67">
      <w:pPr>
        <w:pStyle w:val="3"/>
        <w:numPr>
          <w:ilvl w:val="2"/>
          <w:numId w:val="13"/>
        </w:numPr>
        <w:spacing w:line="415" w:lineRule="auto"/>
      </w:pPr>
      <w:r>
        <w:rPr>
          <w:rFonts w:hint="eastAsia"/>
        </w:rPr>
        <w:t>业务标识</w:t>
      </w:r>
      <w:r>
        <w:t xml:space="preserve"> Ap</w:t>
      </w:r>
      <w:r>
        <w:rPr>
          <w:rFonts w:hint="eastAsia"/>
        </w:rPr>
        <w:t xml:space="preserve">iWageInfo- &gt;readBossAuthorid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ind w:firstLineChars="50" w:firstLine="105"/>
      </w:pPr>
      <w:r>
        <w:rPr>
          <w:rFonts w:hint="eastAsia"/>
        </w:rPr>
        <w:t>根据财务关联自己所属的老总账号</w:t>
      </w:r>
      <w:r>
        <w:rPr>
          <w:rFonts w:hint="eastAsia"/>
        </w:rPr>
        <w:t>id</w:t>
      </w: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45A67"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hint="eastAsia"/>
              </w:rPr>
              <w:t>selecttype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选择类型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bossauthorid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t>Ap</w:t>
            </w:r>
            <w:r>
              <w:rPr>
                <w:rFonts w:hint="eastAsia"/>
              </w:rPr>
              <w:t>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hint="eastAsia"/>
              </w:rPr>
              <w:t>readBossAuthorid</w:t>
            </w: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 w:rsidR="00845A67" w:rsidRDefault="00845A67" w:rsidP="00845A67">
      <w:pPr>
        <w:pStyle w:val="2"/>
        <w:numPr>
          <w:ilvl w:val="1"/>
          <w:numId w:val="13"/>
        </w:numPr>
      </w:pPr>
      <w:r>
        <w:lastRenderedPageBreak/>
        <w:t>TFB_API_0</w:t>
      </w:r>
      <w:r w:rsidR="00123495">
        <w:rPr>
          <w:rFonts w:hint="eastAsia"/>
        </w:rPr>
        <w:t>135</w:t>
      </w:r>
      <w:r>
        <w:rPr>
          <w:rFonts w:hint="eastAsia"/>
        </w:rPr>
        <w:t xml:space="preserve">   </w:t>
      </w:r>
      <w:r>
        <w:rPr>
          <w:rFonts w:hint="eastAsia"/>
        </w:rPr>
        <w:t>根据业务类型读取手续费</w:t>
      </w:r>
    </w:p>
    <w:p w:rsidR="00845A67" w:rsidRDefault="00845A67" w:rsidP="00845A67">
      <w:pPr>
        <w:pStyle w:val="3"/>
        <w:numPr>
          <w:ilvl w:val="2"/>
          <w:numId w:val="13"/>
        </w:numPr>
        <w:spacing w:line="415" w:lineRule="auto"/>
      </w:pPr>
      <w:r>
        <w:rPr>
          <w:rFonts w:hint="eastAsia"/>
        </w:rPr>
        <w:t>业务标识</w:t>
      </w:r>
      <w:r>
        <w:t xml:space="preserve"> </w:t>
      </w:r>
      <w:r w:rsidRPr="00845A67">
        <w:t>ApiAppInfo</w:t>
      </w:r>
      <w:r>
        <w:rPr>
          <w:rFonts w:hint="eastAsia"/>
        </w:rPr>
        <w:t xml:space="preserve">- &gt;checkPayFee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rPr>
          <w:b/>
        </w:rPr>
      </w:pPr>
      <w:r>
        <w:rPr>
          <w:rFonts w:hint="eastAsia"/>
        </w:rPr>
        <w:t>根据</w:t>
      </w:r>
      <w:r w:rsidR="00E830C6">
        <w:rPr>
          <w:rFonts w:hint="eastAsia"/>
        </w:rPr>
        <w:t>业务类型和支付通道类型来计算手续费</w:t>
      </w:r>
      <w:r>
        <w:rPr>
          <w:rFonts w:hint="eastAsia"/>
        </w:rPr>
        <w:t xml:space="preserve"> </w:t>
      </w:r>
    </w:p>
    <w:p w:rsidR="00845A67" w:rsidRPr="00845A67" w:rsidRDefault="00845A67" w:rsidP="00845A67">
      <w:pPr>
        <w:ind w:firstLineChars="50" w:firstLine="105"/>
      </w:pP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45A67" w:rsidTr="00E830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paychalid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业务类型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E830C6">
            <w:pPr>
              <w:rPr>
                <w:rFonts w:ascii="Courier New" w:hAnsi="Courier New" w:cs="Courier New"/>
                <w:sz w:val="18"/>
                <w:szCs w:val="18"/>
              </w:rPr>
            </w:pPr>
            <w:r>
              <w:rPr>
                <w:rFonts w:ascii="Courier New" w:hAnsi="Courier New" w:cs="Courier New" w:hint="eastAsia"/>
                <w:sz w:val="18"/>
                <w:szCs w:val="18"/>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刷卡金额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交易金额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sidRPr="00845A67">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b/>
              </w:rPr>
            </w:pPr>
            <w:r w:rsidRPr="00845A67">
              <w:rPr>
                <w:b/>
              </w:rPr>
              <w:t>checkPayFee</w:t>
            </w:r>
          </w:p>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B033FB"/>
    <w:p w:rsidR="0058158D" w:rsidRDefault="0058158D" w:rsidP="0058158D"/>
    <w:p w:rsidR="0058158D" w:rsidRDefault="0058158D" w:rsidP="0058158D">
      <w:pPr>
        <w:pStyle w:val="2"/>
        <w:numPr>
          <w:ilvl w:val="1"/>
          <w:numId w:val="13"/>
        </w:numPr>
      </w:pPr>
      <w:r>
        <w:t>TFB_API_0</w:t>
      </w:r>
      <w:r>
        <w:rPr>
          <w:rFonts w:hint="eastAsia"/>
        </w:rPr>
        <w:t xml:space="preserve">136   </w:t>
      </w:r>
      <w:r>
        <w:rPr>
          <w:rFonts w:hint="eastAsia"/>
        </w:rPr>
        <w:t>工资管理</w:t>
      </w:r>
      <w:r>
        <w:rPr>
          <w:rFonts w:hint="eastAsia"/>
        </w:rPr>
        <w:t xml:space="preserve">- </w:t>
      </w:r>
      <w:r>
        <w:rPr>
          <w:rFonts w:hint="eastAsia"/>
        </w:rPr>
        <w:t>财务提交工资去审批</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&gt;cwWagetoSubmit </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lastRenderedPageBreak/>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Pr>
                <w:rFonts w:hint="eastAsia"/>
              </w:rPr>
              <w:t>cwWagetoSubmit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58158D" w:rsidRDefault="0058158D" w:rsidP="0058158D"/>
    <w:p w:rsidR="0058158D" w:rsidRDefault="0058158D" w:rsidP="0058158D">
      <w:pPr>
        <w:pStyle w:val="2"/>
        <w:numPr>
          <w:ilvl w:val="1"/>
          <w:numId w:val="13"/>
        </w:numPr>
      </w:pPr>
      <w:r>
        <w:t>TFB_API_0</w:t>
      </w:r>
      <w:r>
        <w:rPr>
          <w:rFonts w:hint="eastAsia"/>
        </w:rPr>
        <w:t xml:space="preserve">137   </w:t>
      </w:r>
      <w:r>
        <w:rPr>
          <w:rFonts w:hint="eastAsia"/>
        </w:rPr>
        <w:t>工资管理</w:t>
      </w:r>
      <w:r>
        <w:rPr>
          <w:rFonts w:hint="eastAsia"/>
        </w:rPr>
        <w:t xml:space="preserve">- </w:t>
      </w:r>
      <w:r>
        <w:rPr>
          <w:rFonts w:hint="eastAsia"/>
        </w:rPr>
        <w:t>读取当月工资列表</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r w:rsidRPr="0058158D">
        <w:t xml:space="preserve"> GetSalaryList</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month</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lastRenderedPageBreak/>
              <w:t>1.2</w:t>
            </w:r>
            <w:r w:rsidR="0061304A">
              <w:rPr>
                <w:rFonts w:ascii="Courier New" w:hAnsi="Courier New" w:cs="Courier New" w:hint="eastAsia"/>
                <w:sz w:val="18"/>
                <w:szCs w:val="18"/>
              </w:rPr>
              <w:t>.3.2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hasRegister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61304A" w:rsidTr="00A43C48">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304A" w:rsidRDefault="0061304A" w:rsidP="00A43C48">
            <w:pPr>
              <w:rPr>
                <w:rFonts w:ascii="Courier New" w:hAnsi="Courier New" w:cs="Courier New"/>
                <w:sz w:val="18"/>
                <w:szCs w:val="18"/>
              </w:rPr>
            </w:pPr>
            <w:r w:rsidRPr="0061304A">
              <w:rPr>
                <w:rFonts w:ascii="Courier New" w:hAnsi="Courier New" w:cs="Courier New"/>
                <w:sz w:val="18"/>
                <w:szCs w:val="18"/>
              </w:rPr>
              <w:t>bankAccount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1304A" w:rsidRDefault="0061304A" w:rsidP="00A43C48">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3D08D8">
              <w:rPr>
                <w:rFonts w:ascii="Courier New" w:hAnsi="Courier New" w:cs="Courier New" w:hint="eastAsia"/>
                <w:sz w:val="18"/>
                <w:szCs w:val="18"/>
              </w:rPr>
              <w:t>.3.7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cwcanEdit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财务能否修改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3D08D8" w:rsidP="0058158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：财务不能修改</w:t>
            </w:r>
            <w:r>
              <w:rPr>
                <w:rFonts w:ascii="Courier New" w:hAnsi="Courier New" w:cs="Courier New" w:hint="eastAsia"/>
                <w:sz w:val="18"/>
                <w:szCs w:val="18"/>
              </w:rPr>
              <w:t xml:space="preserve"> 1</w:t>
            </w:r>
            <w:r>
              <w:rPr>
                <w:rFonts w:ascii="Courier New" w:hAnsi="Courier New" w:cs="Courier New" w:hint="eastAsia"/>
                <w:sz w:val="18"/>
                <w:szCs w:val="18"/>
              </w:rPr>
              <w:t>：财务能修改</w:t>
            </w: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sidRPr="0058158D">
              <w:t>GetSalaryList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3D08D8" w:rsidRDefault="003D08D8" w:rsidP="003D08D8"/>
    <w:p w:rsidR="00A43C48" w:rsidRDefault="00A43C48" w:rsidP="00A43C48"/>
    <w:p w:rsidR="00A43C48" w:rsidRDefault="00A43C48" w:rsidP="00A43C48">
      <w:pPr>
        <w:pStyle w:val="2"/>
        <w:numPr>
          <w:ilvl w:val="1"/>
          <w:numId w:val="13"/>
        </w:numPr>
      </w:pPr>
      <w:r>
        <w:t>TFB_API_0</w:t>
      </w:r>
      <w:r w:rsidR="00192E72">
        <w:rPr>
          <w:rFonts w:hint="eastAsia"/>
        </w:rPr>
        <w:t>138</w:t>
      </w:r>
      <w:r>
        <w:rPr>
          <w:rFonts w:hint="eastAsia"/>
        </w:rPr>
        <w:t xml:space="preserve">   </w:t>
      </w:r>
      <w:r w:rsidR="002E69CE">
        <w:rPr>
          <w:rFonts w:hint="eastAsia"/>
        </w:rPr>
        <w:t>商户读取</w:t>
      </w:r>
      <w:r w:rsidR="00192E72">
        <w:rPr>
          <w:rFonts w:hint="eastAsia"/>
        </w:rPr>
        <w:t>授权码</w:t>
      </w:r>
      <w:r w:rsidR="002E69CE">
        <w:rPr>
          <w:rFonts w:hint="eastAsia"/>
        </w:rPr>
        <w:t>/</w:t>
      </w:r>
      <w:r w:rsidR="00192E72">
        <w:rPr>
          <w:rFonts w:hint="eastAsia"/>
        </w:rPr>
        <w:t>刷卡器</w:t>
      </w:r>
      <w:r>
        <w:rPr>
          <w:rFonts w:hint="eastAsia"/>
        </w:rPr>
        <w:t>管理</w:t>
      </w:r>
      <w:r>
        <w:rPr>
          <w:rFonts w:hint="eastAsia"/>
        </w:rPr>
        <w:t xml:space="preserve">- </w:t>
      </w:r>
      <w:r>
        <w:rPr>
          <w:rFonts w:hint="eastAsia"/>
        </w:rPr>
        <w:t>读取</w:t>
      </w:r>
      <w:r w:rsidR="00192E72">
        <w:rPr>
          <w:rFonts w:hint="eastAsia"/>
        </w:rPr>
        <w:t>我的所有刷卡器</w:t>
      </w:r>
      <w:r w:rsidR="002E69CE">
        <w:rPr>
          <w:rFonts w:hint="eastAsia"/>
        </w:rPr>
        <w:t>/</w:t>
      </w:r>
      <w:r w:rsidR="002E69CE">
        <w:rPr>
          <w:rFonts w:hint="eastAsia"/>
        </w:rPr>
        <w:t>授权码</w:t>
      </w:r>
      <w:r w:rsidR="002E69CE">
        <w:rPr>
          <w:rFonts w:hint="eastAsia"/>
        </w:rPr>
        <w:t xml:space="preserve"> </w:t>
      </w:r>
    </w:p>
    <w:p w:rsidR="00A43C48" w:rsidRDefault="00A43C48" w:rsidP="00A43C48">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bookmarkStart w:id="1115" w:name="OLE_LINK225"/>
      <w:bookmarkStart w:id="1116" w:name="OLE_LINK226"/>
      <w:r>
        <w:t>Get</w:t>
      </w:r>
      <w:r>
        <w:rPr>
          <w:rFonts w:hint="eastAsia"/>
        </w:rPr>
        <w:t>paycard</w:t>
      </w:r>
      <w:r w:rsidRPr="0058158D">
        <w:t>List</w:t>
      </w:r>
      <w:bookmarkEnd w:id="1115"/>
      <w:bookmarkEnd w:id="1116"/>
    </w:p>
    <w:p w:rsidR="00A43C48" w:rsidRDefault="00A43C48" w:rsidP="00A43C48">
      <w:pPr>
        <w:pStyle w:val="3"/>
        <w:numPr>
          <w:ilvl w:val="2"/>
          <w:numId w:val="13"/>
        </w:numPr>
        <w:spacing w:line="415" w:lineRule="auto"/>
      </w:pPr>
      <w:r>
        <w:rPr>
          <w:rFonts w:hint="eastAsia"/>
        </w:rPr>
        <w:t>业务功能描述</w:t>
      </w:r>
    </w:p>
    <w:p w:rsidR="00A43C48" w:rsidRPr="00CE7649" w:rsidRDefault="00A43C48" w:rsidP="00CE7649">
      <w:pPr>
        <w:rPr>
          <w:b/>
        </w:rPr>
      </w:pPr>
      <w:r>
        <w:rPr>
          <w:rFonts w:hint="eastAsia"/>
        </w:rPr>
        <w:t>读取我的刷卡器或者授权码</w:t>
      </w:r>
    </w:p>
    <w:p w:rsidR="00A43C48" w:rsidRDefault="00A43C48" w:rsidP="00A43C4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A43C48" w:rsidTr="00192E72">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取值说明</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A43C48" w:rsidP="00A43C48">
            <w:pPr>
              <w:rPr>
                <w:rFonts w:ascii="Courier New" w:hAnsi="Courier New" w:cs="Courier New"/>
                <w:sz w:val="18"/>
                <w:szCs w:val="18"/>
              </w:rPr>
            </w:pPr>
          </w:p>
        </w:tc>
      </w:tr>
      <w:tr w:rsidR="00192E72"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bookmarkStart w:id="1117" w:name="OLE_LINK239"/>
            <w:bookmarkStart w:id="1118" w:name="OLE_LINK240"/>
            <w:r>
              <w:rPr>
                <w:rFonts w:hint="eastAsia"/>
              </w:rPr>
              <w:t>paycardtype</w:t>
            </w:r>
            <w:bookmarkEnd w:id="1117"/>
            <w:bookmarkEnd w:id="1118"/>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192E72" w:rsidRDefault="00192E72"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刷卡器类型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192E72" w:rsidRDefault="00192E72" w:rsidP="00903C07">
            <w:pPr>
              <w:rPr>
                <w:rFonts w:ascii="Courier New" w:hAnsi="Courier New" w:cs="Courier New"/>
                <w:sz w:val="18"/>
                <w:szCs w:val="18"/>
              </w:rPr>
            </w:pPr>
            <w:r>
              <w:rPr>
                <w:rFonts w:ascii="Courier New" w:hAnsi="Courier New" w:cs="Courier New" w:hint="eastAsia"/>
                <w:sz w:val="18"/>
                <w:szCs w:val="18"/>
              </w:rPr>
              <w:t>0</w:t>
            </w:r>
            <w:r w:rsidR="00CE7649">
              <w:rPr>
                <w:rFonts w:ascii="Courier New" w:hAnsi="Courier New" w:cs="Courier New" w:hint="eastAsia"/>
                <w:sz w:val="18"/>
                <w:szCs w:val="18"/>
              </w:rPr>
              <w:t>：</w:t>
            </w:r>
            <w:r w:rsidR="00CE7649">
              <w:rPr>
                <w:rFonts w:ascii="Courier New" w:hAnsi="Courier New" w:cs="Courier New" w:hint="eastAsia"/>
                <w:sz w:val="18"/>
                <w:szCs w:val="18"/>
              </w:rPr>
              <w:t>(</w:t>
            </w:r>
            <w:r w:rsidR="00CE7649">
              <w:rPr>
                <w:rFonts w:ascii="Courier New" w:hAnsi="Courier New" w:cs="Courier New" w:hint="eastAsia"/>
                <w:sz w:val="18"/>
                <w:szCs w:val="18"/>
              </w:rPr>
              <w:t>所有</w:t>
            </w:r>
            <w:r w:rsidR="00CE7649">
              <w:rPr>
                <w:rFonts w:ascii="Courier New" w:hAnsi="Courier New" w:cs="Courier New" w:hint="eastAsia"/>
                <w:sz w:val="18"/>
                <w:szCs w:val="18"/>
              </w:rPr>
              <w:t>)</w:t>
            </w:r>
            <w:r>
              <w:rPr>
                <w:rFonts w:ascii="Courier New" w:hAnsi="Courier New" w:cs="Courier New" w:hint="eastAsia"/>
                <w:sz w:val="18"/>
                <w:szCs w:val="18"/>
              </w:rPr>
              <w:t xml:space="preserve"> ,1</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刷卡器</w:t>
            </w:r>
            <w:r>
              <w:rPr>
                <w:rFonts w:ascii="Courier New" w:hAnsi="Courier New" w:cs="Courier New" w:hint="eastAsia"/>
                <w:sz w:val="18"/>
                <w:szCs w:val="18"/>
              </w:rPr>
              <w:t xml:space="preserve">  2</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授权码</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bookmarkStart w:id="1119" w:name="OLE_LINK241"/>
            <w:bookmarkStart w:id="1120" w:name="OLE_LINK242"/>
            <w:r>
              <w:rPr>
                <w:rFonts w:hint="eastAsia"/>
              </w:rPr>
              <w:t>IDtype</w:t>
            </w:r>
            <w:bookmarkEnd w:id="1119"/>
            <w:bookmarkEnd w:id="1120"/>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r>
              <w:rPr>
                <w:rFonts w:ascii="Courier New" w:hAnsi="Courier New" w:cs="Courier New" w:hint="eastAsia"/>
                <w:sz w:val="18"/>
                <w:szCs w:val="18"/>
              </w:rPr>
              <w:t>身份类型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192E72" w:rsidP="00A43C48">
            <w:pPr>
              <w:rPr>
                <w:rFonts w:ascii="Courier New" w:hAnsi="Courier New" w:cs="Courier New"/>
                <w:sz w:val="18"/>
                <w:szCs w:val="18"/>
              </w:rPr>
            </w:pPr>
            <w:r>
              <w:rPr>
                <w:rFonts w:ascii="Courier New" w:hAnsi="Courier New" w:cs="Courier New" w:hint="eastAsia"/>
                <w:sz w:val="18"/>
                <w:szCs w:val="18"/>
              </w:rPr>
              <w:t>商户：</w:t>
            </w:r>
            <w:r>
              <w:rPr>
                <w:rFonts w:ascii="Courier New" w:hAnsi="Courier New" w:cs="Courier New" w:hint="eastAsia"/>
                <w:sz w:val="18"/>
                <w:szCs w:val="18"/>
              </w:rPr>
              <w:t>author</w:t>
            </w:r>
          </w:p>
          <w:p w:rsidR="00192E72" w:rsidRDefault="00192E72" w:rsidP="00A43C4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agent</w:t>
            </w:r>
          </w:p>
          <w:p w:rsidR="00192E72" w:rsidRDefault="00192E72" w:rsidP="00A43C48">
            <w:pPr>
              <w:rPr>
                <w:rFonts w:ascii="Courier New" w:hAnsi="Courier New" w:cs="Courier New"/>
                <w:sz w:val="18"/>
                <w:szCs w:val="18"/>
              </w:rPr>
            </w:pPr>
            <w:r>
              <w:rPr>
                <w:rFonts w:ascii="Courier New" w:hAnsi="Courier New" w:cs="Courier New" w:hint="eastAsia"/>
                <w:sz w:val="18"/>
                <w:szCs w:val="18"/>
              </w:rPr>
              <w:t>默认不传当作商户处理</w:t>
            </w:r>
          </w:p>
        </w:tc>
      </w:tr>
    </w:tbl>
    <w:p w:rsidR="00A43C48" w:rsidRDefault="00A43C48" w:rsidP="00A43C48"/>
    <w:p w:rsidR="00A43C48" w:rsidRDefault="00A43C48" w:rsidP="00A43C4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A43C48" w:rsidTr="00D91830">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取值说明</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D91830"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paycardno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设备号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D91830" w:rsidRDefault="00D91830" w:rsidP="00903C07">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D91830" w:rsidP="00A43C48">
            <w:pPr>
              <w:rPr>
                <w:rFonts w:ascii="Courier New" w:hAnsi="Courier New" w:cs="Courier New"/>
                <w:sz w:val="18"/>
                <w:szCs w:val="18"/>
              </w:rPr>
            </w:pPr>
            <w:bookmarkStart w:id="1121" w:name="OLE_LINK243"/>
            <w:bookmarkStart w:id="1122" w:name="OLE_LINK244"/>
            <w:r>
              <w:rPr>
                <w:rFonts w:ascii="Courier New" w:hAnsi="Courier New" w:cs="Courier New" w:hint="eastAsia"/>
                <w:sz w:val="18"/>
                <w:szCs w:val="18"/>
              </w:rPr>
              <w:t>paycardtype</w:t>
            </w:r>
            <w:bookmarkEnd w:id="1121"/>
            <w:bookmarkEnd w:id="112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D91830" w:rsidP="00A43C48">
            <w:pPr>
              <w:rPr>
                <w:rFonts w:ascii="Courier New" w:hAnsi="Courier New" w:cs="Courier New"/>
                <w:sz w:val="18"/>
                <w:szCs w:val="18"/>
              </w:rPr>
            </w:pPr>
            <w:r>
              <w:rPr>
                <w:rFonts w:ascii="Courier New" w:hAnsi="Courier New" w:cs="Courier New" w:hint="eastAsia"/>
                <w:sz w:val="18"/>
                <w:szCs w:val="18"/>
              </w:rPr>
              <w:t>设备类型</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D91830" w:rsidP="00A43C48">
            <w:pPr>
              <w:rPr>
                <w:rFonts w:ascii="Courier New" w:hAnsi="Courier New" w:cs="Courier New"/>
                <w:sz w:val="18"/>
                <w:szCs w:val="18"/>
              </w:rPr>
            </w:pPr>
            <w:r>
              <w:rPr>
                <w:rFonts w:ascii="Courier New" w:hAnsi="Courier New" w:cs="Courier New" w:hint="eastAsia"/>
                <w:sz w:val="18"/>
                <w:szCs w:val="18"/>
              </w:rPr>
              <w:t>刷卡器或者授权码</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代理商名</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paycardcanuse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激活可用</w:t>
            </w:r>
            <w:r>
              <w:rPr>
                <w:rFonts w:ascii="Courier New" w:hAnsi="Courier New" w:cs="Courier New" w:hint="eastAsia"/>
                <w:sz w:val="18"/>
                <w:szCs w:val="18"/>
              </w:rPr>
              <w:t xml:space="preserve"> 0</w:t>
            </w:r>
            <w:r>
              <w:rPr>
                <w:rFonts w:ascii="Courier New" w:hAnsi="Courier New" w:cs="Courier New" w:hint="eastAsia"/>
                <w:sz w:val="18"/>
                <w:szCs w:val="18"/>
              </w:rPr>
              <w:t>：不可用</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w:t>
            </w:r>
            <w:r w:rsidR="002E69CE">
              <w:rPr>
                <w:rStyle w:val="Char"/>
                <w:rFonts w:ascii="Arial" w:hAnsi="Arial" w:cs="Arial" w:hint="eastAsia"/>
                <w:color w:val="313131"/>
              </w:rPr>
              <w:t>IMEI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授权终端，多个终端</w:t>
            </w:r>
            <w:r>
              <w:rPr>
                <w:rFonts w:ascii="Courier New" w:hAnsi="Courier New" w:cs="Courier New" w:hint="eastAsia"/>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 xml:space="preserve"> </w:t>
            </w:r>
            <w:r>
              <w:rPr>
                <w:rFonts w:ascii="Courier New" w:hAnsi="Courier New" w:cs="Courier New" w:hint="eastAsia"/>
                <w:sz w:val="18"/>
                <w:szCs w:val="18"/>
              </w:rPr>
              <w:t>分割</w:t>
            </w:r>
          </w:p>
        </w:tc>
      </w:tr>
    </w:tbl>
    <w:p w:rsidR="00A43C48" w:rsidRDefault="00A43C48" w:rsidP="00A43C4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43C48" w:rsidTr="00A43C4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43C48" w:rsidRPr="0058158D" w:rsidRDefault="00A43C48" w:rsidP="00A43C48">
            <w:pPr>
              <w:rPr>
                <w:b/>
              </w:rPr>
            </w:pPr>
            <w:r>
              <w:t>Get</w:t>
            </w:r>
            <w:r>
              <w:rPr>
                <w:rFonts w:hint="eastAsia"/>
              </w:rPr>
              <w:t>paycard</w:t>
            </w:r>
            <w:r w:rsidRPr="0058158D">
              <w:t>List</w:t>
            </w:r>
          </w:p>
        </w:tc>
        <w:tc>
          <w:tcPr>
            <w:tcW w:w="5837"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43C48" w:rsidRDefault="00A43C48" w:rsidP="00A43C48">
            <w:pPr>
              <w:rPr>
                <w:rFonts w:ascii="Courier New" w:hAnsi="Courier New" w:cs="Courier New"/>
                <w:sz w:val="18"/>
                <w:szCs w:val="18"/>
              </w:rPr>
            </w:pPr>
          </w:p>
        </w:tc>
      </w:tr>
    </w:tbl>
    <w:p w:rsidR="00A43C48" w:rsidRDefault="00A43C48" w:rsidP="00A43C48"/>
    <w:p w:rsidR="002E69CE" w:rsidRDefault="002E69CE" w:rsidP="002E69CE">
      <w:pPr>
        <w:pStyle w:val="2"/>
        <w:numPr>
          <w:ilvl w:val="1"/>
          <w:numId w:val="13"/>
        </w:numPr>
      </w:pPr>
      <w:r>
        <w:lastRenderedPageBreak/>
        <w:t>TFB_API_0</w:t>
      </w:r>
      <w:r>
        <w:rPr>
          <w:rFonts w:hint="eastAsia"/>
        </w:rPr>
        <w:t xml:space="preserve">139   </w:t>
      </w:r>
      <w:r>
        <w:rPr>
          <w:rFonts w:hint="eastAsia"/>
        </w:rPr>
        <w:t>商户读取授权码</w:t>
      </w:r>
      <w:r>
        <w:rPr>
          <w:rFonts w:hint="eastAsia"/>
        </w:rPr>
        <w:t>/</w:t>
      </w:r>
      <w:r>
        <w:rPr>
          <w:rFonts w:hint="eastAsia"/>
        </w:rPr>
        <w:t>刷卡器管理</w:t>
      </w:r>
      <w:r>
        <w:rPr>
          <w:rFonts w:hint="eastAsia"/>
        </w:rPr>
        <w:t xml:space="preserve">- </w:t>
      </w:r>
      <w:r w:rsidR="009651C9">
        <w:rPr>
          <w:rFonts w:hint="eastAsia"/>
        </w:rPr>
        <w:t>绑定</w:t>
      </w:r>
      <w:r>
        <w:rPr>
          <w:rFonts w:hint="eastAsia"/>
        </w:rPr>
        <w:t>刷卡器</w:t>
      </w:r>
      <w:r>
        <w:rPr>
          <w:rFonts w:hint="eastAsia"/>
        </w:rPr>
        <w:t>/</w:t>
      </w:r>
      <w:r>
        <w:rPr>
          <w:rFonts w:hint="eastAsia"/>
        </w:rPr>
        <w:t>授权码</w:t>
      </w:r>
      <w:r w:rsidR="009651C9">
        <w:rPr>
          <w:rFonts w:hint="eastAsia"/>
        </w:rPr>
        <w:t>的机器授权</w:t>
      </w:r>
    </w:p>
    <w:p w:rsidR="002E69CE" w:rsidRDefault="002E69CE" w:rsidP="002E69CE">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paycardbdterminal </w:t>
      </w:r>
    </w:p>
    <w:p w:rsidR="002E69CE" w:rsidRDefault="002E69CE" w:rsidP="002E69CE"/>
    <w:p w:rsidR="002E69CE" w:rsidRDefault="002E69CE" w:rsidP="002E69CE">
      <w:pPr>
        <w:pStyle w:val="3"/>
        <w:numPr>
          <w:ilvl w:val="2"/>
          <w:numId w:val="13"/>
        </w:numPr>
        <w:spacing w:line="415" w:lineRule="auto"/>
      </w:pPr>
      <w:r>
        <w:rPr>
          <w:rFonts w:hint="eastAsia"/>
        </w:rPr>
        <w:t>业务功能描述</w:t>
      </w:r>
    </w:p>
    <w:p w:rsidR="002E69CE" w:rsidRDefault="009651C9" w:rsidP="002E69CE">
      <w:pPr>
        <w:rPr>
          <w:b/>
        </w:rPr>
      </w:pPr>
      <w:r>
        <w:rPr>
          <w:rFonts w:hint="eastAsia"/>
        </w:rPr>
        <w:t>绑定授权码机器授权</w:t>
      </w:r>
    </w:p>
    <w:p w:rsidR="002E69CE" w:rsidRPr="00A43C48" w:rsidRDefault="002E69CE" w:rsidP="002E69CE">
      <w:pPr>
        <w:ind w:firstLineChars="50" w:firstLine="105"/>
      </w:pPr>
    </w:p>
    <w:p w:rsidR="002E69CE" w:rsidRDefault="002E69CE" w:rsidP="002E69C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2E69CE" w:rsidTr="002E69CE">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取值说明</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bl>
    <w:p w:rsidR="002E69CE" w:rsidRDefault="002E69CE" w:rsidP="002E69CE"/>
    <w:p w:rsidR="002E69CE" w:rsidRDefault="002E69CE" w:rsidP="002E69C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2E69CE" w:rsidTr="002E69CE">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取值说明</w:t>
            </w: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bl>
    <w:p w:rsidR="002E69CE" w:rsidRDefault="002E69CE" w:rsidP="002E69C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E69CE" w:rsidTr="002E69C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E69CE" w:rsidRPr="0058158D" w:rsidRDefault="002E69CE" w:rsidP="00903C07">
            <w:pPr>
              <w:rPr>
                <w:b/>
              </w:rPr>
            </w:pPr>
            <w:r>
              <w:rPr>
                <w:rFonts w:hint="eastAsia"/>
              </w:rPr>
              <w:t>paycardbdterminal</w:t>
            </w:r>
          </w:p>
        </w:tc>
        <w:tc>
          <w:tcPr>
            <w:tcW w:w="5837"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E69CE" w:rsidRDefault="002E69CE" w:rsidP="00903C07">
            <w:pPr>
              <w:rPr>
                <w:rFonts w:ascii="Courier New" w:hAnsi="Courier New" w:cs="Courier New"/>
                <w:sz w:val="18"/>
                <w:szCs w:val="18"/>
              </w:rPr>
            </w:pPr>
          </w:p>
        </w:tc>
      </w:tr>
    </w:tbl>
    <w:p w:rsidR="002E69CE" w:rsidRDefault="002E69CE" w:rsidP="002E69CE"/>
    <w:p w:rsidR="009651C9" w:rsidRDefault="009651C9" w:rsidP="009651C9"/>
    <w:p w:rsidR="009651C9" w:rsidRDefault="009651C9" w:rsidP="009651C9">
      <w:pPr>
        <w:pStyle w:val="2"/>
        <w:numPr>
          <w:ilvl w:val="1"/>
          <w:numId w:val="13"/>
        </w:numPr>
      </w:pPr>
      <w:r>
        <w:t>TFB_API_0</w:t>
      </w:r>
      <w:r>
        <w:rPr>
          <w:rFonts w:hint="eastAsia"/>
        </w:rPr>
        <w:t xml:space="preserve">140   </w:t>
      </w:r>
      <w:r>
        <w:rPr>
          <w:rFonts w:hint="eastAsia"/>
        </w:rPr>
        <w:t>商户读取授权码</w:t>
      </w:r>
      <w:r>
        <w:rPr>
          <w:rFonts w:hint="eastAsia"/>
        </w:rPr>
        <w:t>/</w:t>
      </w:r>
      <w:r>
        <w:rPr>
          <w:rFonts w:hint="eastAsia"/>
        </w:rPr>
        <w:t>刷卡器管理</w:t>
      </w:r>
      <w:r>
        <w:rPr>
          <w:rFonts w:hint="eastAsia"/>
        </w:rPr>
        <w:t xml:space="preserve">- </w:t>
      </w:r>
      <w:r>
        <w:rPr>
          <w:rFonts w:hint="eastAsia"/>
        </w:rPr>
        <w:t>解除刷卡器</w:t>
      </w:r>
      <w:r>
        <w:rPr>
          <w:rFonts w:hint="eastAsia"/>
        </w:rPr>
        <w:t>/</w:t>
      </w:r>
      <w:r>
        <w:rPr>
          <w:rFonts w:hint="eastAsia"/>
        </w:rPr>
        <w:t>授权码的机器授权</w:t>
      </w:r>
      <w:r>
        <w:rPr>
          <w:rFonts w:hint="eastAsia"/>
        </w:rPr>
        <w:t xml:space="preserve"> </w:t>
      </w:r>
    </w:p>
    <w:p w:rsidR="009651C9" w:rsidRDefault="009651C9" w:rsidP="009651C9">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paycardLostterminal </w:t>
      </w:r>
    </w:p>
    <w:p w:rsidR="009651C9" w:rsidRDefault="009651C9" w:rsidP="009651C9"/>
    <w:p w:rsidR="009651C9" w:rsidRDefault="009651C9" w:rsidP="009651C9">
      <w:pPr>
        <w:pStyle w:val="3"/>
        <w:numPr>
          <w:ilvl w:val="2"/>
          <w:numId w:val="13"/>
        </w:numPr>
        <w:spacing w:line="415" w:lineRule="auto"/>
      </w:pPr>
      <w:r>
        <w:rPr>
          <w:rFonts w:hint="eastAsia"/>
        </w:rPr>
        <w:t>业务功能描述</w:t>
      </w:r>
    </w:p>
    <w:p w:rsidR="009651C9" w:rsidRDefault="009651C9" w:rsidP="009651C9">
      <w:pPr>
        <w:rPr>
          <w:b/>
        </w:rPr>
      </w:pPr>
      <w:r>
        <w:rPr>
          <w:rFonts w:hint="eastAsia"/>
        </w:rPr>
        <w:t>解除机器授权</w:t>
      </w:r>
    </w:p>
    <w:p w:rsidR="009651C9" w:rsidRPr="00A43C48" w:rsidRDefault="009651C9" w:rsidP="009651C9">
      <w:pPr>
        <w:ind w:firstLineChars="50" w:firstLine="105"/>
      </w:pPr>
    </w:p>
    <w:p w:rsidR="009651C9" w:rsidRDefault="009651C9" w:rsidP="009651C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9651C9" w:rsidTr="00903C07">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取值说明</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bl>
    <w:p w:rsidR="009651C9" w:rsidRDefault="009651C9" w:rsidP="009651C9"/>
    <w:p w:rsidR="009651C9" w:rsidRDefault="009651C9" w:rsidP="009651C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9651C9" w:rsidTr="00903C07">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取值说明</w:t>
            </w: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bl>
    <w:p w:rsidR="009651C9" w:rsidRDefault="009651C9" w:rsidP="009651C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51C9" w:rsidTr="00903C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651C9">
            <w:r w:rsidRPr="009651C9">
              <w:t>paycardLostterminal</w:t>
            </w:r>
          </w:p>
          <w:p w:rsidR="009651C9" w:rsidRPr="0058158D" w:rsidRDefault="009651C9" w:rsidP="00903C07">
            <w:pPr>
              <w:rPr>
                <w:b/>
              </w:rPr>
            </w:pPr>
          </w:p>
        </w:tc>
        <w:tc>
          <w:tcPr>
            <w:tcW w:w="5837"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51C9" w:rsidRDefault="009651C9" w:rsidP="00903C07">
            <w:pPr>
              <w:rPr>
                <w:rFonts w:ascii="Courier New" w:hAnsi="Courier New" w:cs="Courier New"/>
                <w:sz w:val="18"/>
                <w:szCs w:val="18"/>
              </w:rPr>
            </w:pPr>
          </w:p>
        </w:tc>
      </w:tr>
    </w:tbl>
    <w:p w:rsidR="00A43C48" w:rsidRDefault="00A43C48" w:rsidP="003D08D8"/>
    <w:p w:rsidR="00DA661C" w:rsidRDefault="00DA661C" w:rsidP="00DA661C">
      <w:pPr>
        <w:rPr>
          <w:sz w:val="22"/>
        </w:rPr>
      </w:pPr>
    </w:p>
    <w:p w:rsidR="00DA661C" w:rsidRDefault="00DA661C" w:rsidP="00DA661C">
      <w:pPr>
        <w:pStyle w:val="2"/>
        <w:numPr>
          <w:ilvl w:val="1"/>
          <w:numId w:val="13"/>
        </w:numPr>
      </w:pPr>
      <w:commentRangeStart w:id="1123"/>
      <w:r>
        <w:t>TFB_API_0</w:t>
      </w:r>
      <w:r>
        <w:rPr>
          <w:rFonts w:hint="eastAsia"/>
        </w:rPr>
        <w:t xml:space="preserve">141  </w:t>
      </w:r>
      <w:r>
        <w:rPr>
          <w:rFonts w:hint="eastAsia"/>
        </w:rPr>
        <w:t>短信收款</w:t>
      </w:r>
      <w:r>
        <w:rPr>
          <w:rFonts w:hint="eastAsia"/>
        </w:rPr>
        <w:t xml:space="preserve"> </w:t>
      </w:r>
      <w:r>
        <w:t>–</w:t>
      </w:r>
      <w:r>
        <w:rPr>
          <w:rFonts w:hint="eastAsia"/>
        </w:rPr>
        <w:t>添加短信收款</w:t>
      </w:r>
      <w:commentRangeEnd w:id="1123"/>
      <w:r w:rsidR="00EB79B5">
        <w:rPr>
          <w:rStyle w:val="af9"/>
          <w:rFonts w:ascii="Calibri" w:eastAsia="宋体" w:hAnsi="Calibri"/>
          <w:kern w:val="2"/>
        </w:rPr>
        <w:commentReference w:id="1123"/>
      </w:r>
    </w:p>
    <w:p w:rsidR="00DA661C" w:rsidRDefault="00DA661C" w:rsidP="00DA661C">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add</w:t>
      </w:r>
      <w:r>
        <w:rPr>
          <w:rFonts w:ascii="Arial" w:hAnsi="Arial" w:cs="Arial"/>
          <w:color w:val="333333"/>
        </w:rPr>
        <w:t>SMS</w:t>
      </w:r>
      <w:r>
        <w:rPr>
          <w:rFonts w:ascii="Arial" w:hAnsi="Arial" w:cs="Arial" w:hint="eastAsia"/>
          <w:color w:val="333333"/>
        </w:rPr>
        <w:t>R</w:t>
      </w:r>
      <w:r>
        <w:rPr>
          <w:rFonts w:ascii="Arial" w:hAnsi="Arial" w:cs="Arial"/>
          <w:color w:val="333333"/>
        </w:rPr>
        <w:t>eceipt</w:t>
      </w:r>
    </w:p>
    <w:p w:rsidR="00DA661C" w:rsidRDefault="00DA661C" w:rsidP="00DA661C"/>
    <w:p w:rsidR="00DA661C" w:rsidRDefault="00DA661C" w:rsidP="00DA661C">
      <w:pPr>
        <w:pStyle w:val="3"/>
        <w:numPr>
          <w:ilvl w:val="2"/>
          <w:numId w:val="13"/>
        </w:numPr>
        <w:spacing w:line="415" w:lineRule="auto"/>
      </w:pPr>
      <w:r>
        <w:rPr>
          <w:rFonts w:hint="eastAsia"/>
        </w:rPr>
        <w:t>业务功能描述</w:t>
      </w:r>
    </w:p>
    <w:p w:rsidR="00DA661C" w:rsidRDefault="00DA661C" w:rsidP="00DA661C">
      <w:pPr>
        <w:ind w:firstLineChars="50" w:firstLine="105"/>
      </w:pPr>
      <w:r>
        <w:rPr>
          <w:rFonts w:hint="eastAsia"/>
        </w:rPr>
        <w:t>根据手机号码添加短信收款，付款的手机号码必须为商户已登记手机号码</w:t>
      </w: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DA661C" w:rsidTr="004A0C28">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取值说明</w:t>
            </w: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A661C" w:rsidTr="004A0C28">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fumobile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5F0B1E" w:rsidP="00DA661C">
            <w:pPr>
              <w:rPr>
                <w:rFonts w:ascii="Courier New" w:hAnsi="Courier New" w:cs="Courier New"/>
                <w:sz w:val="18"/>
                <w:szCs w:val="18"/>
              </w:rPr>
            </w:pPr>
            <w:r>
              <w:rPr>
                <w:rFonts w:ascii="Courier New" w:hAnsi="Courier New" w:cs="Courier New" w:hint="eastAsia"/>
                <w:sz w:val="18"/>
                <w:szCs w:val="18"/>
              </w:rPr>
              <w:t>手机</w:t>
            </w:r>
            <w:proofErr w:type="gramStart"/>
            <w:r w:rsidR="00DA661C">
              <w:rPr>
                <w:rFonts w:ascii="Courier New" w:hAnsi="Courier New" w:cs="Courier New" w:hint="eastAsia"/>
                <w:sz w:val="18"/>
                <w:szCs w:val="18"/>
              </w:rPr>
              <w:t>机</w:t>
            </w:r>
            <w:proofErr w:type="gramEnd"/>
            <w:r w:rsidR="00DA661C">
              <w:rPr>
                <w:rFonts w:ascii="Courier New" w:hAnsi="Courier New" w:cs="Courier New" w:hint="eastAsia"/>
                <w:sz w:val="18"/>
                <w:szCs w:val="18"/>
              </w:rPr>
              <w:t>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5F0B1E"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F0B1E" w:rsidRDefault="005F0B1E"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手续费</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F0B1E" w:rsidRDefault="005F0B1E"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备注</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6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好</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收款人</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预留手机号码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sidR="004A0C28">
              <w:rPr>
                <w:rFonts w:ascii="Courier New" w:hAnsi="Courier New" w:cs="Courier New" w:hint="eastAsia"/>
                <w:sz w:val="18"/>
                <w:szCs w:val="18"/>
              </w:rPr>
              <w:t>8</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sidRPr="004A0C28">
              <w:rPr>
                <w:rFonts w:ascii="Courier New" w:hAnsi="Courier New" w:cs="Courier New"/>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Pr>
                <w:rFonts w:ascii="Courier New" w:hAnsi="Courier New" w:cs="Courier New" w:hint="eastAsia"/>
                <w:sz w:val="18"/>
                <w:szCs w:val="18"/>
              </w:rPr>
              <w:t>收款银行</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A661C" w:rsidTr="00DA661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取值说明</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成功或失败（文字描述）</w:t>
            </w:r>
          </w:p>
        </w:tc>
      </w:tr>
    </w:tbl>
    <w:p w:rsidR="00DA661C" w:rsidRDefault="00DA661C" w:rsidP="00DA661C">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103"/>
      </w:tblGrid>
      <w:tr w:rsidR="00DA661C" w:rsidTr="005F0B1E">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api_name_func</w:t>
            </w:r>
          </w:p>
        </w:tc>
        <w:tc>
          <w:tcPr>
            <w:tcW w:w="5103" w:type="dxa"/>
            <w:tcBorders>
              <w:top w:val="single" w:sz="12"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
        </w:tc>
        <w:tc>
          <w:tcPr>
            <w:tcW w:w="5103"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103"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A661C" w:rsidTr="00DA661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retmsg</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5A45F9" w:rsidRDefault="005A45F9" w:rsidP="005A45F9">
      <w:pPr>
        <w:rPr>
          <w:sz w:val="22"/>
        </w:rPr>
      </w:pPr>
    </w:p>
    <w:p w:rsidR="005A45F9" w:rsidRDefault="005A45F9" w:rsidP="005A45F9">
      <w:pPr>
        <w:pStyle w:val="2"/>
        <w:numPr>
          <w:ilvl w:val="1"/>
          <w:numId w:val="13"/>
        </w:numPr>
      </w:pPr>
      <w:commentRangeStart w:id="1124"/>
      <w:r>
        <w:t>TFB_API_0</w:t>
      </w:r>
      <w:r>
        <w:rPr>
          <w:rFonts w:hint="eastAsia"/>
        </w:rPr>
        <w:t xml:space="preserve">142  </w:t>
      </w:r>
      <w:r>
        <w:rPr>
          <w:rFonts w:hint="eastAsia"/>
        </w:rPr>
        <w:t>短信收款</w:t>
      </w:r>
      <w:r>
        <w:rPr>
          <w:rFonts w:hint="eastAsia"/>
        </w:rPr>
        <w:t xml:space="preserve"> </w:t>
      </w:r>
      <w:r>
        <w:t>–</w:t>
      </w:r>
      <w:r>
        <w:rPr>
          <w:rFonts w:hint="eastAsia"/>
        </w:rPr>
        <w:t>短信收款</w:t>
      </w:r>
      <w:commentRangeEnd w:id="1124"/>
      <w:r>
        <w:rPr>
          <w:rFonts w:hint="eastAsia"/>
        </w:rPr>
        <w:t>手续费接口</w:t>
      </w:r>
      <w:r>
        <w:rPr>
          <w:rStyle w:val="af9"/>
          <w:rFonts w:ascii="Calibri" w:eastAsia="宋体" w:hAnsi="Calibri"/>
          <w:kern w:val="2"/>
        </w:rPr>
        <w:commentReference w:id="1124"/>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sz w:val="22"/>
        </w:rPr>
      </w:pPr>
    </w:p>
    <w:p w:rsidR="005A45F9" w:rsidRDefault="005A45F9" w:rsidP="005A45F9">
      <w:pPr>
        <w:pStyle w:val="2"/>
        <w:numPr>
          <w:ilvl w:val="1"/>
          <w:numId w:val="13"/>
        </w:numPr>
      </w:pPr>
      <w:commentRangeStart w:id="1125"/>
      <w:r>
        <w:t>TFB_API_0</w:t>
      </w:r>
      <w:r>
        <w:rPr>
          <w:rFonts w:hint="eastAsia"/>
        </w:rPr>
        <w:t xml:space="preserve">143  </w:t>
      </w:r>
      <w:r>
        <w:rPr>
          <w:rFonts w:hint="eastAsia"/>
        </w:rPr>
        <w:t>短信收款</w:t>
      </w:r>
      <w:r>
        <w:rPr>
          <w:rFonts w:hint="eastAsia"/>
        </w:rPr>
        <w:t xml:space="preserve"> </w:t>
      </w:r>
      <w:r>
        <w:t>–</w:t>
      </w:r>
      <w:r>
        <w:rPr>
          <w:rFonts w:hint="eastAsia"/>
        </w:rPr>
        <w:t>添加短信收款</w:t>
      </w:r>
      <w:commentRangeEnd w:id="1125"/>
      <w:r>
        <w:rPr>
          <w:rStyle w:val="af9"/>
          <w:rFonts w:ascii="Calibri" w:eastAsia="宋体" w:hAnsi="Calibri"/>
          <w:kern w:val="2"/>
        </w:rPr>
        <w:commentReference w:id="1125"/>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DA661C" w:rsidRDefault="00DA661C" w:rsidP="00DA661C">
      <w:pPr>
        <w:rPr>
          <w:b/>
        </w:rPr>
      </w:pPr>
    </w:p>
    <w:p w:rsidR="005A45F9" w:rsidRDefault="005A45F9" w:rsidP="005A45F9">
      <w:pPr>
        <w:rPr>
          <w:sz w:val="22"/>
        </w:rPr>
      </w:pPr>
    </w:p>
    <w:p w:rsidR="005A45F9" w:rsidRDefault="005A45F9" w:rsidP="005A45F9">
      <w:pPr>
        <w:pStyle w:val="2"/>
        <w:numPr>
          <w:ilvl w:val="1"/>
          <w:numId w:val="13"/>
        </w:numPr>
      </w:pPr>
      <w:commentRangeStart w:id="1126"/>
      <w:r>
        <w:t>TFB_API_0</w:t>
      </w:r>
      <w:r>
        <w:rPr>
          <w:rFonts w:hint="eastAsia"/>
        </w:rPr>
        <w:t xml:space="preserve">144  </w:t>
      </w:r>
      <w:r>
        <w:rPr>
          <w:rFonts w:hint="eastAsia"/>
        </w:rPr>
        <w:t>短信收款</w:t>
      </w:r>
      <w:r>
        <w:rPr>
          <w:rFonts w:hint="eastAsia"/>
        </w:rPr>
        <w:t xml:space="preserve"> </w:t>
      </w:r>
      <w:r>
        <w:t>–</w:t>
      </w:r>
      <w:r>
        <w:rPr>
          <w:rFonts w:hint="eastAsia"/>
        </w:rPr>
        <w:t>读取短信收款历史</w:t>
      </w:r>
      <w:commentRangeEnd w:id="1126"/>
      <w:r>
        <w:rPr>
          <w:rStyle w:val="af9"/>
          <w:rFonts w:ascii="Calibri" w:eastAsia="宋体" w:hAnsi="Calibri"/>
          <w:kern w:val="2"/>
        </w:rPr>
        <w:commentReference w:id="1126"/>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p w:rsidR="005A45F9" w:rsidRDefault="00CE101E" w:rsidP="005A45F9">
      <w:r>
        <w:rPr>
          <w:rFonts w:hint="eastAsia"/>
        </w:rPr>
        <w:t>读取收款历史记录</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298"/>
        <w:gridCol w:w="396"/>
        <w:gridCol w:w="1083"/>
        <w:gridCol w:w="1319"/>
        <w:gridCol w:w="2448"/>
      </w:tblGrid>
      <w:tr w:rsidR="005A45F9" w:rsidTr="00CE101E">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fumobile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宋体" w:cs="Courier New" w:hint="eastAsia"/>
                <w:sz w:val="18"/>
                <w:szCs w:val="18"/>
              </w:rPr>
              <w:t>付款手机号码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金额</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备注</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开户人</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预留手机号码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收款银行</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sidR="005F0ECB">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CE101E">
              <w:rPr>
                <w:rFonts w:ascii="Courier New" w:hAnsi="Courier New" w:cs="Courier New"/>
                <w:sz w:val="18"/>
                <w:szCs w:val="18"/>
              </w:rPr>
              <w:t>smsrid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CE101E">
            <w:pPr>
              <w:rPr>
                <w:rFonts w:ascii="Courier New" w:hAnsi="Courier New" w:cs="Courier New"/>
                <w:sz w:val="18"/>
                <w:szCs w:val="18"/>
              </w:rPr>
            </w:pPr>
            <w:r>
              <w:rPr>
                <w:rFonts w:ascii="Courier New" w:hAnsi="Courier New" w:cs="Courier New" w:hint="eastAsia"/>
                <w:sz w:val="18"/>
                <w:szCs w:val="18"/>
              </w:rPr>
              <w:t>发起</w:t>
            </w:r>
            <w:r>
              <w:rPr>
                <w:rFonts w:ascii="Courier New" w:hAnsi="Courier New" w:cs="Courier New" w:hint="eastAsia"/>
                <w:sz w:val="18"/>
                <w:szCs w:val="18"/>
              </w:rPr>
              <w:t>id</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5F0ECB"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F0ECB" w:rsidRDefault="005F0ECB" w:rsidP="00EC6766">
            <w:pPr>
              <w:rPr>
                <w:rFonts w:ascii="Courier New" w:hAnsi="Courier New" w:cs="Courier New"/>
                <w:sz w:val="18"/>
                <w:szCs w:val="18"/>
              </w:rPr>
            </w:pPr>
            <w:r w:rsidRPr="00CE101E">
              <w:rPr>
                <w:rFonts w:ascii="Courier New" w:hAnsi="Courier New" w:cs="Courier New"/>
                <w:sz w:val="18"/>
                <w:szCs w:val="18"/>
              </w:rPr>
              <w:t>smsrdate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hint="eastAsia"/>
                <w:sz w:val="18"/>
                <w:szCs w:val="18"/>
              </w:rPr>
              <w:t>发起日期</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F0ECB" w:rsidRDefault="005F0ECB" w:rsidP="00EC6766">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5F0ECB">
              <w:rPr>
                <w:rFonts w:ascii="Courier New" w:hAnsi="Courier New" w:cs="Courier New" w:hint="eastAsia"/>
                <w:sz w:val="18"/>
                <w:szCs w:val="18"/>
              </w:rPr>
              <w:t>.8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F0ECB" w:rsidP="005A45F9">
            <w:pPr>
              <w:rPr>
                <w:rFonts w:ascii="Courier New" w:hAnsi="Courier New" w:cs="Courier New"/>
                <w:sz w:val="18"/>
                <w:szCs w:val="18"/>
              </w:rPr>
            </w:pPr>
            <w:r w:rsidRPr="005F0ECB">
              <w:rPr>
                <w:rFonts w:ascii="Courier New" w:hAnsi="Courier New" w:cs="Courier New"/>
                <w:sz w:val="18"/>
                <w:szCs w:val="18"/>
              </w:rPr>
              <w:t>smsrstate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F0ECB" w:rsidP="005A45F9">
            <w:pPr>
              <w:rPr>
                <w:rFonts w:ascii="Courier New" w:hAnsi="Courier New" w:cs="Courier New"/>
                <w:sz w:val="18"/>
                <w:szCs w:val="18"/>
              </w:rPr>
            </w:pPr>
            <w:r>
              <w:rPr>
                <w:rFonts w:ascii="Courier New" w:hAnsi="Courier New" w:cs="Courier New" w:hint="eastAsia"/>
                <w:sz w:val="18"/>
                <w:szCs w:val="18"/>
              </w:rPr>
              <w:t>状态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lastRenderedPageBreak/>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hint="eastAsia"/>
              </w:rPr>
              <w:t>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CE10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b/>
        </w:rPr>
      </w:pPr>
    </w:p>
    <w:p w:rsidR="00EC6766" w:rsidRDefault="00EC6766" w:rsidP="00EC6766">
      <w:pPr>
        <w:rPr>
          <w:sz w:val="22"/>
        </w:rPr>
      </w:pPr>
    </w:p>
    <w:p w:rsidR="00EC6766" w:rsidRDefault="00EC6766" w:rsidP="00EC6766">
      <w:pPr>
        <w:pStyle w:val="2"/>
        <w:numPr>
          <w:ilvl w:val="1"/>
          <w:numId w:val="13"/>
        </w:numPr>
      </w:pPr>
      <w:commentRangeStart w:id="1127"/>
      <w:r>
        <w:t>TFB_API_0</w:t>
      </w:r>
      <w:r>
        <w:rPr>
          <w:rFonts w:hint="eastAsia"/>
        </w:rPr>
        <w:t xml:space="preserve">145 </w:t>
      </w:r>
      <w:r>
        <w:rPr>
          <w:rFonts w:hint="eastAsia"/>
        </w:rPr>
        <w:t>代理商</w:t>
      </w:r>
      <w:r>
        <w:rPr>
          <w:rFonts w:hint="eastAsia"/>
        </w:rPr>
        <w:t xml:space="preserve">UI </w:t>
      </w:r>
      <w:r>
        <w:t>–</w:t>
      </w:r>
      <w:r>
        <w:rPr>
          <w:rFonts w:hint="eastAsia"/>
        </w:rPr>
        <w:t>二级代理商的贡献分润</w:t>
      </w:r>
      <w:commentRangeEnd w:id="1127"/>
      <w:r w:rsidR="00726AC0">
        <w:rPr>
          <w:rStyle w:val="af9"/>
          <w:rFonts w:ascii="Calibri" w:eastAsia="宋体" w:hAnsi="Calibri"/>
          <w:kern w:val="2"/>
        </w:rPr>
        <w:commentReference w:id="1127"/>
      </w:r>
    </w:p>
    <w:p w:rsidR="00EC6766" w:rsidRDefault="00EC6766" w:rsidP="00EC6766">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w:t>
      </w:r>
      <w:bookmarkStart w:id="1128" w:name="OLE_LINK247"/>
      <w:bookmarkStart w:id="1129" w:name="OLE_LINK248"/>
      <w:bookmarkStart w:id="1130" w:name="OLE_LINK249"/>
      <w:r w:rsidR="00E747B7">
        <w:rPr>
          <w:rFonts w:hint="eastAsia"/>
        </w:rPr>
        <w:t>readtwoagentfenrunlist</w:t>
      </w:r>
      <w:bookmarkEnd w:id="1128"/>
      <w:bookmarkEnd w:id="1129"/>
      <w:bookmarkEnd w:id="1130"/>
    </w:p>
    <w:p w:rsidR="00EC6766" w:rsidRDefault="00EC6766" w:rsidP="00EC6766"/>
    <w:p w:rsidR="00EC6766" w:rsidRDefault="00EC6766" w:rsidP="00EC6766">
      <w:pPr>
        <w:pStyle w:val="3"/>
        <w:numPr>
          <w:ilvl w:val="2"/>
          <w:numId w:val="13"/>
        </w:numPr>
        <w:spacing w:line="415" w:lineRule="auto"/>
      </w:pPr>
      <w:r>
        <w:rPr>
          <w:rFonts w:hint="eastAsia"/>
        </w:rPr>
        <w:t>业务功能描述</w:t>
      </w:r>
    </w:p>
    <w:p w:rsidR="00EC6766" w:rsidRDefault="00E747B7" w:rsidP="00EC6766">
      <w:pPr>
        <w:ind w:firstLineChars="50" w:firstLine="105"/>
      </w:pPr>
      <w:r>
        <w:rPr>
          <w:rFonts w:hint="eastAsia"/>
        </w:rPr>
        <w:t>读取二级代理商的贡献分润</w:t>
      </w:r>
    </w:p>
    <w:p w:rsidR="00EC6766" w:rsidRDefault="00EC6766" w:rsidP="00EC676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747B7" w:rsidTr="00510F5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10F5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10F5B">
            <w:pPr>
              <w:rPr>
                <w:rFonts w:ascii="宋体" w:hAnsi="宋体" w:cs="Arial"/>
                <w:szCs w:val="21"/>
              </w:rPr>
            </w:pPr>
            <w:r>
              <w:rPr>
                <w:rFonts w:ascii="宋体" w:hAnsi="宋体" w:cs="Arial" w:hint="eastAsia"/>
                <w:szCs w:val="21"/>
              </w:rPr>
              <w:t>取值说明</w:t>
            </w:r>
          </w:p>
        </w:tc>
      </w:tr>
      <w:tr w:rsidR="00E747B7" w:rsidTr="00510F5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47B7" w:rsidRDefault="00E747B7" w:rsidP="00510F5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47B7" w:rsidRDefault="00E747B7" w:rsidP="00510F5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47B7" w:rsidTr="00510F5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10F5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10F5B">
            <w:pPr>
              <w:rPr>
                <w:rFonts w:ascii="Courier New" w:hAnsi="Courier New" w:cs="Courier New"/>
                <w:sz w:val="18"/>
                <w:szCs w:val="18"/>
              </w:rPr>
            </w:pPr>
          </w:p>
        </w:tc>
      </w:tr>
      <w:tr w:rsidR="00E747B7" w:rsidTr="00510F5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agentid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10F5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10F5B">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47B7" w:rsidTr="00510F5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10F5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10F5B">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9421A" w:rsidP="00510F5B">
            <w:pPr>
              <w:rPr>
                <w:rFonts w:ascii="Courier New" w:hAnsi="Courier New" w:cs="Courier New"/>
                <w:sz w:val="18"/>
                <w:szCs w:val="18"/>
              </w:rPr>
            </w:pPr>
            <w:r>
              <w:rPr>
                <w:rFonts w:ascii="Courier New" w:hAnsi="Courier New" w:cs="Courier New" w:hint="eastAsia"/>
                <w:sz w:val="18"/>
                <w:szCs w:val="18"/>
              </w:rPr>
              <w:t>扩展暂时不</w:t>
            </w:r>
            <w:proofErr w:type="gramStart"/>
            <w:r>
              <w:rPr>
                <w:rFonts w:ascii="Courier New" w:hAnsi="Courier New" w:cs="Courier New" w:hint="eastAsia"/>
                <w:sz w:val="18"/>
                <w:szCs w:val="18"/>
              </w:rPr>
              <w:t>需要传参</w:t>
            </w:r>
            <w:proofErr w:type="gramEnd"/>
          </w:p>
        </w:tc>
      </w:tr>
    </w:tbl>
    <w:p w:rsidR="00E747B7" w:rsidRDefault="00E747B7" w:rsidP="00E747B7"/>
    <w:p w:rsidR="00E747B7" w:rsidRDefault="00E747B7" w:rsidP="00E747B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747B7" w:rsidTr="00510F5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取值说明</w:t>
            </w:r>
          </w:p>
        </w:tc>
      </w:tr>
      <w:tr w:rsidR="00E747B7" w:rsidTr="00510F5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747B7" w:rsidRDefault="00E747B7" w:rsidP="00510F5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47B7" w:rsidRDefault="00E747B7" w:rsidP="00510F5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747B7" w:rsidRDefault="00E747B7" w:rsidP="00510F5B">
            <w:pPr>
              <w:rPr>
                <w:rFonts w:ascii="Courier New" w:hAnsi="Courier New" w:cs="Courier New"/>
                <w:sz w:val="18"/>
                <w:szCs w:val="18"/>
              </w:rPr>
            </w:pPr>
          </w:p>
        </w:tc>
      </w:tr>
      <w:tr w:rsidR="00E747B7" w:rsidTr="00510F5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10F5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747B7" w:rsidRDefault="00E747B7" w:rsidP="00510F5B">
            <w:pPr>
              <w:rPr>
                <w:rFonts w:ascii="Courier New" w:hAnsi="Courier New" w:cs="Courier New"/>
                <w:sz w:val="18"/>
                <w:szCs w:val="18"/>
              </w:rPr>
            </w:pPr>
          </w:p>
        </w:tc>
      </w:tr>
      <w:tr w:rsidR="00E747B7" w:rsidTr="00510F5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10F5B">
            <w:pPr>
              <w:rPr>
                <w:rFonts w:ascii="Courier New" w:hAnsi="Courier New" w:cs="Courier New"/>
                <w:sz w:val="18"/>
                <w:szCs w:val="18"/>
              </w:rPr>
            </w:pPr>
          </w:p>
        </w:tc>
      </w:tr>
      <w:tr w:rsidR="00E747B7" w:rsidTr="00510F5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9421A" w:rsidP="00510F5B">
            <w:pPr>
              <w:rPr>
                <w:rFonts w:ascii="Courier New" w:hAnsi="Courier New" w:cs="Courier New"/>
                <w:sz w:val="18"/>
                <w:szCs w:val="18"/>
              </w:rPr>
            </w:pPr>
            <w:bookmarkStart w:id="1131" w:name="OLE_LINK250"/>
            <w:bookmarkStart w:id="1132" w:name="OLE_LINK251"/>
            <w:r>
              <w:rPr>
                <w:rFonts w:hint="eastAsia"/>
              </w:rPr>
              <w:t>agentno</w:t>
            </w:r>
            <w:bookmarkEnd w:id="1131"/>
            <w:bookmarkEnd w:id="113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代理商编号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10F5B">
            <w:pPr>
              <w:rPr>
                <w:rFonts w:ascii="Courier New" w:hAnsi="Courier New" w:cs="Courier New"/>
                <w:sz w:val="18"/>
                <w:szCs w:val="18"/>
              </w:rPr>
            </w:pPr>
          </w:p>
        </w:tc>
      </w:tr>
      <w:tr w:rsidR="00E747B7" w:rsidTr="00510F5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E747B7">
            <w:pPr>
              <w:rPr>
                <w:rFonts w:ascii="Courier New" w:hAnsi="Courier New" w:cs="Courier New"/>
                <w:sz w:val="18"/>
                <w:szCs w:val="18"/>
              </w:rPr>
            </w:pPr>
            <w:r>
              <w:rPr>
                <w:rFonts w:hint="eastAsia"/>
              </w:rPr>
              <w:t>cusfee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分润</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10F5B">
            <w:pPr>
              <w:rPr>
                <w:rFonts w:ascii="Courier New" w:hAnsi="Courier New" w:cs="Courier New"/>
                <w:sz w:val="18"/>
                <w:szCs w:val="18"/>
              </w:rPr>
            </w:pPr>
          </w:p>
        </w:tc>
      </w:tr>
      <w:tr w:rsidR="00E747B7" w:rsidTr="00510F5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10F5B">
            <w:pPr>
              <w:rPr>
                <w:rFonts w:ascii="Courier New" w:hAnsi="Courier New" w:cs="Courier New"/>
                <w:sz w:val="18"/>
                <w:szCs w:val="18"/>
              </w:rPr>
            </w:pPr>
            <w:r>
              <w:rPr>
                <w:rFonts w:hint="eastAsia"/>
              </w:rPr>
              <w:t>cusfeeparent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10F5B">
            <w:pPr>
              <w:rPr>
                <w:rFonts w:ascii="Courier New" w:hAnsi="Courier New" w:cs="Courier New"/>
                <w:sz w:val="18"/>
                <w:szCs w:val="18"/>
              </w:rPr>
            </w:pPr>
            <w:r>
              <w:rPr>
                <w:rFonts w:ascii="Courier New" w:hAnsi="Courier New" w:cs="Courier New" w:hint="eastAsia"/>
                <w:sz w:val="18"/>
                <w:szCs w:val="18"/>
              </w:rPr>
              <w:t>分润比</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10F5B">
            <w:pPr>
              <w:rPr>
                <w:rFonts w:ascii="Courier New" w:hAnsi="Courier New" w:cs="Courier New"/>
                <w:sz w:val="18"/>
                <w:szCs w:val="18"/>
              </w:rPr>
            </w:pPr>
          </w:p>
        </w:tc>
      </w:tr>
    </w:tbl>
    <w:p w:rsidR="00EC6766" w:rsidRDefault="00EC6766" w:rsidP="00EC6766">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C6766" w:rsidTr="00EC676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r w:rsidR="00EC6766" w:rsidTr="00EC676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C6766" w:rsidRDefault="00E747B7" w:rsidP="00EC6766">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bl>
    <w:p w:rsidR="00EC6766" w:rsidRDefault="00EC6766" w:rsidP="00EC6766">
      <w:pPr>
        <w:rPr>
          <w:sz w:val="22"/>
        </w:rPr>
      </w:pPr>
    </w:p>
    <w:p w:rsidR="00EC6766" w:rsidRDefault="00EC6766" w:rsidP="00EC6766">
      <w:pPr>
        <w:rPr>
          <w:sz w:val="22"/>
        </w:rPr>
      </w:pPr>
    </w:p>
    <w:p w:rsidR="00845A67" w:rsidRDefault="00845A67" w:rsidP="00B033FB"/>
    <w:sectPr w:rsidR="00845A67" w:rsidSect="00303468">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9" w:author="deeplm" w:date="2014-11-21T16:00:00Z" w:initials="d">
    <w:p w:rsidR="00EC6766" w:rsidRPr="00EC6766" w:rsidRDefault="00EC6766">
      <w:pPr>
        <w:pStyle w:val="ac"/>
      </w:pPr>
      <w:r>
        <w:rPr>
          <w:rStyle w:val="af9"/>
        </w:rPr>
        <w:annotationRef/>
      </w:r>
      <w:r>
        <w:rPr>
          <w:rFonts w:hint="eastAsia"/>
        </w:rPr>
        <w:t>【</w:t>
      </w:r>
      <w:r>
        <w:rPr>
          <w:rFonts w:hint="eastAsia"/>
        </w:rPr>
        <w:t>3.4.0_20141121</w:t>
      </w:r>
      <w:r>
        <w:rPr>
          <w:rFonts w:hint="eastAsia"/>
        </w:rPr>
        <w:t>】代理商等级</w:t>
      </w:r>
    </w:p>
  </w:comment>
  <w:comment w:id="690" w:author="deeplm" w:date="2014-11-21T15:55:00Z" w:initials="d">
    <w:p w:rsidR="00EC6766" w:rsidRDefault="00EC6766" w:rsidP="00EC6766">
      <w:pPr>
        <w:pStyle w:val="ac"/>
      </w:pPr>
      <w:r>
        <w:rPr>
          <w:rStyle w:val="af9"/>
        </w:rPr>
        <w:annotationRef/>
      </w:r>
      <w:r>
        <w:rPr>
          <w:rFonts w:hint="eastAsia"/>
        </w:rPr>
        <w:t>【</w:t>
      </w:r>
      <w:r>
        <w:rPr>
          <w:rFonts w:hint="eastAsia"/>
        </w:rPr>
        <w:t>3.4.0_20141121</w:t>
      </w:r>
      <w:r>
        <w:rPr>
          <w:rFonts w:hint="eastAsia"/>
        </w:rPr>
        <w:t>】预估分润新增</w:t>
      </w:r>
    </w:p>
  </w:comment>
  <w:comment w:id="692" w:author="deeplm" w:date="2014-11-21T15:56:00Z" w:initials="d">
    <w:p w:rsidR="00EC6766" w:rsidRDefault="00EC6766">
      <w:pPr>
        <w:pStyle w:val="ac"/>
      </w:pPr>
      <w:r>
        <w:rPr>
          <w:rStyle w:val="af9"/>
        </w:rPr>
        <w:annotationRef/>
      </w:r>
      <w:r>
        <w:rPr>
          <w:rFonts w:hint="eastAsia"/>
        </w:rPr>
        <w:t>【</w:t>
      </w:r>
      <w:r>
        <w:rPr>
          <w:rFonts w:hint="eastAsia"/>
        </w:rPr>
        <w:t>3.4.0_20141121</w:t>
      </w:r>
      <w:r>
        <w:rPr>
          <w:rFonts w:hint="eastAsia"/>
        </w:rPr>
        <w:t>】代理商号</w:t>
      </w:r>
    </w:p>
  </w:comment>
  <w:comment w:id="821" w:author="deeplm" w:date="2014-11-11T12:59:00Z" w:initials="d">
    <w:p w:rsidR="00EC6766" w:rsidRDefault="00EC6766">
      <w:pPr>
        <w:pStyle w:val="ac"/>
      </w:pPr>
      <w:r>
        <w:rPr>
          <w:rStyle w:val="af9"/>
        </w:rPr>
        <w:annotationRef/>
      </w:r>
      <w:r>
        <w:rPr>
          <w:rFonts w:hint="eastAsia"/>
        </w:rPr>
        <w:t>【</w:t>
      </w:r>
      <w:r>
        <w:rPr>
          <w:rFonts w:hint="eastAsia"/>
        </w:rPr>
        <w:t>3.4.0_20141111</w:t>
      </w:r>
      <w:r>
        <w:rPr>
          <w:rFonts w:hint="eastAsia"/>
        </w:rPr>
        <w:t>】作废</w:t>
      </w:r>
    </w:p>
  </w:comment>
  <w:comment w:id="822" w:author="deeplm" w:date="2014-11-11T12:59:00Z" w:initials="d">
    <w:p w:rsidR="00EC6766" w:rsidRDefault="00EC6766">
      <w:pPr>
        <w:pStyle w:val="ac"/>
      </w:pPr>
      <w:r>
        <w:rPr>
          <w:rStyle w:val="af9"/>
        </w:rPr>
        <w:annotationRef/>
      </w:r>
      <w:r>
        <w:rPr>
          <w:rFonts w:hint="eastAsia"/>
        </w:rPr>
        <w:t>【</w:t>
      </w:r>
      <w:r>
        <w:rPr>
          <w:rFonts w:hint="eastAsia"/>
        </w:rPr>
        <w:t>3.4.0_20141111</w:t>
      </w:r>
      <w:r>
        <w:rPr>
          <w:rFonts w:hint="eastAsia"/>
        </w:rPr>
        <w:t>】增加</w:t>
      </w:r>
    </w:p>
  </w:comment>
  <w:comment w:id="823" w:author="deeplm" w:date="2014-11-11T12:59:00Z" w:initials="d">
    <w:p w:rsidR="00EC6766" w:rsidRDefault="00EC6766">
      <w:pPr>
        <w:pStyle w:val="ac"/>
      </w:pPr>
      <w:r>
        <w:rPr>
          <w:rStyle w:val="af9"/>
        </w:rPr>
        <w:annotationRef/>
      </w:r>
      <w:r>
        <w:rPr>
          <w:rFonts w:hint="eastAsia"/>
        </w:rPr>
        <w:t>【</w:t>
      </w:r>
      <w:r>
        <w:rPr>
          <w:rFonts w:hint="eastAsia"/>
        </w:rPr>
        <w:t>3.4.0_20141111</w:t>
      </w:r>
      <w:r>
        <w:rPr>
          <w:rFonts w:hint="eastAsia"/>
        </w:rPr>
        <w:t>】增加</w:t>
      </w:r>
    </w:p>
  </w:comment>
  <w:comment w:id="828" w:author="deeplm" w:date="2014-11-11T13:00:00Z" w:initials="d">
    <w:p w:rsidR="00EC6766" w:rsidRDefault="00EC6766" w:rsidP="00C669BD">
      <w:pPr>
        <w:pStyle w:val="ac"/>
      </w:pPr>
      <w:r>
        <w:rPr>
          <w:rStyle w:val="af9"/>
        </w:rPr>
        <w:annotationRef/>
      </w:r>
      <w:r>
        <w:rPr>
          <w:rFonts w:hint="eastAsia"/>
        </w:rPr>
        <w:t>【</w:t>
      </w:r>
      <w:r>
        <w:rPr>
          <w:rFonts w:hint="eastAsia"/>
        </w:rPr>
        <w:t>3.4.0_20141111</w:t>
      </w:r>
      <w:r>
        <w:rPr>
          <w:rFonts w:hint="eastAsia"/>
        </w:rPr>
        <w:t>】作废</w:t>
      </w:r>
    </w:p>
  </w:comment>
  <w:comment w:id="829" w:author="deeplm" w:date="2014-11-11T13:01:00Z" w:initials="d">
    <w:p w:rsidR="00EC6766" w:rsidRDefault="00EC6766" w:rsidP="00C669BD">
      <w:pPr>
        <w:pStyle w:val="ac"/>
      </w:pPr>
      <w:r>
        <w:rPr>
          <w:rStyle w:val="af9"/>
        </w:rPr>
        <w:annotationRef/>
      </w:r>
      <w:r>
        <w:rPr>
          <w:rFonts w:hint="eastAsia"/>
        </w:rPr>
        <w:t>【</w:t>
      </w:r>
      <w:r>
        <w:rPr>
          <w:rFonts w:hint="eastAsia"/>
        </w:rPr>
        <w:t>3.4.0_20141111</w:t>
      </w:r>
      <w:r>
        <w:rPr>
          <w:rFonts w:hint="eastAsia"/>
        </w:rPr>
        <w:t>】增加</w:t>
      </w:r>
    </w:p>
  </w:comment>
  <w:comment w:id="830" w:author="deeplm" w:date="2014-11-11T13:01:00Z" w:initials="d">
    <w:p w:rsidR="00EC6766" w:rsidRDefault="00EC6766">
      <w:pPr>
        <w:pStyle w:val="ac"/>
      </w:pPr>
      <w:r>
        <w:rPr>
          <w:rStyle w:val="af9"/>
        </w:rPr>
        <w:annotationRef/>
      </w:r>
      <w:r>
        <w:rPr>
          <w:rFonts w:hint="eastAsia"/>
        </w:rPr>
        <w:t>【</w:t>
      </w:r>
      <w:r>
        <w:rPr>
          <w:rFonts w:hint="eastAsia"/>
        </w:rPr>
        <w:t>3.4.0_20141111</w:t>
      </w:r>
      <w:r>
        <w:rPr>
          <w:rFonts w:hint="eastAsia"/>
        </w:rPr>
        <w:t>】增加</w:t>
      </w:r>
    </w:p>
  </w:comment>
  <w:comment w:id="836" w:author="deeplm" w:date="2014-11-11T13:01:00Z" w:initials="d">
    <w:p w:rsidR="00EC6766" w:rsidRDefault="00EC6766" w:rsidP="00C669BD">
      <w:pPr>
        <w:pStyle w:val="ac"/>
      </w:pPr>
      <w:r>
        <w:rPr>
          <w:rStyle w:val="af9"/>
        </w:rPr>
        <w:annotationRef/>
      </w:r>
      <w:r>
        <w:rPr>
          <w:rFonts w:hint="eastAsia"/>
        </w:rPr>
        <w:t>【</w:t>
      </w:r>
      <w:r>
        <w:rPr>
          <w:rFonts w:hint="eastAsia"/>
        </w:rPr>
        <w:t>3.4.0_20141111</w:t>
      </w:r>
      <w:r>
        <w:rPr>
          <w:rFonts w:hint="eastAsia"/>
        </w:rPr>
        <w:t>】作废</w:t>
      </w:r>
    </w:p>
  </w:comment>
  <w:comment w:id="837" w:author="deeplm" w:date="2014-11-11T13:01:00Z" w:initials="d">
    <w:p w:rsidR="00EC6766" w:rsidRDefault="00EC6766" w:rsidP="00C669BD">
      <w:pPr>
        <w:pStyle w:val="ac"/>
      </w:pPr>
      <w:r>
        <w:rPr>
          <w:rStyle w:val="af9"/>
        </w:rPr>
        <w:annotationRef/>
      </w:r>
      <w:r>
        <w:rPr>
          <w:rFonts w:hint="eastAsia"/>
        </w:rPr>
        <w:t>【</w:t>
      </w:r>
      <w:r>
        <w:rPr>
          <w:rFonts w:hint="eastAsia"/>
        </w:rPr>
        <w:t>3.4.0_20141111</w:t>
      </w:r>
      <w:r>
        <w:rPr>
          <w:rFonts w:hint="eastAsia"/>
        </w:rPr>
        <w:t>】增加</w:t>
      </w:r>
    </w:p>
  </w:comment>
  <w:comment w:id="838" w:author="deeplm" w:date="2014-11-11T13:01:00Z" w:initials="d">
    <w:p w:rsidR="00EC6766" w:rsidRDefault="00EC6766" w:rsidP="00C669BD">
      <w:pPr>
        <w:pStyle w:val="ac"/>
      </w:pPr>
      <w:r>
        <w:rPr>
          <w:rStyle w:val="af9"/>
        </w:rPr>
        <w:annotationRef/>
      </w:r>
      <w:r>
        <w:rPr>
          <w:rFonts w:hint="eastAsia"/>
        </w:rPr>
        <w:t>【</w:t>
      </w:r>
      <w:r>
        <w:rPr>
          <w:rFonts w:hint="eastAsia"/>
        </w:rPr>
        <w:t>3.4.0_20141111</w:t>
      </w:r>
      <w:r>
        <w:rPr>
          <w:rFonts w:hint="eastAsia"/>
        </w:rPr>
        <w:t>】增加</w:t>
      </w:r>
    </w:p>
  </w:comment>
  <w:comment w:id="849" w:author="deeplm" w:date="2014-11-11T13:02:00Z" w:initials="d">
    <w:p w:rsidR="00EC6766" w:rsidRDefault="00EC6766" w:rsidP="00C669BD">
      <w:pPr>
        <w:pStyle w:val="ac"/>
      </w:pPr>
      <w:r>
        <w:rPr>
          <w:rStyle w:val="af9"/>
        </w:rPr>
        <w:annotationRef/>
      </w:r>
      <w:r>
        <w:rPr>
          <w:rFonts w:hint="eastAsia"/>
        </w:rPr>
        <w:t>【</w:t>
      </w:r>
      <w:r>
        <w:rPr>
          <w:rFonts w:hint="eastAsia"/>
        </w:rPr>
        <w:t>3.4.0_20141111</w:t>
      </w:r>
      <w:r>
        <w:rPr>
          <w:rFonts w:hint="eastAsia"/>
        </w:rPr>
        <w:t>】作废</w:t>
      </w:r>
    </w:p>
  </w:comment>
  <w:comment w:id="850" w:author="deeplm" w:date="2014-11-11T13:02:00Z" w:initials="d">
    <w:p w:rsidR="00EC6766" w:rsidRDefault="00EC6766" w:rsidP="00C669BD">
      <w:pPr>
        <w:pStyle w:val="ac"/>
      </w:pPr>
      <w:r>
        <w:rPr>
          <w:rStyle w:val="af9"/>
        </w:rPr>
        <w:annotationRef/>
      </w:r>
      <w:r>
        <w:rPr>
          <w:rFonts w:hint="eastAsia"/>
        </w:rPr>
        <w:t>【</w:t>
      </w:r>
      <w:r>
        <w:rPr>
          <w:rFonts w:hint="eastAsia"/>
        </w:rPr>
        <w:t>3.4.0_20141111</w:t>
      </w:r>
      <w:r>
        <w:rPr>
          <w:rFonts w:hint="eastAsia"/>
        </w:rPr>
        <w:t>】增加</w:t>
      </w:r>
    </w:p>
  </w:comment>
  <w:comment w:id="851" w:author="deeplm" w:date="2014-11-11T13:02:00Z" w:initials="d">
    <w:p w:rsidR="00EC6766" w:rsidRDefault="00EC6766" w:rsidP="00C669BD">
      <w:pPr>
        <w:pStyle w:val="ac"/>
      </w:pPr>
      <w:r>
        <w:rPr>
          <w:rStyle w:val="af9"/>
        </w:rPr>
        <w:annotationRef/>
      </w:r>
      <w:r>
        <w:rPr>
          <w:rFonts w:hint="eastAsia"/>
        </w:rPr>
        <w:t>【</w:t>
      </w:r>
      <w:r>
        <w:rPr>
          <w:rFonts w:hint="eastAsia"/>
        </w:rPr>
        <w:t>3.4.0_20141111</w:t>
      </w:r>
      <w:r>
        <w:rPr>
          <w:rFonts w:hint="eastAsia"/>
        </w:rPr>
        <w:t>】增加</w:t>
      </w:r>
    </w:p>
  </w:comment>
  <w:comment w:id="864" w:author="deeplm" w:date="2014-11-11T21:07:00Z" w:initials="d">
    <w:p w:rsidR="00EC6766" w:rsidRDefault="00EC6766" w:rsidP="00EB79B5">
      <w:pPr>
        <w:pStyle w:val="ac"/>
      </w:pPr>
      <w:r>
        <w:rPr>
          <w:rStyle w:val="af9"/>
        </w:rPr>
        <w:annotationRef/>
      </w:r>
      <w:r>
        <w:rPr>
          <w:rFonts w:hint="eastAsia"/>
        </w:rPr>
        <w:t>【</w:t>
      </w:r>
      <w:r>
        <w:rPr>
          <w:rFonts w:hint="eastAsia"/>
        </w:rPr>
        <w:t>3.4.0_20141111_1</w:t>
      </w:r>
      <w:r>
        <w:rPr>
          <w:rFonts w:hint="eastAsia"/>
        </w:rPr>
        <w:t>】作废</w:t>
      </w:r>
    </w:p>
  </w:comment>
  <w:comment w:id="865" w:author="deeplm" w:date="2014-11-11T21:09:00Z" w:initials="d">
    <w:p w:rsidR="00EC6766" w:rsidRDefault="00EC6766" w:rsidP="00EB79B5">
      <w:pPr>
        <w:pStyle w:val="ac"/>
      </w:pPr>
      <w:r>
        <w:rPr>
          <w:rStyle w:val="af9"/>
        </w:rPr>
        <w:annotationRef/>
      </w:r>
      <w:r>
        <w:rPr>
          <w:rFonts w:hint="eastAsia"/>
        </w:rPr>
        <w:t>【</w:t>
      </w:r>
      <w:r>
        <w:rPr>
          <w:rFonts w:hint="eastAsia"/>
        </w:rPr>
        <w:t>3.4.0_20141111_1</w:t>
      </w:r>
      <w:r>
        <w:rPr>
          <w:rFonts w:hint="eastAsia"/>
        </w:rPr>
        <w:t>】增加</w:t>
      </w:r>
    </w:p>
  </w:comment>
  <w:comment w:id="866" w:author="deeplm" w:date="2014-11-11T21:09:00Z" w:initials="d">
    <w:p w:rsidR="00EC6766" w:rsidRDefault="00EC6766">
      <w:pPr>
        <w:pStyle w:val="ac"/>
      </w:pPr>
      <w:r>
        <w:rPr>
          <w:rStyle w:val="af9"/>
        </w:rPr>
        <w:annotationRef/>
      </w:r>
      <w:r>
        <w:rPr>
          <w:rFonts w:hint="eastAsia"/>
        </w:rPr>
        <w:t>【</w:t>
      </w:r>
      <w:r>
        <w:rPr>
          <w:rFonts w:hint="eastAsia"/>
        </w:rPr>
        <w:t>3.4.0_20141111_1</w:t>
      </w:r>
      <w:r>
        <w:rPr>
          <w:rFonts w:hint="eastAsia"/>
        </w:rPr>
        <w:t>】增加</w:t>
      </w:r>
    </w:p>
  </w:comment>
  <w:comment w:id="1123" w:author="deeplm" w:date="2014-11-11T21:10:00Z" w:initials="d">
    <w:p w:rsidR="00EC6766" w:rsidRDefault="00EC6766">
      <w:pPr>
        <w:pStyle w:val="ac"/>
      </w:pPr>
      <w:r>
        <w:rPr>
          <w:rStyle w:val="af9"/>
        </w:rPr>
        <w:annotationRef/>
      </w:r>
      <w:r>
        <w:rPr>
          <w:rFonts w:hint="eastAsia"/>
        </w:rPr>
        <w:t>【</w:t>
      </w:r>
      <w:r>
        <w:rPr>
          <w:rFonts w:hint="eastAsia"/>
        </w:rPr>
        <w:t>3.4.0_20141111_1</w:t>
      </w:r>
      <w:r>
        <w:rPr>
          <w:rFonts w:hint="eastAsia"/>
        </w:rPr>
        <w:t>】新增接口</w:t>
      </w:r>
    </w:p>
  </w:comment>
  <w:comment w:id="1124" w:author="deeplm" w:date="2014-11-14T08:43:00Z" w:initials="d">
    <w:p w:rsidR="00EC6766" w:rsidRDefault="00EC6766" w:rsidP="005A45F9">
      <w:pPr>
        <w:pStyle w:val="ac"/>
      </w:pPr>
      <w:r>
        <w:rPr>
          <w:rStyle w:val="af9"/>
        </w:rPr>
        <w:annotationRef/>
      </w:r>
      <w:r>
        <w:rPr>
          <w:rFonts w:hint="eastAsia"/>
        </w:rPr>
        <w:t>【</w:t>
      </w:r>
      <w:r>
        <w:rPr>
          <w:rFonts w:hint="eastAsia"/>
        </w:rPr>
        <w:t>3.4.0_20141111_1</w:t>
      </w:r>
      <w:r>
        <w:rPr>
          <w:rFonts w:hint="eastAsia"/>
        </w:rPr>
        <w:t>】新增接口</w:t>
      </w:r>
    </w:p>
  </w:comment>
  <w:comment w:id="1125" w:author="deeplm" w:date="2014-11-14T08:51:00Z" w:initials="d">
    <w:p w:rsidR="00EC6766" w:rsidRDefault="00EC6766" w:rsidP="005A45F9">
      <w:pPr>
        <w:pStyle w:val="ac"/>
      </w:pPr>
      <w:r>
        <w:rPr>
          <w:rStyle w:val="af9"/>
        </w:rPr>
        <w:annotationRef/>
      </w:r>
      <w:r>
        <w:rPr>
          <w:rFonts w:hint="eastAsia"/>
        </w:rPr>
        <w:t>【</w:t>
      </w:r>
      <w:r>
        <w:rPr>
          <w:rFonts w:hint="eastAsia"/>
        </w:rPr>
        <w:t>3.4.0_20141114</w:t>
      </w:r>
      <w:r>
        <w:rPr>
          <w:rFonts w:hint="eastAsia"/>
        </w:rPr>
        <w:t>】新增接口</w:t>
      </w:r>
    </w:p>
  </w:comment>
  <w:comment w:id="1126" w:author="deeplm" w:date="2014-11-14T08:51:00Z" w:initials="d">
    <w:p w:rsidR="00EC6766" w:rsidRDefault="00EC6766">
      <w:pPr>
        <w:pStyle w:val="ac"/>
      </w:pPr>
      <w:r>
        <w:rPr>
          <w:rStyle w:val="af9"/>
        </w:rPr>
        <w:annotationRef/>
      </w:r>
      <w:r>
        <w:rPr>
          <w:rFonts w:hint="eastAsia"/>
        </w:rPr>
        <w:t>【</w:t>
      </w:r>
      <w:r>
        <w:rPr>
          <w:rFonts w:hint="eastAsia"/>
        </w:rPr>
        <w:t>3.4.0_20141114</w:t>
      </w:r>
      <w:r>
        <w:rPr>
          <w:rFonts w:hint="eastAsia"/>
        </w:rPr>
        <w:t>】新增接口</w:t>
      </w:r>
    </w:p>
  </w:comment>
  <w:comment w:id="1127" w:author="deeplm" w:date="2014-11-21T16:43:00Z" w:initials="d">
    <w:p w:rsidR="00726AC0" w:rsidRDefault="00726AC0">
      <w:pPr>
        <w:pStyle w:val="ac"/>
      </w:pPr>
      <w:r>
        <w:rPr>
          <w:rStyle w:val="af9"/>
        </w:rPr>
        <w:annotationRef/>
      </w:r>
      <w:r>
        <w:rPr>
          <w:rFonts w:hint="eastAsia"/>
        </w:rPr>
        <w:t>【</w:t>
      </w:r>
      <w:r>
        <w:rPr>
          <w:rFonts w:hint="eastAsia"/>
        </w:rPr>
        <w:t>3.4.0_20141121</w:t>
      </w:r>
      <w:r>
        <w:rPr>
          <w:rFonts w:hint="eastAsia"/>
        </w:rPr>
        <w:t>】新增</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757" w:rsidRDefault="00A92757" w:rsidP="001F12EE">
      <w:r>
        <w:separator/>
      </w:r>
    </w:p>
  </w:endnote>
  <w:endnote w:type="continuationSeparator" w:id="0">
    <w:p w:rsidR="00A92757" w:rsidRDefault="00A92757"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757" w:rsidRDefault="00A92757" w:rsidP="001F12EE">
      <w:r>
        <w:separator/>
      </w:r>
    </w:p>
  </w:footnote>
  <w:footnote w:type="continuationSeparator" w:id="0">
    <w:p w:rsidR="00A92757" w:rsidRDefault="00A92757" w:rsidP="001F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766" w:rsidRDefault="00EC6766" w:rsidP="00D1641B">
    <w:pPr>
      <w:pStyle w:val="a6"/>
    </w:pPr>
    <w:r>
      <w:rPr>
        <w:rFonts w:hint="eastAsia"/>
      </w:rPr>
      <w:t>通付宝移动支付接口规范文档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0B7C19"/>
    <w:multiLevelType w:val="hybridMultilevel"/>
    <w:tmpl w:val="7DE0A0F2"/>
    <w:lvl w:ilvl="0" w:tplc="F678F6B0">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4">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20">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9"/>
  </w:num>
  <w:num w:numId="4">
    <w:abstractNumId w:val="4"/>
  </w:num>
  <w:num w:numId="5">
    <w:abstractNumId w:val="5"/>
  </w:num>
  <w:num w:numId="6">
    <w:abstractNumId w:val="1"/>
  </w:num>
  <w:num w:numId="7">
    <w:abstractNumId w:val="6"/>
  </w:num>
  <w:num w:numId="8">
    <w:abstractNumId w:val="2"/>
  </w:num>
  <w:num w:numId="9">
    <w:abstractNumId w:val="21"/>
  </w:num>
  <w:num w:numId="10">
    <w:abstractNumId w:val="8"/>
  </w:num>
  <w:num w:numId="11">
    <w:abstractNumId w:val="13"/>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18"/>
  </w:num>
  <w:num w:numId="17">
    <w:abstractNumId w:val="11"/>
  </w:num>
  <w:num w:numId="18">
    <w:abstractNumId w:val="15"/>
  </w:num>
  <w:num w:numId="19">
    <w:abstractNumId w:val="17"/>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9"/>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1F07"/>
    <w:rsid w:val="000021C8"/>
    <w:rsid w:val="0000286F"/>
    <w:rsid w:val="00006745"/>
    <w:rsid w:val="00011C0E"/>
    <w:rsid w:val="000131F7"/>
    <w:rsid w:val="00014789"/>
    <w:rsid w:val="00015750"/>
    <w:rsid w:val="00025623"/>
    <w:rsid w:val="00026EF8"/>
    <w:rsid w:val="00027F75"/>
    <w:rsid w:val="00030A01"/>
    <w:rsid w:val="00037800"/>
    <w:rsid w:val="00047C08"/>
    <w:rsid w:val="0005350F"/>
    <w:rsid w:val="00057BE2"/>
    <w:rsid w:val="00060129"/>
    <w:rsid w:val="00061AD0"/>
    <w:rsid w:val="000727A5"/>
    <w:rsid w:val="000763C2"/>
    <w:rsid w:val="000766C1"/>
    <w:rsid w:val="00077713"/>
    <w:rsid w:val="00082EBE"/>
    <w:rsid w:val="000830FE"/>
    <w:rsid w:val="00092DE7"/>
    <w:rsid w:val="00093A30"/>
    <w:rsid w:val="000A05F2"/>
    <w:rsid w:val="000A0702"/>
    <w:rsid w:val="000B18EB"/>
    <w:rsid w:val="000B2CB7"/>
    <w:rsid w:val="000B6576"/>
    <w:rsid w:val="000B6D07"/>
    <w:rsid w:val="000C17A8"/>
    <w:rsid w:val="000C45DD"/>
    <w:rsid w:val="000C4D2B"/>
    <w:rsid w:val="000D0E5C"/>
    <w:rsid w:val="000D2279"/>
    <w:rsid w:val="000D4802"/>
    <w:rsid w:val="000D4EB3"/>
    <w:rsid w:val="000D5D2E"/>
    <w:rsid w:val="000D7AC6"/>
    <w:rsid w:val="000E0C24"/>
    <w:rsid w:val="000E17C5"/>
    <w:rsid w:val="000E2294"/>
    <w:rsid w:val="000E6228"/>
    <w:rsid w:val="000F3178"/>
    <w:rsid w:val="000F7CC2"/>
    <w:rsid w:val="00100B40"/>
    <w:rsid w:val="001027E4"/>
    <w:rsid w:val="00106ED0"/>
    <w:rsid w:val="0010768B"/>
    <w:rsid w:val="00110E88"/>
    <w:rsid w:val="00114B85"/>
    <w:rsid w:val="0011554B"/>
    <w:rsid w:val="0012028F"/>
    <w:rsid w:val="00123495"/>
    <w:rsid w:val="00126182"/>
    <w:rsid w:val="00127A77"/>
    <w:rsid w:val="00133157"/>
    <w:rsid w:val="00133629"/>
    <w:rsid w:val="00137C1F"/>
    <w:rsid w:val="0014257C"/>
    <w:rsid w:val="00142D27"/>
    <w:rsid w:val="001431E7"/>
    <w:rsid w:val="001514C9"/>
    <w:rsid w:val="001536BD"/>
    <w:rsid w:val="00155A28"/>
    <w:rsid w:val="00155C9E"/>
    <w:rsid w:val="0015655E"/>
    <w:rsid w:val="00157C50"/>
    <w:rsid w:val="001659BF"/>
    <w:rsid w:val="00170284"/>
    <w:rsid w:val="00170589"/>
    <w:rsid w:val="00173DB0"/>
    <w:rsid w:val="00173EEE"/>
    <w:rsid w:val="00173F7A"/>
    <w:rsid w:val="00176DC0"/>
    <w:rsid w:val="00177D94"/>
    <w:rsid w:val="001804D9"/>
    <w:rsid w:val="00183AAD"/>
    <w:rsid w:val="00183BB8"/>
    <w:rsid w:val="001845A2"/>
    <w:rsid w:val="00185511"/>
    <w:rsid w:val="001878A7"/>
    <w:rsid w:val="00192A3A"/>
    <w:rsid w:val="00192E72"/>
    <w:rsid w:val="0019474C"/>
    <w:rsid w:val="00197F91"/>
    <w:rsid w:val="001A1A01"/>
    <w:rsid w:val="001A3A41"/>
    <w:rsid w:val="001A3A8A"/>
    <w:rsid w:val="001A3E88"/>
    <w:rsid w:val="001A428A"/>
    <w:rsid w:val="001A522C"/>
    <w:rsid w:val="001A5EEA"/>
    <w:rsid w:val="001B2851"/>
    <w:rsid w:val="001B7119"/>
    <w:rsid w:val="001C319C"/>
    <w:rsid w:val="001C3C23"/>
    <w:rsid w:val="001D03EE"/>
    <w:rsid w:val="001D33C5"/>
    <w:rsid w:val="001E0F35"/>
    <w:rsid w:val="001E3B45"/>
    <w:rsid w:val="001E5D33"/>
    <w:rsid w:val="001E67F3"/>
    <w:rsid w:val="001E74D1"/>
    <w:rsid w:val="001F12EE"/>
    <w:rsid w:val="001F225E"/>
    <w:rsid w:val="00200E28"/>
    <w:rsid w:val="0020651C"/>
    <w:rsid w:val="00207B02"/>
    <w:rsid w:val="00210928"/>
    <w:rsid w:val="0021329E"/>
    <w:rsid w:val="0021338C"/>
    <w:rsid w:val="00215206"/>
    <w:rsid w:val="00216210"/>
    <w:rsid w:val="002212B0"/>
    <w:rsid w:val="00225151"/>
    <w:rsid w:val="00225FF6"/>
    <w:rsid w:val="0023176A"/>
    <w:rsid w:val="002447D4"/>
    <w:rsid w:val="002452CC"/>
    <w:rsid w:val="00247974"/>
    <w:rsid w:val="0025499C"/>
    <w:rsid w:val="002568DD"/>
    <w:rsid w:val="00261074"/>
    <w:rsid w:val="002628D5"/>
    <w:rsid w:val="002646D7"/>
    <w:rsid w:val="00265879"/>
    <w:rsid w:val="00266820"/>
    <w:rsid w:val="00272686"/>
    <w:rsid w:val="002750C5"/>
    <w:rsid w:val="002A183D"/>
    <w:rsid w:val="002A735E"/>
    <w:rsid w:val="002B31E6"/>
    <w:rsid w:val="002B53AE"/>
    <w:rsid w:val="002C2D8F"/>
    <w:rsid w:val="002C4793"/>
    <w:rsid w:val="002C5EB2"/>
    <w:rsid w:val="002E1EA8"/>
    <w:rsid w:val="002E69CE"/>
    <w:rsid w:val="002F36D1"/>
    <w:rsid w:val="002F5A37"/>
    <w:rsid w:val="00303468"/>
    <w:rsid w:val="00314BFB"/>
    <w:rsid w:val="00314F90"/>
    <w:rsid w:val="00315C69"/>
    <w:rsid w:val="00321298"/>
    <w:rsid w:val="00333C5C"/>
    <w:rsid w:val="0034005A"/>
    <w:rsid w:val="00342BA2"/>
    <w:rsid w:val="003471EF"/>
    <w:rsid w:val="00347484"/>
    <w:rsid w:val="00350DFC"/>
    <w:rsid w:val="003524FE"/>
    <w:rsid w:val="00352C12"/>
    <w:rsid w:val="00360390"/>
    <w:rsid w:val="00364407"/>
    <w:rsid w:val="00364586"/>
    <w:rsid w:val="00365217"/>
    <w:rsid w:val="00365E08"/>
    <w:rsid w:val="00367A60"/>
    <w:rsid w:val="00370362"/>
    <w:rsid w:val="00370399"/>
    <w:rsid w:val="00370AE2"/>
    <w:rsid w:val="003710CD"/>
    <w:rsid w:val="003758F4"/>
    <w:rsid w:val="003769A0"/>
    <w:rsid w:val="00376BA1"/>
    <w:rsid w:val="00376CB0"/>
    <w:rsid w:val="0037751B"/>
    <w:rsid w:val="0038170E"/>
    <w:rsid w:val="00383175"/>
    <w:rsid w:val="00383998"/>
    <w:rsid w:val="00384465"/>
    <w:rsid w:val="00384A2C"/>
    <w:rsid w:val="003862B2"/>
    <w:rsid w:val="00390622"/>
    <w:rsid w:val="003A0A78"/>
    <w:rsid w:val="003A0CDC"/>
    <w:rsid w:val="003A322B"/>
    <w:rsid w:val="003B1C36"/>
    <w:rsid w:val="003B5DD4"/>
    <w:rsid w:val="003B7AAB"/>
    <w:rsid w:val="003C77C7"/>
    <w:rsid w:val="003D08D8"/>
    <w:rsid w:val="003D30AC"/>
    <w:rsid w:val="003D310D"/>
    <w:rsid w:val="003D4F58"/>
    <w:rsid w:val="003D6D2A"/>
    <w:rsid w:val="003E2B8B"/>
    <w:rsid w:val="003E5173"/>
    <w:rsid w:val="003E55CF"/>
    <w:rsid w:val="003F2EFD"/>
    <w:rsid w:val="003F6C16"/>
    <w:rsid w:val="004002A7"/>
    <w:rsid w:val="00410D0F"/>
    <w:rsid w:val="00411D27"/>
    <w:rsid w:val="00413D64"/>
    <w:rsid w:val="00416F64"/>
    <w:rsid w:val="00417F0B"/>
    <w:rsid w:val="00420857"/>
    <w:rsid w:val="00425744"/>
    <w:rsid w:val="00426078"/>
    <w:rsid w:val="004278E0"/>
    <w:rsid w:val="00436AFB"/>
    <w:rsid w:val="00440B63"/>
    <w:rsid w:val="00445723"/>
    <w:rsid w:val="00455436"/>
    <w:rsid w:val="00470133"/>
    <w:rsid w:val="00470708"/>
    <w:rsid w:val="004708BD"/>
    <w:rsid w:val="00470C5A"/>
    <w:rsid w:val="004726BE"/>
    <w:rsid w:val="00475B43"/>
    <w:rsid w:val="0047794F"/>
    <w:rsid w:val="00480DE8"/>
    <w:rsid w:val="0049240F"/>
    <w:rsid w:val="0049479B"/>
    <w:rsid w:val="004A090E"/>
    <w:rsid w:val="004A0C28"/>
    <w:rsid w:val="004A4784"/>
    <w:rsid w:val="004A69D5"/>
    <w:rsid w:val="004B113D"/>
    <w:rsid w:val="004B21E7"/>
    <w:rsid w:val="004B2D78"/>
    <w:rsid w:val="004B3B23"/>
    <w:rsid w:val="004B529D"/>
    <w:rsid w:val="004C5965"/>
    <w:rsid w:val="004C74B1"/>
    <w:rsid w:val="004D13D0"/>
    <w:rsid w:val="004D3FE0"/>
    <w:rsid w:val="004E6F03"/>
    <w:rsid w:val="004F4BA2"/>
    <w:rsid w:val="005030D2"/>
    <w:rsid w:val="0050447A"/>
    <w:rsid w:val="00504C45"/>
    <w:rsid w:val="00506904"/>
    <w:rsid w:val="00507AA8"/>
    <w:rsid w:val="00514B65"/>
    <w:rsid w:val="00522185"/>
    <w:rsid w:val="00525D6D"/>
    <w:rsid w:val="00532E77"/>
    <w:rsid w:val="00535810"/>
    <w:rsid w:val="00537B94"/>
    <w:rsid w:val="0054287B"/>
    <w:rsid w:val="00545C85"/>
    <w:rsid w:val="00551436"/>
    <w:rsid w:val="0056400F"/>
    <w:rsid w:val="0057242A"/>
    <w:rsid w:val="005752FF"/>
    <w:rsid w:val="00580686"/>
    <w:rsid w:val="0058158D"/>
    <w:rsid w:val="005852D1"/>
    <w:rsid w:val="00591372"/>
    <w:rsid w:val="00596762"/>
    <w:rsid w:val="005A3793"/>
    <w:rsid w:val="005A45F9"/>
    <w:rsid w:val="005B72E6"/>
    <w:rsid w:val="005C23EF"/>
    <w:rsid w:val="005C3280"/>
    <w:rsid w:val="005D17E3"/>
    <w:rsid w:val="005D3949"/>
    <w:rsid w:val="005D467D"/>
    <w:rsid w:val="005E56FB"/>
    <w:rsid w:val="005E7B9E"/>
    <w:rsid w:val="005F0B1E"/>
    <w:rsid w:val="005F0ECB"/>
    <w:rsid w:val="005F2C6A"/>
    <w:rsid w:val="005F2FCC"/>
    <w:rsid w:val="005F301C"/>
    <w:rsid w:val="005F36AC"/>
    <w:rsid w:val="006014CE"/>
    <w:rsid w:val="00605157"/>
    <w:rsid w:val="0061304A"/>
    <w:rsid w:val="006145CB"/>
    <w:rsid w:val="00614B16"/>
    <w:rsid w:val="00622131"/>
    <w:rsid w:val="006242E5"/>
    <w:rsid w:val="0062590E"/>
    <w:rsid w:val="00630862"/>
    <w:rsid w:val="00630C9C"/>
    <w:rsid w:val="00631CEF"/>
    <w:rsid w:val="00634662"/>
    <w:rsid w:val="0063758B"/>
    <w:rsid w:val="00637DDD"/>
    <w:rsid w:val="00642B52"/>
    <w:rsid w:val="00651473"/>
    <w:rsid w:val="00653769"/>
    <w:rsid w:val="0065633C"/>
    <w:rsid w:val="00656F86"/>
    <w:rsid w:val="00661B1F"/>
    <w:rsid w:val="0066500D"/>
    <w:rsid w:val="00665CBB"/>
    <w:rsid w:val="00677C12"/>
    <w:rsid w:val="0068377B"/>
    <w:rsid w:val="0068647E"/>
    <w:rsid w:val="00686D2B"/>
    <w:rsid w:val="00694C71"/>
    <w:rsid w:val="006952CE"/>
    <w:rsid w:val="006A51E7"/>
    <w:rsid w:val="006B1240"/>
    <w:rsid w:val="006B2FDD"/>
    <w:rsid w:val="006B470A"/>
    <w:rsid w:val="006B5563"/>
    <w:rsid w:val="006B6EA5"/>
    <w:rsid w:val="006B7145"/>
    <w:rsid w:val="006B7C92"/>
    <w:rsid w:val="006C5344"/>
    <w:rsid w:val="006C721F"/>
    <w:rsid w:val="006C739E"/>
    <w:rsid w:val="006C78C3"/>
    <w:rsid w:val="006D1C0F"/>
    <w:rsid w:val="006D4546"/>
    <w:rsid w:val="006D59D1"/>
    <w:rsid w:val="006E2A7C"/>
    <w:rsid w:val="006E3271"/>
    <w:rsid w:val="006E5B44"/>
    <w:rsid w:val="006F129B"/>
    <w:rsid w:val="00706380"/>
    <w:rsid w:val="00712C85"/>
    <w:rsid w:val="0072333E"/>
    <w:rsid w:val="007238B6"/>
    <w:rsid w:val="00726AC0"/>
    <w:rsid w:val="0072739F"/>
    <w:rsid w:val="0073086E"/>
    <w:rsid w:val="007401EA"/>
    <w:rsid w:val="0074436B"/>
    <w:rsid w:val="00750AF3"/>
    <w:rsid w:val="00752321"/>
    <w:rsid w:val="007633AA"/>
    <w:rsid w:val="00765B11"/>
    <w:rsid w:val="007714D0"/>
    <w:rsid w:val="00777A60"/>
    <w:rsid w:val="00780D35"/>
    <w:rsid w:val="00782D82"/>
    <w:rsid w:val="00784EF2"/>
    <w:rsid w:val="00785C52"/>
    <w:rsid w:val="0078647F"/>
    <w:rsid w:val="00786588"/>
    <w:rsid w:val="00787E7D"/>
    <w:rsid w:val="007903ED"/>
    <w:rsid w:val="00793AED"/>
    <w:rsid w:val="007A136B"/>
    <w:rsid w:val="007A1D2C"/>
    <w:rsid w:val="007A1E5A"/>
    <w:rsid w:val="007A362F"/>
    <w:rsid w:val="007B084E"/>
    <w:rsid w:val="007B0D31"/>
    <w:rsid w:val="007B7920"/>
    <w:rsid w:val="007C2901"/>
    <w:rsid w:val="007C305D"/>
    <w:rsid w:val="007C3FE6"/>
    <w:rsid w:val="007C459D"/>
    <w:rsid w:val="007D2C98"/>
    <w:rsid w:val="007E026F"/>
    <w:rsid w:val="007E1DE6"/>
    <w:rsid w:val="007E2AE9"/>
    <w:rsid w:val="007E4EC4"/>
    <w:rsid w:val="007E5D93"/>
    <w:rsid w:val="007E5EEF"/>
    <w:rsid w:val="007F0E70"/>
    <w:rsid w:val="007F7E60"/>
    <w:rsid w:val="0080225D"/>
    <w:rsid w:val="00804615"/>
    <w:rsid w:val="008062CB"/>
    <w:rsid w:val="00806A9E"/>
    <w:rsid w:val="00825F93"/>
    <w:rsid w:val="008267DD"/>
    <w:rsid w:val="0082743A"/>
    <w:rsid w:val="008332E3"/>
    <w:rsid w:val="00833677"/>
    <w:rsid w:val="008339A7"/>
    <w:rsid w:val="00835F75"/>
    <w:rsid w:val="00836F8E"/>
    <w:rsid w:val="00840A6E"/>
    <w:rsid w:val="008431A3"/>
    <w:rsid w:val="00844B9B"/>
    <w:rsid w:val="00845A67"/>
    <w:rsid w:val="008478F3"/>
    <w:rsid w:val="00847F84"/>
    <w:rsid w:val="00850009"/>
    <w:rsid w:val="0085061F"/>
    <w:rsid w:val="00856F3F"/>
    <w:rsid w:val="00857CA0"/>
    <w:rsid w:val="008719B3"/>
    <w:rsid w:val="0087782A"/>
    <w:rsid w:val="0088201A"/>
    <w:rsid w:val="008822ED"/>
    <w:rsid w:val="00883B8A"/>
    <w:rsid w:val="008850DB"/>
    <w:rsid w:val="00887D6E"/>
    <w:rsid w:val="00893A2A"/>
    <w:rsid w:val="008957A5"/>
    <w:rsid w:val="008A0504"/>
    <w:rsid w:val="008A3609"/>
    <w:rsid w:val="008A41D6"/>
    <w:rsid w:val="008A73EA"/>
    <w:rsid w:val="008B0656"/>
    <w:rsid w:val="008B281D"/>
    <w:rsid w:val="008B56AE"/>
    <w:rsid w:val="008B5BDF"/>
    <w:rsid w:val="008C5A80"/>
    <w:rsid w:val="008C7E27"/>
    <w:rsid w:val="008D0B73"/>
    <w:rsid w:val="008D0DD0"/>
    <w:rsid w:val="008D0F2B"/>
    <w:rsid w:val="008D59B1"/>
    <w:rsid w:val="008E118F"/>
    <w:rsid w:val="008E2BD5"/>
    <w:rsid w:val="008E2C21"/>
    <w:rsid w:val="0090105B"/>
    <w:rsid w:val="00901C8E"/>
    <w:rsid w:val="00903C07"/>
    <w:rsid w:val="00905AD6"/>
    <w:rsid w:val="009112E3"/>
    <w:rsid w:val="0091264A"/>
    <w:rsid w:val="00913BA6"/>
    <w:rsid w:val="0092079B"/>
    <w:rsid w:val="00921F3F"/>
    <w:rsid w:val="00933341"/>
    <w:rsid w:val="00933A5C"/>
    <w:rsid w:val="00941666"/>
    <w:rsid w:val="00941E28"/>
    <w:rsid w:val="00944296"/>
    <w:rsid w:val="00944FC5"/>
    <w:rsid w:val="00947B60"/>
    <w:rsid w:val="00953F52"/>
    <w:rsid w:val="0095750F"/>
    <w:rsid w:val="00961578"/>
    <w:rsid w:val="00961E37"/>
    <w:rsid w:val="00964616"/>
    <w:rsid w:val="009651C9"/>
    <w:rsid w:val="00966EFE"/>
    <w:rsid w:val="00967087"/>
    <w:rsid w:val="00967B50"/>
    <w:rsid w:val="009715E7"/>
    <w:rsid w:val="00971B8B"/>
    <w:rsid w:val="00972318"/>
    <w:rsid w:val="00987CA0"/>
    <w:rsid w:val="00992E82"/>
    <w:rsid w:val="009934C9"/>
    <w:rsid w:val="009963FC"/>
    <w:rsid w:val="009A17C0"/>
    <w:rsid w:val="009A3AD3"/>
    <w:rsid w:val="009A56F9"/>
    <w:rsid w:val="009B072E"/>
    <w:rsid w:val="009B21BC"/>
    <w:rsid w:val="009B6B8F"/>
    <w:rsid w:val="009B7FD9"/>
    <w:rsid w:val="009C2F62"/>
    <w:rsid w:val="009D3CAD"/>
    <w:rsid w:val="009D5E3D"/>
    <w:rsid w:val="009E352B"/>
    <w:rsid w:val="009E5E59"/>
    <w:rsid w:val="009F6C03"/>
    <w:rsid w:val="00A01B69"/>
    <w:rsid w:val="00A05B4D"/>
    <w:rsid w:val="00A0759D"/>
    <w:rsid w:val="00A120F8"/>
    <w:rsid w:val="00A23243"/>
    <w:rsid w:val="00A2401A"/>
    <w:rsid w:val="00A25654"/>
    <w:rsid w:val="00A25A5E"/>
    <w:rsid w:val="00A27480"/>
    <w:rsid w:val="00A31D98"/>
    <w:rsid w:val="00A3656B"/>
    <w:rsid w:val="00A427D9"/>
    <w:rsid w:val="00A42A34"/>
    <w:rsid w:val="00A43C48"/>
    <w:rsid w:val="00A45D85"/>
    <w:rsid w:val="00A615B0"/>
    <w:rsid w:val="00A65555"/>
    <w:rsid w:val="00A65FD5"/>
    <w:rsid w:val="00A675AA"/>
    <w:rsid w:val="00A71968"/>
    <w:rsid w:val="00A74503"/>
    <w:rsid w:val="00A839B4"/>
    <w:rsid w:val="00A84496"/>
    <w:rsid w:val="00A87E99"/>
    <w:rsid w:val="00A92757"/>
    <w:rsid w:val="00A92934"/>
    <w:rsid w:val="00A96DB9"/>
    <w:rsid w:val="00A97000"/>
    <w:rsid w:val="00AA5DD3"/>
    <w:rsid w:val="00AB504E"/>
    <w:rsid w:val="00AC4B6C"/>
    <w:rsid w:val="00AD6ECA"/>
    <w:rsid w:val="00AE3441"/>
    <w:rsid w:val="00AE4F9B"/>
    <w:rsid w:val="00AF15FF"/>
    <w:rsid w:val="00AF3063"/>
    <w:rsid w:val="00AF5FD9"/>
    <w:rsid w:val="00AF70CB"/>
    <w:rsid w:val="00AF7A81"/>
    <w:rsid w:val="00B0287D"/>
    <w:rsid w:val="00B03069"/>
    <w:rsid w:val="00B033FB"/>
    <w:rsid w:val="00B03C2E"/>
    <w:rsid w:val="00B11B8E"/>
    <w:rsid w:val="00B24186"/>
    <w:rsid w:val="00B27110"/>
    <w:rsid w:val="00B27431"/>
    <w:rsid w:val="00B30817"/>
    <w:rsid w:val="00B30C5D"/>
    <w:rsid w:val="00B31F50"/>
    <w:rsid w:val="00B32A7B"/>
    <w:rsid w:val="00B3709C"/>
    <w:rsid w:val="00B40D62"/>
    <w:rsid w:val="00B42B3F"/>
    <w:rsid w:val="00B4553E"/>
    <w:rsid w:val="00B459D5"/>
    <w:rsid w:val="00B47A8F"/>
    <w:rsid w:val="00B52B37"/>
    <w:rsid w:val="00B55EED"/>
    <w:rsid w:val="00B57677"/>
    <w:rsid w:val="00B601F2"/>
    <w:rsid w:val="00B61D0C"/>
    <w:rsid w:val="00B63186"/>
    <w:rsid w:val="00B6640D"/>
    <w:rsid w:val="00B66E11"/>
    <w:rsid w:val="00B70A82"/>
    <w:rsid w:val="00B72697"/>
    <w:rsid w:val="00B82EF0"/>
    <w:rsid w:val="00B847D7"/>
    <w:rsid w:val="00BA1783"/>
    <w:rsid w:val="00BA7BD4"/>
    <w:rsid w:val="00BB0E0C"/>
    <w:rsid w:val="00BB32A9"/>
    <w:rsid w:val="00BB6F97"/>
    <w:rsid w:val="00BC3883"/>
    <w:rsid w:val="00BD6BCD"/>
    <w:rsid w:val="00BE1063"/>
    <w:rsid w:val="00BE11F0"/>
    <w:rsid w:val="00BE3AB8"/>
    <w:rsid w:val="00BF1018"/>
    <w:rsid w:val="00BF406B"/>
    <w:rsid w:val="00BF7892"/>
    <w:rsid w:val="00C00643"/>
    <w:rsid w:val="00C03DFD"/>
    <w:rsid w:val="00C0638A"/>
    <w:rsid w:val="00C07E8A"/>
    <w:rsid w:val="00C11F52"/>
    <w:rsid w:val="00C126C9"/>
    <w:rsid w:val="00C140E9"/>
    <w:rsid w:val="00C22713"/>
    <w:rsid w:val="00C22AFE"/>
    <w:rsid w:val="00C239AE"/>
    <w:rsid w:val="00C2553A"/>
    <w:rsid w:val="00C27462"/>
    <w:rsid w:val="00C30335"/>
    <w:rsid w:val="00C3731D"/>
    <w:rsid w:val="00C37E65"/>
    <w:rsid w:val="00C47111"/>
    <w:rsid w:val="00C5089E"/>
    <w:rsid w:val="00C57FF3"/>
    <w:rsid w:val="00C6678D"/>
    <w:rsid w:val="00C669BD"/>
    <w:rsid w:val="00C67E96"/>
    <w:rsid w:val="00C723D9"/>
    <w:rsid w:val="00C72763"/>
    <w:rsid w:val="00C73D38"/>
    <w:rsid w:val="00C74745"/>
    <w:rsid w:val="00C8074B"/>
    <w:rsid w:val="00C82ABA"/>
    <w:rsid w:val="00C84F54"/>
    <w:rsid w:val="00C86A88"/>
    <w:rsid w:val="00C87BA4"/>
    <w:rsid w:val="00C9266A"/>
    <w:rsid w:val="00C932CF"/>
    <w:rsid w:val="00CA0F79"/>
    <w:rsid w:val="00CA4360"/>
    <w:rsid w:val="00CB0A32"/>
    <w:rsid w:val="00CB0FAA"/>
    <w:rsid w:val="00CB3780"/>
    <w:rsid w:val="00CB673D"/>
    <w:rsid w:val="00CC4995"/>
    <w:rsid w:val="00CC49B9"/>
    <w:rsid w:val="00CC6878"/>
    <w:rsid w:val="00CD2B42"/>
    <w:rsid w:val="00CD45A9"/>
    <w:rsid w:val="00CE101E"/>
    <w:rsid w:val="00CE5060"/>
    <w:rsid w:val="00CE7649"/>
    <w:rsid w:val="00CF39C4"/>
    <w:rsid w:val="00CF45F1"/>
    <w:rsid w:val="00CF5F78"/>
    <w:rsid w:val="00D012C2"/>
    <w:rsid w:val="00D01A7E"/>
    <w:rsid w:val="00D0211B"/>
    <w:rsid w:val="00D03905"/>
    <w:rsid w:val="00D06D07"/>
    <w:rsid w:val="00D11D62"/>
    <w:rsid w:val="00D12607"/>
    <w:rsid w:val="00D15753"/>
    <w:rsid w:val="00D1641B"/>
    <w:rsid w:val="00D2782E"/>
    <w:rsid w:val="00D27EEF"/>
    <w:rsid w:val="00D35730"/>
    <w:rsid w:val="00D404AA"/>
    <w:rsid w:val="00D40799"/>
    <w:rsid w:val="00D4464C"/>
    <w:rsid w:val="00D47807"/>
    <w:rsid w:val="00D50AAE"/>
    <w:rsid w:val="00D53134"/>
    <w:rsid w:val="00D55663"/>
    <w:rsid w:val="00D6097B"/>
    <w:rsid w:val="00D61A05"/>
    <w:rsid w:val="00D65A72"/>
    <w:rsid w:val="00D66676"/>
    <w:rsid w:val="00D749A7"/>
    <w:rsid w:val="00D74FD9"/>
    <w:rsid w:val="00D76A99"/>
    <w:rsid w:val="00D77A32"/>
    <w:rsid w:val="00D81F17"/>
    <w:rsid w:val="00D83509"/>
    <w:rsid w:val="00D83F76"/>
    <w:rsid w:val="00D845BB"/>
    <w:rsid w:val="00D849EF"/>
    <w:rsid w:val="00D85B3E"/>
    <w:rsid w:val="00D86946"/>
    <w:rsid w:val="00D90B24"/>
    <w:rsid w:val="00D91830"/>
    <w:rsid w:val="00D930B4"/>
    <w:rsid w:val="00DA16F2"/>
    <w:rsid w:val="00DA661C"/>
    <w:rsid w:val="00DA6747"/>
    <w:rsid w:val="00DA6AEA"/>
    <w:rsid w:val="00DB2907"/>
    <w:rsid w:val="00DB5EBD"/>
    <w:rsid w:val="00DC4592"/>
    <w:rsid w:val="00DC4921"/>
    <w:rsid w:val="00DD35D7"/>
    <w:rsid w:val="00DD56FD"/>
    <w:rsid w:val="00DD611E"/>
    <w:rsid w:val="00DE46EB"/>
    <w:rsid w:val="00DE4AC2"/>
    <w:rsid w:val="00DE5141"/>
    <w:rsid w:val="00DE582A"/>
    <w:rsid w:val="00DE6145"/>
    <w:rsid w:val="00DE68BC"/>
    <w:rsid w:val="00DF2FA8"/>
    <w:rsid w:val="00DF2FCA"/>
    <w:rsid w:val="00DF52D5"/>
    <w:rsid w:val="00DF7BAD"/>
    <w:rsid w:val="00E071D9"/>
    <w:rsid w:val="00E07E38"/>
    <w:rsid w:val="00E100EA"/>
    <w:rsid w:val="00E13E2A"/>
    <w:rsid w:val="00E156E8"/>
    <w:rsid w:val="00E15EA5"/>
    <w:rsid w:val="00E239C8"/>
    <w:rsid w:val="00E269F2"/>
    <w:rsid w:val="00E27443"/>
    <w:rsid w:val="00E27479"/>
    <w:rsid w:val="00E30EC1"/>
    <w:rsid w:val="00E33F13"/>
    <w:rsid w:val="00E34B7A"/>
    <w:rsid w:val="00E412D3"/>
    <w:rsid w:val="00E431DA"/>
    <w:rsid w:val="00E43C08"/>
    <w:rsid w:val="00E473DA"/>
    <w:rsid w:val="00E5056B"/>
    <w:rsid w:val="00E51968"/>
    <w:rsid w:val="00E52D1D"/>
    <w:rsid w:val="00E54DBF"/>
    <w:rsid w:val="00E56D20"/>
    <w:rsid w:val="00E60C57"/>
    <w:rsid w:val="00E64368"/>
    <w:rsid w:val="00E6627B"/>
    <w:rsid w:val="00E679C1"/>
    <w:rsid w:val="00E73BEE"/>
    <w:rsid w:val="00E747B7"/>
    <w:rsid w:val="00E77421"/>
    <w:rsid w:val="00E830C6"/>
    <w:rsid w:val="00E84724"/>
    <w:rsid w:val="00E851E3"/>
    <w:rsid w:val="00E91813"/>
    <w:rsid w:val="00E923F9"/>
    <w:rsid w:val="00E937C1"/>
    <w:rsid w:val="00E9421A"/>
    <w:rsid w:val="00E94D1E"/>
    <w:rsid w:val="00E964A1"/>
    <w:rsid w:val="00EB0706"/>
    <w:rsid w:val="00EB1EAB"/>
    <w:rsid w:val="00EB4252"/>
    <w:rsid w:val="00EB6A24"/>
    <w:rsid w:val="00EB7458"/>
    <w:rsid w:val="00EB79B5"/>
    <w:rsid w:val="00EC4A80"/>
    <w:rsid w:val="00EC6766"/>
    <w:rsid w:val="00EC7F19"/>
    <w:rsid w:val="00ED2EB4"/>
    <w:rsid w:val="00ED3DD3"/>
    <w:rsid w:val="00EE06D4"/>
    <w:rsid w:val="00EE23D0"/>
    <w:rsid w:val="00EE7CFA"/>
    <w:rsid w:val="00EF35A9"/>
    <w:rsid w:val="00EF6B65"/>
    <w:rsid w:val="00F00F29"/>
    <w:rsid w:val="00F0322F"/>
    <w:rsid w:val="00F06643"/>
    <w:rsid w:val="00F07247"/>
    <w:rsid w:val="00F11A72"/>
    <w:rsid w:val="00F14BB1"/>
    <w:rsid w:val="00F1582E"/>
    <w:rsid w:val="00F16BF2"/>
    <w:rsid w:val="00F1739F"/>
    <w:rsid w:val="00F21568"/>
    <w:rsid w:val="00F22B7E"/>
    <w:rsid w:val="00F24556"/>
    <w:rsid w:val="00F25079"/>
    <w:rsid w:val="00F259DF"/>
    <w:rsid w:val="00F30286"/>
    <w:rsid w:val="00F3113A"/>
    <w:rsid w:val="00F33779"/>
    <w:rsid w:val="00F35AF2"/>
    <w:rsid w:val="00F46123"/>
    <w:rsid w:val="00F4687F"/>
    <w:rsid w:val="00F508E4"/>
    <w:rsid w:val="00F618AF"/>
    <w:rsid w:val="00F66D37"/>
    <w:rsid w:val="00F7710D"/>
    <w:rsid w:val="00F8261B"/>
    <w:rsid w:val="00F829F8"/>
    <w:rsid w:val="00F92D7D"/>
    <w:rsid w:val="00F9441F"/>
    <w:rsid w:val="00F94E45"/>
    <w:rsid w:val="00F96C56"/>
    <w:rsid w:val="00F977CC"/>
    <w:rsid w:val="00FA0360"/>
    <w:rsid w:val="00FA227D"/>
    <w:rsid w:val="00FA340A"/>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828911427">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07625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796">
          <w:marLeft w:val="0"/>
          <w:marRight w:val="0"/>
          <w:marTop w:val="0"/>
          <w:marBottom w:val="0"/>
          <w:divBdr>
            <w:top w:val="none" w:sz="0" w:space="0" w:color="auto"/>
            <w:left w:val="none" w:sz="0" w:space="0" w:color="auto"/>
            <w:bottom w:val="none" w:sz="0" w:space="0" w:color="auto"/>
            <w:right w:val="none" w:sz="0" w:space="0" w:color="auto"/>
          </w:divBdr>
          <w:divsChild>
            <w:div w:id="476261124">
              <w:marLeft w:val="0"/>
              <w:marRight w:val="0"/>
              <w:marTop w:val="0"/>
              <w:marBottom w:val="0"/>
              <w:divBdr>
                <w:top w:val="none" w:sz="0" w:space="0" w:color="auto"/>
                <w:left w:val="none" w:sz="0" w:space="0" w:color="auto"/>
                <w:bottom w:val="none" w:sz="0" w:space="0" w:color="auto"/>
                <w:right w:val="none" w:sz="0" w:space="0" w:color="auto"/>
              </w:divBdr>
              <w:divsChild>
                <w:div w:id="970478712">
                  <w:marLeft w:val="0"/>
                  <w:marRight w:val="0"/>
                  <w:marTop w:val="0"/>
                  <w:marBottom w:val="0"/>
                  <w:divBdr>
                    <w:top w:val="none" w:sz="0" w:space="0" w:color="auto"/>
                    <w:left w:val="none" w:sz="0" w:space="0" w:color="auto"/>
                    <w:bottom w:val="none" w:sz="0" w:space="0" w:color="auto"/>
                    <w:right w:val="none" w:sz="0" w:space="0" w:color="auto"/>
                  </w:divBdr>
                  <w:divsChild>
                    <w:div w:id="1821312652">
                      <w:marLeft w:val="0"/>
                      <w:marRight w:val="0"/>
                      <w:marTop w:val="0"/>
                      <w:marBottom w:val="0"/>
                      <w:divBdr>
                        <w:top w:val="none" w:sz="0" w:space="0" w:color="auto"/>
                        <w:left w:val="none" w:sz="0" w:space="0" w:color="auto"/>
                        <w:bottom w:val="none" w:sz="0" w:space="0" w:color="auto"/>
                        <w:right w:val="none" w:sz="0" w:space="0" w:color="auto"/>
                      </w:divBdr>
                      <w:divsChild>
                        <w:div w:id="2053576171">
                          <w:marLeft w:val="0"/>
                          <w:marRight w:val="0"/>
                          <w:marTop w:val="0"/>
                          <w:marBottom w:val="0"/>
                          <w:divBdr>
                            <w:top w:val="none" w:sz="0" w:space="0" w:color="auto"/>
                            <w:left w:val="none" w:sz="0" w:space="0" w:color="auto"/>
                            <w:bottom w:val="none" w:sz="0" w:space="0" w:color="auto"/>
                            <w:right w:val="none" w:sz="0" w:space="0" w:color="auto"/>
                          </w:divBdr>
                          <w:divsChild>
                            <w:div w:id="881749136">
                              <w:marLeft w:val="0"/>
                              <w:marRight w:val="0"/>
                              <w:marTop w:val="0"/>
                              <w:marBottom w:val="0"/>
                              <w:divBdr>
                                <w:top w:val="none" w:sz="0" w:space="0" w:color="auto"/>
                                <w:left w:val="none" w:sz="0" w:space="0" w:color="auto"/>
                                <w:bottom w:val="none" w:sz="0" w:space="0" w:color="auto"/>
                                <w:right w:val="none" w:sz="0" w:space="0" w:color="auto"/>
                              </w:divBdr>
                              <w:divsChild>
                                <w:div w:id="359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1DBD2-618E-412F-974F-7DD680F0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7119</TotalTime>
  <Pages>219</Pages>
  <Words>30326</Words>
  <Characters>172859</Characters>
  <Application>Microsoft Office Word</Application>
  <DocSecurity>0</DocSecurity>
  <Lines>1440</Lines>
  <Paragraphs>405</Paragraphs>
  <ScaleCrop>false</ScaleCrop>
  <Company>http://www.deepbbs.org</Company>
  <LinksUpToDate>false</LinksUpToDate>
  <CharactersWithSpaces>202780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201</cp:revision>
  <dcterms:created xsi:type="dcterms:W3CDTF">2013-09-30T01:04:00Z</dcterms:created>
  <dcterms:modified xsi:type="dcterms:W3CDTF">2014-11-21T09:05:00Z</dcterms:modified>
</cp:coreProperties>
</file>